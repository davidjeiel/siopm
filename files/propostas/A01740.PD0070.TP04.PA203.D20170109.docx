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C1FA2" w14:textId="77777777" w:rsidR="00822A09" w:rsidRPr="002F1017" w:rsidRDefault="00822A09" w:rsidP="006F42C8">
      <w:pPr>
        <w:pStyle w:val="Ttulo"/>
        <w:widowControl w:val="0"/>
        <w:pBdr>
          <w:top w:val="single" w:sz="4" w:space="1" w:color="auto"/>
        </w:pBdr>
        <w:spacing w:line="360" w:lineRule="auto"/>
        <w:rPr>
          <w:rFonts w:ascii="Trebuchet MS" w:hAnsi="Trebuchet MS" w:cs="Arial"/>
          <w:sz w:val="22"/>
          <w:szCs w:val="22"/>
        </w:rPr>
      </w:pPr>
      <w:bookmarkStart w:id="0" w:name="_GoBack"/>
      <w:bookmarkEnd w:id="0"/>
    </w:p>
    <w:p w14:paraId="10965010" w14:textId="77777777" w:rsidR="00822A09" w:rsidRPr="002F1017" w:rsidRDefault="00822A09" w:rsidP="006F42C8">
      <w:pPr>
        <w:pStyle w:val="Ttulo"/>
        <w:widowControl w:val="0"/>
        <w:spacing w:line="360" w:lineRule="auto"/>
        <w:rPr>
          <w:rFonts w:ascii="Trebuchet MS" w:hAnsi="Trebuchet MS" w:cs="Arial"/>
          <w:sz w:val="22"/>
          <w:szCs w:val="22"/>
        </w:rPr>
      </w:pPr>
    </w:p>
    <w:p w14:paraId="718A30DA" w14:textId="77777777" w:rsidR="00822A09" w:rsidRPr="002F1017" w:rsidRDefault="00822A09" w:rsidP="006F42C8">
      <w:pPr>
        <w:pStyle w:val="Ttulo"/>
        <w:widowControl w:val="0"/>
        <w:spacing w:line="360" w:lineRule="auto"/>
        <w:rPr>
          <w:rFonts w:ascii="Trebuchet MS" w:hAnsi="Trebuchet MS" w:cs="Arial"/>
          <w:sz w:val="22"/>
          <w:szCs w:val="22"/>
        </w:rPr>
      </w:pPr>
    </w:p>
    <w:p w14:paraId="5D81207E" w14:textId="77777777" w:rsidR="00822A09" w:rsidRPr="006F42C8" w:rsidRDefault="00822A09" w:rsidP="006F42C8">
      <w:pPr>
        <w:pStyle w:val="Ttulo"/>
        <w:widowControl w:val="0"/>
        <w:spacing w:line="360" w:lineRule="auto"/>
        <w:rPr>
          <w:rFonts w:ascii="Trebuchet MS" w:hAnsi="Trebuchet MS"/>
          <w:sz w:val="22"/>
          <w:lang w:val="pt-BR"/>
        </w:rPr>
      </w:pPr>
    </w:p>
    <w:p w14:paraId="3DC86102" w14:textId="77777777" w:rsidR="00822A09" w:rsidRPr="002F1017" w:rsidRDefault="00A26216" w:rsidP="006F42C8">
      <w:pPr>
        <w:pStyle w:val="Ttulo"/>
        <w:widowControl w:val="0"/>
        <w:tabs>
          <w:tab w:val="left" w:pos="2520"/>
        </w:tabs>
        <w:spacing w:line="360" w:lineRule="auto"/>
        <w:rPr>
          <w:rFonts w:ascii="Trebuchet MS" w:hAnsi="Trebuchet MS" w:cs="Arial"/>
          <w:sz w:val="22"/>
          <w:szCs w:val="22"/>
        </w:rPr>
      </w:pPr>
      <w:r w:rsidRPr="002F1017">
        <w:rPr>
          <w:rFonts w:ascii="Trebuchet MS" w:hAnsi="Trebuchet MS" w:cs="Arial"/>
          <w:sz w:val="22"/>
          <w:szCs w:val="22"/>
        </w:rPr>
        <w:t>TERMO DE SECURITIZAÇÃO DE CRÉDITOS IMOBILIÁRIOS</w:t>
      </w:r>
    </w:p>
    <w:p w14:paraId="4B3E5E65" w14:textId="77777777" w:rsidR="00822A09" w:rsidRPr="002F1017" w:rsidRDefault="00822A09" w:rsidP="006F42C8">
      <w:pPr>
        <w:pStyle w:val="Ttulo"/>
        <w:widowControl w:val="0"/>
        <w:spacing w:line="360" w:lineRule="auto"/>
        <w:rPr>
          <w:rFonts w:ascii="Trebuchet MS" w:hAnsi="Trebuchet MS" w:cs="Arial"/>
          <w:sz w:val="22"/>
          <w:szCs w:val="22"/>
        </w:rPr>
      </w:pPr>
    </w:p>
    <w:p w14:paraId="32B82C46" w14:textId="77777777" w:rsidR="00822A09" w:rsidRPr="002F1017" w:rsidRDefault="00822A09" w:rsidP="006F42C8">
      <w:pPr>
        <w:pStyle w:val="Ttulo"/>
        <w:widowControl w:val="0"/>
        <w:spacing w:line="360" w:lineRule="auto"/>
        <w:rPr>
          <w:rFonts w:ascii="Trebuchet MS" w:hAnsi="Trebuchet MS" w:cs="Arial"/>
          <w:sz w:val="22"/>
          <w:szCs w:val="22"/>
        </w:rPr>
      </w:pPr>
    </w:p>
    <w:p w14:paraId="5E873C44" w14:textId="77777777" w:rsidR="00822A09" w:rsidRPr="002F1017" w:rsidRDefault="00A26216" w:rsidP="006F42C8">
      <w:pPr>
        <w:pStyle w:val="Ttulo"/>
        <w:widowControl w:val="0"/>
        <w:spacing w:line="360" w:lineRule="auto"/>
        <w:rPr>
          <w:rFonts w:ascii="Trebuchet MS" w:hAnsi="Trebuchet MS" w:cs="Arial"/>
          <w:sz w:val="22"/>
          <w:szCs w:val="22"/>
        </w:rPr>
      </w:pPr>
      <w:r w:rsidRPr="002F1017">
        <w:rPr>
          <w:rFonts w:ascii="Trebuchet MS" w:hAnsi="Trebuchet MS" w:cs="Arial"/>
          <w:sz w:val="22"/>
          <w:szCs w:val="22"/>
        </w:rPr>
        <w:t>CERTIFICADO DE RECEBÍVEIS IMOBILIÁRIOS DA</w:t>
      </w:r>
    </w:p>
    <w:p w14:paraId="051FD772" w14:textId="77777777" w:rsidR="00822A09" w:rsidRPr="002F1017" w:rsidRDefault="007D53B0" w:rsidP="006F42C8">
      <w:pPr>
        <w:pStyle w:val="Ttulo"/>
        <w:widowControl w:val="0"/>
        <w:spacing w:line="360" w:lineRule="auto"/>
        <w:rPr>
          <w:rFonts w:ascii="Trebuchet MS" w:hAnsi="Trebuchet MS" w:cs="Trebuchet MS"/>
          <w:sz w:val="22"/>
          <w:szCs w:val="22"/>
          <w:lang w:val="pt-BR"/>
        </w:rPr>
      </w:pPr>
      <w:r>
        <w:rPr>
          <w:rFonts w:ascii="Trebuchet MS" w:hAnsi="Trebuchet MS"/>
          <w:sz w:val="22"/>
          <w:szCs w:val="22"/>
          <w:lang w:val="pt-BR"/>
        </w:rPr>
        <w:t>276</w:t>
      </w:r>
      <w:r w:rsidR="00A26216" w:rsidRPr="002F1017">
        <w:rPr>
          <w:rFonts w:ascii="Trebuchet MS" w:hAnsi="Trebuchet MS" w:cs="Arial"/>
          <w:sz w:val="22"/>
          <w:szCs w:val="22"/>
        </w:rPr>
        <w:t xml:space="preserve">ª </w:t>
      </w:r>
      <w:r w:rsidR="00A26216" w:rsidRPr="002F1017">
        <w:rPr>
          <w:rFonts w:ascii="Trebuchet MS" w:hAnsi="Trebuchet MS" w:cs="Trebuchet MS"/>
          <w:sz w:val="22"/>
          <w:szCs w:val="22"/>
        </w:rPr>
        <w:t xml:space="preserve">E </w:t>
      </w:r>
      <w:r>
        <w:rPr>
          <w:rFonts w:ascii="Trebuchet MS" w:hAnsi="Trebuchet MS"/>
          <w:sz w:val="22"/>
          <w:szCs w:val="22"/>
          <w:lang w:val="pt-BR"/>
        </w:rPr>
        <w:t>277</w:t>
      </w:r>
      <w:r w:rsidR="00A26216" w:rsidRPr="002F1017">
        <w:rPr>
          <w:rFonts w:ascii="Trebuchet MS" w:hAnsi="Trebuchet MS" w:cs="Trebuchet MS"/>
          <w:sz w:val="22"/>
          <w:szCs w:val="22"/>
        </w:rPr>
        <w:t xml:space="preserve">ª SÉRIES DA </w:t>
      </w:r>
      <w:r>
        <w:rPr>
          <w:rFonts w:ascii="Trebuchet MS" w:hAnsi="Trebuchet MS"/>
          <w:sz w:val="22"/>
          <w:szCs w:val="22"/>
          <w:lang w:val="pt-BR"/>
        </w:rPr>
        <w:t>2</w:t>
      </w:r>
      <w:r w:rsidR="00A26216" w:rsidRPr="002F1017">
        <w:rPr>
          <w:rFonts w:ascii="Trebuchet MS" w:hAnsi="Trebuchet MS" w:cs="Trebuchet MS"/>
          <w:sz w:val="22"/>
          <w:szCs w:val="22"/>
        </w:rPr>
        <w:t>ª EMISSÃO DA</w:t>
      </w:r>
    </w:p>
    <w:p w14:paraId="3198E29E" w14:textId="77777777" w:rsidR="00822A09" w:rsidRPr="002F1017" w:rsidRDefault="00822A09" w:rsidP="006F42C8">
      <w:pPr>
        <w:pStyle w:val="Ttulo"/>
        <w:widowControl w:val="0"/>
        <w:spacing w:line="360" w:lineRule="auto"/>
        <w:rPr>
          <w:rFonts w:ascii="Trebuchet MS" w:hAnsi="Trebuchet MS" w:cs="Trebuchet MS"/>
          <w:sz w:val="22"/>
          <w:szCs w:val="22"/>
          <w:lang w:val="pt-BR"/>
        </w:rPr>
      </w:pPr>
    </w:p>
    <w:p w14:paraId="513A95B3" w14:textId="77777777" w:rsidR="00822A09" w:rsidRPr="002F1017" w:rsidRDefault="00822A09" w:rsidP="006F42C8">
      <w:pPr>
        <w:pStyle w:val="Ttulo"/>
        <w:widowControl w:val="0"/>
        <w:spacing w:line="360" w:lineRule="auto"/>
        <w:rPr>
          <w:rFonts w:ascii="Trebuchet MS" w:hAnsi="Trebuchet MS" w:cs="Trebuchet MS"/>
          <w:sz w:val="22"/>
          <w:szCs w:val="22"/>
          <w:lang w:val="pt-BR"/>
        </w:rPr>
      </w:pPr>
    </w:p>
    <w:p w14:paraId="4F8DC6BF" w14:textId="77777777" w:rsidR="00822A09" w:rsidRPr="006F42C8" w:rsidRDefault="00A26216" w:rsidP="006F42C8">
      <w:pPr>
        <w:pStyle w:val="Cabealho"/>
        <w:widowControl w:val="0"/>
        <w:jc w:val="center"/>
        <w:rPr>
          <w:rFonts w:ascii="Trebuchet MS" w:hAnsi="Trebuchet MS"/>
          <w:sz w:val="22"/>
        </w:rPr>
      </w:pPr>
      <w:r w:rsidRPr="006F42C8">
        <w:rPr>
          <w:rFonts w:ascii="Trebuchet MS" w:hAnsi="Trebuchet MS"/>
          <w:noProof/>
          <w:sz w:val="22"/>
          <w:lang w:val="pt-BR" w:eastAsia="pt-BR"/>
        </w:rPr>
        <w:drawing>
          <wp:inline distT="0" distB="0" distL="0" distR="0" wp14:anchorId="3D043823" wp14:editId="65EA725A">
            <wp:extent cx="2536190" cy="690245"/>
            <wp:effectExtent l="0" t="0" r="0" b="0"/>
            <wp:docPr id="6" name="Imagem 6" descr="http://www.prognum.com.br/img/internas/cibras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gnum.com.br/img/internas/cibrase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690245"/>
                    </a:xfrm>
                    <a:prstGeom prst="rect">
                      <a:avLst/>
                    </a:prstGeom>
                    <a:noFill/>
                    <a:ln>
                      <a:noFill/>
                    </a:ln>
                  </pic:spPr>
                </pic:pic>
              </a:graphicData>
            </a:graphic>
          </wp:inline>
        </w:drawing>
      </w:r>
    </w:p>
    <w:p w14:paraId="0D0E7B9C" w14:textId="77777777" w:rsidR="00822A09" w:rsidRPr="002F1017" w:rsidRDefault="00822A09" w:rsidP="006F42C8">
      <w:pPr>
        <w:widowControl w:val="0"/>
        <w:spacing w:line="360" w:lineRule="auto"/>
        <w:jc w:val="center"/>
        <w:rPr>
          <w:rFonts w:ascii="Trebuchet MS" w:hAnsi="Trebuchet MS"/>
          <w:b/>
          <w:sz w:val="22"/>
          <w:szCs w:val="22"/>
        </w:rPr>
      </w:pPr>
    </w:p>
    <w:p w14:paraId="7FA8CA90" w14:textId="77777777" w:rsidR="00822A09" w:rsidRPr="002F1017" w:rsidRDefault="00822A09" w:rsidP="006F42C8">
      <w:pPr>
        <w:widowControl w:val="0"/>
        <w:spacing w:line="360" w:lineRule="auto"/>
        <w:jc w:val="center"/>
        <w:rPr>
          <w:rFonts w:ascii="Trebuchet MS" w:hAnsi="Trebuchet MS"/>
          <w:b/>
          <w:sz w:val="22"/>
          <w:szCs w:val="22"/>
        </w:rPr>
      </w:pPr>
    </w:p>
    <w:p w14:paraId="096FEDAD" w14:textId="77777777" w:rsidR="00822A09" w:rsidRPr="002F1017" w:rsidRDefault="00822A09" w:rsidP="006F42C8">
      <w:pPr>
        <w:widowControl w:val="0"/>
        <w:spacing w:line="360" w:lineRule="auto"/>
        <w:jc w:val="center"/>
        <w:rPr>
          <w:rFonts w:ascii="Trebuchet MS" w:hAnsi="Trebuchet MS"/>
          <w:b/>
          <w:sz w:val="22"/>
          <w:szCs w:val="22"/>
        </w:rPr>
      </w:pPr>
    </w:p>
    <w:p w14:paraId="25FDC6F6" w14:textId="77777777" w:rsidR="00822A09" w:rsidRPr="002F1017" w:rsidRDefault="00A26216" w:rsidP="006F42C8">
      <w:pPr>
        <w:widowControl w:val="0"/>
        <w:spacing w:line="360" w:lineRule="auto"/>
        <w:jc w:val="center"/>
        <w:rPr>
          <w:rFonts w:ascii="Trebuchet MS" w:hAnsi="Trebuchet MS"/>
          <w:b/>
          <w:sz w:val="22"/>
          <w:szCs w:val="22"/>
        </w:rPr>
      </w:pPr>
      <w:r w:rsidRPr="002F1017">
        <w:rPr>
          <w:rFonts w:ascii="Trebuchet MS" w:hAnsi="Trebuchet MS"/>
          <w:b/>
          <w:sz w:val="22"/>
          <w:szCs w:val="22"/>
        </w:rPr>
        <w:t>CEDENTE E COORDENADOR LÍDER</w:t>
      </w:r>
    </w:p>
    <w:p w14:paraId="13C69F4A" w14:textId="77777777" w:rsidR="00822A09" w:rsidRPr="006F42C8" w:rsidRDefault="00A26216" w:rsidP="006F42C8">
      <w:pPr>
        <w:widowControl w:val="0"/>
        <w:jc w:val="center"/>
        <w:rPr>
          <w:rFonts w:ascii="Trebuchet MS" w:hAnsi="Trebuchet MS"/>
          <w:sz w:val="22"/>
        </w:rPr>
      </w:pPr>
      <w:r w:rsidRPr="006F42C8">
        <w:rPr>
          <w:rFonts w:ascii="Trebuchet MS" w:hAnsi="Trebuchet MS"/>
          <w:noProof/>
          <w:sz w:val="22"/>
          <w:lang w:eastAsia="pt-BR"/>
        </w:rPr>
        <w:drawing>
          <wp:inline distT="0" distB="0" distL="0" distR="0" wp14:anchorId="6E31C627" wp14:editId="068BAFBF">
            <wp:extent cx="2200275" cy="1428750"/>
            <wp:effectExtent l="0" t="0" r="9525" b="0"/>
            <wp:docPr id="7" name="Picture 7" descr="logotipo_banco_caixa_economic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ipo_banco_caixa_economica_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1428750"/>
                    </a:xfrm>
                    <a:prstGeom prst="rect">
                      <a:avLst/>
                    </a:prstGeom>
                    <a:noFill/>
                    <a:ln>
                      <a:noFill/>
                    </a:ln>
                  </pic:spPr>
                </pic:pic>
              </a:graphicData>
            </a:graphic>
          </wp:inline>
        </w:drawing>
      </w:r>
    </w:p>
    <w:p w14:paraId="45D99E24" w14:textId="77777777" w:rsidR="00822A09" w:rsidRPr="002F1017" w:rsidRDefault="00822A09" w:rsidP="006F42C8">
      <w:pPr>
        <w:widowControl w:val="0"/>
        <w:pBdr>
          <w:bottom w:val="single" w:sz="4" w:space="1" w:color="auto"/>
        </w:pBdr>
        <w:spacing w:line="360" w:lineRule="auto"/>
        <w:jc w:val="center"/>
        <w:rPr>
          <w:rFonts w:ascii="Trebuchet MS" w:hAnsi="Trebuchet MS"/>
          <w:sz w:val="22"/>
          <w:szCs w:val="22"/>
        </w:rPr>
      </w:pPr>
    </w:p>
    <w:p w14:paraId="4894B720" w14:textId="77777777" w:rsidR="00822A09" w:rsidRPr="002F1017" w:rsidRDefault="00822A09" w:rsidP="006F42C8">
      <w:pPr>
        <w:widowControl w:val="0"/>
        <w:pBdr>
          <w:bottom w:val="single" w:sz="4" w:space="1" w:color="auto"/>
        </w:pBdr>
        <w:spacing w:line="360" w:lineRule="auto"/>
        <w:jc w:val="center"/>
        <w:rPr>
          <w:rFonts w:ascii="Trebuchet MS" w:hAnsi="Trebuchet MS"/>
          <w:sz w:val="22"/>
          <w:szCs w:val="22"/>
        </w:rPr>
      </w:pPr>
    </w:p>
    <w:p w14:paraId="0C421D9F" w14:textId="77777777" w:rsidR="00822A09" w:rsidRPr="002F1017" w:rsidRDefault="00A26216" w:rsidP="006F42C8">
      <w:pPr>
        <w:widowControl w:val="0"/>
        <w:pBdr>
          <w:bottom w:val="single" w:sz="4" w:space="1" w:color="auto"/>
        </w:pBdr>
        <w:spacing w:line="360" w:lineRule="auto"/>
        <w:jc w:val="center"/>
        <w:rPr>
          <w:rFonts w:ascii="Trebuchet MS" w:hAnsi="Trebuchet MS"/>
          <w:sz w:val="22"/>
          <w:szCs w:val="22"/>
        </w:rPr>
      </w:pPr>
      <w:r w:rsidRPr="002F1017">
        <w:rPr>
          <w:rFonts w:ascii="Trebuchet MS" w:hAnsi="Trebuchet MS"/>
          <w:b/>
          <w:sz w:val="22"/>
          <w:szCs w:val="22"/>
        </w:rPr>
        <w:t>VALOR TOTAL DE EMISSÃO</w:t>
      </w:r>
    </w:p>
    <w:p w14:paraId="750D2D76" w14:textId="4562CA0D" w:rsidR="00822A09" w:rsidRPr="002F1017" w:rsidRDefault="00AF0C44" w:rsidP="00EA05BD">
      <w:pPr>
        <w:widowControl w:val="0"/>
        <w:pBdr>
          <w:bottom w:val="single" w:sz="4" w:space="1" w:color="auto"/>
        </w:pBdr>
        <w:spacing w:line="360" w:lineRule="auto"/>
        <w:jc w:val="center"/>
        <w:rPr>
          <w:rFonts w:ascii="Trebuchet MS" w:hAnsi="Trebuchet MS"/>
          <w:sz w:val="22"/>
          <w:szCs w:val="22"/>
        </w:rPr>
      </w:pPr>
      <w:r w:rsidRPr="00AF0C44">
        <w:rPr>
          <w:rFonts w:ascii="Trebuchet MS" w:hAnsi="Trebuchet MS"/>
          <w:b/>
          <w:sz w:val="22"/>
        </w:rPr>
        <w:t>R$ 6.069.071.426,70 (seis bilhões, sessenta e nove milhões, setenta e um mil, quatrocentos e vinte e seis reais e setenta centavos)</w:t>
      </w:r>
    </w:p>
    <w:p w14:paraId="1595EE39" w14:textId="77777777" w:rsidR="00EA05BD" w:rsidRPr="002F1017" w:rsidRDefault="00EA05BD" w:rsidP="00EA05BD">
      <w:pPr>
        <w:widowControl w:val="0"/>
        <w:pBdr>
          <w:bottom w:val="single" w:sz="4" w:space="1" w:color="auto"/>
        </w:pBdr>
        <w:spacing w:line="360" w:lineRule="auto"/>
        <w:jc w:val="center"/>
        <w:rPr>
          <w:rFonts w:ascii="Trebuchet MS" w:hAnsi="Trebuchet MS"/>
          <w:sz w:val="22"/>
          <w:szCs w:val="22"/>
        </w:rPr>
      </w:pPr>
    </w:p>
    <w:p w14:paraId="33E0B8FB" w14:textId="77777777" w:rsidR="00EA05BD" w:rsidRPr="002F1017" w:rsidRDefault="00EA05BD" w:rsidP="006F42C8">
      <w:pPr>
        <w:widowControl w:val="0"/>
        <w:pBdr>
          <w:bottom w:val="single" w:sz="4" w:space="1" w:color="auto"/>
        </w:pBdr>
        <w:spacing w:line="360" w:lineRule="auto"/>
        <w:jc w:val="center"/>
        <w:rPr>
          <w:rFonts w:ascii="Trebuchet MS" w:hAnsi="Trebuchet MS"/>
          <w:sz w:val="22"/>
          <w:szCs w:val="22"/>
        </w:rPr>
      </w:pPr>
    </w:p>
    <w:p w14:paraId="4F253878" w14:textId="77777777" w:rsidR="00EA05BD" w:rsidRPr="002F1017" w:rsidRDefault="00EA05BD" w:rsidP="006F42C8">
      <w:pPr>
        <w:widowControl w:val="0"/>
        <w:pBdr>
          <w:bottom w:val="single" w:sz="4" w:space="1" w:color="auto"/>
        </w:pBdr>
        <w:spacing w:line="360" w:lineRule="auto"/>
        <w:jc w:val="center"/>
        <w:rPr>
          <w:rFonts w:ascii="Trebuchet MS" w:hAnsi="Trebuchet MS"/>
          <w:sz w:val="22"/>
          <w:szCs w:val="22"/>
        </w:rPr>
      </w:pPr>
    </w:p>
    <w:p w14:paraId="61F431C7" w14:textId="77777777" w:rsidR="00822A09" w:rsidRPr="002F1017" w:rsidRDefault="00822A09" w:rsidP="006F42C8">
      <w:pPr>
        <w:widowControl w:val="0"/>
        <w:pBdr>
          <w:bottom w:val="single" w:sz="4" w:space="1" w:color="auto"/>
        </w:pBdr>
        <w:spacing w:line="360" w:lineRule="auto"/>
        <w:jc w:val="center"/>
        <w:rPr>
          <w:rFonts w:ascii="Trebuchet MS" w:hAnsi="Trebuchet MS"/>
          <w:sz w:val="22"/>
          <w:szCs w:val="22"/>
        </w:rPr>
      </w:pPr>
    </w:p>
    <w:p w14:paraId="7026857E" w14:textId="77777777" w:rsidR="00822A09" w:rsidRPr="002F1017" w:rsidRDefault="00822A09" w:rsidP="006F42C8">
      <w:pPr>
        <w:widowControl w:val="0"/>
        <w:pBdr>
          <w:bottom w:val="single" w:sz="4" w:space="1" w:color="auto"/>
        </w:pBdr>
        <w:spacing w:line="360" w:lineRule="auto"/>
        <w:jc w:val="center"/>
        <w:rPr>
          <w:rFonts w:ascii="Trebuchet MS" w:hAnsi="Trebuchet MS"/>
          <w:sz w:val="22"/>
          <w:szCs w:val="22"/>
        </w:rPr>
      </w:pPr>
    </w:p>
    <w:p w14:paraId="10DC29B0" w14:textId="77777777" w:rsidR="00822A09" w:rsidRPr="006F42C8" w:rsidRDefault="00822A09" w:rsidP="006F42C8">
      <w:pPr>
        <w:widowControl w:val="0"/>
        <w:pBdr>
          <w:bottom w:val="single" w:sz="4" w:space="1" w:color="auto"/>
        </w:pBdr>
        <w:spacing w:line="360" w:lineRule="auto"/>
        <w:jc w:val="center"/>
        <w:rPr>
          <w:rFonts w:ascii="Trebuchet MS" w:hAnsi="Trebuchet MS"/>
          <w:sz w:val="22"/>
        </w:rPr>
      </w:pPr>
    </w:p>
    <w:p w14:paraId="6938029A" w14:textId="77777777" w:rsidR="00EA05BD" w:rsidRPr="006F42C8" w:rsidRDefault="00EA05BD" w:rsidP="006F42C8">
      <w:pPr>
        <w:widowControl w:val="0"/>
        <w:pBdr>
          <w:bottom w:val="single" w:sz="4" w:space="1" w:color="auto"/>
        </w:pBdr>
        <w:spacing w:line="360" w:lineRule="auto"/>
        <w:jc w:val="center"/>
        <w:rPr>
          <w:rFonts w:ascii="Trebuchet MS" w:hAnsi="Trebuchet MS"/>
          <w:sz w:val="22"/>
        </w:rPr>
      </w:pPr>
    </w:p>
    <w:p w14:paraId="24C8BA98" w14:textId="77777777" w:rsidR="00822A09" w:rsidRPr="002F1017" w:rsidRDefault="00A26216" w:rsidP="006F42C8">
      <w:pPr>
        <w:widowControl w:val="0"/>
        <w:spacing w:line="360" w:lineRule="auto"/>
        <w:jc w:val="center"/>
        <w:rPr>
          <w:rFonts w:ascii="Trebuchet MS" w:hAnsi="Trebuchet MS" w:cs="Arial"/>
          <w:b/>
          <w:sz w:val="22"/>
          <w:szCs w:val="22"/>
        </w:rPr>
      </w:pPr>
      <w:r w:rsidRPr="002F1017">
        <w:rPr>
          <w:rFonts w:ascii="Trebuchet MS" w:hAnsi="Trebuchet MS" w:cs="Arial"/>
          <w:b/>
          <w:sz w:val="22"/>
          <w:szCs w:val="22"/>
        </w:rPr>
        <w:br w:type="page"/>
      </w:r>
      <w:r w:rsidRPr="002F1017">
        <w:rPr>
          <w:rFonts w:ascii="Trebuchet MS" w:hAnsi="Trebuchet MS" w:cs="Arial"/>
          <w:b/>
          <w:sz w:val="22"/>
          <w:szCs w:val="22"/>
        </w:rPr>
        <w:lastRenderedPageBreak/>
        <w:t>ÍNDICE</w:t>
      </w:r>
    </w:p>
    <w:p w14:paraId="43AB1B3B" w14:textId="77777777" w:rsidR="00822A09" w:rsidRPr="002F1017" w:rsidRDefault="00822A09" w:rsidP="006F42C8">
      <w:pPr>
        <w:widowControl w:val="0"/>
        <w:spacing w:line="360" w:lineRule="auto"/>
        <w:jc w:val="both"/>
        <w:rPr>
          <w:rFonts w:ascii="Trebuchet MS" w:hAnsi="Trebuchet MS"/>
          <w:sz w:val="22"/>
          <w:szCs w:val="22"/>
        </w:rPr>
      </w:pPr>
    </w:p>
    <w:p w14:paraId="16408140" w14:textId="77777777" w:rsidR="006761A9" w:rsidRPr="002F1017" w:rsidRDefault="00A26216"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2F1017">
        <w:rPr>
          <w:rFonts w:ascii="Trebuchet MS" w:hAnsi="Trebuchet MS"/>
          <w:sz w:val="22"/>
          <w:szCs w:val="22"/>
        </w:rPr>
        <w:fldChar w:fldCharType="begin"/>
      </w:r>
      <w:r w:rsidRPr="002F1017">
        <w:rPr>
          <w:rFonts w:ascii="Trebuchet MS" w:hAnsi="Trebuchet MS"/>
          <w:sz w:val="22"/>
          <w:szCs w:val="22"/>
        </w:rPr>
        <w:instrText xml:space="preserve"> TOC \o "1-1" </w:instrText>
      </w:r>
      <w:r w:rsidRPr="002F1017">
        <w:rPr>
          <w:rFonts w:ascii="Trebuchet MS" w:hAnsi="Trebuchet MS"/>
          <w:sz w:val="22"/>
          <w:szCs w:val="22"/>
        </w:rPr>
        <w:fldChar w:fldCharType="separate"/>
      </w:r>
      <w:r w:rsidR="006761A9" w:rsidRPr="006F42C8">
        <w:rPr>
          <w:rFonts w:ascii="Trebuchet MS" w:hAnsi="Trebuchet MS"/>
          <w:sz w:val="22"/>
          <w:u w:val="single"/>
        </w:rPr>
        <w:t>CLÁUSULA PRIMEIRA - DEFINIÇÕES</w:t>
      </w:r>
      <w:r w:rsidR="006761A9" w:rsidRPr="002F1017">
        <w:rPr>
          <w:rFonts w:ascii="Trebuchet MS" w:hAnsi="Trebuchet MS"/>
          <w:noProof/>
          <w:sz w:val="22"/>
          <w:szCs w:val="22"/>
        </w:rPr>
        <w:tab/>
      </w:r>
      <w:r w:rsidR="006761A9" w:rsidRPr="002F1017">
        <w:rPr>
          <w:rFonts w:ascii="Trebuchet MS" w:hAnsi="Trebuchet MS"/>
          <w:noProof/>
          <w:sz w:val="22"/>
          <w:szCs w:val="22"/>
        </w:rPr>
        <w:fldChar w:fldCharType="begin"/>
      </w:r>
      <w:r w:rsidR="006761A9" w:rsidRPr="002F1017">
        <w:rPr>
          <w:rFonts w:ascii="Trebuchet MS" w:hAnsi="Trebuchet MS"/>
          <w:noProof/>
          <w:sz w:val="22"/>
          <w:szCs w:val="22"/>
        </w:rPr>
        <w:instrText xml:space="preserve"> PAGEREF _Toc462336450 \h </w:instrText>
      </w:r>
      <w:r w:rsidR="006761A9" w:rsidRPr="002F1017">
        <w:rPr>
          <w:rFonts w:ascii="Trebuchet MS" w:hAnsi="Trebuchet MS"/>
          <w:noProof/>
          <w:sz w:val="22"/>
          <w:szCs w:val="22"/>
        </w:rPr>
      </w:r>
      <w:r w:rsidR="006761A9" w:rsidRPr="002F1017">
        <w:rPr>
          <w:rFonts w:ascii="Trebuchet MS" w:hAnsi="Trebuchet MS"/>
          <w:noProof/>
          <w:sz w:val="22"/>
          <w:szCs w:val="22"/>
        </w:rPr>
        <w:fldChar w:fldCharType="separate"/>
      </w:r>
      <w:r w:rsidR="00A6333F">
        <w:rPr>
          <w:rFonts w:ascii="Trebuchet MS" w:hAnsi="Trebuchet MS"/>
          <w:noProof/>
          <w:sz w:val="22"/>
          <w:szCs w:val="22"/>
        </w:rPr>
        <w:t>3</w:t>
      </w:r>
      <w:r w:rsidR="006761A9" w:rsidRPr="002F1017">
        <w:rPr>
          <w:rFonts w:ascii="Trebuchet MS" w:hAnsi="Trebuchet MS"/>
          <w:noProof/>
          <w:sz w:val="22"/>
          <w:szCs w:val="22"/>
        </w:rPr>
        <w:fldChar w:fldCharType="end"/>
      </w:r>
    </w:p>
    <w:p w14:paraId="43AB2D6C" w14:textId="0C4C76FE"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CLÁUSULA SEGUNDA - DOS CRÉDITOS IMOBILIÁRIOS</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_Toc462336451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13</w:t>
      </w:r>
      <w:r w:rsidRPr="002F1017">
        <w:rPr>
          <w:rFonts w:ascii="Trebuchet MS" w:hAnsi="Trebuchet MS"/>
          <w:noProof/>
          <w:sz w:val="22"/>
          <w:szCs w:val="22"/>
        </w:rPr>
        <w:fldChar w:fldCharType="end"/>
      </w:r>
    </w:p>
    <w:p w14:paraId="18FA526B" w14:textId="5071B116"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CLÁUSULA TERCEIRA – DAS CARACTERÍSTICAS DOS CRI E SUA NEGOCIAÇÃO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_Toc462336452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17</w:t>
      </w:r>
      <w:r w:rsidRPr="002F1017">
        <w:rPr>
          <w:rFonts w:ascii="Trebuchet MS" w:hAnsi="Trebuchet MS"/>
          <w:noProof/>
          <w:sz w:val="22"/>
          <w:szCs w:val="22"/>
        </w:rPr>
        <w:fldChar w:fldCharType="end"/>
      </w:r>
    </w:p>
    <w:p w14:paraId="56387F9A" w14:textId="34A380FE"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CLÁUSULA QUARTA - DA CLASSIFICAÇÃO DE RISCO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_Toc462336453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33</w:t>
      </w:r>
      <w:r w:rsidRPr="002F1017">
        <w:rPr>
          <w:rFonts w:ascii="Trebuchet MS" w:hAnsi="Trebuchet MS"/>
          <w:noProof/>
          <w:sz w:val="22"/>
          <w:szCs w:val="22"/>
        </w:rPr>
        <w:fldChar w:fldCharType="end"/>
      </w:r>
    </w:p>
    <w:p w14:paraId="508421A4" w14:textId="7F986E9B"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CLÁUSULA QUINTA - DA INSTITUIÇÃO DO REGIME FIDUCIÁRIO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_Toc462336454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34</w:t>
      </w:r>
      <w:r w:rsidRPr="002F1017">
        <w:rPr>
          <w:rFonts w:ascii="Trebuchet MS" w:hAnsi="Trebuchet MS"/>
          <w:noProof/>
          <w:sz w:val="22"/>
          <w:szCs w:val="22"/>
        </w:rPr>
        <w:fldChar w:fldCharType="end"/>
      </w:r>
    </w:p>
    <w:p w14:paraId="780B8397" w14:textId="15D82473"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CLÁUSULA SEXTA - DA ADMINISTRAÇÃO DO PATRIMÔNIO SEPARADO E DAS OBRIGAÇÕES DA SECURITIZADORA</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_Toc462336455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35</w:t>
      </w:r>
      <w:r w:rsidRPr="002F1017">
        <w:rPr>
          <w:rFonts w:ascii="Trebuchet MS" w:hAnsi="Trebuchet MS"/>
          <w:noProof/>
          <w:sz w:val="22"/>
          <w:szCs w:val="22"/>
        </w:rPr>
        <w:fldChar w:fldCharType="end"/>
      </w:r>
    </w:p>
    <w:p w14:paraId="6CC43116" w14:textId="1FFB183C"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w:t>
      </w:r>
      <w:r w:rsidRPr="002F1017">
        <w:rPr>
          <w:rFonts w:ascii="Trebuchet MS" w:hAnsi="Trebuchet MS"/>
          <w:noProof/>
          <w:sz w:val="22"/>
          <w:szCs w:val="22"/>
          <w:u w:val="single"/>
        </w:rPr>
        <w:t>OITAVA</w:t>
      </w:r>
      <w:r w:rsidRPr="006F42C8">
        <w:rPr>
          <w:rFonts w:ascii="Trebuchet MS" w:hAnsi="Trebuchet MS"/>
          <w:sz w:val="22"/>
          <w:u w:val="single"/>
        </w:rPr>
        <w:t>– DAS MODIFICAÇÕES</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_Toc462336456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38</w:t>
      </w:r>
      <w:r w:rsidRPr="002F1017">
        <w:rPr>
          <w:rFonts w:ascii="Trebuchet MS" w:hAnsi="Trebuchet MS"/>
          <w:noProof/>
          <w:sz w:val="22"/>
          <w:szCs w:val="22"/>
        </w:rPr>
        <w:fldChar w:fldCharType="end"/>
      </w:r>
    </w:p>
    <w:p w14:paraId="3D9C154C" w14:textId="7EDD8212"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w:t>
      </w:r>
      <w:r w:rsidRPr="002F1017">
        <w:rPr>
          <w:rFonts w:ascii="Trebuchet MS" w:hAnsi="Trebuchet MS"/>
          <w:noProof/>
          <w:sz w:val="22"/>
          <w:szCs w:val="22"/>
          <w:u w:val="single"/>
        </w:rPr>
        <w:t>NONA</w:t>
      </w:r>
      <w:r w:rsidRPr="006F42C8">
        <w:rPr>
          <w:rFonts w:ascii="Trebuchet MS" w:hAnsi="Trebuchet MS"/>
          <w:sz w:val="22"/>
          <w:u w:val="single"/>
        </w:rPr>
        <w:t xml:space="preserve"> - DO AGENTE FIDUCIÁRIO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_Toc462336457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38</w:t>
      </w:r>
      <w:r w:rsidRPr="002F1017">
        <w:rPr>
          <w:rFonts w:ascii="Trebuchet MS" w:hAnsi="Trebuchet MS"/>
          <w:noProof/>
          <w:sz w:val="22"/>
          <w:szCs w:val="22"/>
        </w:rPr>
        <w:fldChar w:fldCharType="end"/>
      </w:r>
    </w:p>
    <w:p w14:paraId="27E9EBA3" w14:textId="12D3E94C"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w:t>
      </w:r>
      <w:r w:rsidRPr="002F1017">
        <w:rPr>
          <w:rFonts w:ascii="Trebuchet MS" w:hAnsi="Trebuchet MS"/>
          <w:noProof/>
          <w:sz w:val="22"/>
          <w:szCs w:val="22"/>
          <w:u w:val="single"/>
        </w:rPr>
        <w:t>DÉCIMA</w:t>
      </w:r>
      <w:r w:rsidRPr="006F42C8">
        <w:rPr>
          <w:rFonts w:ascii="Trebuchet MS" w:hAnsi="Trebuchet MS"/>
          <w:sz w:val="22"/>
          <w:u w:val="single"/>
        </w:rPr>
        <w:t xml:space="preserve"> – DA INSTITUIÇÃO CUSTODIANTE</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_Toc462336458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44</w:t>
      </w:r>
      <w:r w:rsidRPr="002F1017">
        <w:rPr>
          <w:rFonts w:ascii="Trebuchet MS" w:hAnsi="Trebuchet MS"/>
          <w:noProof/>
          <w:sz w:val="22"/>
          <w:szCs w:val="22"/>
        </w:rPr>
        <w:fldChar w:fldCharType="end"/>
      </w:r>
    </w:p>
    <w:p w14:paraId="54019CB0" w14:textId="66A9CCB8" w:rsidR="006761A9" w:rsidRPr="002F1017" w:rsidRDefault="006761A9" w:rsidP="00EA05BD">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DÉCIMA PRIMEIRA - </w:t>
      </w:r>
      <w:r w:rsidRPr="002F1017">
        <w:rPr>
          <w:rFonts w:ascii="Trebuchet MS" w:hAnsi="Trebuchet MS"/>
          <w:noProof/>
          <w:sz w:val="22"/>
          <w:szCs w:val="22"/>
          <w:u w:val="single"/>
        </w:rPr>
        <w:t>DAS ASSEMBLEIAS GERAIS</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_Toc462336459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44</w:t>
      </w:r>
      <w:r w:rsidRPr="002F1017">
        <w:rPr>
          <w:rFonts w:ascii="Trebuchet MS" w:hAnsi="Trebuchet MS"/>
          <w:noProof/>
          <w:sz w:val="22"/>
          <w:szCs w:val="22"/>
        </w:rPr>
        <w:fldChar w:fldCharType="end"/>
      </w:r>
    </w:p>
    <w:p w14:paraId="5CE4E8EC" w14:textId="1B1F8CF5"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2F1017">
        <w:rPr>
          <w:rFonts w:ascii="Trebuchet MS" w:hAnsi="Trebuchet MS"/>
          <w:noProof/>
          <w:sz w:val="22"/>
          <w:szCs w:val="22"/>
          <w:u w:val="single"/>
        </w:rPr>
        <w:t xml:space="preserve">CLÁUSULA DÉCIMA SEGUNDA - </w:t>
      </w:r>
      <w:r w:rsidRPr="006F42C8">
        <w:rPr>
          <w:rFonts w:ascii="Trebuchet MS" w:hAnsi="Trebuchet MS"/>
          <w:sz w:val="22"/>
          <w:u w:val="single"/>
        </w:rPr>
        <w:t>DA LIQUIDAÇÃO DO PATRIMÔNIO SEPARADO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_Toc462336460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47</w:t>
      </w:r>
      <w:r w:rsidRPr="002F1017">
        <w:rPr>
          <w:rFonts w:ascii="Trebuchet MS" w:hAnsi="Trebuchet MS"/>
          <w:noProof/>
          <w:sz w:val="22"/>
          <w:szCs w:val="22"/>
        </w:rPr>
        <w:fldChar w:fldCharType="end"/>
      </w:r>
    </w:p>
    <w:p w14:paraId="54C88F88" w14:textId="77777777" w:rsidR="006E514F" w:rsidRDefault="006761A9" w:rsidP="006F42C8">
      <w:pPr>
        <w:pStyle w:val="Sumrio1"/>
        <w:widowControl w:val="0"/>
        <w:tabs>
          <w:tab w:val="right" w:leader="dot" w:pos="9061"/>
        </w:tabs>
        <w:rPr>
          <w:rFonts w:ascii="Trebuchet MS" w:hAnsi="Trebuchet MS"/>
          <w:sz w:val="22"/>
          <w:u w:val="single"/>
        </w:rPr>
      </w:pPr>
      <w:r w:rsidRPr="006F42C8">
        <w:rPr>
          <w:rFonts w:ascii="Trebuchet MS" w:hAnsi="Trebuchet MS"/>
          <w:sz w:val="22"/>
          <w:u w:val="single"/>
        </w:rPr>
        <w:t xml:space="preserve">CLÁUSULA DÉCIMA </w:t>
      </w:r>
      <w:r w:rsidRPr="002F1017">
        <w:rPr>
          <w:rFonts w:ascii="Trebuchet MS" w:hAnsi="Trebuchet MS"/>
          <w:noProof/>
          <w:sz w:val="22"/>
          <w:szCs w:val="22"/>
          <w:u w:val="single"/>
        </w:rPr>
        <w:t>TERCEIRA</w:t>
      </w:r>
      <w:r w:rsidRPr="006F42C8">
        <w:rPr>
          <w:rFonts w:ascii="Trebuchet MS" w:hAnsi="Trebuchet MS"/>
          <w:sz w:val="22"/>
          <w:u w:val="single"/>
        </w:rPr>
        <w:t xml:space="preserve"> - DAS DECLARAÇÕES DA SECURITIZADORA, DO AGENTE </w:t>
      </w:r>
    </w:p>
    <w:p w14:paraId="2D374087" w14:textId="246F4BE0"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FIDUCIÁRIO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_Toc462336461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48</w:t>
      </w:r>
      <w:r w:rsidRPr="002F1017">
        <w:rPr>
          <w:rFonts w:ascii="Trebuchet MS" w:hAnsi="Trebuchet MS"/>
          <w:noProof/>
          <w:sz w:val="22"/>
          <w:szCs w:val="22"/>
        </w:rPr>
        <w:fldChar w:fldCharType="end"/>
      </w:r>
    </w:p>
    <w:p w14:paraId="3BB35901" w14:textId="5CBEA50B" w:rsidR="006761A9" w:rsidRPr="002F1017" w:rsidRDefault="006761A9" w:rsidP="00EA05BD">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DÉCIMA QUARTA – </w:t>
      </w:r>
      <w:r w:rsidRPr="002F1017">
        <w:rPr>
          <w:rFonts w:ascii="Trebuchet MS" w:hAnsi="Trebuchet MS"/>
          <w:noProof/>
          <w:sz w:val="22"/>
          <w:szCs w:val="22"/>
          <w:u w:val="single"/>
        </w:rPr>
        <w:t>DOS FATORES DE RISCO</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_Toc462336462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49</w:t>
      </w:r>
      <w:r w:rsidRPr="002F1017">
        <w:rPr>
          <w:rFonts w:ascii="Trebuchet MS" w:hAnsi="Trebuchet MS"/>
          <w:noProof/>
          <w:sz w:val="22"/>
          <w:szCs w:val="22"/>
        </w:rPr>
        <w:fldChar w:fldCharType="end"/>
      </w:r>
    </w:p>
    <w:p w14:paraId="6A6A4CA9" w14:textId="18CE7A94"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2F1017">
        <w:rPr>
          <w:rFonts w:ascii="Trebuchet MS" w:hAnsi="Trebuchet MS"/>
          <w:noProof/>
          <w:sz w:val="22"/>
          <w:szCs w:val="22"/>
          <w:u w:val="single"/>
        </w:rPr>
        <w:t xml:space="preserve">CLÁUSULA DÉCIMA QUINTA – </w:t>
      </w:r>
      <w:r w:rsidRPr="006F42C8">
        <w:rPr>
          <w:rFonts w:ascii="Trebuchet MS" w:hAnsi="Trebuchet MS"/>
          <w:sz w:val="22"/>
          <w:u w:val="single"/>
        </w:rPr>
        <w:t>DAS DISPOSIÇÕES GERAIS</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_Toc462336463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63</w:t>
      </w:r>
      <w:r w:rsidRPr="002F1017">
        <w:rPr>
          <w:rFonts w:ascii="Trebuchet MS" w:hAnsi="Trebuchet MS"/>
          <w:noProof/>
          <w:sz w:val="22"/>
          <w:szCs w:val="22"/>
        </w:rPr>
        <w:fldChar w:fldCharType="end"/>
      </w:r>
    </w:p>
    <w:p w14:paraId="0B0BCC4F" w14:textId="4441429A" w:rsidR="006761A9" w:rsidRPr="002F1017" w:rsidRDefault="006761A9" w:rsidP="006F42C8">
      <w:pPr>
        <w:pStyle w:val="Sumrio1"/>
        <w:widowControl w:val="0"/>
        <w:tabs>
          <w:tab w:val="right" w:leader="dot" w:pos="9061"/>
        </w:tabs>
        <w:rPr>
          <w:rFonts w:ascii="Trebuchet MS" w:eastAsiaTheme="minorEastAsia" w:hAnsi="Trebuchet MS" w:cstheme="minorBidi"/>
          <w:noProof/>
          <w:sz w:val="22"/>
          <w:szCs w:val="22"/>
          <w:lang w:eastAsia="pt-BR"/>
        </w:rPr>
      </w:pPr>
      <w:r w:rsidRPr="006F42C8">
        <w:rPr>
          <w:rFonts w:ascii="Trebuchet MS" w:hAnsi="Trebuchet MS"/>
          <w:sz w:val="22"/>
          <w:u w:val="single"/>
        </w:rPr>
        <w:t xml:space="preserve">CLÁUSULA DÉCIMA </w:t>
      </w:r>
      <w:r w:rsidRPr="002F1017">
        <w:rPr>
          <w:rFonts w:ascii="Trebuchet MS" w:hAnsi="Trebuchet MS"/>
          <w:noProof/>
          <w:sz w:val="22"/>
          <w:szCs w:val="22"/>
          <w:u w:val="single"/>
        </w:rPr>
        <w:t>SEXTA</w:t>
      </w:r>
      <w:r w:rsidRPr="006F42C8">
        <w:rPr>
          <w:rFonts w:ascii="Trebuchet MS" w:hAnsi="Trebuchet MS"/>
          <w:sz w:val="22"/>
          <w:u w:val="single"/>
        </w:rPr>
        <w:t>: DA SOLUÇÃO DE CONTROVÉRSIAS</w:t>
      </w:r>
      <w:r w:rsidRPr="002F1017">
        <w:rPr>
          <w:rFonts w:ascii="Trebuchet MS" w:hAnsi="Trebuchet MS"/>
          <w:noProof/>
          <w:sz w:val="22"/>
          <w:szCs w:val="22"/>
        </w:rPr>
        <w:tab/>
      </w:r>
      <w:r w:rsidRPr="002F1017">
        <w:rPr>
          <w:rFonts w:ascii="Trebuchet MS" w:hAnsi="Trebuchet MS"/>
          <w:noProof/>
          <w:sz w:val="22"/>
          <w:szCs w:val="22"/>
        </w:rPr>
        <w:fldChar w:fldCharType="begin"/>
      </w:r>
      <w:r w:rsidRPr="002F1017">
        <w:rPr>
          <w:rFonts w:ascii="Trebuchet MS" w:hAnsi="Trebuchet MS"/>
          <w:noProof/>
          <w:sz w:val="22"/>
          <w:szCs w:val="22"/>
        </w:rPr>
        <w:instrText xml:space="preserve"> PAGEREF _Toc462336464 \h </w:instrText>
      </w:r>
      <w:r w:rsidRPr="002F1017">
        <w:rPr>
          <w:rFonts w:ascii="Trebuchet MS" w:hAnsi="Trebuchet MS"/>
          <w:noProof/>
          <w:sz w:val="22"/>
          <w:szCs w:val="22"/>
        </w:rPr>
      </w:r>
      <w:r w:rsidRPr="002F1017">
        <w:rPr>
          <w:rFonts w:ascii="Trebuchet MS" w:hAnsi="Trebuchet MS"/>
          <w:noProof/>
          <w:sz w:val="22"/>
          <w:szCs w:val="22"/>
        </w:rPr>
        <w:fldChar w:fldCharType="separate"/>
      </w:r>
      <w:r w:rsidR="00A6333F">
        <w:rPr>
          <w:rFonts w:ascii="Trebuchet MS" w:hAnsi="Trebuchet MS"/>
          <w:noProof/>
          <w:sz w:val="22"/>
          <w:szCs w:val="22"/>
        </w:rPr>
        <w:t>65</w:t>
      </w:r>
      <w:r w:rsidRPr="002F1017">
        <w:rPr>
          <w:rFonts w:ascii="Trebuchet MS" w:hAnsi="Trebuchet MS"/>
          <w:noProof/>
          <w:sz w:val="22"/>
          <w:szCs w:val="22"/>
        </w:rPr>
        <w:fldChar w:fldCharType="end"/>
      </w:r>
    </w:p>
    <w:p w14:paraId="5EA9AF2A" w14:textId="77777777" w:rsidR="00822A09" w:rsidRDefault="00A26216" w:rsidP="006F42C8">
      <w:pPr>
        <w:widowControl w:val="0"/>
        <w:spacing w:line="360" w:lineRule="auto"/>
        <w:jc w:val="center"/>
        <w:rPr>
          <w:rFonts w:ascii="Trebuchet MS" w:hAnsi="Trebuchet MS"/>
          <w:b/>
          <w:sz w:val="22"/>
          <w:szCs w:val="22"/>
          <w:u w:val="single"/>
        </w:rPr>
      </w:pPr>
      <w:r w:rsidRPr="002F1017">
        <w:rPr>
          <w:rFonts w:ascii="Trebuchet MS" w:hAnsi="Trebuchet MS"/>
          <w:sz w:val="22"/>
          <w:szCs w:val="22"/>
        </w:rPr>
        <w:fldChar w:fldCharType="end"/>
      </w:r>
      <w:r w:rsidRPr="002F1017">
        <w:rPr>
          <w:rFonts w:ascii="Trebuchet MS" w:hAnsi="Trebuchet MS" w:cs="Arial"/>
          <w:b/>
          <w:sz w:val="22"/>
          <w:szCs w:val="22"/>
        </w:rPr>
        <w:br w:type="page"/>
      </w:r>
      <w:r w:rsidRPr="002F1017">
        <w:rPr>
          <w:rFonts w:ascii="Trebuchet MS" w:hAnsi="Trebuchet MS"/>
          <w:b/>
          <w:sz w:val="22"/>
          <w:szCs w:val="22"/>
          <w:u w:val="single"/>
        </w:rPr>
        <w:t>TERMO DE SECURITIZAÇÃO DE CRÉDITOS IMOBILIÁRIOS</w:t>
      </w:r>
    </w:p>
    <w:p w14:paraId="2EB1CE80" w14:textId="77777777" w:rsidR="0018192F" w:rsidRPr="002F1017" w:rsidRDefault="0018192F" w:rsidP="006F42C8">
      <w:pPr>
        <w:widowControl w:val="0"/>
        <w:spacing w:line="360" w:lineRule="auto"/>
        <w:jc w:val="center"/>
        <w:rPr>
          <w:rFonts w:ascii="Trebuchet MS" w:hAnsi="Trebuchet MS"/>
          <w:b/>
          <w:sz w:val="22"/>
          <w:szCs w:val="22"/>
          <w:u w:val="single"/>
        </w:rPr>
      </w:pPr>
    </w:p>
    <w:p w14:paraId="764BE215" w14:textId="77777777" w:rsidR="00822A09" w:rsidRPr="002F1017" w:rsidRDefault="00A26216" w:rsidP="006F42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2F1017">
        <w:rPr>
          <w:rFonts w:ascii="Trebuchet MS" w:hAnsi="Trebuchet MS"/>
          <w:sz w:val="22"/>
          <w:szCs w:val="22"/>
        </w:rPr>
        <w:t>Pelo presente Termo de Securitização de Créditos Imobiliários, na qualidade de emissora:</w:t>
      </w:r>
    </w:p>
    <w:p w14:paraId="582D3ACF" w14:textId="77777777" w:rsidR="00822A09" w:rsidRPr="002F1017" w:rsidRDefault="00822A09" w:rsidP="006F42C8">
      <w:pPr>
        <w:widowControl w:val="0"/>
        <w:spacing w:line="360" w:lineRule="auto"/>
        <w:jc w:val="both"/>
        <w:rPr>
          <w:rFonts w:ascii="Trebuchet MS" w:hAnsi="Trebuchet MS"/>
          <w:b/>
          <w:sz w:val="22"/>
          <w:szCs w:val="22"/>
        </w:rPr>
      </w:pPr>
    </w:p>
    <w:p w14:paraId="5A3608B7" w14:textId="77777777" w:rsidR="00822A09" w:rsidRPr="002F1017" w:rsidRDefault="00A26216" w:rsidP="006F42C8">
      <w:pPr>
        <w:widowControl w:val="0"/>
        <w:spacing w:line="360" w:lineRule="auto"/>
        <w:jc w:val="both"/>
        <w:rPr>
          <w:rFonts w:ascii="Trebuchet MS" w:hAnsi="Trebuchet MS" w:cs="Trebuchet MS"/>
          <w:sz w:val="22"/>
          <w:szCs w:val="22"/>
        </w:rPr>
      </w:pPr>
      <w:r w:rsidRPr="002F1017">
        <w:rPr>
          <w:rFonts w:ascii="Trebuchet MS" w:hAnsi="Trebuchet MS" w:cs="Tahoma"/>
          <w:b/>
          <w:sz w:val="22"/>
          <w:szCs w:val="22"/>
        </w:rPr>
        <w:t>CIBRASEC – COMPANHIA BRASILEIRA DE SECURITIZAÇÃO</w:t>
      </w:r>
      <w:r w:rsidRPr="002F1017">
        <w:rPr>
          <w:rFonts w:ascii="Trebuchet MS" w:hAnsi="Trebuchet MS" w:cs="Tahoma"/>
          <w:sz w:val="22"/>
          <w:szCs w:val="22"/>
        </w:rPr>
        <w:t xml:space="preserve">, companhia aberta com sede na Cidade de São Paulo, Estado de São Paulo, na Avenida Paulista, nº 1.439, 2ª Sobreloja, Bela Vista, CEP 01311-200, inscrita no CNPJ/MF sob o nº 02.105.040/0001-23, </w:t>
      </w:r>
      <w:r w:rsidRPr="002F1017">
        <w:rPr>
          <w:rFonts w:ascii="Trebuchet MS" w:hAnsi="Trebuchet MS"/>
          <w:sz w:val="22"/>
          <w:szCs w:val="22"/>
        </w:rPr>
        <w:t>por seus representantes legais ao final assinados</w:t>
      </w:r>
      <w:r w:rsidRPr="002F1017">
        <w:rPr>
          <w:rFonts w:ascii="Trebuchet MS" w:hAnsi="Trebuchet MS" w:cs="Arial"/>
          <w:sz w:val="22"/>
          <w:szCs w:val="22"/>
        </w:rPr>
        <w:t xml:space="preserve"> (</w:t>
      </w:r>
      <w:r w:rsidRPr="002F1017">
        <w:rPr>
          <w:rFonts w:ascii="Trebuchet MS" w:hAnsi="Trebuchet MS"/>
          <w:sz w:val="22"/>
          <w:szCs w:val="22"/>
        </w:rPr>
        <w:t xml:space="preserve">adiante designada simplesmente como </w:t>
      </w:r>
      <w:r w:rsidR="006761A9" w:rsidRPr="002F1017">
        <w:rPr>
          <w:rFonts w:ascii="Trebuchet MS" w:hAnsi="Trebuchet MS"/>
          <w:sz w:val="22"/>
          <w:szCs w:val="22"/>
        </w:rPr>
        <w:t>“</w:t>
      </w:r>
      <w:r w:rsidRPr="002F1017">
        <w:rPr>
          <w:rFonts w:ascii="Trebuchet MS" w:hAnsi="Trebuchet MS"/>
          <w:sz w:val="22"/>
          <w:szCs w:val="22"/>
          <w:u w:val="single"/>
        </w:rPr>
        <w:t>Securitizadora</w:t>
      </w:r>
      <w:r w:rsidR="006761A9" w:rsidRPr="002F1017">
        <w:rPr>
          <w:rFonts w:ascii="Trebuchet MS" w:hAnsi="Trebuchet MS"/>
          <w:sz w:val="22"/>
          <w:szCs w:val="22"/>
        </w:rPr>
        <w:t>”</w:t>
      </w:r>
      <w:r w:rsidRPr="002F1017">
        <w:rPr>
          <w:rFonts w:ascii="Trebuchet MS" w:hAnsi="Trebuchet MS"/>
          <w:sz w:val="22"/>
          <w:szCs w:val="22"/>
        </w:rPr>
        <w:t xml:space="preserve"> ou </w:t>
      </w:r>
      <w:r w:rsidR="006761A9" w:rsidRPr="002F1017">
        <w:rPr>
          <w:rFonts w:ascii="Trebuchet MS" w:hAnsi="Trebuchet MS"/>
          <w:sz w:val="22"/>
          <w:szCs w:val="22"/>
        </w:rPr>
        <w:t>“</w:t>
      </w:r>
      <w:r w:rsidRPr="002F1017">
        <w:rPr>
          <w:rFonts w:ascii="Trebuchet MS" w:hAnsi="Trebuchet MS"/>
          <w:sz w:val="22"/>
          <w:szCs w:val="22"/>
          <w:u w:val="single"/>
        </w:rPr>
        <w:t>Emissora</w:t>
      </w:r>
      <w:r w:rsidR="006761A9" w:rsidRPr="002F1017">
        <w:rPr>
          <w:rFonts w:ascii="Trebuchet MS" w:hAnsi="Trebuchet MS"/>
          <w:sz w:val="22"/>
          <w:szCs w:val="22"/>
        </w:rPr>
        <w:t>”</w:t>
      </w:r>
      <w:r w:rsidRPr="002F1017">
        <w:rPr>
          <w:rFonts w:ascii="Trebuchet MS" w:hAnsi="Trebuchet MS"/>
          <w:sz w:val="22"/>
          <w:szCs w:val="22"/>
        </w:rPr>
        <w:t>)</w:t>
      </w:r>
      <w:r w:rsidRPr="002F1017">
        <w:rPr>
          <w:rFonts w:ascii="Trebuchet MS" w:hAnsi="Trebuchet MS" w:cs="Trebuchet MS"/>
          <w:sz w:val="22"/>
          <w:szCs w:val="22"/>
        </w:rPr>
        <w:t>; e</w:t>
      </w:r>
    </w:p>
    <w:p w14:paraId="65F93570" w14:textId="77777777" w:rsidR="00822A09" w:rsidRPr="002F1017" w:rsidRDefault="00822A09" w:rsidP="006F42C8">
      <w:pPr>
        <w:widowControl w:val="0"/>
        <w:spacing w:line="360" w:lineRule="auto"/>
        <w:jc w:val="both"/>
        <w:rPr>
          <w:rFonts w:ascii="Trebuchet MS" w:hAnsi="Trebuchet MS" w:cs="Arial"/>
          <w:b/>
          <w:bCs/>
          <w:sz w:val="22"/>
          <w:szCs w:val="22"/>
        </w:rPr>
      </w:pPr>
    </w:p>
    <w:p w14:paraId="2483E52D" w14:textId="77777777" w:rsidR="00822A09" w:rsidRPr="002F1017" w:rsidRDefault="00A26216" w:rsidP="006F42C8">
      <w:pPr>
        <w:widowControl w:val="0"/>
        <w:spacing w:line="360" w:lineRule="auto"/>
        <w:jc w:val="both"/>
        <w:rPr>
          <w:rFonts w:ascii="Trebuchet MS" w:hAnsi="Trebuchet MS" w:cs="Arial"/>
          <w:sz w:val="22"/>
          <w:szCs w:val="22"/>
        </w:rPr>
      </w:pPr>
      <w:r w:rsidRPr="002F1017">
        <w:rPr>
          <w:rFonts w:ascii="Trebuchet MS" w:hAnsi="Trebuchet MS"/>
          <w:b/>
          <w:sz w:val="22"/>
          <w:szCs w:val="22"/>
        </w:rPr>
        <w:t>V</w:t>
      </w:r>
      <w:r w:rsidR="00FE5E87" w:rsidRPr="002F1017">
        <w:rPr>
          <w:rFonts w:ascii="Trebuchet MS" w:hAnsi="Trebuchet MS"/>
          <w:b/>
          <w:sz w:val="22"/>
          <w:szCs w:val="22"/>
        </w:rPr>
        <w:t>Ó</w:t>
      </w:r>
      <w:r w:rsidRPr="002F1017">
        <w:rPr>
          <w:rFonts w:ascii="Trebuchet MS" w:hAnsi="Trebuchet MS"/>
          <w:b/>
          <w:sz w:val="22"/>
          <w:szCs w:val="22"/>
        </w:rPr>
        <w:t>RTX DISTRIBUIDORA DE TÍTULOS E VALORES MOBILIÁRIOS LTDA.</w:t>
      </w:r>
      <w:r w:rsidRPr="002F1017">
        <w:rPr>
          <w:rFonts w:ascii="Trebuchet MS" w:hAnsi="Trebuchet MS" w:cs="Arial"/>
          <w:sz w:val="22"/>
          <w:szCs w:val="22"/>
        </w:rPr>
        <w:t>, instituição financeira com sede na cidade de São Paulo, Estado de São Paulo, na Rua Ferreira de Araújo, nº 221, conjunto 93, Pinheiros, CEP 05428-000</w:t>
      </w:r>
      <w:r w:rsidRPr="002F1017">
        <w:rPr>
          <w:rFonts w:ascii="Trebuchet MS" w:hAnsi="Trebuchet MS"/>
          <w:sz w:val="22"/>
          <w:szCs w:val="22"/>
        </w:rPr>
        <w:t xml:space="preserve">, inscrita no CNPJ/MF sob o nº 22.610.500/0001-88, neste ato representada na forma de seu Contrato Social (adiante designada simplesmente como </w:t>
      </w:r>
      <w:r w:rsidR="006761A9" w:rsidRPr="002F1017">
        <w:rPr>
          <w:rFonts w:ascii="Trebuchet MS" w:hAnsi="Trebuchet MS"/>
          <w:sz w:val="22"/>
          <w:szCs w:val="22"/>
        </w:rPr>
        <w:t>“</w:t>
      </w:r>
      <w:r w:rsidRPr="002F1017">
        <w:rPr>
          <w:rFonts w:ascii="Trebuchet MS" w:hAnsi="Trebuchet MS"/>
          <w:sz w:val="22"/>
          <w:szCs w:val="22"/>
          <w:u w:val="single"/>
        </w:rPr>
        <w:t>Agente Fiduciário</w:t>
      </w:r>
      <w:r w:rsidR="006761A9" w:rsidRPr="002F1017">
        <w:rPr>
          <w:rFonts w:ascii="Trebuchet MS" w:hAnsi="Trebuchet MS"/>
          <w:sz w:val="22"/>
          <w:szCs w:val="22"/>
        </w:rPr>
        <w:t>”</w:t>
      </w:r>
      <w:r w:rsidRPr="002F1017">
        <w:rPr>
          <w:rFonts w:ascii="Trebuchet MS" w:hAnsi="Trebuchet MS"/>
          <w:sz w:val="22"/>
          <w:szCs w:val="22"/>
        </w:rPr>
        <w:t xml:space="preserve">) </w:t>
      </w:r>
      <w:r w:rsidRPr="002F1017">
        <w:rPr>
          <w:rFonts w:ascii="Trebuchet MS" w:hAnsi="Trebuchet MS" w:cs="Arial"/>
          <w:sz w:val="22"/>
          <w:szCs w:val="22"/>
        </w:rPr>
        <w:t xml:space="preserve">(adiante designados em conjunto a Emissora e o Agente Fiduciário como </w:t>
      </w:r>
      <w:r w:rsidR="006761A9" w:rsidRPr="002F1017">
        <w:rPr>
          <w:rFonts w:ascii="Trebuchet MS" w:hAnsi="Trebuchet MS" w:cs="Arial"/>
          <w:sz w:val="22"/>
          <w:szCs w:val="22"/>
        </w:rPr>
        <w:t>“</w:t>
      </w:r>
      <w:r w:rsidRPr="002F1017">
        <w:rPr>
          <w:rFonts w:ascii="Trebuchet MS" w:hAnsi="Trebuchet MS" w:cs="Arial"/>
          <w:sz w:val="22"/>
          <w:szCs w:val="22"/>
          <w:u w:val="single"/>
        </w:rPr>
        <w:t>Partes</w:t>
      </w:r>
      <w:r w:rsidR="006761A9" w:rsidRPr="002F1017">
        <w:rPr>
          <w:rFonts w:ascii="Trebuchet MS" w:hAnsi="Trebuchet MS" w:cs="Arial"/>
          <w:sz w:val="22"/>
          <w:szCs w:val="22"/>
        </w:rPr>
        <w:t>”</w:t>
      </w:r>
      <w:r w:rsidRPr="002F1017">
        <w:rPr>
          <w:rFonts w:ascii="Trebuchet MS" w:hAnsi="Trebuchet MS" w:cs="Arial"/>
          <w:sz w:val="22"/>
          <w:szCs w:val="22"/>
        </w:rPr>
        <w:t xml:space="preserve"> e, isoladamente, como </w:t>
      </w:r>
      <w:r w:rsidR="006761A9" w:rsidRPr="002F1017">
        <w:rPr>
          <w:rFonts w:ascii="Trebuchet MS" w:hAnsi="Trebuchet MS" w:cs="Arial"/>
          <w:sz w:val="22"/>
          <w:szCs w:val="22"/>
        </w:rPr>
        <w:t>“</w:t>
      </w:r>
      <w:r w:rsidRPr="002F1017">
        <w:rPr>
          <w:rFonts w:ascii="Trebuchet MS" w:hAnsi="Trebuchet MS" w:cs="Arial"/>
          <w:sz w:val="22"/>
          <w:szCs w:val="22"/>
          <w:u w:val="single"/>
        </w:rPr>
        <w:t>Parte</w:t>
      </w:r>
      <w:r w:rsidR="006761A9" w:rsidRPr="002F1017">
        <w:rPr>
          <w:rFonts w:ascii="Trebuchet MS" w:hAnsi="Trebuchet MS" w:cs="Arial"/>
          <w:sz w:val="22"/>
          <w:szCs w:val="22"/>
        </w:rPr>
        <w:t>”</w:t>
      </w:r>
      <w:r w:rsidRPr="002F1017">
        <w:rPr>
          <w:rFonts w:ascii="Trebuchet MS" w:hAnsi="Trebuchet MS" w:cs="Arial"/>
          <w:sz w:val="22"/>
          <w:szCs w:val="22"/>
        </w:rPr>
        <w:t xml:space="preserve">); </w:t>
      </w:r>
    </w:p>
    <w:p w14:paraId="72FBC0DE" w14:textId="77777777" w:rsidR="00822A09" w:rsidRPr="002F1017" w:rsidRDefault="00822A09" w:rsidP="006F42C8">
      <w:pPr>
        <w:widowControl w:val="0"/>
        <w:spacing w:line="360" w:lineRule="auto"/>
        <w:jc w:val="both"/>
        <w:rPr>
          <w:rFonts w:ascii="Trebuchet MS" w:hAnsi="Trebuchet MS"/>
          <w:b/>
          <w:sz w:val="22"/>
          <w:szCs w:val="22"/>
        </w:rPr>
      </w:pPr>
    </w:p>
    <w:p w14:paraId="3F22F677" w14:textId="77777777" w:rsidR="00822A09" w:rsidRPr="002F1017" w:rsidRDefault="00A26216" w:rsidP="006F42C8">
      <w:pPr>
        <w:widowControl w:val="0"/>
        <w:spacing w:line="360" w:lineRule="auto"/>
        <w:jc w:val="both"/>
        <w:rPr>
          <w:rFonts w:ascii="Trebuchet MS" w:hAnsi="Trebuchet MS" w:cs="Arial"/>
          <w:sz w:val="22"/>
          <w:szCs w:val="22"/>
        </w:rPr>
      </w:pPr>
      <w:r w:rsidRPr="002F1017">
        <w:rPr>
          <w:rFonts w:ascii="Trebuchet MS" w:hAnsi="Trebuchet MS" w:cs="Arial"/>
          <w:sz w:val="22"/>
          <w:szCs w:val="22"/>
        </w:rPr>
        <w:t>Firmam o presente Termo de Securitização de Créditos Imobiliários (</w:t>
      </w:r>
      <w:r w:rsidR="006761A9" w:rsidRPr="002F1017">
        <w:rPr>
          <w:rFonts w:ascii="Trebuchet MS" w:hAnsi="Trebuchet MS" w:cs="Arial"/>
          <w:sz w:val="22"/>
          <w:szCs w:val="22"/>
        </w:rPr>
        <w:t>“</w:t>
      </w:r>
      <w:r w:rsidRPr="002F1017">
        <w:rPr>
          <w:rFonts w:ascii="Trebuchet MS" w:hAnsi="Trebuchet MS" w:cs="Arial"/>
          <w:sz w:val="22"/>
          <w:szCs w:val="22"/>
          <w:u w:val="single"/>
        </w:rPr>
        <w:t>Termo de Securitização</w:t>
      </w:r>
      <w:r w:rsidR="006761A9" w:rsidRPr="002F1017">
        <w:rPr>
          <w:rFonts w:ascii="Trebuchet MS" w:hAnsi="Trebuchet MS" w:cs="Arial"/>
          <w:sz w:val="22"/>
          <w:szCs w:val="22"/>
        </w:rPr>
        <w:t>”</w:t>
      </w:r>
      <w:r w:rsidRPr="002F1017">
        <w:rPr>
          <w:rFonts w:ascii="Trebuchet MS" w:hAnsi="Trebuchet MS" w:cs="Arial"/>
          <w:sz w:val="22"/>
          <w:szCs w:val="22"/>
        </w:rPr>
        <w:t xml:space="preserve"> ou </w:t>
      </w:r>
      <w:r w:rsidR="006761A9" w:rsidRPr="002F1017">
        <w:rPr>
          <w:rFonts w:ascii="Trebuchet MS" w:hAnsi="Trebuchet MS" w:cs="Arial"/>
          <w:sz w:val="22"/>
          <w:szCs w:val="22"/>
        </w:rPr>
        <w:t>“</w:t>
      </w:r>
      <w:r w:rsidRPr="002F1017">
        <w:rPr>
          <w:rFonts w:ascii="Trebuchet MS" w:hAnsi="Trebuchet MS" w:cs="Arial"/>
          <w:sz w:val="22"/>
          <w:szCs w:val="22"/>
          <w:u w:val="single"/>
        </w:rPr>
        <w:t>Termo</w:t>
      </w:r>
      <w:r w:rsidR="006761A9" w:rsidRPr="002F1017">
        <w:rPr>
          <w:rFonts w:ascii="Trebuchet MS" w:hAnsi="Trebuchet MS" w:cs="Arial"/>
          <w:sz w:val="22"/>
          <w:szCs w:val="22"/>
        </w:rPr>
        <w:t>”</w:t>
      </w:r>
      <w:r w:rsidRPr="002F1017">
        <w:rPr>
          <w:rFonts w:ascii="Trebuchet MS" w:hAnsi="Trebuchet MS" w:cs="Arial"/>
          <w:sz w:val="22"/>
          <w:szCs w:val="22"/>
        </w:rPr>
        <w:t xml:space="preserve">), para vincular os Créditos Imobiliários aos Certificados de Recebíveis Imobiliários – CRI da </w:t>
      </w:r>
      <w:r w:rsidR="007D53B0">
        <w:rPr>
          <w:rFonts w:ascii="Trebuchet MS" w:hAnsi="Trebuchet MS" w:cs="Tahoma"/>
          <w:sz w:val="22"/>
          <w:szCs w:val="22"/>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7D53B0">
        <w:rPr>
          <w:rFonts w:ascii="Trebuchet MS" w:hAnsi="Trebuchet MS" w:cs="Arial"/>
          <w:sz w:val="22"/>
          <w:szCs w:val="22"/>
        </w:rPr>
        <w:t>277</w:t>
      </w:r>
      <w:r w:rsidRPr="002F1017">
        <w:rPr>
          <w:rFonts w:ascii="Trebuchet MS" w:hAnsi="Trebuchet MS" w:cs="Tahoma"/>
          <w:sz w:val="22"/>
          <w:szCs w:val="22"/>
        </w:rPr>
        <w:t xml:space="preserve">ª séries da </w:t>
      </w:r>
      <w:r w:rsidRPr="007D53B0">
        <w:rPr>
          <w:rFonts w:ascii="Trebuchet MS" w:hAnsi="Trebuchet MS" w:cs="Arial"/>
          <w:sz w:val="22"/>
          <w:szCs w:val="22"/>
        </w:rPr>
        <w:t>2</w:t>
      </w:r>
      <w:r w:rsidRPr="002F1017">
        <w:rPr>
          <w:rFonts w:ascii="Trebuchet MS" w:hAnsi="Trebuchet MS" w:cs="Tahoma"/>
          <w:sz w:val="22"/>
          <w:szCs w:val="22"/>
        </w:rPr>
        <w:t xml:space="preserve">ª Emissão </w:t>
      </w:r>
      <w:r w:rsidRPr="002F1017">
        <w:rPr>
          <w:rFonts w:ascii="Trebuchet MS" w:hAnsi="Trebuchet MS" w:cs="Arial"/>
          <w:sz w:val="22"/>
          <w:szCs w:val="22"/>
        </w:rPr>
        <w:t>da Emissora, de acordo com o artigo 8º da Lei nº 9.514/1997, demais legislações aplicáveis e as cláusulas abaixo redigidas.</w:t>
      </w:r>
    </w:p>
    <w:p w14:paraId="3B5609C6" w14:textId="77777777" w:rsidR="00822A09" w:rsidRPr="002F1017" w:rsidRDefault="00822A09" w:rsidP="006F42C8">
      <w:pPr>
        <w:widowControl w:val="0"/>
        <w:spacing w:line="360" w:lineRule="auto"/>
        <w:jc w:val="both"/>
        <w:rPr>
          <w:rFonts w:ascii="Trebuchet MS" w:hAnsi="Trebuchet MS" w:cs="Arial"/>
          <w:sz w:val="22"/>
          <w:szCs w:val="22"/>
        </w:rPr>
      </w:pPr>
    </w:p>
    <w:p w14:paraId="6EC1C2E6" w14:textId="5CE1D262" w:rsidR="00822A09" w:rsidRPr="002F1017" w:rsidRDefault="00A26216" w:rsidP="006F42C8">
      <w:pPr>
        <w:widowControl w:val="0"/>
        <w:spacing w:line="360" w:lineRule="auto"/>
        <w:jc w:val="both"/>
        <w:rPr>
          <w:rFonts w:ascii="Trebuchet MS" w:hAnsi="Trebuchet MS" w:cs="Arial"/>
          <w:sz w:val="22"/>
          <w:szCs w:val="22"/>
        </w:rPr>
      </w:pPr>
      <w:r w:rsidRPr="002F1017">
        <w:rPr>
          <w:rFonts w:ascii="Trebuchet MS" w:hAnsi="Trebuchet MS" w:cs="Arial"/>
          <w:sz w:val="22"/>
          <w:szCs w:val="22"/>
        </w:rPr>
        <w:t xml:space="preserve">A presente Emissão de CRI foi autorizada pela Ata da Diretoria da Emissora realizada </w:t>
      </w:r>
      <w:r w:rsidRPr="00AF0C44">
        <w:rPr>
          <w:rFonts w:ascii="Trebuchet MS" w:hAnsi="Trebuchet MS" w:cs="Arial"/>
          <w:sz w:val="22"/>
          <w:szCs w:val="22"/>
        </w:rPr>
        <w:t xml:space="preserve">em </w:t>
      </w:r>
      <w:r w:rsidR="00AF0C44" w:rsidRPr="006F136A">
        <w:rPr>
          <w:rFonts w:ascii="Trebuchet MS" w:hAnsi="Trebuchet MS" w:cs="Arial"/>
          <w:sz w:val="22"/>
          <w:szCs w:val="22"/>
        </w:rPr>
        <w:t>21 de outubro de 2016</w:t>
      </w:r>
      <w:r w:rsidRPr="00AF0C44">
        <w:rPr>
          <w:rFonts w:ascii="Trebuchet MS" w:hAnsi="Trebuchet MS" w:cs="Arial"/>
          <w:sz w:val="22"/>
          <w:szCs w:val="22"/>
        </w:rPr>
        <w:t>, cuja ata será registrada na Junta Comercial do Estado de São Paulo (</w:t>
      </w:r>
      <w:r w:rsidR="006761A9" w:rsidRPr="00AF0C44">
        <w:rPr>
          <w:rFonts w:ascii="Trebuchet MS" w:hAnsi="Trebuchet MS" w:cs="Arial"/>
          <w:sz w:val="22"/>
          <w:szCs w:val="22"/>
        </w:rPr>
        <w:t>“</w:t>
      </w:r>
      <w:r w:rsidRPr="00AF0C44">
        <w:rPr>
          <w:rFonts w:ascii="Trebuchet MS" w:hAnsi="Trebuchet MS"/>
          <w:sz w:val="22"/>
          <w:u w:val="single"/>
        </w:rPr>
        <w:t>JUCESP</w:t>
      </w:r>
      <w:r w:rsidR="006761A9" w:rsidRPr="00AF0C44">
        <w:rPr>
          <w:rFonts w:ascii="Trebuchet MS" w:hAnsi="Trebuchet MS" w:cs="Arial"/>
          <w:sz w:val="22"/>
          <w:szCs w:val="22"/>
        </w:rPr>
        <w:t>”</w:t>
      </w:r>
      <w:r w:rsidRPr="00AF0C44">
        <w:rPr>
          <w:rFonts w:ascii="Trebuchet MS" w:hAnsi="Trebuchet MS" w:cs="Arial"/>
          <w:sz w:val="22"/>
          <w:szCs w:val="22"/>
        </w:rPr>
        <w:t>),</w:t>
      </w:r>
      <w:r w:rsidRPr="002F1017">
        <w:rPr>
          <w:rFonts w:ascii="Trebuchet MS" w:hAnsi="Trebuchet MS" w:cs="Arial"/>
          <w:sz w:val="22"/>
          <w:szCs w:val="22"/>
        </w:rPr>
        <w:t xml:space="preserve"> nos termos da Lei n.º 6.404, de 15 de dezembro de 1976, conforme alterada (</w:t>
      </w:r>
      <w:r w:rsidR="006761A9" w:rsidRPr="002F1017">
        <w:rPr>
          <w:rFonts w:ascii="Trebuchet MS" w:hAnsi="Trebuchet MS" w:cs="Arial"/>
          <w:sz w:val="22"/>
          <w:szCs w:val="22"/>
        </w:rPr>
        <w:t>“</w:t>
      </w:r>
      <w:r w:rsidRPr="006F42C8">
        <w:rPr>
          <w:rFonts w:ascii="Trebuchet MS" w:hAnsi="Trebuchet MS"/>
          <w:sz w:val="22"/>
          <w:u w:val="single"/>
        </w:rPr>
        <w:t>Lei das Sociedades por Ações</w:t>
      </w:r>
      <w:r w:rsidR="006761A9" w:rsidRPr="002F1017">
        <w:rPr>
          <w:rFonts w:ascii="Trebuchet MS" w:hAnsi="Trebuchet MS" w:cs="Arial"/>
          <w:sz w:val="22"/>
          <w:szCs w:val="22"/>
        </w:rPr>
        <w:t>”</w:t>
      </w:r>
      <w:r w:rsidRPr="002F1017">
        <w:rPr>
          <w:rFonts w:ascii="Trebuchet MS" w:hAnsi="Trebuchet MS" w:cs="Arial"/>
          <w:sz w:val="22"/>
          <w:szCs w:val="22"/>
        </w:rPr>
        <w:t>).</w:t>
      </w:r>
    </w:p>
    <w:p w14:paraId="1A5EE6D2" w14:textId="77777777" w:rsidR="006761A9" w:rsidRPr="002F1017" w:rsidRDefault="006761A9" w:rsidP="00EA05BD">
      <w:pPr>
        <w:widowControl w:val="0"/>
        <w:spacing w:line="360" w:lineRule="auto"/>
        <w:jc w:val="both"/>
        <w:rPr>
          <w:rFonts w:ascii="Trebuchet MS" w:hAnsi="Trebuchet MS" w:cs="Arial"/>
          <w:sz w:val="22"/>
          <w:szCs w:val="22"/>
        </w:rPr>
      </w:pPr>
    </w:p>
    <w:p w14:paraId="45C9C41B" w14:textId="77777777" w:rsidR="00822A09" w:rsidRPr="006F42C8" w:rsidRDefault="00A26216" w:rsidP="006F42C8">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 w:name="_Toc161226096"/>
      <w:bookmarkStart w:id="2" w:name="_Toc163704817"/>
      <w:bookmarkStart w:id="3" w:name="_Toc165278444"/>
      <w:bookmarkStart w:id="4" w:name="_Toc169690863"/>
      <w:bookmarkStart w:id="5" w:name="_Toc171650302"/>
      <w:bookmarkStart w:id="6" w:name="_Toc462336450"/>
      <w:bookmarkStart w:id="7" w:name="_Toc297814671"/>
      <w:r w:rsidRPr="006F42C8">
        <w:rPr>
          <w:rFonts w:ascii="Trebuchet MS" w:hAnsi="Trebuchet MS"/>
          <w:sz w:val="22"/>
        </w:rPr>
        <w:t>CLÁUSULA PRIMEIRA - DEFINIÇÕES</w:t>
      </w:r>
      <w:bookmarkEnd w:id="1"/>
      <w:bookmarkEnd w:id="2"/>
      <w:bookmarkEnd w:id="3"/>
      <w:bookmarkEnd w:id="4"/>
      <w:bookmarkEnd w:id="5"/>
      <w:bookmarkEnd w:id="6"/>
      <w:bookmarkEnd w:id="7"/>
    </w:p>
    <w:p w14:paraId="68751407" w14:textId="77777777" w:rsidR="00822A09" w:rsidRPr="002F1017" w:rsidRDefault="00822A09" w:rsidP="006F42C8">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6E8E30AC"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lang w:val="pt-BR"/>
        </w:rPr>
        <w:t>Definições</w:t>
      </w:r>
      <w:r w:rsidRPr="006F42C8">
        <w:rPr>
          <w:rFonts w:ascii="Trebuchet MS" w:hAnsi="Trebuchet MS"/>
          <w:b w:val="0"/>
          <w:sz w:val="22"/>
          <w:lang w:val="pt-BR"/>
        </w:rPr>
        <w:t xml:space="preserve">: </w:t>
      </w:r>
      <w:r w:rsidRPr="006F42C8">
        <w:rPr>
          <w:rFonts w:ascii="Trebuchet MS" w:hAnsi="Trebuchet MS"/>
          <w:b w:val="0"/>
          <w:sz w:val="22"/>
        </w:rPr>
        <w:t>Os termos abaixo listados, no singular ou no plural, terão os significados que lhes são aqui atribuídos quando grafados com maiúscula no corpo deste Termo:</w:t>
      </w:r>
    </w:p>
    <w:p w14:paraId="5FEE3869" w14:textId="77777777" w:rsidR="00822A09" w:rsidRPr="002F1017" w:rsidRDefault="00822A09" w:rsidP="006F42C8">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tbl>
      <w:tblPr>
        <w:tblW w:w="10242" w:type="dxa"/>
        <w:tblLayout w:type="fixed"/>
        <w:tblLook w:val="01E0" w:firstRow="1" w:lastRow="1" w:firstColumn="1" w:lastColumn="1" w:noHBand="0" w:noVBand="0"/>
      </w:tblPr>
      <w:tblGrid>
        <w:gridCol w:w="3119"/>
        <w:gridCol w:w="7123"/>
      </w:tblGrid>
      <w:tr w:rsidR="00EA05BD" w:rsidRPr="002F1017" w14:paraId="4C05D57B" w14:textId="77777777" w:rsidTr="006F42C8">
        <w:tc>
          <w:tcPr>
            <w:tcW w:w="3119" w:type="dxa"/>
          </w:tcPr>
          <w:p w14:paraId="50F6ECC9"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 xml:space="preserve">Agência de </w:t>
            </w:r>
            <w:r w:rsidRPr="002F1017">
              <w:rPr>
                <w:rFonts w:ascii="Trebuchet MS" w:hAnsi="Trebuchet MS"/>
                <w:i/>
                <w:sz w:val="22"/>
                <w:szCs w:val="22"/>
                <w:u w:val="single"/>
              </w:rPr>
              <w:t>Rating</w:t>
            </w:r>
            <w:r w:rsidRPr="002F1017">
              <w:rPr>
                <w:rFonts w:ascii="Trebuchet MS" w:hAnsi="Trebuchet MS"/>
                <w:i/>
                <w:sz w:val="22"/>
                <w:szCs w:val="22"/>
              </w:rPr>
              <w:t>”</w:t>
            </w:r>
            <w:r w:rsidRPr="002F1017">
              <w:rPr>
                <w:rFonts w:ascii="Trebuchet MS" w:hAnsi="Trebuchet MS"/>
                <w:sz w:val="22"/>
                <w:szCs w:val="22"/>
              </w:rPr>
              <w:t>:</w:t>
            </w:r>
          </w:p>
        </w:tc>
        <w:tc>
          <w:tcPr>
            <w:tcW w:w="7123" w:type="dxa"/>
          </w:tcPr>
          <w:p w14:paraId="2BE6B04A"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b/>
                <w:sz w:val="22"/>
                <w:szCs w:val="22"/>
              </w:rPr>
              <w:t>Moody's América Latina Ltda.</w:t>
            </w:r>
            <w:r w:rsidRPr="002F1017">
              <w:rPr>
                <w:rFonts w:ascii="Trebuchet MS" w:hAnsi="Trebuchet MS"/>
                <w:sz w:val="22"/>
                <w:szCs w:val="22"/>
              </w:rPr>
              <w:t>, agência de classificação de risco com sede na Cidade de São Paulo, Estado de São Paulo, na Avenida das Nações Unidas, nº 12.551, 16º andar, conjunto 1601, inscrita no CNPJ/MF sob o nº 02.101.919/0001-05;</w:t>
            </w:r>
          </w:p>
        </w:tc>
      </w:tr>
      <w:tr w:rsidR="00EA05BD" w:rsidRPr="002F1017" w14:paraId="5F9F28CC" w14:textId="77777777" w:rsidTr="006F42C8">
        <w:tc>
          <w:tcPr>
            <w:tcW w:w="3119" w:type="dxa"/>
          </w:tcPr>
          <w:p w14:paraId="16DBBE48"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Agente Fiduciário</w:t>
            </w:r>
            <w:r w:rsidRPr="002F1017">
              <w:rPr>
                <w:rFonts w:ascii="Trebuchet MS" w:hAnsi="Trebuchet MS"/>
                <w:sz w:val="22"/>
                <w:szCs w:val="22"/>
              </w:rPr>
              <w:t xml:space="preserve">”: </w:t>
            </w:r>
          </w:p>
        </w:tc>
        <w:tc>
          <w:tcPr>
            <w:tcW w:w="7123" w:type="dxa"/>
          </w:tcPr>
          <w:p w14:paraId="071F8788"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Vórtx Distribuidora de Títulos e Valores Mobiliários Ltda., acima qualificada;</w:t>
            </w:r>
          </w:p>
        </w:tc>
      </w:tr>
      <w:tr w:rsidR="00EA05BD" w:rsidRPr="002F1017" w14:paraId="6CF0B324" w14:textId="77777777" w:rsidTr="006F42C8">
        <w:tc>
          <w:tcPr>
            <w:tcW w:w="3119" w:type="dxa"/>
          </w:tcPr>
          <w:p w14:paraId="77ED0361"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Ajuste Valores Novos Financiamentos</w:t>
            </w:r>
            <w:r w:rsidRPr="002F1017">
              <w:rPr>
                <w:rFonts w:ascii="Trebuchet MS" w:hAnsi="Trebuchet MS"/>
                <w:sz w:val="22"/>
                <w:szCs w:val="22"/>
              </w:rPr>
              <w:t>”</w:t>
            </w:r>
          </w:p>
        </w:tc>
        <w:tc>
          <w:tcPr>
            <w:tcW w:w="7123" w:type="dxa"/>
          </w:tcPr>
          <w:p w14:paraId="5AA7A84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O ajuste de valores que a Cedente se obrigou a pagar à Emissora e essa se obrigou a repassar integralmente aos titulares dos CRI Sênior, nos termos do item 1.4 e subitens da Escritura de Cessão. </w:t>
            </w:r>
          </w:p>
        </w:tc>
      </w:tr>
      <w:tr w:rsidR="00EA05BD" w:rsidRPr="002F1017" w14:paraId="2B59D770" w14:textId="77777777" w:rsidTr="006F42C8">
        <w:tc>
          <w:tcPr>
            <w:tcW w:w="3119" w:type="dxa"/>
          </w:tcPr>
          <w:p w14:paraId="6915611D"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Alienação Fiduciária</w:t>
            </w:r>
            <w:r w:rsidRPr="002F1017">
              <w:rPr>
                <w:rFonts w:ascii="Trebuchet MS" w:hAnsi="Trebuchet MS" w:cs="Arial"/>
                <w:sz w:val="22"/>
                <w:szCs w:val="22"/>
                <w:lang w:val="pt-BR" w:eastAsia="en-US"/>
              </w:rPr>
              <w:t>”:</w:t>
            </w:r>
          </w:p>
        </w:tc>
        <w:tc>
          <w:tcPr>
            <w:tcW w:w="7123" w:type="dxa"/>
          </w:tcPr>
          <w:p w14:paraId="743B8B3F"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Garantia real constituída pelos Devedores, através da qual estes transferiram, com escopo de garantia, à Cedente, a propriedade fiduciária dos Imóveis vinculados aos Contratos de Financiamento;</w:t>
            </w:r>
          </w:p>
        </w:tc>
      </w:tr>
      <w:tr w:rsidR="00EA05BD" w:rsidRPr="002F1017" w14:paraId="08EFA520" w14:textId="77777777" w:rsidTr="006F42C8">
        <w:tc>
          <w:tcPr>
            <w:tcW w:w="3119" w:type="dxa"/>
          </w:tcPr>
          <w:p w14:paraId="30AABEBA"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Amortização Antecipada Facultativa</w:t>
            </w:r>
            <w:r w:rsidRPr="002F1017">
              <w:rPr>
                <w:rFonts w:ascii="Trebuchet MS" w:hAnsi="Trebuchet MS"/>
                <w:sz w:val="22"/>
                <w:szCs w:val="22"/>
              </w:rPr>
              <w:t>”:</w:t>
            </w:r>
          </w:p>
        </w:tc>
        <w:tc>
          <w:tcPr>
            <w:tcW w:w="7123" w:type="dxa"/>
          </w:tcPr>
          <w:p w14:paraId="2163B3A6"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Conforme definida no item 6.4 deste Termo;</w:t>
            </w:r>
          </w:p>
        </w:tc>
      </w:tr>
      <w:tr w:rsidR="00EA05BD" w:rsidRPr="002F1017" w14:paraId="6DC2BD90" w14:textId="77777777" w:rsidTr="006F42C8">
        <w:tc>
          <w:tcPr>
            <w:tcW w:w="3119" w:type="dxa"/>
          </w:tcPr>
          <w:p w14:paraId="6C9E6A7B"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Amortização Antecipada Obrigatória</w:t>
            </w:r>
            <w:r w:rsidRPr="002F1017">
              <w:rPr>
                <w:rFonts w:ascii="Trebuchet MS" w:hAnsi="Trebuchet MS"/>
                <w:sz w:val="22"/>
                <w:szCs w:val="22"/>
              </w:rPr>
              <w:t>”:</w:t>
            </w:r>
          </w:p>
        </w:tc>
        <w:tc>
          <w:tcPr>
            <w:tcW w:w="7123" w:type="dxa"/>
          </w:tcPr>
          <w:p w14:paraId="1467D0D2"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Conforme definida no item 6.5 deste Termo;</w:t>
            </w:r>
          </w:p>
        </w:tc>
      </w:tr>
      <w:tr w:rsidR="00EA05BD" w:rsidRPr="002F1017" w14:paraId="5F654B09" w14:textId="77777777" w:rsidTr="006F42C8">
        <w:tc>
          <w:tcPr>
            <w:tcW w:w="3119" w:type="dxa"/>
          </w:tcPr>
          <w:p w14:paraId="62EF1CC5"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Averbação da Escritura de Cessão</w:t>
            </w:r>
            <w:r w:rsidRPr="002F1017">
              <w:rPr>
                <w:rFonts w:ascii="Trebuchet MS" w:hAnsi="Trebuchet MS"/>
                <w:sz w:val="22"/>
                <w:szCs w:val="22"/>
              </w:rPr>
              <w:t>”:</w:t>
            </w:r>
          </w:p>
        </w:tc>
        <w:tc>
          <w:tcPr>
            <w:tcW w:w="7123" w:type="dxa"/>
          </w:tcPr>
          <w:p w14:paraId="0A2F9B4B"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A Averbação da Escritura de Cessão prevista no item 2.3.1 deste Termo;</w:t>
            </w:r>
          </w:p>
        </w:tc>
      </w:tr>
      <w:tr w:rsidR="00EA05BD" w:rsidRPr="002F1017" w14:paraId="706E50D4" w14:textId="77777777" w:rsidTr="006F42C8">
        <w:tc>
          <w:tcPr>
            <w:tcW w:w="3119" w:type="dxa"/>
          </w:tcPr>
          <w:p w14:paraId="4BFC7A5A"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Banco Autorizado</w:t>
            </w:r>
            <w:r w:rsidRPr="002F1017">
              <w:rPr>
                <w:rFonts w:ascii="Trebuchet MS" w:hAnsi="Trebuchet MS"/>
                <w:sz w:val="22"/>
                <w:szCs w:val="22"/>
              </w:rPr>
              <w:t>”:</w:t>
            </w:r>
          </w:p>
        </w:tc>
        <w:tc>
          <w:tcPr>
            <w:tcW w:w="7123" w:type="dxa"/>
          </w:tcPr>
          <w:p w14:paraId="2FEE9F9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Caixa Econômica Federal;</w:t>
            </w:r>
          </w:p>
        </w:tc>
      </w:tr>
      <w:tr w:rsidR="00EA05BD" w:rsidRPr="002F1017" w14:paraId="60DCA860" w14:textId="77777777" w:rsidTr="006F42C8">
        <w:tc>
          <w:tcPr>
            <w:tcW w:w="3119" w:type="dxa"/>
          </w:tcPr>
          <w:p w14:paraId="531FCC73"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Carteira</w:t>
            </w:r>
            <w:r w:rsidRPr="002F1017">
              <w:rPr>
                <w:rFonts w:ascii="Trebuchet MS" w:hAnsi="Trebuchet MS"/>
                <w:sz w:val="22"/>
                <w:szCs w:val="22"/>
              </w:rPr>
              <w:t>”:</w:t>
            </w:r>
          </w:p>
        </w:tc>
        <w:tc>
          <w:tcPr>
            <w:tcW w:w="7123" w:type="dxa"/>
          </w:tcPr>
          <w:p w14:paraId="05F3464D"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A totalidade dos Créditos Imobiliários que lastreiam a presente emissão;</w:t>
            </w:r>
          </w:p>
        </w:tc>
      </w:tr>
      <w:tr w:rsidR="00EA05BD" w:rsidRPr="002F1017" w14:paraId="4CFE9488" w14:textId="77777777" w:rsidTr="006F42C8">
        <w:tc>
          <w:tcPr>
            <w:tcW w:w="3119" w:type="dxa"/>
          </w:tcPr>
          <w:p w14:paraId="0C3451C1"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CCI Cartulares</w:t>
            </w:r>
            <w:r w:rsidRPr="002F1017">
              <w:rPr>
                <w:rFonts w:ascii="Trebuchet MS" w:hAnsi="Trebuchet MS"/>
                <w:sz w:val="22"/>
                <w:szCs w:val="22"/>
              </w:rPr>
              <w:t>”:</w:t>
            </w:r>
          </w:p>
        </w:tc>
        <w:tc>
          <w:tcPr>
            <w:tcW w:w="7123" w:type="dxa"/>
          </w:tcPr>
          <w:p w14:paraId="4E311BA6"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Cédulas de Crédito Imobiliário cartulares emitidas pela Cedente nos termos do § 3º do Art. 18 da Lei 10.931/04, combinado com o Art. 287 do Código Civil Brasileiro, sem garantia real, representativas de parte dos Créditos Imobiliários, totalizando R$ </w:t>
            </w:r>
            <w:r w:rsidRPr="002F1017">
              <w:rPr>
                <w:rFonts w:ascii="Trebuchet MS" w:hAnsi="Trebuchet MS"/>
                <w:sz w:val="22"/>
                <w:szCs w:val="22"/>
                <w:highlight w:val="yellow"/>
              </w:rPr>
              <w:t>[•]</w:t>
            </w:r>
            <w:r w:rsidRPr="002F1017">
              <w:rPr>
                <w:rFonts w:ascii="Trebuchet MS" w:hAnsi="Trebuchet MS"/>
                <w:sz w:val="22"/>
                <w:szCs w:val="22"/>
              </w:rPr>
              <w:t xml:space="preserve"> (</w:t>
            </w:r>
            <w:r w:rsidRPr="002F1017">
              <w:rPr>
                <w:rFonts w:ascii="Trebuchet MS" w:hAnsi="Trebuchet MS"/>
                <w:sz w:val="22"/>
                <w:szCs w:val="22"/>
                <w:highlight w:val="yellow"/>
              </w:rPr>
              <w:t>[•]</w:t>
            </w:r>
            <w:r w:rsidRPr="002F1017">
              <w:rPr>
                <w:rFonts w:ascii="Trebuchet MS" w:hAnsi="Trebuchet MS"/>
                <w:sz w:val="22"/>
                <w:szCs w:val="22"/>
              </w:rPr>
              <w:t>), incluindo, além do principal, todos os seus respectivos acessórios, juros, atualização monetária, eventuais prêmios de seguros e quaisquer outros acréscimos de remuneração, de mora ou penalidades, e demais encargos contratuais de responsabilidade dos Devedores, tal como acordado nos respectivos Contratos de Financiamento;</w:t>
            </w:r>
          </w:p>
        </w:tc>
      </w:tr>
      <w:tr w:rsidR="00EA05BD" w:rsidRPr="002F1017" w14:paraId="6D197024" w14:textId="77777777" w:rsidTr="006F42C8">
        <w:tc>
          <w:tcPr>
            <w:tcW w:w="3119" w:type="dxa"/>
          </w:tcPr>
          <w:p w14:paraId="5D950E74"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CCI</w:t>
            </w:r>
            <w:r w:rsidRPr="002F1017">
              <w:rPr>
                <w:rFonts w:ascii="Trebuchet MS" w:hAnsi="Trebuchet MS"/>
                <w:sz w:val="22"/>
                <w:szCs w:val="22"/>
              </w:rPr>
              <w:t>”:</w:t>
            </w:r>
          </w:p>
        </w:tc>
        <w:tc>
          <w:tcPr>
            <w:tcW w:w="7123" w:type="dxa"/>
          </w:tcPr>
          <w:p w14:paraId="3A586B4E"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Cédulas de Crédito Imobiliário emitidas pela Securitizadora nos termos do § 3º do Art. 18 da Lei 10.931/04, combinado com o Art. 287 do Código Civil Brasileiro, sem garantia real, representativas de parte dos Créditos Imobiliários, totalizando R$ </w:t>
            </w:r>
            <w:r w:rsidRPr="002F1017">
              <w:rPr>
                <w:rFonts w:ascii="Trebuchet MS" w:hAnsi="Trebuchet MS"/>
                <w:sz w:val="22"/>
                <w:szCs w:val="22"/>
                <w:highlight w:val="yellow"/>
              </w:rPr>
              <w:t>[•]</w:t>
            </w:r>
            <w:r w:rsidRPr="002F1017">
              <w:rPr>
                <w:rFonts w:ascii="Trebuchet MS" w:hAnsi="Trebuchet MS"/>
                <w:sz w:val="22"/>
                <w:szCs w:val="22"/>
              </w:rPr>
              <w:t xml:space="preserve"> (</w:t>
            </w:r>
            <w:r w:rsidRPr="002F1017">
              <w:rPr>
                <w:rFonts w:ascii="Trebuchet MS" w:hAnsi="Trebuchet MS"/>
                <w:sz w:val="22"/>
                <w:szCs w:val="22"/>
                <w:highlight w:val="yellow"/>
              </w:rPr>
              <w:t>[•]</w:t>
            </w:r>
            <w:r w:rsidRPr="002F1017">
              <w:rPr>
                <w:rFonts w:ascii="Trebuchet MS" w:hAnsi="Trebuchet MS"/>
                <w:sz w:val="22"/>
                <w:szCs w:val="22"/>
              </w:rPr>
              <w:t>), incluindo, além do principal, todos os seus respectivos acessórios, juros, atualização monetária, eventuais prêmios de seguros e quaisquer outros acréscimos de remuneração, de mora ou penalidades, e demais encargos contratuais de responsabilidade dos Devedores, tal como acordado nos respectivos Contratos de Financiamento, observadas a limitações descritas na Escritura de Emissão. As CCI serão registradas e apenas poderão ser negociadas em sistema de custódia eletrônica da CETIP;</w:t>
            </w:r>
          </w:p>
        </w:tc>
      </w:tr>
      <w:tr w:rsidR="00EA05BD" w:rsidRPr="002F1017" w14:paraId="50AA7435" w14:textId="77777777" w:rsidTr="006F42C8">
        <w:tc>
          <w:tcPr>
            <w:tcW w:w="3119" w:type="dxa"/>
          </w:tcPr>
          <w:p w14:paraId="03F008FF" w14:textId="77777777" w:rsidR="00EA05BD" w:rsidRPr="002F1017" w:rsidRDefault="00EA05BD" w:rsidP="006F42C8">
            <w:pPr>
              <w:pStyle w:val="Recuodecorpodetexto"/>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Cedente</w:t>
            </w:r>
            <w:r w:rsidRPr="002F1017">
              <w:rPr>
                <w:rFonts w:ascii="Trebuchet MS" w:hAnsi="Trebuchet MS" w:cs="Arial"/>
                <w:sz w:val="22"/>
                <w:szCs w:val="22"/>
                <w:lang w:val="pt-BR" w:eastAsia="en-US"/>
              </w:rPr>
              <w:t>”, “</w:t>
            </w:r>
            <w:r w:rsidRPr="002F1017">
              <w:rPr>
                <w:rFonts w:ascii="Trebuchet MS" w:hAnsi="Trebuchet MS" w:cs="Arial"/>
                <w:sz w:val="22"/>
                <w:szCs w:val="22"/>
                <w:u w:val="single"/>
                <w:lang w:val="pt-BR" w:eastAsia="en-US"/>
              </w:rPr>
              <w:t>Originadora</w:t>
            </w:r>
            <w:r w:rsidRPr="002F1017">
              <w:rPr>
                <w:rFonts w:ascii="Trebuchet MS" w:hAnsi="Trebuchet MS" w:cs="Arial"/>
                <w:sz w:val="22"/>
                <w:szCs w:val="22"/>
                <w:lang w:val="pt-BR" w:eastAsia="en-US"/>
              </w:rPr>
              <w:t>” ou “</w:t>
            </w:r>
            <w:r w:rsidRPr="002F1017">
              <w:rPr>
                <w:rFonts w:ascii="Trebuchet MS" w:hAnsi="Trebuchet MS" w:cs="Arial"/>
                <w:sz w:val="22"/>
                <w:szCs w:val="22"/>
                <w:u w:val="single"/>
                <w:lang w:val="pt-BR" w:eastAsia="en-US"/>
              </w:rPr>
              <w:t>CAIXA</w:t>
            </w:r>
            <w:r w:rsidRPr="002F1017">
              <w:rPr>
                <w:rFonts w:ascii="Trebuchet MS" w:hAnsi="Trebuchet MS" w:cs="Arial"/>
                <w:sz w:val="22"/>
                <w:szCs w:val="22"/>
                <w:lang w:val="pt-BR" w:eastAsia="en-US"/>
              </w:rPr>
              <w:t>”:</w:t>
            </w:r>
          </w:p>
        </w:tc>
        <w:tc>
          <w:tcPr>
            <w:tcW w:w="7123" w:type="dxa"/>
          </w:tcPr>
          <w:p w14:paraId="2A95D21D" w14:textId="77777777" w:rsidR="00EA05BD" w:rsidRPr="002F1017" w:rsidRDefault="00EA05BD" w:rsidP="006F42C8">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Caixa Econômica Federal, inscrita no CNPJ/MF sob o n.º 00.360.305/0001-04, instituição financeira, constituída sob a forma de empresa pública, dotada de personalidade jurídica de direito privado, com sede no Setor Bancário Sul, Quadra 4, Lotes 3 e 4, em Brasília, Distrito Federal;</w:t>
            </w:r>
          </w:p>
        </w:tc>
      </w:tr>
      <w:tr w:rsidR="00EA05BD" w:rsidRPr="002F1017" w14:paraId="364E8360" w14:textId="77777777" w:rsidTr="006F42C8">
        <w:tc>
          <w:tcPr>
            <w:tcW w:w="3119" w:type="dxa"/>
          </w:tcPr>
          <w:p w14:paraId="3638EEA5" w14:textId="77777777" w:rsidR="00EA05BD" w:rsidRPr="002F1017" w:rsidRDefault="00EA05BD" w:rsidP="006F42C8">
            <w:pPr>
              <w:pStyle w:val="Corpodetexto2"/>
              <w:widowControl w:val="0"/>
              <w:tabs>
                <w:tab w:val="clear" w:pos="720"/>
                <w:tab w:val="clear" w:pos="2160"/>
                <w:tab w:val="left" w:pos="459"/>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Cessão de Créditos</w:t>
            </w:r>
            <w:r w:rsidRPr="002F1017">
              <w:rPr>
                <w:rFonts w:ascii="Trebuchet MS" w:hAnsi="Trebuchet MS" w:cs="Arial"/>
                <w:sz w:val="22"/>
                <w:szCs w:val="22"/>
                <w:lang w:val="pt-BR" w:eastAsia="en-US"/>
              </w:rPr>
              <w:t>” ou “</w:t>
            </w:r>
            <w:r w:rsidRPr="002F1017">
              <w:rPr>
                <w:rFonts w:ascii="Trebuchet MS" w:hAnsi="Trebuchet MS" w:cs="Arial"/>
                <w:sz w:val="22"/>
                <w:szCs w:val="22"/>
                <w:u w:val="single"/>
                <w:lang w:val="pt-BR" w:eastAsia="en-US"/>
              </w:rPr>
              <w:t>Escritura de Cessão</w:t>
            </w:r>
            <w:r w:rsidRPr="002F1017">
              <w:rPr>
                <w:rFonts w:ascii="Trebuchet MS" w:hAnsi="Trebuchet MS" w:cs="Arial"/>
                <w:sz w:val="22"/>
                <w:szCs w:val="22"/>
                <w:lang w:val="pt-BR" w:eastAsia="en-US"/>
              </w:rPr>
              <w:t>”:</w:t>
            </w:r>
          </w:p>
        </w:tc>
        <w:tc>
          <w:tcPr>
            <w:tcW w:w="7123" w:type="dxa"/>
          </w:tcPr>
          <w:p w14:paraId="4127FE2B" w14:textId="77777777" w:rsidR="00EA05BD" w:rsidRPr="002F1017" w:rsidRDefault="00EA05BD" w:rsidP="00A40075">
            <w:pPr>
              <w:pStyle w:val="Corpodetexto2"/>
              <w:widowControl w:val="0"/>
              <w:tabs>
                <w:tab w:val="clear" w:pos="720"/>
              </w:tabs>
              <w:spacing w:before="144" w:after="144" w:line="360" w:lineRule="auto"/>
              <w:ind w:left="95"/>
              <w:rPr>
                <w:rFonts w:ascii="Trebuchet MS" w:hAnsi="Trebuchet MS" w:cs="Arial"/>
                <w:sz w:val="22"/>
                <w:szCs w:val="22"/>
                <w:lang w:val="pt-BR" w:eastAsia="en-US"/>
              </w:rPr>
            </w:pPr>
            <w:r w:rsidRPr="002F1017">
              <w:rPr>
                <w:rFonts w:ascii="Trebuchet MS" w:hAnsi="Trebuchet MS" w:cs="Arial"/>
                <w:sz w:val="22"/>
                <w:szCs w:val="22"/>
                <w:lang w:val="pt-BR" w:eastAsia="en-US"/>
              </w:rPr>
              <w:t xml:space="preserve">Escritura Pública de Cessão de Créditos e Outras Avenças, celebrada entre a Cedente e a Securitizadora, em </w:t>
            </w:r>
            <w:r w:rsidR="00A40075">
              <w:rPr>
                <w:rFonts w:ascii="Trebuchet MS" w:hAnsi="Trebuchet MS" w:cs="Arial"/>
                <w:sz w:val="22"/>
                <w:szCs w:val="22"/>
                <w:lang w:val="pt-BR" w:eastAsia="en-US"/>
              </w:rPr>
              <w:t>21</w:t>
            </w:r>
            <w:r w:rsidRPr="002F1017">
              <w:rPr>
                <w:rFonts w:ascii="Trebuchet MS" w:hAnsi="Trebuchet MS" w:cs="Arial"/>
                <w:sz w:val="22"/>
                <w:szCs w:val="22"/>
                <w:lang w:val="pt-BR" w:eastAsia="en-US"/>
              </w:rPr>
              <w:t xml:space="preserve"> de </w:t>
            </w:r>
            <w:r w:rsidR="00A40075">
              <w:rPr>
                <w:rFonts w:ascii="Trebuchet MS" w:hAnsi="Trebuchet MS" w:cs="Arial"/>
                <w:sz w:val="22"/>
                <w:szCs w:val="22"/>
                <w:lang w:val="pt-BR" w:eastAsia="en-US"/>
              </w:rPr>
              <w:t>outubro</w:t>
            </w:r>
            <w:r w:rsidRPr="002F1017">
              <w:rPr>
                <w:rFonts w:ascii="Trebuchet MS" w:hAnsi="Trebuchet MS" w:cs="Arial"/>
                <w:sz w:val="22"/>
                <w:szCs w:val="22"/>
                <w:lang w:val="pt-BR" w:eastAsia="en-US"/>
              </w:rPr>
              <w:t xml:space="preserve"> de 2016, mediante a qual foram cedidos à Securitizadora todos os Créditos Imobiliários. A Escritura de Cessão está sujeita às condições resolutivas de subscrição, integralização dos CRI Seniores e dos CRI Subordinados, de efetivação do pagamento do Valor da Cessão e de notificação aos Devedores;</w:t>
            </w:r>
          </w:p>
        </w:tc>
      </w:tr>
      <w:tr w:rsidR="00911266" w:rsidRPr="002F1017" w14:paraId="47915CDC" w14:textId="77777777" w:rsidTr="006F42C8">
        <w:tc>
          <w:tcPr>
            <w:tcW w:w="3119" w:type="dxa"/>
          </w:tcPr>
          <w:p w14:paraId="7D12C5D9" w14:textId="77777777" w:rsidR="00911266" w:rsidRPr="002F1017" w:rsidRDefault="00911266" w:rsidP="006F42C8">
            <w:pPr>
              <w:pStyle w:val="Corpodetexto2"/>
              <w:widowControl w:val="0"/>
              <w:tabs>
                <w:tab w:val="clear" w:pos="720"/>
                <w:tab w:val="clear" w:pos="2160"/>
                <w:tab w:val="left" w:pos="459"/>
              </w:tabs>
              <w:spacing w:before="144" w:after="144" w:line="360" w:lineRule="auto"/>
              <w:ind w:left="50"/>
              <w:rPr>
                <w:rFonts w:ascii="Trebuchet MS" w:hAnsi="Trebuchet MS" w:cs="Arial"/>
                <w:sz w:val="22"/>
                <w:szCs w:val="22"/>
                <w:lang w:val="pt-BR" w:eastAsia="en-US"/>
              </w:rPr>
            </w:pPr>
            <w:r>
              <w:rPr>
                <w:rFonts w:ascii="Trebuchet MS" w:hAnsi="Trebuchet MS" w:cs="Arial"/>
                <w:sz w:val="22"/>
                <w:szCs w:val="22"/>
                <w:lang w:val="pt-BR" w:eastAsia="en-US"/>
              </w:rPr>
              <w:t>“Cessão Fiduciária”</w:t>
            </w:r>
          </w:p>
        </w:tc>
        <w:tc>
          <w:tcPr>
            <w:tcW w:w="7123" w:type="dxa"/>
          </w:tcPr>
          <w:p w14:paraId="543D1D14" w14:textId="304CA71E" w:rsidR="00911266" w:rsidRPr="002F1017" w:rsidRDefault="00911266" w:rsidP="00A40075">
            <w:pPr>
              <w:pStyle w:val="Corpodetexto2"/>
              <w:widowControl w:val="0"/>
              <w:tabs>
                <w:tab w:val="clear" w:pos="720"/>
              </w:tabs>
              <w:spacing w:before="144" w:after="144" w:line="360" w:lineRule="auto"/>
              <w:ind w:left="95"/>
              <w:rPr>
                <w:rFonts w:ascii="Trebuchet MS" w:hAnsi="Trebuchet MS" w:cs="Arial"/>
                <w:sz w:val="22"/>
                <w:szCs w:val="22"/>
                <w:lang w:val="pt-BR" w:eastAsia="en-US"/>
              </w:rPr>
            </w:pPr>
            <w:r>
              <w:rPr>
                <w:rFonts w:ascii="Trebuchet MS" w:hAnsi="Trebuchet MS" w:cs="Arial"/>
                <w:sz w:val="22"/>
                <w:szCs w:val="22"/>
                <w:lang w:val="pt-BR" w:eastAsia="en-US"/>
              </w:rPr>
              <w:t>Significa a cessão fiduciária dos Recebíveis, outorgada pela</w:t>
            </w:r>
            <w:r w:rsidR="003B4C4C">
              <w:rPr>
                <w:rFonts w:ascii="Trebuchet MS" w:hAnsi="Trebuchet MS" w:cs="Arial"/>
                <w:sz w:val="22"/>
                <w:szCs w:val="22"/>
                <w:lang w:val="pt-BR" w:eastAsia="en-US"/>
              </w:rPr>
              <w:t xml:space="preserve"> Cedente em garantia </w:t>
            </w:r>
            <w:r w:rsidR="003B4C4C" w:rsidRPr="008D6C8D">
              <w:rPr>
                <w:rFonts w:ascii="Trebuchet MS" w:hAnsi="Trebuchet MS" w:cs="Arial"/>
                <w:sz w:val="22"/>
                <w:szCs w:val="22"/>
                <w:lang w:val="pt-BR"/>
              </w:rPr>
              <w:t>(a) do cumprimento das obrigações assumidas na Escritura de Cessão, inclusive em relação ao Ajuste de Preço</w:t>
            </w:r>
            <w:r w:rsidR="003B4C4C">
              <w:rPr>
                <w:rFonts w:ascii="Trebuchet MS" w:hAnsi="Trebuchet MS" w:cs="Arial"/>
                <w:sz w:val="22"/>
                <w:szCs w:val="22"/>
                <w:lang w:val="pt-BR"/>
              </w:rPr>
              <w:t xml:space="preserve"> (conforme definido na Escritura de Cessão)</w:t>
            </w:r>
            <w:r w:rsidR="003B4C4C" w:rsidRPr="008D6C8D">
              <w:rPr>
                <w:rFonts w:ascii="Trebuchet MS" w:hAnsi="Trebuchet MS" w:cs="Arial"/>
                <w:sz w:val="22"/>
                <w:szCs w:val="22"/>
                <w:lang w:val="pt-BR"/>
              </w:rPr>
              <w:t>; (b) do adimplemento dos Créditos Imobiliários</w:t>
            </w:r>
            <w:r w:rsidR="003B4C4C">
              <w:rPr>
                <w:rFonts w:ascii="Trebuchet MS" w:hAnsi="Trebuchet MS" w:cs="Arial"/>
                <w:sz w:val="22"/>
                <w:szCs w:val="22"/>
                <w:lang w:val="pt-BR"/>
              </w:rPr>
              <w:t>;</w:t>
            </w:r>
            <w:r>
              <w:rPr>
                <w:rFonts w:ascii="Trebuchet MS" w:hAnsi="Trebuchet MS" w:cs="Arial"/>
                <w:sz w:val="22"/>
                <w:szCs w:val="22"/>
                <w:lang w:val="pt-BR" w:eastAsia="en-US"/>
              </w:rPr>
              <w:t xml:space="preserve"> </w:t>
            </w:r>
            <w:r w:rsidR="004D0FD4">
              <w:rPr>
                <w:rFonts w:ascii="Trebuchet MS" w:hAnsi="Trebuchet MS" w:cs="Arial"/>
                <w:sz w:val="22"/>
                <w:szCs w:val="22"/>
                <w:lang w:val="pt-BR" w:eastAsia="en-US"/>
              </w:rPr>
              <w:t xml:space="preserve">(c) da composição </w:t>
            </w:r>
            <w:r w:rsidR="00D44EBC">
              <w:rPr>
                <w:rFonts w:ascii="Trebuchet MS" w:hAnsi="Trebuchet MS" w:cs="Arial"/>
                <w:sz w:val="22"/>
                <w:szCs w:val="22"/>
                <w:lang w:val="pt-BR" w:eastAsia="en-US"/>
              </w:rPr>
              <w:t xml:space="preserve">e/ou recomposição </w:t>
            </w:r>
            <w:r w:rsidR="004D0FD4">
              <w:rPr>
                <w:rFonts w:ascii="Trebuchet MS" w:hAnsi="Trebuchet MS" w:cs="Arial"/>
                <w:sz w:val="22"/>
                <w:szCs w:val="22"/>
                <w:lang w:val="pt-BR" w:eastAsia="en-US"/>
              </w:rPr>
              <w:t xml:space="preserve">do Fundo de Despesas; e (d) </w:t>
            </w:r>
            <w:r w:rsidR="00D75D30">
              <w:rPr>
                <w:rFonts w:ascii="Trebuchet MS" w:hAnsi="Trebuchet MS" w:cs="Arial"/>
                <w:sz w:val="22"/>
                <w:szCs w:val="22"/>
                <w:lang w:val="pt-BR" w:eastAsia="en-US"/>
              </w:rPr>
              <w:t xml:space="preserve">do pagamento conforme disposto no item 5º da cláusula 3.4.4 deste Termo de Securitização; </w:t>
            </w:r>
          </w:p>
        </w:tc>
      </w:tr>
      <w:tr w:rsidR="00EA05BD" w:rsidRPr="002F1017" w14:paraId="0A0C4FF0" w14:textId="77777777" w:rsidTr="006F42C8">
        <w:tc>
          <w:tcPr>
            <w:tcW w:w="3119" w:type="dxa"/>
          </w:tcPr>
          <w:p w14:paraId="2EA44089"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CETIP</w:t>
            </w:r>
            <w:r w:rsidRPr="002F1017">
              <w:rPr>
                <w:rFonts w:ascii="Trebuchet MS" w:hAnsi="Trebuchet MS"/>
                <w:sz w:val="22"/>
                <w:szCs w:val="22"/>
              </w:rPr>
              <w:t>”:</w:t>
            </w:r>
          </w:p>
        </w:tc>
        <w:tc>
          <w:tcPr>
            <w:tcW w:w="7123" w:type="dxa"/>
          </w:tcPr>
          <w:p w14:paraId="6E4C8EB9"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CETIP S.A. – Mercados Organizados;</w:t>
            </w:r>
          </w:p>
        </w:tc>
      </w:tr>
      <w:tr w:rsidR="00EA05BD" w:rsidRPr="002F1017" w14:paraId="243A59C8" w14:textId="77777777" w:rsidTr="006F42C8">
        <w:tc>
          <w:tcPr>
            <w:tcW w:w="3119" w:type="dxa"/>
          </w:tcPr>
          <w:p w14:paraId="15636010"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Condições Precedentes</w:t>
            </w:r>
            <w:r w:rsidRPr="002F1017">
              <w:rPr>
                <w:rFonts w:ascii="Trebuchet MS" w:hAnsi="Trebuchet MS"/>
                <w:sz w:val="22"/>
                <w:szCs w:val="22"/>
              </w:rPr>
              <w:t>”:</w:t>
            </w:r>
          </w:p>
        </w:tc>
        <w:tc>
          <w:tcPr>
            <w:tcW w:w="7123" w:type="dxa"/>
          </w:tcPr>
          <w:p w14:paraId="2069104B"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Nos termos da Escritura de Cessão, o Valor da Cessão será pago à Cedente uma vez satisfeitas, cumulativamente, as seguintes condições: </w:t>
            </w:r>
          </w:p>
          <w:p w14:paraId="79A2D5D9" w14:textId="77777777" w:rsidR="00EA05BD" w:rsidRPr="002F1017" w:rsidRDefault="00EA05BD" w:rsidP="00EA05BD">
            <w:pPr>
              <w:widowControl w:val="0"/>
              <w:numPr>
                <w:ilvl w:val="0"/>
                <w:numId w:val="21"/>
              </w:numPr>
              <w:tabs>
                <w:tab w:val="left" w:pos="249"/>
              </w:tabs>
              <w:spacing w:before="144" w:after="144" w:line="360" w:lineRule="auto"/>
              <w:ind w:left="533" w:hanging="437"/>
              <w:jc w:val="both"/>
              <w:rPr>
                <w:rFonts w:ascii="Trebuchet MS" w:hAnsi="Trebuchet MS"/>
                <w:sz w:val="22"/>
                <w:szCs w:val="22"/>
              </w:rPr>
            </w:pPr>
            <w:r w:rsidRPr="002F1017">
              <w:rPr>
                <w:rFonts w:ascii="Trebuchet MS" w:hAnsi="Trebuchet MS"/>
                <w:sz w:val="22"/>
                <w:szCs w:val="22"/>
              </w:rPr>
              <w:t xml:space="preserve">registro, pela Cedente, da presente Escritura de Cessão em serviço de registro de títulos e documentos na sede competente; </w:t>
            </w:r>
          </w:p>
          <w:p w14:paraId="76F2E668" w14:textId="77777777" w:rsidR="00EA05BD" w:rsidRPr="002F1017" w:rsidRDefault="00EA05BD" w:rsidP="006F42C8">
            <w:pPr>
              <w:widowControl w:val="0"/>
              <w:numPr>
                <w:ilvl w:val="0"/>
                <w:numId w:val="21"/>
              </w:numPr>
              <w:tabs>
                <w:tab w:val="left" w:pos="249"/>
              </w:tabs>
              <w:spacing w:before="144" w:after="144" w:line="360" w:lineRule="auto"/>
              <w:ind w:left="533" w:hanging="437"/>
              <w:jc w:val="both"/>
              <w:rPr>
                <w:rFonts w:ascii="Trebuchet MS" w:hAnsi="Trebuchet MS"/>
                <w:sz w:val="22"/>
                <w:szCs w:val="22"/>
              </w:rPr>
            </w:pPr>
            <w:r w:rsidRPr="002F1017">
              <w:rPr>
                <w:rFonts w:ascii="Trebuchet MS" w:hAnsi="Trebuchet MS"/>
                <w:sz w:val="22"/>
                <w:szCs w:val="22"/>
              </w:rPr>
              <w:t>registro dos CRI junto à CETIP;</w:t>
            </w:r>
          </w:p>
          <w:p w14:paraId="5F7E184B" w14:textId="77777777" w:rsidR="00EA05BD" w:rsidRPr="002F1017" w:rsidRDefault="00EA05BD" w:rsidP="006F42C8">
            <w:pPr>
              <w:widowControl w:val="0"/>
              <w:numPr>
                <w:ilvl w:val="0"/>
                <w:numId w:val="21"/>
              </w:numPr>
              <w:tabs>
                <w:tab w:val="left" w:pos="249"/>
              </w:tabs>
              <w:spacing w:before="144" w:after="144" w:line="360" w:lineRule="auto"/>
              <w:ind w:left="533" w:hanging="437"/>
              <w:jc w:val="both"/>
              <w:rPr>
                <w:rFonts w:ascii="Trebuchet MS" w:hAnsi="Trebuchet MS"/>
                <w:sz w:val="22"/>
                <w:szCs w:val="22"/>
              </w:rPr>
            </w:pPr>
            <w:r w:rsidRPr="002F1017">
              <w:rPr>
                <w:rFonts w:ascii="Trebuchet MS" w:hAnsi="Trebuchet MS"/>
                <w:sz w:val="22"/>
                <w:szCs w:val="22"/>
              </w:rPr>
              <w:t xml:space="preserve">emissão, subscrição e integralização dos CRI; e, </w:t>
            </w:r>
          </w:p>
          <w:p w14:paraId="0376E079" w14:textId="77777777" w:rsidR="00EA05BD" w:rsidRPr="002F1017" w:rsidRDefault="00EA05BD" w:rsidP="00EA05BD">
            <w:pPr>
              <w:widowControl w:val="0"/>
              <w:numPr>
                <w:ilvl w:val="0"/>
                <w:numId w:val="21"/>
              </w:numPr>
              <w:tabs>
                <w:tab w:val="left" w:pos="249"/>
              </w:tabs>
              <w:spacing w:before="144" w:after="144" w:line="360" w:lineRule="auto"/>
              <w:ind w:left="533" w:hanging="437"/>
              <w:jc w:val="both"/>
              <w:rPr>
                <w:rFonts w:ascii="Trebuchet MS" w:hAnsi="Trebuchet MS"/>
                <w:sz w:val="22"/>
                <w:szCs w:val="22"/>
              </w:rPr>
            </w:pPr>
            <w:r w:rsidRPr="002F1017">
              <w:rPr>
                <w:rFonts w:ascii="Trebuchet MS" w:hAnsi="Trebuchet MS"/>
                <w:sz w:val="22"/>
                <w:szCs w:val="22"/>
              </w:rPr>
              <w:t xml:space="preserve">formalização do Contrato de </w:t>
            </w:r>
            <w:r w:rsidRPr="002F1017">
              <w:rPr>
                <w:rFonts w:ascii="Trebuchet MS" w:hAnsi="Trebuchet MS"/>
                <w:i/>
                <w:sz w:val="22"/>
                <w:szCs w:val="22"/>
              </w:rPr>
              <w:t>Servicing</w:t>
            </w:r>
            <w:r w:rsidRPr="002F1017">
              <w:rPr>
                <w:rFonts w:ascii="Trebuchet MS" w:hAnsi="Trebuchet MS"/>
                <w:sz w:val="22"/>
                <w:szCs w:val="22"/>
              </w:rPr>
              <w:t xml:space="preserve"> e Cobrança, para a gestão dos Créditos Imobiliários.</w:t>
            </w:r>
          </w:p>
          <w:p w14:paraId="028E32AA" w14:textId="77777777" w:rsidR="00EA05BD" w:rsidRPr="002F1017" w:rsidRDefault="00EA05BD" w:rsidP="006F42C8">
            <w:pPr>
              <w:widowControl w:val="0"/>
              <w:tabs>
                <w:tab w:val="left" w:pos="249"/>
              </w:tabs>
              <w:spacing w:before="144" w:after="144" w:line="360" w:lineRule="auto"/>
              <w:ind w:left="96"/>
              <w:jc w:val="both"/>
              <w:rPr>
                <w:rFonts w:ascii="Trebuchet MS" w:hAnsi="Trebuchet MS"/>
                <w:sz w:val="22"/>
                <w:szCs w:val="22"/>
              </w:rPr>
            </w:pPr>
          </w:p>
        </w:tc>
      </w:tr>
      <w:tr w:rsidR="00EA05BD" w:rsidRPr="002F1017" w14:paraId="4980EF1D" w14:textId="77777777" w:rsidTr="006F42C8">
        <w:tc>
          <w:tcPr>
            <w:tcW w:w="3119" w:type="dxa"/>
          </w:tcPr>
          <w:p w14:paraId="6D932612"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Condições Resolutivas</w:t>
            </w:r>
            <w:r w:rsidRPr="002F1017">
              <w:rPr>
                <w:rFonts w:ascii="Trebuchet MS" w:hAnsi="Trebuchet MS"/>
                <w:sz w:val="22"/>
                <w:szCs w:val="22"/>
              </w:rPr>
              <w:t>”:</w:t>
            </w:r>
          </w:p>
        </w:tc>
        <w:tc>
          <w:tcPr>
            <w:tcW w:w="7123" w:type="dxa"/>
          </w:tcPr>
          <w:p w14:paraId="41287E45"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Nos termos da Escritura de Cessão constituem-se condições resolutivas da cessão dos Créditos Imobiliários, nos termos do Art. 127 do Código Civil, a ausência de: (i) subscrição; (ii) integralização dos CRI; (iii) efetivação do pagamento do Valor da Cessão no prazo de até 180 (cento e oitenta) dias a contar da Data Base; ou (iv) notificação aos Devedores pela Cedente, a respeito da cessão dos créditos, via correios, com aviso de recebimento (“</w:t>
            </w:r>
            <w:r w:rsidRPr="002F1017">
              <w:rPr>
                <w:rFonts w:ascii="Trebuchet MS" w:hAnsi="Trebuchet MS"/>
                <w:sz w:val="22"/>
                <w:szCs w:val="22"/>
                <w:u w:val="single"/>
              </w:rPr>
              <w:t>AR</w:t>
            </w:r>
            <w:r w:rsidRPr="002F1017">
              <w:rPr>
                <w:rFonts w:ascii="Trebuchet MS" w:hAnsi="Trebuchet MS"/>
                <w:sz w:val="22"/>
                <w:szCs w:val="22"/>
              </w:rPr>
              <w:t>”) no prazo de 30 (trinta) dias, prorrogáveis mediante aprovação por escrito da Cessionária, por mais 60 (sessenta) dias, a contar da Data Base;</w:t>
            </w:r>
          </w:p>
        </w:tc>
      </w:tr>
      <w:tr w:rsidR="00EA05BD" w:rsidRPr="002F1017" w14:paraId="10CEB91F" w14:textId="77777777" w:rsidTr="006F42C8">
        <w:tc>
          <w:tcPr>
            <w:tcW w:w="3119" w:type="dxa"/>
          </w:tcPr>
          <w:p w14:paraId="72620166"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Conta Centralizadora</w:t>
            </w:r>
            <w:r w:rsidRPr="002F1017">
              <w:rPr>
                <w:rFonts w:ascii="Trebuchet MS" w:hAnsi="Trebuchet MS"/>
                <w:sz w:val="22"/>
                <w:szCs w:val="22"/>
              </w:rPr>
              <w:t>”:</w:t>
            </w:r>
          </w:p>
        </w:tc>
        <w:tc>
          <w:tcPr>
            <w:tcW w:w="7123" w:type="dxa"/>
          </w:tcPr>
          <w:p w14:paraId="34DCAC67"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Conta corrente nº </w:t>
            </w:r>
            <w:r w:rsidRPr="002F1017">
              <w:rPr>
                <w:rFonts w:ascii="Trebuchet MS" w:hAnsi="Trebuchet MS" w:cs="Tahoma"/>
                <w:color w:val="000000"/>
                <w:sz w:val="22"/>
                <w:szCs w:val="22"/>
              </w:rPr>
              <w:t>00004342 6</w:t>
            </w:r>
            <w:r w:rsidRPr="002F1017">
              <w:rPr>
                <w:rFonts w:ascii="Trebuchet MS" w:hAnsi="Trebuchet MS"/>
                <w:sz w:val="22"/>
                <w:szCs w:val="22"/>
              </w:rPr>
              <w:t>, mantida na Agência 0238</w:t>
            </w:r>
            <w:r w:rsidRPr="002F1017">
              <w:rPr>
                <w:rFonts w:ascii="Trebuchet MS" w:hAnsi="Trebuchet MS" w:cs="Tahoma"/>
                <w:color w:val="000000"/>
                <w:sz w:val="22"/>
                <w:szCs w:val="22"/>
              </w:rPr>
              <w:t xml:space="preserve"> </w:t>
            </w:r>
            <w:r w:rsidRPr="002F1017">
              <w:rPr>
                <w:rFonts w:ascii="Trebuchet MS" w:hAnsi="Trebuchet MS"/>
                <w:sz w:val="22"/>
                <w:szCs w:val="22"/>
              </w:rPr>
              <w:t xml:space="preserve">da Caixa Econômica Federal (Banco 104), de titularidade da Emissora, na qual os Créditos Imobiliários serão recebidos, bem como ficarão depositados os recursos do Fundo de Despesas; </w:t>
            </w:r>
          </w:p>
        </w:tc>
      </w:tr>
      <w:tr w:rsidR="003B4C4C" w:rsidRPr="002F1017" w14:paraId="4B6DE50A" w14:textId="77777777" w:rsidTr="006F42C8">
        <w:tc>
          <w:tcPr>
            <w:tcW w:w="3119" w:type="dxa"/>
          </w:tcPr>
          <w:p w14:paraId="65A09B99" w14:textId="77777777" w:rsidR="003B4C4C" w:rsidRPr="002F1017" w:rsidRDefault="003B4C4C" w:rsidP="006F42C8">
            <w:pPr>
              <w:widowControl w:val="0"/>
              <w:spacing w:before="144" w:after="144" w:line="360" w:lineRule="auto"/>
              <w:ind w:left="50"/>
              <w:jc w:val="both"/>
              <w:rPr>
                <w:rFonts w:ascii="Trebuchet MS" w:hAnsi="Trebuchet MS"/>
                <w:sz w:val="22"/>
                <w:szCs w:val="22"/>
              </w:rPr>
            </w:pPr>
            <w:r>
              <w:rPr>
                <w:rFonts w:ascii="Trebuchet MS" w:hAnsi="Trebuchet MS"/>
                <w:sz w:val="22"/>
                <w:szCs w:val="22"/>
              </w:rPr>
              <w:t>“</w:t>
            </w:r>
            <w:r w:rsidRPr="00AA7B31">
              <w:rPr>
                <w:rFonts w:ascii="Trebuchet MS" w:hAnsi="Trebuchet MS"/>
                <w:sz w:val="22"/>
                <w:szCs w:val="22"/>
                <w:u w:val="single"/>
              </w:rPr>
              <w:t>Contrato de Cessão Fiduciária</w:t>
            </w:r>
            <w:r>
              <w:rPr>
                <w:rFonts w:ascii="Trebuchet MS" w:hAnsi="Trebuchet MS"/>
                <w:sz w:val="22"/>
                <w:szCs w:val="22"/>
              </w:rPr>
              <w:t>”:</w:t>
            </w:r>
          </w:p>
        </w:tc>
        <w:tc>
          <w:tcPr>
            <w:tcW w:w="7123" w:type="dxa"/>
          </w:tcPr>
          <w:p w14:paraId="5D7E2568" w14:textId="77777777" w:rsidR="003B4C4C" w:rsidRPr="002F1017" w:rsidRDefault="003B4C4C" w:rsidP="003B4C4C">
            <w:pPr>
              <w:widowControl w:val="0"/>
              <w:spacing w:before="144" w:after="144" w:line="360" w:lineRule="auto"/>
              <w:ind w:left="34"/>
              <w:jc w:val="both"/>
              <w:rPr>
                <w:rFonts w:ascii="Trebuchet MS" w:hAnsi="Trebuchet MS"/>
                <w:sz w:val="22"/>
                <w:szCs w:val="22"/>
              </w:rPr>
            </w:pPr>
            <w:r w:rsidRPr="003B4C4C">
              <w:rPr>
                <w:rFonts w:ascii="Trebuchet MS" w:hAnsi="Trebuchet MS"/>
                <w:sz w:val="22"/>
                <w:szCs w:val="22"/>
              </w:rPr>
              <w:t xml:space="preserve">Instrumento Particular </w:t>
            </w:r>
            <w:r>
              <w:rPr>
                <w:rFonts w:ascii="Trebuchet MS" w:hAnsi="Trebuchet MS"/>
                <w:sz w:val="22"/>
                <w:szCs w:val="22"/>
              </w:rPr>
              <w:t>d</w:t>
            </w:r>
            <w:r w:rsidRPr="003B4C4C">
              <w:rPr>
                <w:rFonts w:ascii="Trebuchet MS" w:hAnsi="Trebuchet MS"/>
                <w:sz w:val="22"/>
                <w:szCs w:val="22"/>
              </w:rPr>
              <w:t xml:space="preserve">e Cessão Fiduciária </w:t>
            </w:r>
            <w:r>
              <w:rPr>
                <w:rFonts w:ascii="Trebuchet MS" w:hAnsi="Trebuchet MS"/>
                <w:sz w:val="22"/>
                <w:szCs w:val="22"/>
              </w:rPr>
              <w:t>d</w:t>
            </w:r>
            <w:r w:rsidRPr="003B4C4C">
              <w:rPr>
                <w:rFonts w:ascii="Trebuchet MS" w:hAnsi="Trebuchet MS"/>
                <w:sz w:val="22"/>
                <w:szCs w:val="22"/>
              </w:rPr>
              <w:t xml:space="preserve">e Recebíveis </w:t>
            </w:r>
            <w:r>
              <w:rPr>
                <w:rFonts w:ascii="Trebuchet MS" w:hAnsi="Trebuchet MS"/>
                <w:sz w:val="22"/>
                <w:szCs w:val="22"/>
              </w:rPr>
              <w:t>E</w:t>
            </w:r>
            <w:r w:rsidRPr="003B4C4C">
              <w:rPr>
                <w:rFonts w:ascii="Trebuchet MS" w:hAnsi="Trebuchet MS"/>
                <w:sz w:val="22"/>
                <w:szCs w:val="22"/>
              </w:rPr>
              <w:t xml:space="preserve"> Outras Avenças</w:t>
            </w:r>
            <w:r w:rsidRPr="00AA7B31">
              <w:rPr>
                <w:rFonts w:ascii="Trebuchet MS" w:hAnsi="Trebuchet MS"/>
                <w:sz w:val="22"/>
                <w:szCs w:val="22"/>
              </w:rPr>
              <w:t>, celebrado entre a Cedente e a Securitizadora, pelo qual a Cedente outorgou a Cessão Fiduciária</w:t>
            </w:r>
            <w:r>
              <w:rPr>
                <w:rFonts w:ascii="Trebuchet MS" w:hAnsi="Trebuchet MS"/>
                <w:sz w:val="22"/>
                <w:szCs w:val="22"/>
              </w:rPr>
              <w:t xml:space="preserve"> em favor da Securitizadora</w:t>
            </w:r>
            <w:r w:rsidRPr="00AA7B31">
              <w:rPr>
                <w:rFonts w:ascii="Trebuchet MS" w:hAnsi="Trebuchet MS"/>
                <w:sz w:val="22"/>
                <w:szCs w:val="22"/>
              </w:rPr>
              <w:t>;</w:t>
            </w:r>
            <w:r>
              <w:rPr>
                <w:rFonts w:ascii="Trebuchet MS" w:hAnsi="Trebuchet MS" w:cs="Arial"/>
                <w:b/>
                <w:sz w:val="22"/>
                <w:szCs w:val="22"/>
              </w:rPr>
              <w:t xml:space="preserve"> </w:t>
            </w:r>
          </w:p>
        </w:tc>
      </w:tr>
      <w:tr w:rsidR="00EA05BD" w:rsidRPr="002F1017" w14:paraId="007252AC" w14:textId="77777777" w:rsidTr="006F42C8">
        <w:tc>
          <w:tcPr>
            <w:tcW w:w="3119" w:type="dxa"/>
          </w:tcPr>
          <w:p w14:paraId="51F89DCD"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Contrato de Distribuição</w:t>
            </w:r>
            <w:r w:rsidRPr="002F1017">
              <w:rPr>
                <w:rFonts w:ascii="Trebuchet MS" w:hAnsi="Trebuchet MS"/>
                <w:sz w:val="22"/>
                <w:szCs w:val="22"/>
              </w:rPr>
              <w:t>”:</w:t>
            </w:r>
          </w:p>
        </w:tc>
        <w:tc>
          <w:tcPr>
            <w:tcW w:w="7123" w:type="dxa"/>
          </w:tcPr>
          <w:p w14:paraId="49CAB443" w14:textId="07B3FD4C"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Contrato de Coordenação, Colocação e Distribuição Pública de Certificados de Recebíveis Imobiliários, sob Regime de Melhores Esforços de Subscrição da </w:t>
            </w:r>
            <w:r w:rsidR="007D53B0">
              <w:rPr>
                <w:rFonts w:ascii="Trebuchet MS" w:hAnsi="Trebuchet MS"/>
                <w:sz w:val="22"/>
                <w:szCs w:val="22"/>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7D53B0">
              <w:rPr>
                <w:rFonts w:ascii="Trebuchet MS" w:hAnsi="Trebuchet MS"/>
                <w:sz w:val="22"/>
                <w:szCs w:val="22"/>
              </w:rPr>
              <w:t>277</w:t>
            </w:r>
            <w:r w:rsidRPr="002F1017">
              <w:rPr>
                <w:rFonts w:ascii="Trebuchet MS" w:hAnsi="Trebuchet MS" w:cs="Tahoma"/>
                <w:sz w:val="22"/>
                <w:szCs w:val="22"/>
              </w:rPr>
              <w:t xml:space="preserve">ª séries da </w:t>
            </w:r>
            <w:r w:rsidRPr="007D53B0">
              <w:rPr>
                <w:rFonts w:ascii="Trebuchet MS" w:hAnsi="Trebuchet MS" w:cs="Arial"/>
                <w:sz w:val="22"/>
                <w:szCs w:val="22"/>
              </w:rPr>
              <w:t>2</w:t>
            </w:r>
            <w:r w:rsidRPr="002F1017">
              <w:rPr>
                <w:rFonts w:ascii="Trebuchet MS" w:hAnsi="Trebuchet MS" w:cs="Tahoma"/>
                <w:sz w:val="22"/>
                <w:szCs w:val="22"/>
              </w:rPr>
              <w:t xml:space="preserve">ª Emissão </w:t>
            </w:r>
            <w:r w:rsidRPr="002F1017">
              <w:rPr>
                <w:rFonts w:ascii="Trebuchet MS" w:hAnsi="Trebuchet MS"/>
                <w:sz w:val="22"/>
                <w:szCs w:val="22"/>
              </w:rPr>
              <w:t xml:space="preserve">o da CIBRASEC – COMPANHIA BRASILEIRA DE SECURITIZAÇÃO, celebrado em </w:t>
            </w:r>
            <w:r w:rsidR="00AF0C44" w:rsidRPr="00AF0C44">
              <w:rPr>
                <w:rFonts w:ascii="Trebuchet MS" w:hAnsi="Trebuchet MS"/>
                <w:sz w:val="22"/>
                <w:szCs w:val="22"/>
              </w:rPr>
              <w:t>21 de outubro de 2016</w:t>
            </w:r>
            <w:r w:rsidRPr="002F1017">
              <w:rPr>
                <w:rFonts w:ascii="Trebuchet MS" w:hAnsi="Trebuchet MS"/>
                <w:sz w:val="22"/>
                <w:szCs w:val="22"/>
              </w:rPr>
              <w:t>, entre a Securitizadora e o Coordenador Líder, para a distribuição dos CRI;</w:t>
            </w:r>
          </w:p>
        </w:tc>
      </w:tr>
      <w:tr w:rsidR="00EA05BD" w:rsidRPr="002F1017" w14:paraId="14727C5A" w14:textId="77777777" w:rsidTr="006F42C8">
        <w:tc>
          <w:tcPr>
            <w:tcW w:w="3119" w:type="dxa"/>
          </w:tcPr>
          <w:p w14:paraId="3CDA4C47"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 xml:space="preserve">Contrato de </w:t>
            </w:r>
            <w:r w:rsidRPr="002F1017">
              <w:rPr>
                <w:rFonts w:ascii="Trebuchet MS" w:hAnsi="Trebuchet MS"/>
                <w:i/>
                <w:sz w:val="22"/>
                <w:szCs w:val="22"/>
                <w:u w:val="single"/>
              </w:rPr>
              <w:t>Servicing</w:t>
            </w:r>
            <w:r w:rsidRPr="002F1017">
              <w:rPr>
                <w:rFonts w:ascii="Trebuchet MS" w:hAnsi="Trebuchet MS"/>
                <w:sz w:val="22"/>
                <w:szCs w:val="22"/>
                <w:u w:val="single"/>
              </w:rPr>
              <w:t xml:space="preserve"> e Cobrança</w:t>
            </w:r>
            <w:r w:rsidRPr="002F1017">
              <w:rPr>
                <w:rFonts w:ascii="Trebuchet MS" w:hAnsi="Trebuchet MS"/>
                <w:sz w:val="22"/>
                <w:szCs w:val="22"/>
              </w:rPr>
              <w:t>”:</w:t>
            </w:r>
          </w:p>
        </w:tc>
        <w:tc>
          <w:tcPr>
            <w:tcW w:w="7123" w:type="dxa"/>
          </w:tcPr>
          <w:p w14:paraId="1DAD17B0" w14:textId="1F090675" w:rsidR="00EA05BD" w:rsidRPr="002F1017" w:rsidRDefault="00EA05BD" w:rsidP="00A40075">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Contrato de Prestação de Serviços de Administração de Créditos Imobiliários firmado entre a Securitizadora e o </w:t>
            </w:r>
            <w:r w:rsidRPr="002F1017">
              <w:rPr>
                <w:rFonts w:ascii="Trebuchet MS" w:hAnsi="Trebuchet MS"/>
                <w:i/>
                <w:sz w:val="22"/>
                <w:szCs w:val="22"/>
              </w:rPr>
              <w:t>Servicer</w:t>
            </w:r>
            <w:r w:rsidRPr="002F1017">
              <w:rPr>
                <w:rFonts w:ascii="Trebuchet MS" w:hAnsi="Trebuchet MS"/>
                <w:sz w:val="22"/>
                <w:szCs w:val="22"/>
              </w:rPr>
              <w:t xml:space="preserve"> em </w:t>
            </w:r>
            <w:r w:rsidR="00A40075">
              <w:rPr>
                <w:rFonts w:ascii="Trebuchet MS" w:hAnsi="Trebuchet MS"/>
                <w:sz w:val="22"/>
              </w:rPr>
              <w:t>21</w:t>
            </w:r>
            <w:r w:rsidRPr="002F1017">
              <w:rPr>
                <w:rFonts w:ascii="Trebuchet MS" w:hAnsi="Trebuchet MS"/>
                <w:sz w:val="22"/>
                <w:szCs w:val="22"/>
              </w:rPr>
              <w:t xml:space="preserve"> de </w:t>
            </w:r>
            <w:r w:rsidR="00A40075">
              <w:rPr>
                <w:rFonts w:ascii="Trebuchet MS" w:hAnsi="Trebuchet MS"/>
                <w:sz w:val="22"/>
              </w:rPr>
              <w:t>outubro</w:t>
            </w:r>
            <w:r w:rsidRPr="002F1017">
              <w:rPr>
                <w:rFonts w:ascii="Trebuchet MS" w:hAnsi="Trebuchet MS"/>
                <w:sz w:val="22"/>
                <w:szCs w:val="22"/>
              </w:rPr>
              <w:t xml:space="preserve"> de 2016;</w:t>
            </w:r>
          </w:p>
        </w:tc>
      </w:tr>
      <w:tr w:rsidR="00EA05BD" w:rsidRPr="002F1017" w14:paraId="017C7964" w14:textId="77777777" w:rsidTr="006F42C8">
        <w:tc>
          <w:tcPr>
            <w:tcW w:w="3119" w:type="dxa"/>
          </w:tcPr>
          <w:p w14:paraId="07195221"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Contratos de Financiamento</w:t>
            </w:r>
            <w:r w:rsidRPr="002F1017">
              <w:rPr>
                <w:rFonts w:ascii="Trebuchet MS" w:hAnsi="Trebuchet MS"/>
                <w:sz w:val="22"/>
                <w:szCs w:val="22"/>
              </w:rPr>
              <w:t>” ou “</w:t>
            </w:r>
            <w:r w:rsidRPr="002F1017">
              <w:rPr>
                <w:rFonts w:ascii="Trebuchet MS" w:hAnsi="Trebuchet MS"/>
                <w:sz w:val="22"/>
                <w:szCs w:val="22"/>
                <w:u w:val="single"/>
              </w:rPr>
              <w:t>Contratos</w:t>
            </w:r>
            <w:r w:rsidRPr="002F1017">
              <w:rPr>
                <w:rFonts w:ascii="Trebuchet MS" w:hAnsi="Trebuchet MS"/>
                <w:sz w:val="22"/>
                <w:szCs w:val="22"/>
              </w:rPr>
              <w:t>”:</w:t>
            </w:r>
          </w:p>
        </w:tc>
        <w:tc>
          <w:tcPr>
            <w:tcW w:w="7123" w:type="dxa"/>
          </w:tcPr>
          <w:p w14:paraId="71706FC3"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Contratos de financiamento firmados entre a Cedente e os Devedores para aquisição de imóvel residencial, com alienação fiduciária em garantia e taxa de juros estabelecidas nos respectivos Contratos;</w:t>
            </w:r>
          </w:p>
        </w:tc>
      </w:tr>
      <w:tr w:rsidR="00EA05BD" w:rsidRPr="002F1017" w14:paraId="43686C9C" w14:textId="77777777" w:rsidTr="006F42C8">
        <w:tc>
          <w:tcPr>
            <w:tcW w:w="3119" w:type="dxa"/>
          </w:tcPr>
          <w:p w14:paraId="1F499406" w14:textId="77777777" w:rsidR="00EA05BD" w:rsidRPr="002F1017" w:rsidRDefault="00EA05BD" w:rsidP="006F42C8">
            <w:pPr>
              <w:pStyle w:val="Recuodecorpodetexto"/>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Coordenador Líder</w:t>
            </w:r>
            <w:r w:rsidRPr="002F1017">
              <w:rPr>
                <w:rFonts w:ascii="Trebuchet MS" w:hAnsi="Trebuchet MS" w:cs="Arial"/>
                <w:sz w:val="22"/>
                <w:szCs w:val="22"/>
                <w:lang w:val="pt-BR" w:eastAsia="en-US"/>
              </w:rPr>
              <w:t>”:</w:t>
            </w:r>
          </w:p>
        </w:tc>
        <w:tc>
          <w:tcPr>
            <w:tcW w:w="7123" w:type="dxa"/>
          </w:tcPr>
          <w:p w14:paraId="64C0617A" w14:textId="77777777" w:rsidR="00EA05BD" w:rsidRPr="002F1017" w:rsidRDefault="00EA05BD" w:rsidP="006F42C8">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Caixa Econômica Federal;</w:t>
            </w:r>
          </w:p>
        </w:tc>
      </w:tr>
      <w:tr w:rsidR="00EA05BD" w:rsidRPr="002F1017" w14:paraId="537F90BE" w14:textId="77777777" w:rsidTr="006F42C8">
        <w:tc>
          <w:tcPr>
            <w:tcW w:w="3119" w:type="dxa"/>
          </w:tcPr>
          <w:p w14:paraId="181B7265"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Créditos Imobiliários</w:t>
            </w:r>
            <w:r w:rsidRPr="002F1017">
              <w:rPr>
                <w:rFonts w:ascii="Trebuchet MS" w:hAnsi="Trebuchet MS"/>
                <w:sz w:val="22"/>
                <w:szCs w:val="22"/>
              </w:rPr>
              <w:t>”:</w:t>
            </w:r>
          </w:p>
        </w:tc>
        <w:tc>
          <w:tcPr>
            <w:tcW w:w="7123" w:type="dxa"/>
          </w:tcPr>
          <w:p w14:paraId="7000385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Créditos correspondentes aos saldos dos Contratos de Financiamento, que compreendem atualização monetária, juros e outras eventuais taxas de remuneração, penalidades e demais encargos contratuais ou legais, bem como, os respectivos acessórios, inclusive as garantias, sendo certo que somente a partir da Averbação da Escritura de Cessão, a Cessionária estará formalmente sub-rogada em todos os direitos decorrentes da Alienação Fiduciária que pesa sobre os Imóveis. Não integram os Créditos Imobiliários: (i) quaisquer valores decorrentes dos Financiamentos Imobiliários pagos antecipadamente pelos Devedores em data anterior à Data Base; ou (ii) quaisquer valores decorrentes dos Financiamentos Imobiliários vencidos há mais de 30 (trinta) dias antes da Data Base e não pagos; permanecendo os referidos valores na titularidade da Cedente; </w:t>
            </w:r>
          </w:p>
        </w:tc>
      </w:tr>
      <w:tr w:rsidR="00EA05BD" w:rsidRPr="002F1017" w14:paraId="786F5435" w14:textId="77777777" w:rsidTr="006F42C8">
        <w:tc>
          <w:tcPr>
            <w:tcW w:w="3119" w:type="dxa"/>
          </w:tcPr>
          <w:p w14:paraId="5FE0A928" w14:textId="77777777" w:rsidR="00EA05BD" w:rsidRPr="002F1017" w:rsidRDefault="00EA05BD" w:rsidP="006F42C8">
            <w:pPr>
              <w:widowControl w:val="0"/>
              <w:spacing w:before="144" w:after="144" w:line="360" w:lineRule="auto"/>
              <w:ind w:left="50"/>
              <w:jc w:val="both"/>
              <w:rPr>
                <w:rFonts w:ascii="Trebuchet MS" w:hAnsi="Trebuchet MS"/>
                <w:sz w:val="22"/>
                <w:szCs w:val="22"/>
              </w:rPr>
            </w:pPr>
            <w:r w:rsidRPr="002F1017">
              <w:rPr>
                <w:rFonts w:ascii="Trebuchet MS" w:hAnsi="Trebuchet MS" w:cs="Arial"/>
                <w:sz w:val="22"/>
                <w:szCs w:val="22"/>
              </w:rPr>
              <w:t>“</w:t>
            </w:r>
            <w:r w:rsidRPr="002F1017">
              <w:rPr>
                <w:rFonts w:ascii="Trebuchet MS" w:hAnsi="Trebuchet MS" w:cs="Arial"/>
                <w:sz w:val="22"/>
                <w:szCs w:val="22"/>
                <w:u w:val="single"/>
              </w:rPr>
              <w:t>CRI em Circulação</w:t>
            </w:r>
            <w:r w:rsidRPr="002F1017">
              <w:rPr>
                <w:rFonts w:ascii="Trebuchet MS" w:hAnsi="Trebuchet MS" w:cs="Arial"/>
                <w:sz w:val="22"/>
                <w:szCs w:val="22"/>
              </w:rPr>
              <w:t>”, para fins de quórum</w:t>
            </w:r>
          </w:p>
        </w:tc>
        <w:tc>
          <w:tcPr>
            <w:tcW w:w="7123" w:type="dxa"/>
          </w:tcPr>
          <w:p w14:paraId="48C63F18"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cs="Arial"/>
                <w:sz w:val="22"/>
                <w:szCs w:val="22"/>
              </w:rPr>
              <w:t xml:space="preserve">A totalidade dos CRI em circulação no mercado, excluídos aqueles que a Emissora possuir em tesouraria, ou que sejam de propriedade de seus controladores ou de qualquer de suas controladas ou coligadas, bem como dos respectivos diretores, conselheiros e respectivos cônjuges; </w:t>
            </w:r>
          </w:p>
        </w:tc>
      </w:tr>
      <w:tr w:rsidR="00EA05BD" w:rsidRPr="002F1017" w14:paraId="28B0FBBF" w14:textId="77777777" w:rsidTr="00EA05BD">
        <w:tblPrEx>
          <w:tblCellMar>
            <w:left w:w="70" w:type="dxa"/>
            <w:right w:w="70" w:type="dxa"/>
          </w:tblCellMar>
        </w:tblPrEx>
        <w:tc>
          <w:tcPr>
            <w:tcW w:w="3119" w:type="dxa"/>
          </w:tcPr>
          <w:p w14:paraId="61FE62F2" w14:textId="77777777" w:rsidR="00EA05BD" w:rsidRPr="002F1017" w:rsidRDefault="00EA05BD" w:rsidP="00EA05BD">
            <w:pPr>
              <w:pStyle w:val="Cabealho"/>
              <w:widowControl w:val="0"/>
              <w:spacing w:before="144" w:after="144" w:line="360" w:lineRule="auto"/>
              <w:ind w:left="5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CRI Seniores</w:t>
            </w:r>
            <w:r w:rsidRPr="002F1017">
              <w:rPr>
                <w:rFonts w:ascii="Trebuchet MS" w:hAnsi="Trebuchet MS"/>
                <w:sz w:val="22"/>
                <w:szCs w:val="22"/>
                <w:lang w:val="pt-BR" w:eastAsia="en-US"/>
              </w:rPr>
              <w:t>”:</w:t>
            </w:r>
          </w:p>
        </w:tc>
        <w:tc>
          <w:tcPr>
            <w:tcW w:w="7123" w:type="dxa"/>
          </w:tcPr>
          <w:p w14:paraId="7726DB1E" w14:textId="77777777" w:rsidR="00EA05BD" w:rsidRPr="002F1017" w:rsidRDefault="00EA05BD" w:rsidP="007D53B0">
            <w:pPr>
              <w:pStyle w:val="Cabealho"/>
              <w:widowControl w:val="0"/>
              <w:spacing w:before="144" w:after="144" w:line="360" w:lineRule="auto"/>
              <w:ind w:left="34"/>
              <w:jc w:val="both"/>
              <w:rPr>
                <w:rFonts w:ascii="Trebuchet MS" w:hAnsi="Trebuchet MS"/>
                <w:sz w:val="22"/>
                <w:szCs w:val="22"/>
                <w:lang w:val="pt-BR" w:eastAsia="en-US"/>
              </w:rPr>
            </w:pPr>
            <w:r w:rsidRPr="002F1017">
              <w:rPr>
                <w:rFonts w:ascii="Trebuchet MS" w:hAnsi="Trebuchet MS"/>
                <w:sz w:val="22"/>
                <w:szCs w:val="22"/>
                <w:lang w:val="pt-BR" w:eastAsia="en-US"/>
              </w:rPr>
              <w:t xml:space="preserve">Títulos de créditos nominativos e escriturais, de livre negociação, integrantes da </w:t>
            </w:r>
            <w:r w:rsidR="007D53B0">
              <w:rPr>
                <w:rFonts w:ascii="Trebuchet MS" w:hAnsi="Trebuchet MS"/>
                <w:sz w:val="22"/>
                <w:szCs w:val="22"/>
                <w:lang w:val="pt-BR"/>
              </w:rPr>
              <w:t>276</w:t>
            </w:r>
            <w:r w:rsidRPr="002F1017">
              <w:rPr>
                <w:rFonts w:ascii="Trebuchet MS" w:hAnsi="Trebuchet MS"/>
                <w:sz w:val="22"/>
                <w:szCs w:val="22"/>
                <w:lang w:val="pt-BR" w:eastAsia="en-US"/>
              </w:rPr>
              <w:t xml:space="preserve">ª Série </w:t>
            </w:r>
            <w:r w:rsidRPr="007D53B0">
              <w:rPr>
                <w:rFonts w:ascii="Trebuchet MS" w:hAnsi="Trebuchet MS"/>
                <w:sz w:val="22"/>
                <w:szCs w:val="22"/>
                <w:lang w:val="pt-BR" w:eastAsia="en-US"/>
              </w:rPr>
              <w:t xml:space="preserve">da </w:t>
            </w:r>
            <w:r w:rsidRPr="007D53B0">
              <w:rPr>
                <w:rFonts w:ascii="Trebuchet MS" w:hAnsi="Trebuchet MS"/>
                <w:sz w:val="22"/>
                <w:szCs w:val="22"/>
                <w:lang w:val="pt-BR"/>
              </w:rPr>
              <w:t>2</w:t>
            </w:r>
            <w:r w:rsidRPr="002F1017">
              <w:rPr>
                <w:rFonts w:ascii="Trebuchet MS" w:hAnsi="Trebuchet MS"/>
                <w:sz w:val="22"/>
                <w:szCs w:val="22"/>
                <w:lang w:val="pt-BR" w:eastAsia="en-US"/>
              </w:rPr>
              <w:t>ª Emissão da Securitizadora, emitidos sob a forma escritural, com preferência nas amortizações de principal e pagamento de juros em relação aos CRI Subordinados. Sua titularidade será comprovada por extrato emitido pela CETIP ou pelo extrato emitido pelo Escriturador, segundo as informações geradas pela CETIP;</w:t>
            </w:r>
          </w:p>
        </w:tc>
      </w:tr>
      <w:tr w:rsidR="00EA05BD" w:rsidRPr="002F1017" w14:paraId="0098E437" w14:textId="77777777" w:rsidTr="006F42C8">
        <w:tc>
          <w:tcPr>
            <w:tcW w:w="3119" w:type="dxa"/>
          </w:tcPr>
          <w:p w14:paraId="28B68CF4" w14:textId="77777777" w:rsidR="00EA05BD" w:rsidRPr="002F1017" w:rsidRDefault="00EA05BD" w:rsidP="006F42C8">
            <w:pPr>
              <w:pStyle w:val="Cabealho"/>
              <w:widowControl w:val="0"/>
              <w:spacing w:before="144" w:after="144" w:line="360" w:lineRule="auto"/>
              <w:ind w:left="5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CRI Subordinados</w:t>
            </w:r>
            <w:r w:rsidRPr="002F1017">
              <w:rPr>
                <w:rFonts w:ascii="Trebuchet MS" w:hAnsi="Trebuchet MS"/>
                <w:sz w:val="22"/>
                <w:szCs w:val="22"/>
                <w:lang w:val="pt-BR" w:eastAsia="en-US"/>
              </w:rPr>
              <w:t>”:</w:t>
            </w:r>
          </w:p>
        </w:tc>
        <w:tc>
          <w:tcPr>
            <w:tcW w:w="7123" w:type="dxa"/>
          </w:tcPr>
          <w:p w14:paraId="7E4A39D0" w14:textId="77777777" w:rsidR="00EA05BD" w:rsidRPr="002F1017" w:rsidRDefault="00EA05BD" w:rsidP="006F42C8">
            <w:pPr>
              <w:pStyle w:val="Cabealho"/>
              <w:widowControl w:val="0"/>
              <w:spacing w:before="144" w:after="144" w:line="360" w:lineRule="auto"/>
              <w:ind w:left="34"/>
              <w:jc w:val="both"/>
              <w:rPr>
                <w:rFonts w:ascii="Trebuchet MS" w:hAnsi="Trebuchet MS"/>
                <w:sz w:val="22"/>
                <w:szCs w:val="22"/>
                <w:lang w:val="pt-BR" w:eastAsia="en-US"/>
              </w:rPr>
            </w:pPr>
            <w:r w:rsidRPr="002F1017">
              <w:rPr>
                <w:rFonts w:ascii="Trebuchet MS" w:hAnsi="Trebuchet MS"/>
                <w:sz w:val="22"/>
                <w:szCs w:val="22"/>
                <w:lang w:val="pt-BR" w:eastAsia="en-US"/>
              </w:rPr>
              <w:t xml:space="preserve">Títulos de créditos nominativos e escriturais, de livre negociação, integrantes da </w:t>
            </w:r>
            <w:r w:rsidR="007D53B0">
              <w:rPr>
                <w:rFonts w:ascii="Trebuchet MS" w:hAnsi="Trebuchet MS"/>
                <w:sz w:val="22"/>
                <w:szCs w:val="22"/>
                <w:lang w:val="pt-BR"/>
              </w:rPr>
              <w:t>277</w:t>
            </w:r>
            <w:r w:rsidRPr="002F1017">
              <w:rPr>
                <w:rFonts w:ascii="Trebuchet MS" w:hAnsi="Trebuchet MS"/>
                <w:sz w:val="22"/>
                <w:szCs w:val="22"/>
                <w:lang w:val="pt-BR" w:eastAsia="en-US"/>
              </w:rPr>
              <w:t xml:space="preserve">ª Série da </w:t>
            </w:r>
            <w:r w:rsidRPr="007D53B0">
              <w:rPr>
                <w:rFonts w:ascii="Trebuchet MS" w:hAnsi="Trebuchet MS"/>
                <w:sz w:val="22"/>
                <w:szCs w:val="22"/>
                <w:lang w:val="pt-BR" w:eastAsia="en-US"/>
              </w:rPr>
              <w:t>2ª</w:t>
            </w:r>
            <w:r w:rsidRPr="002F1017">
              <w:rPr>
                <w:rFonts w:ascii="Trebuchet MS" w:hAnsi="Trebuchet MS"/>
                <w:sz w:val="22"/>
                <w:szCs w:val="22"/>
                <w:lang w:val="pt-BR" w:eastAsia="en-US"/>
              </w:rPr>
              <w:t xml:space="preserve"> Emissão da Securitizadora, emitidos sob a forma escritural, subordinados à amortização de principal e pagamento de juros dos CRI Seniores, na forma e condições estabelecidas neste Termo</w:t>
            </w:r>
            <w:r w:rsidRPr="002F1017">
              <w:rPr>
                <w:rFonts w:ascii="Trebuchet MS" w:hAnsi="Trebuchet MS"/>
                <w:sz w:val="22"/>
                <w:szCs w:val="22"/>
              </w:rPr>
              <w:t xml:space="preserve">. Adicionalmente, os recursos eventualmente excedentes dos Créditos Imobiliários, após a ordem de pagamentos prevista nos subitens 3.6.1. (Pagamento </w:t>
            </w:r>
            <w:r w:rsidRPr="002F1017">
              <w:rPr>
                <w:rFonts w:ascii="Trebuchet MS" w:hAnsi="Trebuchet MS"/>
                <w:i/>
                <w:sz w:val="22"/>
                <w:szCs w:val="22"/>
              </w:rPr>
              <w:t>Pro Rata</w:t>
            </w:r>
            <w:r w:rsidRPr="002F1017">
              <w:rPr>
                <w:rFonts w:ascii="Trebuchet MS" w:hAnsi="Trebuchet MS"/>
                <w:sz w:val="22"/>
                <w:szCs w:val="22"/>
              </w:rPr>
              <w:t>) e 3.6.4. (Pagamento Sequencial), serão devidos e pagos integralmente aos titulares dos CRI Subordinados, em igual proporção, a título de prêmio pela Subordinação</w:t>
            </w:r>
            <w:r w:rsidRPr="002F1017">
              <w:rPr>
                <w:rFonts w:ascii="Trebuchet MS" w:hAnsi="Trebuchet MS"/>
                <w:sz w:val="22"/>
                <w:szCs w:val="22"/>
                <w:lang w:val="pt-BR" w:eastAsia="en-US"/>
              </w:rPr>
              <w:t>. Sua titularidade será comprovada por extrato emitido pela CETIP ou pelo extrato emitido pelo Escriturador, segundo as informações geradas pela CETIP;</w:t>
            </w:r>
          </w:p>
        </w:tc>
      </w:tr>
      <w:tr w:rsidR="00EA05BD" w:rsidRPr="002F1017" w14:paraId="404B9E25" w14:textId="77777777" w:rsidTr="006F42C8">
        <w:tc>
          <w:tcPr>
            <w:tcW w:w="3119" w:type="dxa"/>
          </w:tcPr>
          <w:p w14:paraId="0477CB01" w14:textId="77777777" w:rsidR="00EA05BD" w:rsidRPr="006F42C8" w:rsidRDefault="00EA05BD" w:rsidP="006F42C8">
            <w:pPr>
              <w:widowControl w:val="0"/>
              <w:tabs>
                <w:tab w:val="left" w:pos="459"/>
              </w:tabs>
              <w:spacing w:before="144" w:after="144" w:line="360" w:lineRule="auto"/>
              <w:ind w:left="50"/>
              <w:jc w:val="both"/>
              <w:rPr>
                <w:rFonts w:ascii="Trebuchet MS" w:hAnsi="Trebuchet MS"/>
                <w:sz w:val="22"/>
              </w:rPr>
            </w:pPr>
            <w:r w:rsidRPr="006F42C8">
              <w:rPr>
                <w:rFonts w:ascii="Trebuchet MS" w:hAnsi="Trebuchet MS"/>
                <w:sz w:val="22"/>
              </w:rPr>
              <w:t>“</w:t>
            </w:r>
            <w:r w:rsidRPr="006F42C8">
              <w:rPr>
                <w:rFonts w:ascii="Trebuchet MS" w:hAnsi="Trebuchet MS"/>
                <w:sz w:val="22"/>
                <w:u w:val="single"/>
              </w:rPr>
              <w:t>CRI</w:t>
            </w:r>
            <w:r w:rsidRPr="006F42C8">
              <w:rPr>
                <w:rFonts w:ascii="Trebuchet MS" w:hAnsi="Trebuchet MS"/>
                <w:sz w:val="22"/>
              </w:rPr>
              <w:t>”:</w:t>
            </w:r>
          </w:p>
        </w:tc>
        <w:tc>
          <w:tcPr>
            <w:tcW w:w="7123" w:type="dxa"/>
          </w:tcPr>
          <w:p w14:paraId="02B3A19C" w14:textId="77777777" w:rsidR="00EA05BD" w:rsidRPr="006F42C8" w:rsidRDefault="00EA05BD" w:rsidP="006F42C8">
            <w:pPr>
              <w:widowControl w:val="0"/>
              <w:spacing w:before="144" w:after="144" w:line="360" w:lineRule="auto"/>
              <w:ind w:left="34"/>
              <w:jc w:val="both"/>
              <w:rPr>
                <w:rFonts w:ascii="Trebuchet MS" w:hAnsi="Trebuchet MS"/>
                <w:sz w:val="22"/>
              </w:rPr>
            </w:pPr>
            <w:r w:rsidRPr="002F1017">
              <w:rPr>
                <w:rFonts w:ascii="Trebuchet MS" w:hAnsi="Trebuchet MS"/>
                <w:sz w:val="22"/>
                <w:szCs w:val="22"/>
              </w:rPr>
              <w:t>Quando denominados, em conjunto, os CRI Subordinados e os CRI Seniores;</w:t>
            </w:r>
          </w:p>
        </w:tc>
      </w:tr>
      <w:tr w:rsidR="00EA05BD" w:rsidRPr="002F1017" w14:paraId="22D4FDCD" w14:textId="77777777" w:rsidTr="006F42C8">
        <w:tc>
          <w:tcPr>
            <w:tcW w:w="3119" w:type="dxa"/>
          </w:tcPr>
          <w:p w14:paraId="2FFEBC0D" w14:textId="77777777" w:rsidR="00EA05BD" w:rsidRPr="002F1017" w:rsidRDefault="00EA05BD" w:rsidP="006F42C8">
            <w:pPr>
              <w:pStyle w:val="Textodebalo1"/>
              <w:widowControl w:val="0"/>
              <w:tabs>
                <w:tab w:val="center" w:pos="4419"/>
                <w:tab w:val="right" w:pos="8838"/>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Critérios de Elegibilidade</w:t>
            </w:r>
            <w:r w:rsidRPr="002F1017">
              <w:rPr>
                <w:rFonts w:ascii="Trebuchet MS" w:hAnsi="Trebuchet MS"/>
                <w:sz w:val="22"/>
                <w:szCs w:val="22"/>
              </w:rPr>
              <w:t>”</w:t>
            </w:r>
          </w:p>
        </w:tc>
        <w:tc>
          <w:tcPr>
            <w:tcW w:w="7123" w:type="dxa"/>
          </w:tcPr>
          <w:p w14:paraId="5A810621" w14:textId="77777777" w:rsidR="00EA05BD" w:rsidRPr="002F1017" w:rsidRDefault="00EA05BD" w:rsidP="006F42C8">
            <w:pPr>
              <w:pStyle w:val="Cabealho"/>
              <w:widowControl w:val="0"/>
              <w:spacing w:before="144" w:after="144" w:line="360" w:lineRule="auto"/>
              <w:ind w:left="34"/>
              <w:jc w:val="both"/>
              <w:rPr>
                <w:rFonts w:ascii="Trebuchet MS" w:hAnsi="Trebuchet MS"/>
                <w:sz w:val="22"/>
                <w:szCs w:val="22"/>
                <w:lang w:val="pt-BR" w:eastAsia="en-US"/>
              </w:rPr>
            </w:pPr>
            <w:r w:rsidRPr="002F1017">
              <w:rPr>
                <w:rFonts w:ascii="Trebuchet MS" w:hAnsi="Trebuchet MS"/>
                <w:sz w:val="22"/>
                <w:szCs w:val="22"/>
                <w:lang w:val="pt-BR" w:eastAsia="en-US"/>
              </w:rPr>
              <w:t>São os critérios de elegibilidade dos Créditos Imobiliários cedidos, conforme listados no item 2.2.1. deste Termo;</w:t>
            </w:r>
          </w:p>
        </w:tc>
      </w:tr>
      <w:tr w:rsidR="00EA05BD" w:rsidRPr="002F1017" w14:paraId="700C577C" w14:textId="77777777" w:rsidTr="006F42C8">
        <w:tc>
          <w:tcPr>
            <w:tcW w:w="3119" w:type="dxa"/>
          </w:tcPr>
          <w:p w14:paraId="601964D5"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CVM</w:t>
            </w:r>
            <w:r w:rsidRPr="002F1017">
              <w:rPr>
                <w:rFonts w:ascii="Trebuchet MS" w:hAnsi="Trebuchet MS" w:cs="Arial"/>
                <w:sz w:val="22"/>
                <w:szCs w:val="22"/>
                <w:lang w:val="pt-BR" w:eastAsia="en-US"/>
              </w:rPr>
              <w:t>”:</w:t>
            </w:r>
          </w:p>
        </w:tc>
        <w:tc>
          <w:tcPr>
            <w:tcW w:w="7123" w:type="dxa"/>
          </w:tcPr>
          <w:p w14:paraId="493E2488"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Comissão de Valores Mobiliários;</w:t>
            </w:r>
          </w:p>
        </w:tc>
      </w:tr>
      <w:tr w:rsidR="00EA05BD" w:rsidRPr="002F1017" w14:paraId="540B7622" w14:textId="77777777" w:rsidTr="006F42C8">
        <w:tc>
          <w:tcPr>
            <w:tcW w:w="3119" w:type="dxa"/>
          </w:tcPr>
          <w:p w14:paraId="24852756"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sz w:val="22"/>
                <w:szCs w:val="22"/>
              </w:rPr>
              <w:t>“</w:t>
            </w:r>
            <w:r w:rsidRPr="002F1017">
              <w:rPr>
                <w:rFonts w:ascii="Trebuchet MS" w:hAnsi="Trebuchet MS"/>
                <w:sz w:val="22"/>
                <w:szCs w:val="22"/>
                <w:u w:val="single"/>
              </w:rPr>
              <w:t>Data Base</w:t>
            </w:r>
            <w:r w:rsidRPr="002F1017">
              <w:rPr>
                <w:rFonts w:ascii="Trebuchet MS" w:hAnsi="Trebuchet MS"/>
                <w:sz w:val="22"/>
                <w:szCs w:val="22"/>
              </w:rPr>
              <w:t>”:</w:t>
            </w:r>
          </w:p>
        </w:tc>
        <w:tc>
          <w:tcPr>
            <w:tcW w:w="7123" w:type="dxa"/>
          </w:tcPr>
          <w:p w14:paraId="2342C850" w14:textId="77777777" w:rsidR="00EA05BD" w:rsidRPr="002F1017" w:rsidRDefault="00EA05BD" w:rsidP="00A40075">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sz w:val="22"/>
                <w:szCs w:val="22"/>
              </w:rPr>
              <w:t xml:space="preserve">A data de </w:t>
            </w:r>
            <w:r w:rsidR="00A40075">
              <w:rPr>
                <w:rFonts w:ascii="Trebuchet MS" w:hAnsi="Trebuchet MS"/>
                <w:sz w:val="22"/>
                <w:lang w:val="pt-BR"/>
              </w:rPr>
              <w:t>21</w:t>
            </w:r>
            <w:r w:rsidRPr="002F1017">
              <w:rPr>
                <w:rFonts w:ascii="Trebuchet MS" w:hAnsi="Trebuchet MS"/>
                <w:sz w:val="22"/>
                <w:szCs w:val="22"/>
                <w:lang w:val="pt-BR"/>
              </w:rPr>
              <w:t xml:space="preserve"> de </w:t>
            </w:r>
            <w:r w:rsidR="00A40075">
              <w:rPr>
                <w:rFonts w:ascii="Trebuchet MS" w:hAnsi="Trebuchet MS"/>
                <w:sz w:val="22"/>
                <w:lang w:val="pt-BR"/>
              </w:rPr>
              <w:t>outubro</w:t>
            </w:r>
            <w:r w:rsidRPr="002F1017">
              <w:rPr>
                <w:rFonts w:ascii="Trebuchet MS" w:hAnsi="Trebuchet MS"/>
                <w:sz w:val="22"/>
                <w:szCs w:val="22"/>
                <w:lang w:val="pt-BR"/>
              </w:rPr>
              <w:t xml:space="preserve"> de 2016 (</w:t>
            </w:r>
            <w:r w:rsidR="00A40075">
              <w:rPr>
                <w:rFonts w:ascii="Trebuchet MS" w:hAnsi="Trebuchet MS"/>
                <w:sz w:val="22"/>
                <w:szCs w:val="22"/>
                <w:lang w:val="pt-BR"/>
              </w:rPr>
              <w:t>inclusive</w:t>
            </w:r>
            <w:r w:rsidRPr="002F1017">
              <w:rPr>
                <w:rFonts w:ascii="Trebuchet MS" w:hAnsi="Trebuchet MS"/>
                <w:sz w:val="22"/>
                <w:szCs w:val="22"/>
                <w:lang w:val="pt-BR"/>
              </w:rPr>
              <w:t>)</w:t>
            </w:r>
            <w:r w:rsidRPr="002F1017">
              <w:rPr>
                <w:rFonts w:ascii="Trebuchet MS" w:hAnsi="Trebuchet MS"/>
                <w:sz w:val="22"/>
                <w:szCs w:val="22"/>
              </w:rPr>
              <w:t>;</w:t>
            </w:r>
          </w:p>
        </w:tc>
      </w:tr>
      <w:tr w:rsidR="00EA05BD" w:rsidRPr="002F1017" w14:paraId="600F8663" w14:textId="77777777" w:rsidTr="006F42C8">
        <w:tc>
          <w:tcPr>
            <w:tcW w:w="3119" w:type="dxa"/>
          </w:tcPr>
          <w:p w14:paraId="56BFE4B8"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 xml:space="preserve">Data </w:t>
            </w:r>
            <w:r w:rsidRPr="002F1017">
              <w:rPr>
                <w:rFonts w:ascii="Trebuchet MS" w:hAnsi="Trebuchet MS"/>
                <w:sz w:val="22"/>
                <w:szCs w:val="22"/>
                <w:u w:val="single"/>
                <w:lang w:val="pt-BR"/>
              </w:rPr>
              <w:t>de Emissão</w:t>
            </w:r>
            <w:r w:rsidRPr="002F1017">
              <w:rPr>
                <w:rFonts w:ascii="Trebuchet MS" w:hAnsi="Trebuchet MS"/>
                <w:sz w:val="22"/>
                <w:szCs w:val="22"/>
              </w:rPr>
              <w:t>”:</w:t>
            </w:r>
          </w:p>
        </w:tc>
        <w:tc>
          <w:tcPr>
            <w:tcW w:w="7123" w:type="dxa"/>
          </w:tcPr>
          <w:p w14:paraId="1AB6560A" w14:textId="77777777" w:rsidR="00EA05BD" w:rsidRPr="002F1017" w:rsidRDefault="00EA05BD" w:rsidP="00A40075">
            <w:pPr>
              <w:pStyle w:val="Corpodetexto2"/>
              <w:widowControl w:val="0"/>
              <w:tabs>
                <w:tab w:val="clear" w:pos="720"/>
              </w:tabs>
              <w:spacing w:before="144" w:after="144" w:line="360" w:lineRule="auto"/>
              <w:ind w:left="34"/>
              <w:rPr>
                <w:rFonts w:ascii="Trebuchet MS" w:hAnsi="Trebuchet MS"/>
                <w:sz w:val="22"/>
                <w:szCs w:val="22"/>
              </w:rPr>
            </w:pPr>
            <w:r w:rsidRPr="002F1017">
              <w:rPr>
                <w:rFonts w:ascii="Trebuchet MS" w:hAnsi="Trebuchet MS"/>
                <w:sz w:val="22"/>
                <w:szCs w:val="22"/>
              </w:rPr>
              <w:t xml:space="preserve">A data de </w:t>
            </w:r>
            <w:r w:rsidR="00A40075">
              <w:rPr>
                <w:rFonts w:ascii="Trebuchet MS" w:hAnsi="Trebuchet MS"/>
                <w:sz w:val="22"/>
                <w:lang w:val="pt-BR"/>
              </w:rPr>
              <w:t>21</w:t>
            </w:r>
            <w:r w:rsidRPr="002F1017">
              <w:rPr>
                <w:rFonts w:ascii="Trebuchet MS" w:hAnsi="Trebuchet MS"/>
                <w:sz w:val="22"/>
                <w:szCs w:val="22"/>
                <w:lang w:val="pt-BR"/>
              </w:rPr>
              <w:t xml:space="preserve"> de </w:t>
            </w:r>
            <w:r w:rsidR="00A40075">
              <w:rPr>
                <w:rFonts w:ascii="Trebuchet MS" w:hAnsi="Trebuchet MS"/>
                <w:sz w:val="22"/>
                <w:lang w:val="pt-BR"/>
              </w:rPr>
              <w:t>outubro</w:t>
            </w:r>
            <w:r w:rsidRPr="002F1017">
              <w:rPr>
                <w:rFonts w:ascii="Trebuchet MS" w:hAnsi="Trebuchet MS"/>
                <w:sz w:val="22"/>
                <w:szCs w:val="22"/>
                <w:lang w:val="pt-BR"/>
              </w:rPr>
              <w:t xml:space="preserve"> de 2016</w:t>
            </w:r>
            <w:r w:rsidRPr="002F1017">
              <w:rPr>
                <w:rFonts w:ascii="Trebuchet MS" w:hAnsi="Trebuchet MS"/>
                <w:sz w:val="22"/>
                <w:szCs w:val="22"/>
              </w:rPr>
              <w:t>;</w:t>
            </w:r>
          </w:p>
        </w:tc>
      </w:tr>
      <w:tr w:rsidR="00EA05BD" w:rsidRPr="002F1017" w14:paraId="79954ABB" w14:textId="77777777" w:rsidTr="006F42C8">
        <w:tc>
          <w:tcPr>
            <w:tcW w:w="3119" w:type="dxa"/>
          </w:tcPr>
          <w:p w14:paraId="4EA36C1D"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sz w:val="22"/>
                <w:szCs w:val="22"/>
                <w:lang w:val="pt-BR"/>
              </w:rPr>
            </w:pPr>
            <w:r w:rsidRPr="002F1017">
              <w:rPr>
                <w:rFonts w:ascii="Trebuchet MS" w:hAnsi="Trebuchet MS"/>
                <w:sz w:val="22"/>
                <w:szCs w:val="22"/>
                <w:lang w:val="pt-BR"/>
              </w:rPr>
              <w:t>“</w:t>
            </w:r>
            <w:r w:rsidRPr="002F1017">
              <w:rPr>
                <w:rFonts w:ascii="Trebuchet MS" w:hAnsi="Trebuchet MS"/>
                <w:sz w:val="22"/>
                <w:szCs w:val="22"/>
                <w:u w:val="single"/>
                <w:lang w:val="pt-BR"/>
              </w:rPr>
              <w:t>Data de Verificação</w:t>
            </w:r>
            <w:r w:rsidRPr="002F1017">
              <w:rPr>
                <w:rFonts w:ascii="Trebuchet MS" w:hAnsi="Trebuchet MS"/>
                <w:sz w:val="22"/>
                <w:szCs w:val="22"/>
                <w:lang w:val="pt-BR"/>
              </w:rPr>
              <w:t>”:</w:t>
            </w:r>
          </w:p>
        </w:tc>
        <w:tc>
          <w:tcPr>
            <w:tcW w:w="7123" w:type="dxa"/>
          </w:tcPr>
          <w:p w14:paraId="6E7780CE"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sz w:val="22"/>
                <w:szCs w:val="22"/>
                <w:lang w:val="pt-BR"/>
              </w:rPr>
            </w:pPr>
            <w:r w:rsidRPr="002F1017">
              <w:rPr>
                <w:rFonts w:ascii="Trebuchet MS" w:hAnsi="Trebuchet MS"/>
                <w:sz w:val="22"/>
                <w:szCs w:val="22"/>
                <w:lang w:val="pt-BR"/>
              </w:rPr>
              <w:t>Todo dia 10 de cada mês;</w:t>
            </w:r>
          </w:p>
        </w:tc>
      </w:tr>
      <w:tr w:rsidR="00EA05BD" w:rsidRPr="002F1017" w14:paraId="37CFDFCB" w14:textId="77777777" w:rsidTr="006F42C8">
        <w:tc>
          <w:tcPr>
            <w:tcW w:w="3119" w:type="dxa"/>
          </w:tcPr>
          <w:p w14:paraId="6F60D759" w14:textId="77777777" w:rsidR="00EA05BD" w:rsidRPr="002F1017" w:rsidRDefault="00EA05BD" w:rsidP="006F42C8">
            <w:pPr>
              <w:pStyle w:val="Corpodetexto2"/>
              <w:widowControl w:val="0"/>
              <w:tabs>
                <w:tab w:val="clear" w:pos="720"/>
                <w:tab w:val="clear" w:pos="1440"/>
                <w:tab w:val="left" w:pos="459"/>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Despesas da Emissão</w:t>
            </w:r>
            <w:r w:rsidRPr="002F1017">
              <w:rPr>
                <w:rFonts w:ascii="Trebuchet MS" w:hAnsi="Trebuchet MS" w:cs="Arial"/>
                <w:sz w:val="22"/>
                <w:szCs w:val="22"/>
                <w:lang w:val="pt-BR" w:eastAsia="en-US"/>
              </w:rPr>
              <w:t>”:</w:t>
            </w:r>
          </w:p>
        </w:tc>
        <w:tc>
          <w:tcPr>
            <w:tcW w:w="7123" w:type="dxa"/>
          </w:tcPr>
          <w:p w14:paraId="7132756E"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 xml:space="preserve">Despesas de responsabilidade do Patrimônio Separado e comissões para fins deste Termo são as seguintes e deverão ser pagas na ordem ora estabelecida: (a) pagamentos de quaisquer impostos, taxas, contribuições fiscais ou para-fiscais ou quaisquer outros tributos e despesas que venham a ser imputados por lei ou regulamentação pertinente ao Patrimônio Separado; (b) despesas com a contratação do </w:t>
            </w:r>
            <w:r w:rsidRPr="002F1017">
              <w:rPr>
                <w:rFonts w:ascii="Trebuchet MS" w:hAnsi="Trebuchet MS" w:cs="Arial"/>
                <w:i/>
                <w:sz w:val="22"/>
                <w:szCs w:val="22"/>
                <w:lang w:val="pt-BR" w:eastAsia="en-US"/>
              </w:rPr>
              <w:t>Servicer</w:t>
            </w:r>
            <w:r w:rsidRPr="002F1017">
              <w:rPr>
                <w:rFonts w:ascii="Trebuchet MS" w:hAnsi="Trebuchet MS" w:cs="Arial"/>
                <w:sz w:val="22"/>
                <w:szCs w:val="22"/>
                <w:lang w:val="pt-BR" w:eastAsia="en-US"/>
              </w:rPr>
              <w:t xml:space="preserve">, advogados e empresas especializadas em cobranças, empresas de avaliação de imóveis e de engenharia, e outras despesas necessárias ao processo de retomada dos Imóveis e/ou de execução e cobrança dos Créditos Imobiliários; (c) despesas com empresas e autarquias envolvidas na operação, tais como CVM, CETIP, ANBIMA e Agência de </w:t>
            </w:r>
            <w:r w:rsidRPr="002F1017">
              <w:rPr>
                <w:rFonts w:ascii="Trebuchet MS" w:hAnsi="Trebuchet MS" w:cs="Arial"/>
                <w:i/>
                <w:sz w:val="22"/>
                <w:szCs w:val="22"/>
                <w:lang w:val="pt-BR" w:eastAsia="en-US"/>
              </w:rPr>
              <w:t>Rating</w:t>
            </w:r>
            <w:r w:rsidRPr="002F1017">
              <w:rPr>
                <w:rFonts w:ascii="Trebuchet MS" w:hAnsi="Trebuchet MS" w:cs="Arial"/>
                <w:sz w:val="22"/>
                <w:szCs w:val="22"/>
                <w:lang w:val="pt-BR" w:eastAsia="en-US"/>
              </w:rPr>
              <w:t xml:space="preserve">; (d) despesas com registros dos documentos da operação nos Cartórios de Registro de Títulos e Documentos e/ou nos Registros de Imóveis, conforme aplicável; (e) despesas com a Averbação da Escritura de Cessão nas matrículas dos Imóveis, sempre que necessário, conforme este Termo; (f) despesas relacionadas ao comissionamento previsto no Contrato de Distribuição; (g) despesas decorrentes de procedimentos de cobrança administrativa realizados pelo </w:t>
            </w:r>
            <w:r w:rsidRPr="002F1017">
              <w:rPr>
                <w:rFonts w:ascii="Trebuchet MS" w:hAnsi="Trebuchet MS" w:cs="Arial"/>
                <w:i/>
                <w:sz w:val="22"/>
                <w:szCs w:val="22"/>
                <w:lang w:val="pt-BR" w:eastAsia="en-US"/>
              </w:rPr>
              <w:t>Servicer</w:t>
            </w:r>
            <w:r w:rsidRPr="002F1017">
              <w:rPr>
                <w:rFonts w:ascii="Trebuchet MS" w:hAnsi="Trebuchet MS" w:cs="Arial"/>
                <w:sz w:val="22"/>
                <w:szCs w:val="22"/>
                <w:lang w:val="pt-BR" w:eastAsia="en-US"/>
              </w:rPr>
              <w:t xml:space="preserve">, nos termos do Contrato de </w:t>
            </w:r>
            <w:r w:rsidRPr="002F1017">
              <w:rPr>
                <w:rFonts w:ascii="Trebuchet MS" w:hAnsi="Trebuchet MS" w:cs="Arial"/>
                <w:i/>
                <w:sz w:val="22"/>
                <w:szCs w:val="22"/>
                <w:lang w:val="pt-BR" w:eastAsia="en-US"/>
              </w:rPr>
              <w:t>Servicing</w:t>
            </w:r>
            <w:r w:rsidRPr="002F1017">
              <w:rPr>
                <w:rFonts w:ascii="Trebuchet MS" w:hAnsi="Trebuchet MS" w:cs="Arial"/>
                <w:sz w:val="22"/>
                <w:szCs w:val="22"/>
                <w:lang w:val="pt-BR" w:eastAsia="en-US"/>
              </w:rPr>
              <w:t xml:space="preserve"> e Cobrança, e de consolidação da propriedade dos Imóveis em nome da Emissora (caso necessário, na hipótese de inadimplemento do respectivo Contrato de Financiamento), nos termos da Lei 9.514/1997; e (h) quaisquer outras despesas relacionadas aos Créditos Imobiliários, à oferta e à Emissão dos CRI.</w:t>
            </w:r>
          </w:p>
        </w:tc>
      </w:tr>
      <w:tr w:rsidR="00EA05BD" w:rsidRPr="002F1017" w14:paraId="6E0F97D3" w14:textId="77777777" w:rsidTr="006F42C8">
        <w:tc>
          <w:tcPr>
            <w:tcW w:w="3119" w:type="dxa"/>
          </w:tcPr>
          <w:p w14:paraId="3CC938B3" w14:textId="77777777" w:rsidR="00EA05BD" w:rsidRPr="002F1017" w:rsidRDefault="00EA05BD" w:rsidP="006F42C8">
            <w:pPr>
              <w:pStyle w:val="Corpodetexto2"/>
              <w:widowControl w:val="0"/>
              <w:tabs>
                <w:tab w:val="clear" w:pos="72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Devedores</w:t>
            </w:r>
            <w:r w:rsidRPr="002F1017">
              <w:rPr>
                <w:rFonts w:ascii="Trebuchet MS" w:hAnsi="Trebuchet MS" w:cs="Arial"/>
                <w:sz w:val="22"/>
                <w:szCs w:val="22"/>
                <w:lang w:val="pt-BR" w:eastAsia="en-US"/>
              </w:rPr>
              <w:t>”:</w:t>
            </w:r>
          </w:p>
        </w:tc>
        <w:tc>
          <w:tcPr>
            <w:tcW w:w="7123" w:type="dxa"/>
          </w:tcPr>
          <w:p w14:paraId="0E910F96"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Pessoas físicas devedoras dos Contratos de Financiamento;</w:t>
            </w:r>
          </w:p>
        </w:tc>
      </w:tr>
      <w:tr w:rsidR="00EA05BD" w:rsidRPr="002F1017" w14:paraId="6C46E7B4" w14:textId="77777777" w:rsidTr="006F42C8">
        <w:tc>
          <w:tcPr>
            <w:tcW w:w="3119" w:type="dxa"/>
          </w:tcPr>
          <w:p w14:paraId="67406B8B" w14:textId="77777777" w:rsidR="00EA05BD" w:rsidRPr="002F1017" w:rsidRDefault="00EA05BD" w:rsidP="006F42C8">
            <w:pPr>
              <w:pStyle w:val="Corpodetexto2"/>
              <w:widowControl w:val="0"/>
              <w:tabs>
                <w:tab w:val="clear" w:pos="720"/>
                <w:tab w:val="clear" w:pos="1440"/>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DFI</w:t>
            </w:r>
            <w:r w:rsidRPr="002F1017">
              <w:rPr>
                <w:rFonts w:ascii="Trebuchet MS" w:hAnsi="Trebuchet MS" w:cs="Arial"/>
                <w:sz w:val="22"/>
                <w:szCs w:val="22"/>
                <w:lang w:val="pt-BR" w:eastAsia="en-US"/>
              </w:rPr>
              <w:t>”:</w:t>
            </w:r>
          </w:p>
        </w:tc>
        <w:tc>
          <w:tcPr>
            <w:tcW w:w="7123" w:type="dxa"/>
          </w:tcPr>
          <w:p w14:paraId="2D6A90E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cs="Arial"/>
                <w:sz w:val="22"/>
                <w:szCs w:val="22"/>
              </w:rPr>
              <w:t>Seguro de Danos Físicos ao Imóvel, contratados originalmente pelos Devedores, junto à Seguradora, tendo como beneficiária a Originadora. Após a cessão dos créditos pela Originadora à Securitizadora, será formalizado contrato específico de seguros para os contratos cedidos, firmado entre a Seguradora e a Securitizadora, no qual esta última passou a ser a beneficiária do seguro de DFI</w:t>
            </w:r>
            <w:r w:rsidRPr="002F1017">
              <w:rPr>
                <w:rFonts w:ascii="Trebuchet MS" w:hAnsi="Trebuchet MS"/>
                <w:sz w:val="22"/>
                <w:szCs w:val="22"/>
              </w:rPr>
              <w:t>;</w:t>
            </w:r>
          </w:p>
        </w:tc>
      </w:tr>
      <w:tr w:rsidR="00EA05BD" w:rsidRPr="002F1017" w14:paraId="371A8D91" w14:textId="77777777" w:rsidTr="006F42C8">
        <w:tc>
          <w:tcPr>
            <w:tcW w:w="3119" w:type="dxa"/>
          </w:tcPr>
          <w:p w14:paraId="7733DE25" w14:textId="77777777" w:rsidR="00EA05BD" w:rsidRPr="002F1017" w:rsidRDefault="00EA05BD" w:rsidP="006F42C8">
            <w:pPr>
              <w:pStyle w:val="Corpodetexto2"/>
              <w:widowControl w:val="0"/>
              <w:tabs>
                <w:tab w:val="clear" w:pos="720"/>
                <w:tab w:val="left" w:pos="67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Dia Útil</w:t>
            </w:r>
            <w:r w:rsidRPr="002F1017">
              <w:rPr>
                <w:rFonts w:ascii="Trebuchet MS" w:hAnsi="Trebuchet MS" w:cs="Arial"/>
                <w:sz w:val="22"/>
                <w:szCs w:val="22"/>
                <w:lang w:val="pt-BR" w:eastAsia="en-US"/>
              </w:rPr>
              <w:t>”:</w:t>
            </w:r>
          </w:p>
        </w:tc>
        <w:tc>
          <w:tcPr>
            <w:tcW w:w="7123" w:type="dxa"/>
          </w:tcPr>
          <w:p w14:paraId="1BDE3817"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 xml:space="preserve">Todo e qualquer dia, exceto sábado, domingo, feriado declarado nacional; </w:t>
            </w:r>
          </w:p>
        </w:tc>
      </w:tr>
      <w:tr w:rsidR="00EA05BD" w:rsidRPr="002F1017" w14:paraId="0328E358" w14:textId="77777777" w:rsidTr="006F42C8">
        <w:tc>
          <w:tcPr>
            <w:tcW w:w="3119" w:type="dxa"/>
          </w:tcPr>
          <w:p w14:paraId="10B5CAE5" w14:textId="77777777" w:rsidR="00EA05BD" w:rsidRPr="002F1017" w:rsidRDefault="00EA05BD" w:rsidP="006F42C8">
            <w:pPr>
              <w:pStyle w:val="Corpodetexto2"/>
              <w:widowControl w:val="0"/>
              <w:tabs>
                <w:tab w:val="clear" w:pos="720"/>
                <w:tab w:val="clear" w:pos="1440"/>
                <w:tab w:val="left" w:pos="67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Endosso</w:t>
            </w:r>
            <w:r w:rsidRPr="002F1017">
              <w:rPr>
                <w:rFonts w:ascii="Trebuchet MS" w:hAnsi="Trebuchet MS" w:cs="Arial"/>
                <w:sz w:val="22"/>
                <w:szCs w:val="22"/>
                <w:lang w:val="pt-BR" w:eastAsia="en-US"/>
              </w:rPr>
              <w:t>”:</w:t>
            </w:r>
          </w:p>
        </w:tc>
        <w:tc>
          <w:tcPr>
            <w:tcW w:w="7123" w:type="dxa"/>
          </w:tcPr>
          <w:p w14:paraId="29357727"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Transferência do beneficiário dos Seguros, da Cedente para a Securitizadora;</w:t>
            </w:r>
          </w:p>
        </w:tc>
      </w:tr>
      <w:tr w:rsidR="00EA05BD" w:rsidRPr="002F1017" w14:paraId="2655197D" w14:textId="77777777" w:rsidTr="006F42C8">
        <w:tc>
          <w:tcPr>
            <w:tcW w:w="3119" w:type="dxa"/>
          </w:tcPr>
          <w:p w14:paraId="52A66815"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Escritura de Emissão de CCI</w:t>
            </w:r>
            <w:r w:rsidRPr="002F1017">
              <w:rPr>
                <w:rFonts w:ascii="Trebuchet MS" w:hAnsi="Trebuchet MS"/>
                <w:sz w:val="22"/>
                <w:szCs w:val="22"/>
              </w:rPr>
              <w:t>”:</w:t>
            </w:r>
          </w:p>
        </w:tc>
        <w:tc>
          <w:tcPr>
            <w:tcW w:w="7123" w:type="dxa"/>
          </w:tcPr>
          <w:p w14:paraId="54F3C18D" w14:textId="77777777" w:rsidR="00EA05BD" w:rsidRPr="002F1017" w:rsidRDefault="00EA05BD" w:rsidP="00A40075">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Escritura Particular de Emissão de Cédulas de Crédito Imobiliário, Sem Garantia Real e sob a Forma Escritural, celebrada entre a Securitizadora e a Instituição Custodiante, em </w:t>
            </w:r>
            <w:r w:rsidR="00A40075">
              <w:rPr>
                <w:rFonts w:ascii="Trebuchet MS" w:hAnsi="Trebuchet MS" w:cs="Arial"/>
                <w:sz w:val="22"/>
                <w:szCs w:val="22"/>
              </w:rPr>
              <w:t>21</w:t>
            </w:r>
            <w:r w:rsidRPr="002F1017">
              <w:rPr>
                <w:rFonts w:ascii="Trebuchet MS" w:hAnsi="Trebuchet MS" w:cs="Arial"/>
                <w:sz w:val="22"/>
                <w:szCs w:val="22"/>
              </w:rPr>
              <w:t xml:space="preserve"> </w:t>
            </w:r>
            <w:r w:rsidRPr="002F1017">
              <w:rPr>
                <w:rFonts w:ascii="Trebuchet MS" w:hAnsi="Trebuchet MS"/>
                <w:sz w:val="22"/>
                <w:szCs w:val="22"/>
              </w:rPr>
              <w:t xml:space="preserve">de </w:t>
            </w:r>
            <w:r w:rsidR="00A40075">
              <w:rPr>
                <w:rFonts w:ascii="Trebuchet MS" w:hAnsi="Trebuchet MS"/>
                <w:sz w:val="22"/>
                <w:szCs w:val="22"/>
              </w:rPr>
              <w:t>outubro</w:t>
            </w:r>
            <w:r w:rsidRPr="002F1017">
              <w:rPr>
                <w:rFonts w:ascii="Trebuchet MS" w:hAnsi="Trebuchet MS"/>
                <w:sz w:val="22"/>
                <w:szCs w:val="22"/>
              </w:rPr>
              <w:t xml:space="preserve"> de 2016; </w:t>
            </w:r>
          </w:p>
        </w:tc>
      </w:tr>
      <w:tr w:rsidR="00EA05BD" w:rsidRPr="002F1017" w14:paraId="647D27C3" w14:textId="77777777" w:rsidTr="006F42C8">
        <w:tc>
          <w:tcPr>
            <w:tcW w:w="3119" w:type="dxa"/>
          </w:tcPr>
          <w:p w14:paraId="29BF8D07"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lang w:val="en-US"/>
              </w:rPr>
            </w:pPr>
            <w:r w:rsidRPr="002F1017">
              <w:rPr>
                <w:rFonts w:ascii="Trebuchet MS" w:hAnsi="Trebuchet MS"/>
                <w:sz w:val="22"/>
                <w:szCs w:val="22"/>
              </w:rPr>
              <w:t>“</w:t>
            </w:r>
            <w:r w:rsidRPr="002F1017">
              <w:rPr>
                <w:rFonts w:ascii="Trebuchet MS" w:hAnsi="Trebuchet MS"/>
                <w:sz w:val="22"/>
                <w:szCs w:val="22"/>
                <w:u w:val="single"/>
              </w:rPr>
              <w:t>Escriturador</w:t>
            </w:r>
            <w:r w:rsidRPr="002F1017">
              <w:rPr>
                <w:rFonts w:ascii="Trebuchet MS" w:hAnsi="Trebuchet MS"/>
                <w:sz w:val="22"/>
                <w:szCs w:val="22"/>
              </w:rPr>
              <w:t>”:</w:t>
            </w:r>
          </w:p>
        </w:tc>
        <w:tc>
          <w:tcPr>
            <w:tcW w:w="7123" w:type="dxa"/>
          </w:tcPr>
          <w:p w14:paraId="34921D5C"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cs="Arial"/>
                <w:sz w:val="22"/>
                <w:szCs w:val="22"/>
              </w:rPr>
              <w:t>Banco Bradesco S.A., inscrito no CNPJ/MF sob o nº 60.746.948/0001-12;</w:t>
            </w:r>
          </w:p>
        </w:tc>
      </w:tr>
      <w:tr w:rsidR="00EA05BD" w:rsidRPr="002F1017" w14:paraId="7089A4BD" w14:textId="77777777" w:rsidTr="006F42C8">
        <w:tc>
          <w:tcPr>
            <w:tcW w:w="3119" w:type="dxa"/>
          </w:tcPr>
          <w:p w14:paraId="306B5FC6" w14:textId="77777777" w:rsidR="00EA05BD" w:rsidRPr="002F1017" w:rsidRDefault="00EA05BD" w:rsidP="006F42C8">
            <w:pPr>
              <w:widowControl w:val="0"/>
              <w:tabs>
                <w:tab w:val="left" w:pos="459"/>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Fundo de Despesa</w:t>
            </w:r>
            <w:r w:rsidRPr="002F1017">
              <w:rPr>
                <w:rFonts w:ascii="Trebuchet MS" w:hAnsi="Trebuchet MS"/>
                <w:sz w:val="22"/>
                <w:szCs w:val="22"/>
              </w:rPr>
              <w:t>”:</w:t>
            </w:r>
          </w:p>
        </w:tc>
        <w:tc>
          <w:tcPr>
            <w:tcW w:w="7123" w:type="dxa"/>
          </w:tcPr>
          <w:p w14:paraId="2245F30B" w14:textId="77777777" w:rsidR="00EA05BD" w:rsidRPr="002F1017" w:rsidRDefault="00EA05BD" w:rsidP="006F42C8">
            <w:pPr>
              <w:widowControl w:val="0"/>
              <w:spacing w:before="144" w:after="144" w:line="360" w:lineRule="auto"/>
              <w:ind w:left="34"/>
              <w:jc w:val="both"/>
              <w:rPr>
                <w:rFonts w:ascii="Trebuchet MS" w:hAnsi="Trebuchet MS"/>
                <w:b/>
                <w:sz w:val="22"/>
                <w:szCs w:val="22"/>
              </w:rPr>
            </w:pPr>
            <w:r w:rsidRPr="002F1017">
              <w:rPr>
                <w:rFonts w:ascii="Trebuchet MS" w:hAnsi="Trebuchet MS"/>
                <w:sz w:val="22"/>
                <w:szCs w:val="22"/>
              </w:rPr>
              <w:t xml:space="preserve">Os recursos depositados no Fundo de Despesa serão utilizados para o pagamento das Despesas da Emissão, inclusive as despesas necessárias à Averbação da Escritura de Cessão, quando necessária, na ocorrência das hipóteses previstas no item 2.3.1. deste Termo, bem como quaisquer obrigações do Patrimônio Separado que não possam ser cumpridas em razão da indisponibilidade momentânea de recursos no caixa do Patrimônio Separado. Os recursos integrantes do Fundo de Despesa deverão ser aplicados em títulos públicos federais, para resgate a qualquer momento e/ou certificado de depósito bancário de emissão do Banco Autorizado com liquidez diária; </w:t>
            </w:r>
          </w:p>
        </w:tc>
      </w:tr>
      <w:tr w:rsidR="00EA05BD" w:rsidRPr="002F1017" w14:paraId="39F7A178" w14:textId="77777777" w:rsidTr="006F42C8">
        <w:tc>
          <w:tcPr>
            <w:tcW w:w="3119" w:type="dxa"/>
          </w:tcPr>
          <w:p w14:paraId="6B81EC41"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Imóveis</w:t>
            </w:r>
            <w:r w:rsidRPr="002F1017">
              <w:rPr>
                <w:rFonts w:ascii="Trebuchet MS" w:hAnsi="Trebuchet MS"/>
                <w:sz w:val="22"/>
                <w:szCs w:val="22"/>
              </w:rPr>
              <w:t>”:</w:t>
            </w:r>
          </w:p>
        </w:tc>
        <w:tc>
          <w:tcPr>
            <w:tcW w:w="7123" w:type="dxa"/>
          </w:tcPr>
          <w:p w14:paraId="725174B8"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Imóveis adquiridos pelos Devedores com os recursos oriundos dos seus respectivos Contratos de Financiamento que se encontram alienados fiduciariamente em favor da Cedente;</w:t>
            </w:r>
          </w:p>
        </w:tc>
      </w:tr>
      <w:tr w:rsidR="00EA05BD" w:rsidRPr="002F1017" w14:paraId="26555E7B" w14:textId="77777777" w:rsidTr="006F42C8">
        <w:tc>
          <w:tcPr>
            <w:tcW w:w="3119" w:type="dxa"/>
          </w:tcPr>
          <w:p w14:paraId="6BFA3E5A" w14:textId="77777777" w:rsidR="00EA05BD" w:rsidRPr="002F1017" w:rsidRDefault="00EA05BD" w:rsidP="00EA05BD">
            <w:pPr>
              <w:pStyle w:val="Corpodetexto"/>
              <w:tabs>
                <w:tab w:val="clear" w:pos="720"/>
                <w:tab w:val="left" w:pos="676"/>
              </w:tabs>
              <w:spacing w:before="144" w:after="144" w:line="360" w:lineRule="auto"/>
              <w:ind w:left="50"/>
              <w:rPr>
                <w:rFonts w:ascii="Trebuchet MS" w:hAnsi="Trebuchet MS"/>
                <w:b w:val="0"/>
                <w:i w:val="0"/>
                <w:sz w:val="22"/>
                <w:szCs w:val="22"/>
                <w:lang w:val="pt-BR" w:eastAsia="en-US"/>
              </w:rPr>
            </w:pPr>
            <w:r w:rsidRPr="002F1017">
              <w:rPr>
                <w:rFonts w:ascii="Trebuchet MS" w:hAnsi="Trebuchet MS"/>
                <w:b w:val="0"/>
                <w:i w:val="0"/>
                <w:sz w:val="22"/>
                <w:szCs w:val="22"/>
                <w:lang w:val="pt-BR" w:eastAsia="en-US"/>
              </w:rPr>
              <w:t>“</w:t>
            </w:r>
            <w:r w:rsidRPr="002F1017">
              <w:rPr>
                <w:rFonts w:ascii="Trebuchet MS" w:hAnsi="Trebuchet MS"/>
                <w:b w:val="0"/>
                <w:i w:val="0"/>
                <w:sz w:val="22"/>
                <w:szCs w:val="22"/>
                <w:u w:val="single"/>
                <w:lang w:val="pt-BR" w:eastAsia="en-US"/>
              </w:rPr>
              <w:t>Inadimplência</w:t>
            </w:r>
            <w:r w:rsidRPr="002F1017">
              <w:rPr>
                <w:rFonts w:ascii="Trebuchet MS" w:hAnsi="Trebuchet MS"/>
                <w:b w:val="0"/>
                <w:i w:val="0"/>
                <w:sz w:val="22"/>
                <w:szCs w:val="22"/>
                <w:lang w:val="pt-BR" w:eastAsia="en-US"/>
              </w:rPr>
              <w:t>”:</w:t>
            </w:r>
          </w:p>
        </w:tc>
        <w:tc>
          <w:tcPr>
            <w:tcW w:w="7123" w:type="dxa"/>
          </w:tcPr>
          <w:p w14:paraId="7A36E0A7" w14:textId="77777777" w:rsidR="00EA05BD" w:rsidRPr="002F1017" w:rsidRDefault="00EA05BD" w:rsidP="00EA05BD">
            <w:pPr>
              <w:pStyle w:val="Corpodetexto"/>
              <w:tabs>
                <w:tab w:val="clear" w:pos="720"/>
              </w:tabs>
              <w:spacing w:before="144" w:after="144" w:line="360" w:lineRule="auto"/>
              <w:ind w:left="34"/>
              <w:rPr>
                <w:rFonts w:ascii="Trebuchet MS" w:hAnsi="Trebuchet MS"/>
                <w:b w:val="0"/>
                <w:i w:val="0"/>
                <w:sz w:val="22"/>
                <w:szCs w:val="22"/>
                <w:lang w:val="pt-BR" w:eastAsia="en-US"/>
              </w:rPr>
            </w:pPr>
            <w:r w:rsidRPr="002F1017">
              <w:rPr>
                <w:rFonts w:ascii="Trebuchet MS" w:hAnsi="Trebuchet MS"/>
                <w:b w:val="0"/>
                <w:i w:val="0"/>
                <w:sz w:val="22"/>
                <w:szCs w:val="22"/>
                <w:lang w:val="pt-BR" w:eastAsia="en-US"/>
              </w:rPr>
              <w:t>Conforme definida nos itens 6.7 e 6.8 deste Termo;</w:t>
            </w:r>
          </w:p>
        </w:tc>
      </w:tr>
      <w:tr w:rsidR="00EA05BD" w:rsidRPr="002F1017" w14:paraId="08E6C924" w14:textId="77777777" w:rsidTr="006F42C8">
        <w:tc>
          <w:tcPr>
            <w:tcW w:w="3119" w:type="dxa"/>
          </w:tcPr>
          <w:p w14:paraId="3416593E" w14:textId="77777777" w:rsidR="00EA05BD" w:rsidRPr="002F1017" w:rsidRDefault="00EA05BD" w:rsidP="00EA05BD">
            <w:pPr>
              <w:pStyle w:val="Corpodetexto"/>
              <w:tabs>
                <w:tab w:val="clear" w:pos="720"/>
                <w:tab w:val="left" w:pos="676"/>
              </w:tabs>
              <w:spacing w:before="144" w:after="144" w:line="360" w:lineRule="auto"/>
              <w:ind w:left="50"/>
              <w:rPr>
                <w:rFonts w:ascii="Trebuchet MS" w:hAnsi="Trebuchet MS"/>
                <w:b w:val="0"/>
                <w:i w:val="0"/>
                <w:sz w:val="22"/>
                <w:szCs w:val="22"/>
                <w:lang w:val="pt-BR" w:eastAsia="en-US"/>
              </w:rPr>
            </w:pPr>
            <w:r w:rsidRPr="002F1017">
              <w:rPr>
                <w:rFonts w:ascii="Trebuchet MS" w:hAnsi="Trebuchet MS"/>
                <w:b w:val="0"/>
                <w:i w:val="0"/>
                <w:sz w:val="22"/>
                <w:szCs w:val="22"/>
                <w:lang w:val="pt-BR" w:eastAsia="en-US"/>
              </w:rPr>
              <w:t>“</w:t>
            </w:r>
            <w:r w:rsidRPr="002F1017">
              <w:rPr>
                <w:rFonts w:ascii="Trebuchet MS" w:hAnsi="Trebuchet MS"/>
                <w:b w:val="0"/>
                <w:i w:val="0"/>
                <w:sz w:val="22"/>
                <w:szCs w:val="22"/>
                <w:u w:val="single"/>
                <w:lang w:val="pt-BR" w:eastAsia="en-US"/>
              </w:rPr>
              <w:t>Instituição Custodiante</w:t>
            </w:r>
            <w:r w:rsidRPr="002F1017">
              <w:rPr>
                <w:rFonts w:ascii="Trebuchet MS" w:hAnsi="Trebuchet MS"/>
                <w:b w:val="0"/>
                <w:i w:val="0"/>
                <w:sz w:val="22"/>
                <w:szCs w:val="22"/>
                <w:lang w:val="pt-BR" w:eastAsia="en-US"/>
              </w:rPr>
              <w:t>”:</w:t>
            </w:r>
          </w:p>
        </w:tc>
        <w:tc>
          <w:tcPr>
            <w:tcW w:w="7123" w:type="dxa"/>
          </w:tcPr>
          <w:p w14:paraId="586A8114" w14:textId="77777777" w:rsidR="00EA05BD" w:rsidRPr="002F1017" w:rsidRDefault="00EA05BD" w:rsidP="00EA05BD">
            <w:pPr>
              <w:pStyle w:val="Corpodetexto"/>
              <w:tabs>
                <w:tab w:val="clear" w:pos="720"/>
              </w:tabs>
              <w:spacing w:before="144" w:after="144" w:line="360" w:lineRule="auto"/>
              <w:ind w:left="34"/>
              <w:rPr>
                <w:rFonts w:ascii="Trebuchet MS" w:hAnsi="Trebuchet MS"/>
                <w:b w:val="0"/>
                <w:i w:val="0"/>
                <w:sz w:val="22"/>
                <w:szCs w:val="22"/>
                <w:lang w:val="pt-BR" w:eastAsia="en-US"/>
              </w:rPr>
            </w:pPr>
            <w:r w:rsidRPr="002F1017">
              <w:rPr>
                <w:rFonts w:ascii="Trebuchet MS" w:hAnsi="Trebuchet MS"/>
                <w:b w:val="0"/>
                <w:i w:val="0"/>
                <w:sz w:val="22"/>
                <w:szCs w:val="22"/>
                <w:lang w:val="pt-BR"/>
              </w:rPr>
              <w:t>Vórtx Distribuidora de Títulos e Valores Mobiliários Ltda.</w:t>
            </w:r>
            <w:r w:rsidRPr="002F1017">
              <w:rPr>
                <w:rFonts w:ascii="Trebuchet MS" w:hAnsi="Trebuchet MS"/>
                <w:b w:val="0"/>
                <w:i w:val="0"/>
                <w:sz w:val="22"/>
                <w:szCs w:val="22"/>
                <w:lang w:val="pt-BR" w:eastAsia="en-US"/>
              </w:rPr>
              <w:t>, acima qualificada, contratada para realizar a custódia da Escritura de Emissão de CCI, nos termos do Art. 18 da Lei 10.931/04;</w:t>
            </w:r>
          </w:p>
        </w:tc>
      </w:tr>
      <w:tr w:rsidR="00EA05BD" w:rsidRPr="002F1017" w14:paraId="62EC75A1" w14:textId="77777777" w:rsidTr="006F42C8">
        <w:tc>
          <w:tcPr>
            <w:tcW w:w="3119" w:type="dxa"/>
          </w:tcPr>
          <w:p w14:paraId="18BF1AA2"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28</w:t>
            </w:r>
            <w:r w:rsidRPr="002F1017">
              <w:rPr>
                <w:rFonts w:ascii="Trebuchet MS" w:hAnsi="Trebuchet MS"/>
                <w:sz w:val="22"/>
                <w:szCs w:val="22"/>
              </w:rPr>
              <w:t>”:</w:t>
            </w:r>
          </w:p>
        </w:tc>
        <w:tc>
          <w:tcPr>
            <w:tcW w:w="7123" w:type="dxa"/>
          </w:tcPr>
          <w:p w14:paraId="766D874C"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Instrução CVM nº 28, de 23 de novembro de 1983, conforme alterada;</w:t>
            </w:r>
          </w:p>
        </w:tc>
      </w:tr>
      <w:tr w:rsidR="00EA05BD" w:rsidRPr="002F1017" w14:paraId="197B3BE6" w14:textId="77777777" w:rsidTr="006F42C8">
        <w:tc>
          <w:tcPr>
            <w:tcW w:w="3119" w:type="dxa"/>
          </w:tcPr>
          <w:p w14:paraId="2469879E"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400</w:t>
            </w:r>
            <w:r w:rsidRPr="002F1017">
              <w:rPr>
                <w:rFonts w:ascii="Trebuchet MS" w:hAnsi="Trebuchet MS"/>
                <w:sz w:val="22"/>
                <w:szCs w:val="22"/>
              </w:rPr>
              <w:t>”:</w:t>
            </w:r>
          </w:p>
        </w:tc>
        <w:tc>
          <w:tcPr>
            <w:tcW w:w="7123" w:type="dxa"/>
          </w:tcPr>
          <w:p w14:paraId="7F8481F9"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Instrução CVM nº 400, de 29 de dezembro de 2.003, conforme alterada;</w:t>
            </w:r>
          </w:p>
        </w:tc>
      </w:tr>
      <w:tr w:rsidR="00EA05BD" w:rsidRPr="002F1017" w14:paraId="00761852" w14:textId="77777777" w:rsidTr="006F42C8">
        <w:tc>
          <w:tcPr>
            <w:tcW w:w="3119" w:type="dxa"/>
          </w:tcPr>
          <w:p w14:paraId="27B5A592"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414</w:t>
            </w:r>
            <w:r w:rsidRPr="002F1017">
              <w:rPr>
                <w:rFonts w:ascii="Trebuchet MS" w:hAnsi="Trebuchet MS"/>
                <w:sz w:val="22"/>
                <w:szCs w:val="22"/>
              </w:rPr>
              <w:t>”:</w:t>
            </w:r>
          </w:p>
        </w:tc>
        <w:tc>
          <w:tcPr>
            <w:tcW w:w="7123" w:type="dxa"/>
          </w:tcPr>
          <w:p w14:paraId="7E9DA2A9"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Instrução CVM nº 414, de 30 de dezembro de 2.004, conforme alterada;</w:t>
            </w:r>
          </w:p>
        </w:tc>
      </w:tr>
      <w:tr w:rsidR="00EA05BD" w:rsidRPr="002F1017" w14:paraId="32D4235C" w14:textId="77777777" w:rsidTr="006F42C8">
        <w:tc>
          <w:tcPr>
            <w:tcW w:w="3119" w:type="dxa"/>
          </w:tcPr>
          <w:p w14:paraId="4D8FBD0F"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476</w:t>
            </w:r>
            <w:r w:rsidRPr="002F1017">
              <w:rPr>
                <w:rFonts w:ascii="Trebuchet MS" w:hAnsi="Trebuchet MS"/>
                <w:sz w:val="22"/>
                <w:szCs w:val="22"/>
              </w:rPr>
              <w:t>”:</w:t>
            </w:r>
          </w:p>
        </w:tc>
        <w:tc>
          <w:tcPr>
            <w:tcW w:w="7123" w:type="dxa"/>
          </w:tcPr>
          <w:p w14:paraId="1E54B5EE"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Instrução CVM nº 476, de 16 de janeiro de 2.009, conforme alterada;</w:t>
            </w:r>
          </w:p>
        </w:tc>
      </w:tr>
      <w:tr w:rsidR="00EA05BD" w:rsidRPr="002F1017" w14:paraId="5505C368" w14:textId="77777777" w:rsidTr="006F42C8">
        <w:tc>
          <w:tcPr>
            <w:tcW w:w="3119" w:type="dxa"/>
          </w:tcPr>
          <w:p w14:paraId="0F5D473B" w14:textId="77777777" w:rsidR="00EA05BD" w:rsidRPr="002F1017" w:rsidRDefault="00EA05BD" w:rsidP="006F42C8">
            <w:pPr>
              <w:widowControl w:val="0"/>
              <w:spacing w:line="300" w:lineRule="exact"/>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541</w:t>
            </w:r>
            <w:r w:rsidRPr="002F1017">
              <w:rPr>
                <w:rFonts w:ascii="Trebuchet MS" w:hAnsi="Trebuchet MS"/>
                <w:sz w:val="22"/>
                <w:szCs w:val="22"/>
              </w:rPr>
              <w:t>”</w:t>
            </w:r>
          </w:p>
        </w:tc>
        <w:tc>
          <w:tcPr>
            <w:tcW w:w="7123" w:type="dxa"/>
          </w:tcPr>
          <w:p w14:paraId="08826EDD" w14:textId="77777777" w:rsidR="00EA05BD" w:rsidRPr="002F1017" w:rsidRDefault="00EA05BD" w:rsidP="006F42C8">
            <w:pPr>
              <w:widowControl w:val="0"/>
              <w:spacing w:line="300" w:lineRule="exact"/>
              <w:jc w:val="both"/>
              <w:rPr>
                <w:rFonts w:ascii="Trebuchet MS" w:hAnsi="Trebuchet MS"/>
                <w:w w:val="0"/>
                <w:sz w:val="22"/>
                <w:szCs w:val="22"/>
              </w:rPr>
            </w:pPr>
            <w:r w:rsidRPr="002F1017">
              <w:rPr>
                <w:rFonts w:ascii="Trebuchet MS" w:hAnsi="Trebuchet MS"/>
                <w:w w:val="0"/>
                <w:sz w:val="22"/>
                <w:szCs w:val="22"/>
              </w:rPr>
              <w:t>Instrução da CVM nº 541, de 20 de dezembro de 2013, conforme em vigor;</w:t>
            </w:r>
          </w:p>
          <w:p w14:paraId="0EE3D241" w14:textId="77777777" w:rsidR="00EA05BD" w:rsidRPr="002F1017" w:rsidRDefault="00EA05BD" w:rsidP="006F42C8">
            <w:pPr>
              <w:widowControl w:val="0"/>
              <w:spacing w:line="300" w:lineRule="exact"/>
              <w:jc w:val="both"/>
              <w:rPr>
                <w:rFonts w:ascii="Trebuchet MS" w:hAnsi="Trebuchet MS"/>
                <w:w w:val="0"/>
                <w:sz w:val="22"/>
                <w:szCs w:val="22"/>
              </w:rPr>
            </w:pPr>
          </w:p>
        </w:tc>
      </w:tr>
      <w:tr w:rsidR="00EA05BD" w:rsidRPr="002F1017" w14:paraId="4E65AF6F" w14:textId="77777777" w:rsidTr="006F42C8">
        <w:tc>
          <w:tcPr>
            <w:tcW w:w="3119" w:type="dxa"/>
          </w:tcPr>
          <w:p w14:paraId="592644AC" w14:textId="77777777" w:rsidR="00EA05BD" w:rsidRPr="002F1017" w:rsidRDefault="00EA05BD" w:rsidP="006F42C8">
            <w:pPr>
              <w:widowControl w:val="0"/>
              <w:spacing w:line="300" w:lineRule="exact"/>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Instrução CVM 554</w:t>
            </w:r>
            <w:r w:rsidRPr="002F1017">
              <w:rPr>
                <w:rFonts w:ascii="Trebuchet MS" w:hAnsi="Trebuchet MS"/>
                <w:sz w:val="22"/>
                <w:szCs w:val="22"/>
              </w:rPr>
              <w:t>”</w:t>
            </w:r>
          </w:p>
        </w:tc>
        <w:tc>
          <w:tcPr>
            <w:tcW w:w="7123" w:type="dxa"/>
          </w:tcPr>
          <w:p w14:paraId="2C2556CC" w14:textId="77777777" w:rsidR="00EA05BD" w:rsidRPr="002F1017" w:rsidRDefault="00EA05BD" w:rsidP="006F42C8">
            <w:pPr>
              <w:widowControl w:val="0"/>
              <w:spacing w:line="300" w:lineRule="exact"/>
              <w:jc w:val="both"/>
              <w:rPr>
                <w:rFonts w:ascii="Trebuchet MS" w:hAnsi="Trebuchet MS"/>
                <w:w w:val="0"/>
                <w:sz w:val="22"/>
                <w:szCs w:val="22"/>
              </w:rPr>
            </w:pPr>
            <w:r w:rsidRPr="002F1017">
              <w:rPr>
                <w:rFonts w:ascii="Trebuchet MS" w:hAnsi="Trebuchet MS"/>
                <w:w w:val="0"/>
                <w:sz w:val="22"/>
                <w:szCs w:val="22"/>
              </w:rPr>
              <w:t>Instrução da CVM nº 554, de 17 de dezembro de 2014, conforme em vigor;</w:t>
            </w:r>
          </w:p>
          <w:p w14:paraId="2F7FA18F" w14:textId="77777777" w:rsidR="00EA05BD" w:rsidRPr="002F1017" w:rsidRDefault="00EA05BD" w:rsidP="006F42C8">
            <w:pPr>
              <w:widowControl w:val="0"/>
              <w:spacing w:line="300" w:lineRule="exact"/>
              <w:jc w:val="both"/>
              <w:rPr>
                <w:rFonts w:ascii="Trebuchet MS" w:hAnsi="Trebuchet MS"/>
                <w:w w:val="0"/>
                <w:sz w:val="22"/>
                <w:szCs w:val="22"/>
              </w:rPr>
            </w:pPr>
          </w:p>
        </w:tc>
      </w:tr>
      <w:tr w:rsidR="00EA05BD" w:rsidRPr="002F1017" w14:paraId="5E7099C1" w14:textId="77777777" w:rsidTr="006F42C8">
        <w:tc>
          <w:tcPr>
            <w:tcW w:w="3119" w:type="dxa"/>
          </w:tcPr>
          <w:p w14:paraId="2E080FEA"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Investidores</w:t>
            </w:r>
            <w:r w:rsidRPr="002F1017">
              <w:rPr>
                <w:rFonts w:ascii="Trebuchet MS" w:hAnsi="Trebuchet MS"/>
                <w:sz w:val="22"/>
                <w:szCs w:val="22"/>
              </w:rPr>
              <w:t>”:</w:t>
            </w:r>
          </w:p>
        </w:tc>
        <w:tc>
          <w:tcPr>
            <w:tcW w:w="7123" w:type="dxa"/>
          </w:tcPr>
          <w:p w14:paraId="06574EA4"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Os subscritores dos CRI no mercado primário ou titulares dos CRI no mercado secundário;</w:t>
            </w:r>
          </w:p>
        </w:tc>
      </w:tr>
      <w:tr w:rsidR="00EA05BD" w:rsidRPr="002F1017" w14:paraId="327F73F4" w14:textId="77777777" w:rsidTr="006F42C8">
        <w:tc>
          <w:tcPr>
            <w:tcW w:w="3119" w:type="dxa"/>
          </w:tcPr>
          <w:p w14:paraId="20C77973"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Lei 10.931/04</w:t>
            </w:r>
            <w:r w:rsidRPr="002F1017">
              <w:rPr>
                <w:rFonts w:ascii="Trebuchet MS" w:hAnsi="Trebuchet MS"/>
                <w:sz w:val="22"/>
                <w:szCs w:val="22"/>
              </w:rPr>
              <w:t>”:</w:t>
            </w:r>
          </w:p>
        </w:tc>
        <w:tc>
          <w:tcPr>
            <w:tcW w:w="7123" w:type="dxa"/>
          </w:tcPr>
          <w:p w14:paraId="1F8AFFAE"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Lei n. 10.931, de 02 de agosto de 2004, conforme alterada;</w:t>
            </w:r>
          </w:p>
        </w:tc>
      </w:tr>
      <w:tr w:rsidR="00EA05BD" w:rsidRPr="002F1017" w14:paraId="7D22B7D0" w14:textId="77777777" w:rsidTr="006F42C8">
        <w:tc>
          <w:tcPr>
            <w:tcW w:w="3119" w:type="dxa"/>
          </w:tcPr>
          <w:p w14:paraId="5E9024E4"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Lei 6.404/76</w:t>
            </w:r>
            <w:r w:rsidRPr="002F1017">
              <w:rPr>
                <w:rFonts w:ascii="Trebuchet MS" w:hAnsi="Trebuchet MS"/>
                <w:sz w:val="22"/>
                <w:szCs w:val="22"/>
              </w:rPr>
              <w:t>”:</w:t>
            </w:r>
          </w:p>
        </w:tc>
        <w:tc>
          <w:tcPr>
            <w:tcW w:w="7123" w:type="dxa"/>
          </w:tcPr>
          <w:p w14:paraId="5AE42315"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Lei 6.404, de 15 de dezembro de 1976, conforme alterada;</w:t>
            </w:r>
          </w:p>
        </w:tc>
      </w:tr>
      <w:tr w:rsidR="00EA05BD" w:rsidRPr="002F1017" w14:paraId="26AE2F98" w14:textId="77777777" w:rsidTr="006F42C8">
        <w:tc>
          <w:tcPr>
            <w:tcW w:w="3119" w:type="dxa"/>
          </w:tcPr>
          <w:p w14:paraId="37F2A8F0"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Lei 9.514/97</w:t>
            </w:r>
            <w:r w:rsidRPr="002F1017">
              <w:rPr>
                <w:rFonts w:ascii="Trebuchet MS" w:hAnsi="Trebuchet MS"/>
                <w:sz w:val="22"/>
                <w:szCs w:val="22"/>
              </w:rPr>
              <w:t>”:</w:t>
            </w:r>
          </w:p>
        </w:tc>
        <w:tc>
          <w:tcPr>
            <w:tcW w:w="7123" w:type="dxa"/>
          </w:tcPr>
          <w:p w14:paraId="7347DB1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Lei 9.514.de 20 de novembro de 1997, conforme alterada;</w:t>
            </w:r>
          </w:p>
        </w:tc>
      </w:tr>
      <w:tr w:rsidR="00EA05BD" w:rsidRPr="002F1017" w14:paraId="08D2B088" w14:textId="77777777" w:rsidTr="006F42C8">
        <w:trPr>
          <w:trHeight w:val="1165"/>
        </w:trPr>
        <w:tc>
          <w:tcPr>
            <w:tcW w:w="3119" w:type="dxa"/>
          </w:tcPr>
          <w:p w14:paraId="0364B376" w14:textId="77777777" w:rsidR="00EA05BD" w:rsidRPr="002F1017" w:rsidRDefault="00EA05BD" w:rsidP="006F42C8">
            <w:pPr>
              <w:pStyle w:val="Corpodetexto2"/>
              <w:widowControl w:val="0"/>
              <w:tabs>
                <w:tab w:val="clear" w:pos="720"/>
                <w:tab w:val="clear" w:pos="1440"/>
                <w:tab w:val="left" w:pos="67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MIP</w:t>
            </w:r>
            <w:r w:rsidRPr="002F1017">
              <w:rPr>
                <w:rFonts w:ascii="Trebuchet MS" w:hAnsi="Trebuchet MS" w:cs="Arial"/>
                <w:sz w:val="22"/>
                <w:szCs w:val="22"/>
                <w:lang w:val="pt-BR" w:eastAsia="en-US"/>
              </w:rPr>
              <w:t>”:</w:t>
            </w:r>
          </w:p>
        </w:tc>
        <w:tc>
          <w:tcPr>
            <w:tcW w:w="7123" w:type="dxa"/>
          </w:tcPr>
          <w:p w14:paraId="49457628"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sz w:val="22"/>
                <w:szCs w:val="22"/>
                <w:lang w:val="pt-BR" w:eastAsia="en-US"/>
              </w:rPr>
            </w:pPr>
            <w:r w:rsidRPr="002F1017">
              <w:rPr>
                <w:rFonts w:ascii="Trebuchet MS" w:hAnsi="Trebuchet MS"/>
                <w:sz w:val="22"/>
                <w:szCs w:val="22"/>
                <w:lang w:val="pt-BR" w:eastAsia="en-US"/>
              </w:rPr>
              <w:t>Seguro de morte e invalidez permanente, contratado pelos Devedores, junto à Seguradora, tendo como beneficiária a Originadora. Após a cessão dos Créditos Imobiliários pela Originadora à Securitizadora, será formalizado contrato específico de seguros para os imóveis objeto dos Contratos Imobiliários dos quais decorrem os Créditos Imobiliários cedidos, firmado entre a Seguradora e a Securitizadora, no qual se ratificaram os beneficiários e condições originais do seguro, independentemente da cessão realizada;</w:t>
            </w:r>
          </w:p>
        </w:tc>
      </w:tr>
      <w:tr w:rsidR="00EA05BD" w:rsidRPr="002F1017" w14:paraId="63D193A3" w14:textId="77777777" w:rsidTr="006F42C8">
        <w:tc>
          <w:tcPr>
            <w:tcW w:w="3119" w:type="dxa"/>
          </w:tcPr>
          <w:p w14:paraId="15CAF646" w14:textId="77777777" w:rsidR="00EA05BD" w:rsidRPr="002F1017" w:rsidRDefault="00EA05BD" w:rsidP="006F42C8">
            <w:pPr>
              <w:pStyle w:val="Corpodetexto2"/>
              <w:widowControl w:val="0"/>
              <w:tabs>
                <w:tab w:val="clear" w:pos="720"/>
                <w:tab w:val="clear" w:pos="1440"/>
                <w:tab w:val="left" w:pos="67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Modificações</w:t>
            </w:r>
            <w:r w:rsidRPr="002F1017">
              <w:rPr>
                <w:rFonts w:ascii="Trebuchet MS" w:hAnsi="Trebuchet MS" w:cs="Arial"/>
                <w:sz w:val="22"/>
                <w:szCs w:val="22"/>
                <w:lang w:val="pt-BR" w:eastAsia="en-US"/>
              </w:rPr>
              <w:t>”:</w:t>
            </w:r>
          </w:p>
        </w:tc>
        <w:tc>
          <w:tcPr>
            <w:tcW w:w="7123" w:type="dxa"/>
          </w:tcPr>
          <w:p w14:paraId="26569CFE"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Conforme definidas no item 8.1 deste Termo;</w:t>
            </w:r>
          </w:p>
        </w:tc>
      </w:tr>
      <w:tr w:rsidR="00EA05BD" w:rsidRPr="002F1017" w14:paraId="2F9C7B7A" w14:textId="77777777" w:rsidTr="006F42C8">
        <w:tc>
          <w:tcPr>
            <w:tcW w:w="3119" w:type="dxa"/>
          </w:tcPr>
          <w:p w14:paraId="7A19CC79"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 xml:space="preserve">Pagamento </w:t>
            </w:r>
            <w:r w:rsidRPr="002F1017">
              <w:rPr>
                <w:rFonts w:ascii="Trebuchet MS" w:hAnsi="Trebuchet MS"/>
                <w:i/>
                <w:sz w:val="22"/>
                <w:szCs w:val="22"/>
                <w:u w:val="single"/>
              </w:rPr>
              <w:t>Pro Rata</w:t>
            </w:r>
            <w:r w:rsidRPr="002F1017">
              <w:rPr>
                <w:rFonts w:ascii="Trebuchet MS" w:hAnsi="Trebuchet MS"/>
                <w:sz w:val="22"/>
                <w:szCs w:val="22"/>
              </w:rPr>
              <w:t>”:</w:t>
            </w:r>
          </w:p>
        </w:tc>
        <w:tc>
          <w:tcPr>
            <w:tcW w:w="7123" w:type="dxa"/>
          </w:tcPr>
          <w:p w14:paraId="4AC62C40"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Conforme definido no item 3.4 deste Termo;</w:t>
            </w:r>
          </w:p>
        </w:tc>
      </w:tr>
      <w:tr w:rsidR="00EA05BD" w:rsidRPr="002F1017" w14:paraId="70A67BFA" w14:textId="77777777" w:rsidTr="006F42C8">
        <w:tc>
          <w:tcPr>
            <w:tcW w:w="3119" w:type="dxa"/>
          </w:tcPr>
          <w:p w14:paraId="2139C433"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Pagamento Sequencial</w:t>
            </w:r>
            <w:r w:rsidRPr="002F1017">
              <w:rPr>
                <w:rFonts w:ascii="Trebuchet MS" w:hAnsi="Trebuchet MS"/>
                <w:sz w:val="22"/>
                <w:szCs w:val="22"/>
              </w:rPr>
              <w:t>”:</w:t>
            </w:r>
          </w:p>
        </w:tc>
        <w:tc>
          <w:tcPr>
            <w:tcW w:w="7123" w:type="dxa"/>
          </w:tcPr>
          <w:p w14:paraId="402899F1"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Conforme definido no item 3.4.4 deste Termo;</w:t>
            </w:r>
          </w:p>
        </w:tc>
      </w:tr>
      <w:tr w:rsidR="00EA05BD" w:rsidRPr="002F1017" w14:paraId="3B425D05" w14:textId="77777777" w:rsidTr="006F42C8">
        <w:tc>
          <w:tcPr>
            <w:tcW w:w="3119" w:type="dxa"/>
          </w:tcPr>
          <w:p w14:paraId="3DEF2653"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Patrimônio Separado</w:t>
            </w:r>
            <w:r w:rsidRPr="002F1017">
              <w:rPr>
                <w:rFonts w:ascii="Trebuchet MS" w:hAnsi="Trebuchet MS"/>
                <w:sz w:val="22"/>
                <w:szCs w:val="22"/>
              </w:rPr>
              <w:t>”:</w:t>
            </w:r>
          </w:p>
        </w:tc>
        <w:tc>
          <w:tcPr>
            <w:tcW w:w="7123" w:type="dxa"/>
          </w:tcPr>
          <w:p w14:paraId="1A9E0569"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Totalidade dos Créditos Imobiliários e respectivos acessórios e garantias submetidos ao Regime Fiduciário, que são destacados do patrimônio da Securitizadora, destinando-se exclusivamente à liquidação dos CRI, bem como ao pagamento dos respectivos custos de administração e de obrigações fiscais;</w:t>
            </w:r>
          </w:p>
        </w:tc>
      </w:tr>
      <w:tr w:rsidR="00EA05BD" w:rsidRPr="002F1017" w14:paraId="59FC738E" w14:textId="77777777" w:rsidTr="006F42C8">
        <w:trPr>
          <w:trHeight w:val="967"/>
        </w:trPr>
        <w:tc>
          <w:tcPr>
            <w:tcW w:w="3119" w:type="dxa"/>
          </w:tcPr>
          <w:p w14:paraId="7BF7546A"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Perdas ou Ganhos</w:t>
            </w:r>
            <w:r w:rsidRPr="002F1017">
              <w:rPr>
                <w:rFonts w:ascii="Trebuchet MS" w:hAnsi="Trebuchet MS"/>
                <w:sz w:val="22"/>
                <w:szCs w:val="22"/>
              </w:rPr>
              <w:t>”:</w:t>
            </w:r>
          </w:p>
        </w:tc>
        <w:tc>
          <w:tcPr>
            <w:tcW w:w="7123" w:type="dxa"/>
          </w:tcPr>
          <w:p w14:paraId="5A6E7146"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Definem-se como perdas ou ganhos os valores obtidos dos recursos efetivamente recebidos com a venda dos Imóveis ou eventuais acordos judicial ou extrajudicial, deduzindo-se deste total o seguinte valor: saldo devedor dos Créditos Imobiliários não pagos, acrescidos dos juros incorridos e não pagos, e acrescidos ainda dos custos incorridos na venda dos respectivos Imóveis retomados;</w:t>
            </w:r>
          </w:p>
        </w:tc>
      </w:tr>
      <w:tr w:rsidR="00EA05BD" w:rsidRPr="002F1017" w14:paraId="48200250" w14:textId="77777777" w:rsidTr="00EA05BD">
        <w:tblPrEx>
          <w:tblCellMar>
            <w:left w:w="70" w:type="dxa"/>
            <w:right w:w="70" w:type="dxa"/>
          </w:tblCellMar>
        </w:tblPrEx>
        <w:tc>
          <w:tcPr>
            <w:tcW w:w="3119" w:type="dxa"/>
          </w:tcPr>
          <w:p w14:paraId="44E9E25B" w14:textId="77777777" w:rsidR="00EA05BD" w:rsidRPr="002F1017" w:rsidRDefault="00EA05BD" w:rsidP="00EA05BD">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Preço de Integralização</w:t>
            </w:r>
            <w:r w:rsidRPr="002F1017">
              <w:rPr>
                <w:rFonts w:ascii="Trebuchet MS" w:hAnsi="Trebuchet MS"/>
                <w:sz w:val="22"/>
                <w:szCs w:val="22"/>
              </w:rPr>
              <w:t>”:</w:t>
            </w:r>
          </w:p>
        </w:tc>
        <w:tc>
          <w:tcPr>
            <w:tcW w:w="7123" w:type="dxa"/>
          </w:tcPr>
          <w:p w14:paraId="5B9D99BE" w14:textId="77777777" w:rsidR="00EA05BD" w:rsidRPr="002F1017" w:rsidRDefault="00EA05BD" w:rsidP="00EA05BD">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 xml:space="preserve">O preço de integralização dos CRI será o valor correspondente ao valor nominal unitário atualizado acrescido da Remuneração, calculada </w:t>
            </w:r>
            <w:r w:rsidRPr="002F1017">
              <w:rPr>
                <w:rFonts w:ascii="Trebuchet MS" w:hAnsi="Trebuchet MS"/>
                <w:i/>
                <w:sz w:val="22"/>
                <w:szCs w:val="22"/>
              </w:rPr>
              <w:t>pro rata temporis</w:t>
            </w:r>
            <w:r w:rsidRPr="002F1017">
              <w:rPr>
                <w:rFonts w:ascii="Trebuchet MS" w:hAnsi="Trebuchet MS"/>
                <w:sz w:val="22"/>
                <w:szCs w:val="22"/>
              </w:rPr>
              <w:t xml:space="preserve"> desde a Data de Emissão até a data da sua efetiva integralização;</w:t>
            </w:r>
          </w:p>
        </w:tc>
      </w:tr>
      <w:tr w:rsidR="003B4C4C" w:rsidRPr="002F1017" w14:paraId="2F53027F" w14:textId="77777777" w:rsidTr="00EA05BD">
        <w:tblPrEx>
          <w:tblCellMar>
            <w:left w:w="70" w:type="dxa"/>
            <w:right w:w="70" w:type="dxa"/>
          </w:tblCellMar>
        </w:tblPrEx>
        <w:tc>
          <w:tcPr>
            <w:tcW w:w="3119" w:type="dxa"/>
          </w:tcPr>
          <w:p w14:paraId="0F058D4F" w14:textId="77777777" w:rsidR="003B4C4C" w:rsidRPr="002F1017" w:rsidRDefault="003B4C4C" w:rsidP="00EA05BD">
            <w:pPr>
              <w:widowControl w:val="0"/>
              <w:tabs>
                <w:tab w:val="left" w:pos="676"/>
              </w:tabs>
              <w:spacing w:before="144" w:after="144" w:line="360" w:lineRule="auto"/>
              <w:ind w:left="50"/>
              <w:jc w:val="both"/>
              <w:rPr>
                <w:rFonts w:ascii="Trebuchet MS" w:hAnsi="Trebuchet MS"/>
                <w:sz w:val="22"/>
                <w:szCs w:val="22"/>
              </w:rPr>
            </w:pPr>
            <w:r>
              <w:rPr>
                <w:rFonts w:ascii="Trebuchet MS" w:hAnsi="Trebuchet MS"/>
                <w:sz w:val="22"/>
                <w:szCs w:val="22"/>
              </w:rPr>
              <w:t>“</w:t>
            </w:r>
            <w:r w:rsidRPr="006F136A">
              <w:rPr>
                <w:rFonts w:ascii="Trebuchet MS" w:hAnsi="Trebuchet MS"/>
                <w:sz w:val="22"/>
                <w:szCs w:val="22"/>
                <w:u w:val="single"/>
              </w:rPr>
              <w:t>Recebíveis</w:t>
            </w:r>
            <w:r>
              <w:rPr>
                <w:rFonts w:ascii="Trebuchet MS" w:hAnsi="Trebuchet MS"/>
                <w:sz w:val="22"/>
                <w:szCs w:val="22"/>
              </w:rPr>
              <w:t>”</w:t>
            </w:r>
          </w:p>
        </w:tc>
        <w:tc>
          <w:tcPr>
            <w:tcW w:w="7123" w:type="dxa"/>
          </w:tcPr>
          <w:p w14:paraId="630AC5CC" w14:textId="77777777" w:rsidR="003B4C4C" w:rsidRPr="002F1017" w:rsidRDefault="006E514F" w:rsidP="003B4C4C">
            <w:pPr>
              <w:widowControl w:val="0"/>
              <w:spacing w:before="144" w:after="144" w:line="360" w:lineRule="auto"/>
              <w:ind w:left="34"/>
              <w:jc w:val="both"/>
              <w:rPr>
                <w:rFonts w:ascii="Trebuchet MS" w:hAnsi="Trebuchet MS"/>
                <w:sz w:val="22"/>
                <w:szCs w:val="22"/>
              </w:rPr>
            </w:pPr>
            <w:r>
              <w:rPr>
                <w:rFonts w:ascii="Trebuchet MS" w:hAnsi="Trebuchet MS"/>
                <w:sz w:val="22"/>
                <w:szCs w:val="22"/>
              </w:rPr>
              <w:t>Créditos</w:t>
            </w:r>
            <w:r w:rsidR="003B4C4C" w:rsidRPr="002F1017">
              <w:rPr>
                <w:rFonts w:ascii="Trebuchet MS" w:hAnsi="Trebuchet MS"/>
                <w:sz w:val="22"/>
                <w:szCs w:val="22"/>
              </w:rPr>
              <w:t xml:space="preserve"> correspondentes aos saldos d</w:t>
            </w:r>
            <w:r w:rsidR="003B4C4C">
              <w:rPr>
                <w:rFonts w:ascii="Trebuchet MS" w:hAnsi="Trebuchet MS"/>
                <w:sz w:val="22"/>
                <w:szCs w:val="22"/>
              </w:rPr>
              <w:t>e outros c</w:t>
            </w:r>
            <w:r w:rsidR="003B4C4C" w:rsidRPr="002F1017">
              <w:rPr>
                <w:rFonts w:ascii="Trebuchet MS" w:hAnsi="Trebuchet MS"/>
                <w:sz w:val="22"/>
                <w:szCs w:val="22"/>
              </w:rPr>
              <w:t xml:space="preserve">ontratos de </w:t>
            </w:r>
            <w:r w:rsidR="003B4C4C">
              <w:rPr>
                <w:rFonts w:ascii="Trebuchet MS" w:hAnsi="Trebuchet MS"/>
                <w:sz w:val="22"/>
                <w:szCs w:val="22"/>
              </w:rPr>
              <w:t>f</w:t>
            </w:r>
            <w:r w:rsidR="003B4C4C" w:rsidRPr="002F1017">
              <w:rPr>
                <w:rFonts w:ascii="Trebuchet MS" w:hAnsi="Trebuchet MS"/>
                <w:sz w:val="22"/>
                <w:szCs w:val="22"/>
              </w:rPr>
              <w:t>inanciamento,</w:t>
            </w:r>
            <w:r w:rsidR="003B4C4C">
              <w:rPr>
                <w:rFonts w:ascii="Trebuchet MS" w:hAnsi="Trebuchet MS"/>
                <w:sz w:val="22"/>
                <w:szCs w:val="22"/>
              </w:rPr>
              <w:t xml:space="preserve"> conforme listados no Contrato de Cessão Fiduciária,</w:t>
            </w:r>
            <w:r w:rsidR="003B4C4C" w:rsidRPr="002F1017">
              <w:rPr>
                <w:rFonts w:ascii="Trebuchet MS" w:hAnsi="Trebuchet MS"/>
                <w:sz w:val="22"/>
                <w:szCs w:val="22"/>
              </w:rPr>
              <w:t xml:space="preserve"> que compreendem atualização monetária, juros e outras eventuais taxas de remuneração, penalidades e demais encargos contratuais ou legais, bem como, os respectivos acessórios, inclusive as garantias;</w:t>
            </w:r>
          </w:p>
        </w:tc>
      </w:tr>
      <w:tr w:rsidR="00EA05BD" w:rsidRPr="002F1017" w14:paraId="6CC23359" w14:textId="77777777" w:rsidTr="00EA05BD">
        <w:tblPrEx>
          <w:tblCellMar>
            <w:left w:w="70" w:type="dxa"/>
            <w:right w:w="70" w:type="dxa"/>
          </w:tblCellMar>
        </w:tblPrEx>
        <w:trPr>
          <w:trHeight w:val="967"/>
        </w:trPr>
        <w:tc>
          <w:tcPr>
            <w:tcW w:w="3119" w:type="dxa"/>
          </w:tcPr>
          <w:p w14:paraId="1E937E62" w14:textId="77777777" w:rsidR="00EA05BD" w:rsidRPr="002F1017" w:rsidRDefault="00EA05BD" w:rsidP="00EA05BD">
            <w:pPr>
              <w:widowControl w:val="0"/>
              <w:tabs>
                <w:tab w:val="left" w:pos="676"/>
              </w:tabs>
              <w:spacing w:before="144" w:after="144" w:line="360" w:lineRule="auto"/>
              <w:ind w:left="50"/>
              <w:jc w:val="both"/>
              <w:rPr>
                <w:rFonts w:ascii="Trebuchet MS" w:hAnsi="Trebuchet MS"/>
                <w:sz w:val="22"/>
                <w:szCs w:val="22"/>
                <w:u w:val="single"/>
              </w:rPr>
            </w:pPr>
            <w:r w:rsidRPr="002F1017">
              <w:rPr>
                <w:rFonts w:ascii="Trebuchet MS" w:hAnsi="Trebuchet MS"/>
                <w:sz w:val="22"/>
                <w:szCs w:val="22"/>
                <w:u w:val="single"/>
              </w:rPr>
              <w:t>“Recompra Compulsória dos Créditos”</w:t>
            </w:r>
            <w:r w:rsidRPr="002F1017">
              <w:rPr>
                <w:rFonts w:ascii="Trebuchet MS" w:hAnsi="Trebuchet MS"/>
                <w:sz w:val="22"/>
                <w:szCs w:val="22"/>
              </w:rPr>
              <w:t>:</w:t>
            </w:r>
          </w:p>
        </w:tc>
        <w:tc>
          <w:tcPr>
            <w:tcW w:w="7123" w:type="dxa"/>
          </w:tcPr>
          <w:p w14:paraId="1B642A94" w14:textId="77777777" w:rsidR="00EA05BD" w:rsidRPr="002F1017" w:rsidRDefault="00EA05BD" w:rsidP="00EA05BD">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A recompra dos Créditos Imobiliários pela Cedente, conforme definido no item 7.1 deste Termo;</w:t>
            </w:r>
          </w:p>
        </w:tc>
      </w:tr>
      <w:tr w:rsidR="00EA05BD" w:rsidRPr="002F1017" w14:paraId="5AB4975A" w14:textId="77777777" w:rsidTr="006F42C8">
        <w:trPr>
          <w:trHeight w:val="967"/>
        </w:trPr>
        <w:tc>
          <w:tcPr>
            <w:tcW w:w="3119" w:type="dxa"/>
          </w:tcPr>
          <w:p w14:paraId="7138D763"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Regime Fiduciário</w:t>
            </w:r>
            <w:r w:rsidRPr="002F1017">
              <w:rPr>
                <w:rFonts w:ascii="Trebuchet MS" w:hAnsi="Trebuchet MS"/>
                <w:sz w:val="22"/>
                <w:szCs w:val="22"/>
              </w:rPr>
              <w:t>”:</w:t>
            </w:r>
          </w:p>
        </w:tc>
        <w:tc>
          <w:tcPr>
            <w:tcW w:w="7123" w:type="dxa"/>
          </w:tcPr>
          <w:p w14:paraId="2CABED1F"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Regime Fiduciário, instituído sobre os Créditos Imobiliários, nos termos do Art. 9º da Lei 9.514/97;</w:t>
            </w:r>
          </w:p>
        </w:tc>
      </w:tr>
      <w:tr w:rsidR="00EA05BD" w:rsidRPr="002F1017" w14:paraId="26FB6215" w14:textId="77777777" w:rsidTr="00EA05BD">
        <w:tblPrEx>
          <w:tblCellMar>
            <w:left w:w="70" w:type="dxa"/>
            <w:right w:w="70" w:type="dxa"/>
          </w:tblCellMar>
        </w:tblPrEx>
        <w:trPr>
          <w:trHeight w:val="967"/>
        </w:trPr>
        <w:tc>
          <w:tcPr>
            <w:tcW w:w="3119" w:type="dxa"/>
          </w:tcPr>
          <w:p w14:paraId="5D1F3069" w14:textId="77777777" w:rsidR="00EA05BD" w:rsidRPr="002F1017" w:rsidRDefault="00EA05BD" w:rsidP="00EA05BD">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u w:val="single"/>
              </w:rPr>
              <w:t>“Resgate Antecipado”:</w:t>
            </w:r>
          </w:p>
        </w:tc>
        <w:tc>
          <w:tcPr>
            <w:tcW w:w="7123" w:type="dxa"/>
          </w:tcPr>
          <w:p w14:paraId="10910862" w14:textId="77777777" w:rsidR="00EA05BD" w:rsidRPr="002F1017" w:rsidRDefault="00EA05BD" w:rsidP="00EA05BD">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Os resgates dos CRI de forma parcial, conforme definido no item 7.4 deste Termo;</w:t>
            </w:r>
          </w:p>
        </w:tc>
      </w:tr>
      <w:tr w:rsidR="00EA05BD" w:rsidRPr="002F1017" w14:paraId="31BD813E" w14:textId="77777777" w:rsidTr="006F42C8">
        <w:trPr>
          <w:trHeight w:val="967"/>
        </w:trPr>
        <w:tc>
          <w:tcPr>
            <w:tcW w:w="3119" w:type="dxa"/>
          </w:tcPr>
          <w:p w14:paraId="14EE883D"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u w:val="single"/>
              </w:rPr>
              <w:t>“Saldo Devedor da Carteira</w:t>
            </w:r>
            <w:r w:rsidRPr="002F1017">
              <w:rPr>
                <w:rFonts w:ascii="Trebuchet MS" w:hAnsi="Trebuchet MS"/>
                <w:sz w:val="22"/>
                <w:szCs w:val="22"/>
              </w:rPr>
              <w:t>”:</w:t>
            </w:r>
          </w:p>
        </w:tc>
        <w:tc>
          <w:tcPr>
            <w:tcW w:w="7123" w:type="dxa"/>
          </w:tcPr>
          <w:p w14:paraId="1DED4003"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O saldo devedor da Carteira compreende o valor das parcelas vencidas e não pagas e vincendas dos Créditos Imobiliários, expurgados os juros contratuais a decorrer</w:t>
            </w:r>
            <w:r w:rsidRPr="002F1017">
              <w:rPr>
                <w:rFonts w:ascii="Trebuchet MS" w:hAnsi="Trebuchet MS"/>
                <w:i/>
                <w:sz w:val="22"/>
                <w:szCs w:val="22"/>
              </w:rPr>
              <w:t>;</w:t>
            </w:r>
          </w:p>
        </w:tc>
      </w:tr>
      <w:tr w:rsidR="00EA05BD" w:rsidRPr="002F1017" w14:paraId="32A40C9E" w14:textId="77777777" w:rsidTr="006F42C8">
        <w:trPr>
          <w:trHeight w:val="415"/>
        </w:trPr>
        <w:tc>
          <w:tcPr>
            <w:tcW w:w="3119" w:type="dxa"/>
          </w:tcPr>
          <w:p w14:paraId="4E13EC4F"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Securitização</w:t>
            </w:r>
            <w:r w:rsidRPr="002F1017">
              <w:rPr>
                <w:rFonts w:ascii="Trebuchet MS" w:hAnsi="Trebuchet MS"/>
                <w:sz w:val="22"/>
                <w:szCs w:val="22"/>
              </w:rPr>
              <w:t>”:</w:t>
            </w:r>
          </w:p>
        </w:tc>
        <w:tc>
          <w:tcPr>
            <w:tcW w:w="7123" w:type="dxa"/>
          </w:tcPr>
          <w:p w14:paraId="6D5D62CC"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Operação pela qual os Créditos Imobiliários adquiridos pela Securitizadora são expressamente vinculados à emissão de CRI, mediante Termo de Securitização, lavrado pela Securitizadora e registrado junto à Instituição Custodiante, nos termos da Lei 9.514/97;</w:t>
            </w:r>
          </w:p>
        </w:tc>
      </w:tr>
      <w:tr w:rsidR="00EA05BD" w:rsidRPr="002F1017" w14:paraId="68D81364" w14:textId="77777777" w:rsidTr="006F42C8">
        <w:tc>
          <w:tcPr>
            <w:tcW w:w="3119" w:type="dxa"/>
          </w:tcPr>
          <w:p w14:paraId="5A84E170" w14:textId="77777777" w:rsidR="00EA05BD" w:rsidRPr="002F1017" w:rsidRDefault="00EA05BD" w:rsidP="006F42C8">
            <w:pPr>
              <w:pStyle w:val="Corpodetexto2"/>
              <w:widowControl w:val="0"/>
              <w:tabs>
                <w:tab w:val="clear" w:pos="720"/>
                <w:tab w:val="clear" w:pos="1440"/>
                <w:tab w:val="left" w:pos="67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Seguradora</w:t>
            </w:r>
            <w:r w:rsidRPr="002F1017">
              <w:rPr>
                <w:rFonts w:ascii="Trebuchet MS" w:hAnsi="Trebuchet MS" w:cs="Arial"/>
                <w:sz w:val="22"/>
                <w:szCs w:val="22"/>
                <w:lang w:val="pt-BR" w:eastAsia="en-US"/>
              </w:rPr>
              <w:t>”:</w:t>
            </w:r>
          </w:p>
        </w:tc>
        <w:tc>
          <w:tcPr>
            <w:tcW w:w="7123" w:type="dxa"/>
          </w:tcPr>
          <w:p w14:paraId="36C96FF0" w14:textId="77777777" w:rsidR="00EA05BD" w:rsidRPr="002F1017" w:rsidRDefault="00EA05BD" w:rsidP="006F42C8">
            <w:pPr>
              <w:pStyle w:val="Corpodetexto2"/>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Caixa Seguradora S.A., inscrita no CNPJ 34.020.354/0001-10;</w:t>
            </w:r>
          </w:p>
        </w:tc>
      </w:tr>
      <w:tr w:rsidR="00EA05BD" w:rsidRPr="002F1017" w14:paraId="6822DAB8" w14:textId="77777777" w:rsidTr="006F42C8">
        <w:trPr>
          <w:trHeight w:val="637"/>
        </w:trPr>
        <w:tc>
          <w:tcPr>
            <w:tcW w:w="3119" w:type="dxa"/>
          </w:tcPr>
          <w:p w14:paraId="446CCEED"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sz w:val="22"/>
                <w:szCs w:val="22"/>
                <w:u w:val="single"/>
              </w:rPr>
              <w:t>Seguros</w:t>
            </w:r>
            <w:r w:rsidRPr="002F1017">
              <w:rPr>
                <w:rFonts w:ascii="Trebuchet MS" w:hAnsi="Trebuchet MS"/>
                <w:sz w:val="22"/>
                <w:szCs w:val="22"/>
              </w:rPr>
              <w:t>”:</w:t>
            </w:r>
          </w:p>
        </w:tc>
        <w:tc>
          <w:tcPr>
            <w:tcW w:w="7123" w:type="dxa"/>
          </w:tcPr>
          <w:p w14:paraId="1D4B2DA5"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Quando mencionados em conjunto, o DFI e o MIP;</w:t>
            </w:r>
          </w:p>
        </w:tc>
      </w:tr>
      <w:tr w:rsidR="00EA05BD" w:rsidRPr="002F1017" w14:paraId="15D89AA5" w14:textId="77777777" w:rsidTr="006F42C8">
        <w:tc>
          <w:tcPr>
            <w:tcW w:w="3119" w:type="dxa"/>
          </w:tcPr>
          <w:p w14:paraId="1C2DC580" w14:textId="77777777" w:rsidR="00EA05BD" w:rsidRPr="002F1017" w:rsidRDefault="00EA05BD" w:rsidP="006F42C8">
            <w:pPr>
              <w:widowControl w:val="0"/>
              <w:tabs>
                <w:tab w:val="left" w:pos="676"/>
              </w:tabs>
              <w:spacing w:before="144" w:after="144" w:line="360" w:lineRule="auto"/>
              <w:ind w:left="50"/>
              <w:jc w:val="both"/>
              <w:rPr>
                <w:rFonts w:ascii="Trebuchet MS" w:hAnsi="Trebuchet MS"/>
                <w:sz w:val="22"/>
                <w:szCs w:val="22"/>
              </w:rPr>
            </w:pPr>
            <w:r w:rsidRPr="002F1017">
              <w:rPr>
                <w:rFonts w:ascii="Trebuchet MS" w:hAnsi="Trebuchet MS"/>
                <w:sz w:val="22"/>
                <w:szCs w:val="22"/>
              </w:rPr>
              <w:t>“</w:t>
            </w:r>
            <w:r w:rsidRPr="002F1017">
              <w:rPr>
                <w:rFonts w:ascii="Trebuchet MS" w:hAnsi="Trebuchet MS"/>
                <w:i/>
                <w:sz w:val="22"/>
                <w:szCs w:val="22"/>
                <w:u w:val="single"/>
              </w:rPr>
              <w:t>Servicer</w:t>
            </w:r>
            <w:r w:rsidRPr="002F1017">
              <w:rPr>
                <w:rFonts w:ascii="Trebuchet MS" w:hAnsi="Trebuchet MS"/>
                <w:sz w:val="22"/>
                <w:szCs w:val="22"/>
              </w:rPr>
              <w:t>” e “</w:t>
            </w:r>
            <w:r w:rsidRPr="002F1017">
              <w:rPr>
                <w:rFonts w:ascii="Trebuchet MS" w:hAnsi="Trebuchet MS"/>
                <w:sz w:val="22"/>
                <w:szCs w:val="22"/>
                <w:u w:val="single"/>
              </w:rPr>
              <w:t>Instituição Custodiante das CCI Cartulares</w:t>
            </w:r>
            <w:r w:rsidRPr="002F1017">
              <w:rPr>
                <w:rFonts w:ascii="Trebuchet MS" w:hAnsi="Trebuchet MS"/>
                <w:sz w:val="22"/>
                <w:szCs w:val="22"/>
              </w:rPr>
              <w:t>”:</w:t>
            </w:r>
          </w:p>
        </w:tc>
        <w:tc>
          <w:tcPr>
            <w:tcW w:w="7123" w:type="dxa"/>
          </w:tcPr>
          <w:p w14:paraId="22FE6E42" w14:textId="77777777" w:rsidR="00EA05BD" w:rsidRPr="002F1017" w:rsidRDefault="00EA05BD" w:rsidP="006F42C8">
            <w:pPr>
              <w:widowControl w:val="0"/>
              <w:spacing w:before="144" w:after="144" w:line="360" w:lineRule="auto"/>
              <w:ind w:left="34"/>
              <w:jc w:val="both"/>
              <w:rPr>
                <w:rFonts w:ascii="Trebuchet MS" w:hAnsi="Trebuchet MS"/>
                <w:sz w:val="22"/>
                <w:szCs w:val="22"/>
              </w:rPr>
            </w:pPr>
            <w:r w:rsidRPr="002F1017">
              <w:rPr>
                <w:rFonts w:ascii="Trebuchet MS" w:hAnsi="Trebuchet MS"/>
                <w:sz w:val="22"/>
                <w:szCs w:val="22"/>
              </w:rPr>
              <w:t>Caixa Econômica Federal;</w:t>
            </w:r>
          </w:p>
        </w:tc>
      </w:tr>
      <w:tr w:rsidR="00EA05BD" w:rsidRPr="002F1017" w14:paraId="3CFDC28E" w14:textId="77777777" w:rsidTr="006F42C8">
        <w:tc>
          <w:tcPr>
            <w:tcW w:w="3119" w:type="dxa"/>
          </w:tcPr>
          <w:p w14:paraId="31B1560D" w14:textId="77777777" w:rsidR="00EA05BD" w:rsidRPr="002F1017" w:rsidRDefault="00EA05BD" w:rsidP="006F42C8">
            <w:pPr>
              <w:pStyle w:val="Recuodecorpodetexto"/>
              <w:widowControl w:val="0"/>
              <w:tabs>
                <w:tab w:val="clear" w:pos="720"/>
                <w:tab w:val="left" w:pos="62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TR</w:t>
            </w:r>
            <w:r w:rsidRPr="002F1017">
              <w:rPr>
                <w:rFonts w:ascii="Trebuchet MS" w:hAnsi="Trebuchet MS" w:cs="Arial"/>
                <w:sz w:val="22"/>
                <w:szCs w:val="22"/>
                <w:lang w:val="pt-BR" w:eastAsia="en-US"/>
              </w:rPr>
              <w:t>”:</w:t>
            </w:r>
          </w:p>
        </w:tc>
        <w:tc>
          <w:tcPr>
            <w:tcW w:w="7123" w:type="dxa"/>
          </w:tcPr>
          <w:p w14:paraId="7B3F0DB5" w14:textId="77777777" w:rsidR="00EA05BD" w:rsidRPr="002F1017" w:rsidRDefault="00EA05BD" w:rsidP="006F42C8">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Taxa Referencial, divulgada pelo Banco Central do Brasil;</w:t>
            </w:r>
          </w:p>
        </w:tc>
      </w:tr>
      <w:tr w:rsidR="00EA05BD" w:rsidRPr="002F1017" w14:paraId="4C6F33E8" w14:textId="77777777" w:rsidTr="006F42C8">
        <w:tc>
          <w:tcPr>
            <w:tcW w:w="3119" w:type="dxa"/>
          </w:tcPr>
          <w:p w14:paraId="6E1D8757" w14:textId="77777777" w:rsidR="00EA05BD" w:rsidRPr="002F1017" w:rsidRDefault="00EA05BD" w:rsidP="006F42C8">
            <w:pPr>
              <w:pStyle w:val="Recuodecorpodetexto"/>
              <w:widowControl w:val="0"/>
              <w:tabs>
                <w:tab w:val="clear" w:pos="720"/>
                <w:tab w:val="left" w:pos="62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Valor da Cessão</w:t>
            </w:r>
            <w:r w:rsidRPr="002F1017">
              <w:rPr>
                <w:rFonts w:ascii="Trebuchet MS" w:hAnsi="Trebuchet MS" w:cs="Arial"/>
                <w:sz w:val="22"/>
                <w:szCs w:val="22"/>
                <w:lang w:val="pt-BR" w:eastAsia="en-US"/>
              </w:rPr>
              <w:t>”:</w:t>
            </w:r>
          </w:p>
        </w:tc>
        <w:tc>
          <w:tcPr>
            <w:tcW w:w="7123" w:type="dxa"/>
          </w:tcPr>
          <w:p w14:paraId="7DDE18ED" w14:textId="77777777" w:rsidR="00EA05BD" w:rsidRPr="002F1017" w:rsidRDefault="00EA05BD" w:rsidP="00A40075">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 xml:space="preserve">Valor a ser pago pela Securitizadora, após o atendimento das Condições Precedentes, pela Cessão dos Créditos que lastreiam a presente Securitização vencíveis a partir de </w:t>
            </w:r>
            <w:r w:rsidR="00A40075">
              <w:rPr>
                <w:rFonts w:ascii="Trebuchet MS" w:hAnsi="Trebuchet MS"/>
                <w:sz w:val="22"/>
                <w:lang w:val="pt-BR"/>
              </w:rPr>
              <w:t>21</w:t>
            </w:r>
            <w:r w:rsidRPr="002F1017">
              <w:rPr>
                <w:rFonts w:ascii="Trebuchet MS" w:hAnsi="Trebuchet MS"/>
                <w:sz w:val="22"/>
                <w:szCs w:val="22"/>
                <w:lang w:val="pt-BR"/>
              </w:rPr>
              <w:t xml:space="preserve"> de </w:t>
            </w:r>
            <w:r w:rsidR="00A40075">
              <w:rPr>
                <w:rFonts w:ascii="Trebuchet MS" w:hAnsi="Trebuchet MS"/>
                <w:sz w:val="22"/>
                <w:lang w:val="pt-BR"/>
              </w:rPr>
              <w:t>outubro</w:t>
            </w:r>
            <w:r w:rsidRPr="002F1017">
              <w:rPr>
                <w:rFonts w:ascii="Trebuchet MS" w:hAnsi="Trebuchet MS"/>
                <w:sz w:val="22"/>
                <w:szCs w:val="22"/>
                <w:lang w:val="pt-BR"/>
              </w:rPr>
              <w:t xml:space="preserve"> de 2016</w:t>
            </w:r>
            <w:r w:rsidRPr="002F1017">
              <w:rPr>
                <w:rFonts w:ascii="Trebuchet MS" w:hAnsi="Trebuchet MS" w:cs="Arial"/>
                <w:sz w:val="22"/>
                <w:szCs w:val="22"/>
                <w:lang w:val="pt-BR" w:eastAsia="en-US"/>
              </w:rPr>
              <w:t xml:space="preserve">, </w:t>
            </w:r>
            <w:r w:rsidR="00A40075">
              <w:rPr>
                <w:rFonts w:ascii="Trebuchet MS" w:hAnsi="Trebuchet MS" w:cs="Arial"/>
                <w:sz w:val="22"/>
                <w:szCs w:val="22"/>
                <w:lang w:val="pt-BR" w:eastAsia="en-US"/>
              </w:rPr>
              <w:t>inclusive</w:t>
            </w:r>
            <w:r w:rsidRPr="002F1017">
              <w:rPr>
                <w:rFonts w:ascii="Trebuchet MS" w:hAnsi="Trebuchet MS" w:cs="Arial"/>
                <w:sz w:val="22"/>
                <w:szCs w:val="22"/>
                <w:lang w:val="pt-BR" w:eastAsia="en-US"/>
              </w:rPr>
              <w:t>,</w:t>
            </w:r>
            <w:r w:rsidRPr="002F1017">
              <w:rPr>
                <w:rFonts w:ascii="Trebuchet MS" w:hAnsi="Trebuchet MS"/>
                <w:sz w:val="22"/>
                <w:szCs w:val="22"/>
              </w:rPr>
              <w:t xml:space="preserve"> incluindo as parcelas vencidas e não pagas, com atraso de até 30 (trinta) dias, contados da Data Base,</w:t>
            </w:r>
            <w:r w:rsidRPr="002F1017">
              <w:rPr>
                <w:rFonts w:ascii="Trebuchet MS" w:hAnsi="Trebuchet MS"/>
                <w:sz w:val="22"/>
                <w:szCs w:val="22"/>
                <w:lang w:val="pt-BR"/>
              </w:rPr>
              <w:t xml:space="preserve"> inclusive,</w:t>
            </w:r>
            <w:r w:rsidRPr="002F1017">
              <w:rPr>
                <w:rFonts w:ascii="Trebuchet MS" w:hAnsi="Trebuchet MS"/>
                <w:sz w:val="22"/>
                <w:szCs w:val="22"/>
              </w:rPr>
              <w:t xml:space="preserve"> e os respectivos encargos</w:t>
            </w:r>
            <w:r w:rsidRPr="002F1017">
              <w:rPr>
                <w:rFonts w:ascii="Trebuchet MS" w:hAnsi="Trebuchet MS"/>
                <w:sz w:val="22"/>
                <w:szCs w:val="22"/>
                <w:lang w:val="pt-BR"/>
              </w:rPr>
              <w:t xml:space="preserve"> e diferenças de prestação</w:t>
            </w:r>
            <w:r w:rsidRPr="002F1017">
              <w:rPr>
                <w:rFonts w:ascii="Trebuchet MS" w:hAnsi="Trebuchet MS" w:cs="Arial"/>
                <w:sz w:val="22"/>
                <w:szCs w:val="22"/>
                <w:lang w:val="pt-BR" w:eastAsia="en-US"/>
              </w:rPr>
              <w:t>. O valor da Cessão dos Créditos será pago com recursos oriundos da integralização dos CRI, nos termos da cláusula segunda da Escritura de Cessão,</w:t>
            </w:r>
            <w:r w:rsidRPr="002F1017">
              <w:rPr>
                <w:rFonts w:ascii="Trebuchet MS" w:hAnsi="Trebuchet MS"/>
                <w:sz w:val="22"/>
                <w:szCs w:val="22"/>
              </w:rPr>
              <w:t xml:space="preserve"> sendo que </w:t>
            </w:r>
            <w:r w:rsidRPr="002F1017">
              <w:rPr>
                <w:rFonts w:ascii="Trebuchet MS" w:hAnsi="Trebuchet MS"/>
                <w:sz w:val="22"/>
                <w:szCs w:val="22"/>
                <w:lang w:val="pt-BR"/>
              </w:rPr>
              <w:t>a</w:t>
            </w:r>
            <w:r w:rsidRPr="002F1017">
              <w:rPr>
                <w:rFonts w:ascii="Trebuchet MS" w:hAnsi="Trebuchet MS"/>
                <w:sz w:val="22"/>
                <w:szCs w:val="22"/>
              </w:rPr>
              <w:t xml:space="preserve"> Emissora </w:t>
            </w:r>
            <w:r w:rsidRPr="002F1017">
              <w:rPr>
                <w:rFonts w:ascii="Trebuchet MS" w:hAnsi="Trebuchet MS" w:cs="Arial"/>
                <w:sz w:val="22"/>
                <w:szCs w:val="22"/>
              </w:rPr>
              <w:t>pagar</w:t>
            </w:r>
            <w:r w:rsidRPr="002F1017">
              <w:rPr>
                <w:rFonts w:ascii="Trebuchet MS" w:hAnsi="Trebuchet MS" w:cs="Arial"/>
                <w:sz w:val="22"/>
                <w:szCs w:val="22"/>
                <w:lang w:val="pt-BR"/>
              </w:rPr>
              <w:t>á</w:t>
            </w:r>
            <w:r w:rsidRPr="002F1017">
              <w:rPr>
                <w:rFonts w:ascii="Trebuchet MS" w:hAnsi="Trebuchet MS" w:cs="Arial"/>
                <w:sz w:val="22"/>
                <w:szCs w:val="22"/>
              </w:rPr>
              <w:t xml:space="preserve"> parte do </w:t>
            </w:r>
            <w:r w:rsidRPr="002F1017">
              <w:rPr>
                <w:rFonts w:ascii="Trebuchet MS" w:hAnsi="Trebuchet MS" w:cs="Arial"/>
                <w:sz w:val="22"/>
                <w:szCs w:val="22"/>
                <w:lang w:val="pt-BR"/>
              </w:rPr>
              <w:t>Valor da Cessão por meio</w:t>
            </w:r>
            <w:r w:rsidRPr="002F1017">
              <w:rPr>
                <w:rFonts w:ascii="Trebuchet MS" w:hAnsi="Trebuchet MS" w:cs="Arial"/>
                <w:sz w:val="22"/>
                <w:szCs w:val="22"/>
              </w:rPr>
              <w:t xml:space="preserve"> da dação em pagamento dos CRI</w:t>
            </w:r>
            <w:r w:rsidRPr="002F1017">
              <w:rPr>
                <w:rFonts w:ascii="Trebuchet MS" w:hAnsi="Trebuchet MS" w:cs="Arial"/>
                <w:sz w:val="22"/>
                <w:szCs w:val="22"/>
                <w:lang w:val="pt-BR"/>
              </w:rPr>
              <w:t xml:space="preserve"> Subordinados</w:t>
            </w:r>
            <w:r w:rsidRPr="002F1017">
              <w:rPr>
                <w:rFonts w:ascii="Trebuchet MS" w:hAnsi="Trebuchet MS" w:cs="Arial"/>
                <w:sz w:val="22"/>
                <w:szCs w:val="22"/>
                <w:lang w:val="pt-BR" w:eastAsia="en-US"/>
              </w:rPr>
              <w:t>;</w:t>
            </w:r>
          </w:p>
        </w:tc>
      </w:tr>
      <w:tr w:rsidR="00EA05BD" w:rsidRPr="002F1017" w14:paraId="07CFE44A" w14:textId="77777777" w:rsidTr="00EA05BD">
        <w:tblPrEx>
          <w:tblCellMar>
            <w:left w:w="70" w:type="dxa"/>
            <w:right w:w="70" w:type="dxa"/>
          </w:tblCellMar>
        </w:tblPrEx>
        <w:tc>
          <w:tcPr>
            <w:tcW w:w="3119" w:type="dxa"/>
          </w:tcPr>
          <w:p w14:paraId="61273634" w14:textId="77777777" w:rsidR="00EA05BD" w:rsidRPr="002F1017" w:rsidRDefault="00EA05BD" w:rsidP="00EA05BD">
            <w:pPr>
              <w:pStyle w:val="Recuodecorpodetexto"/>
              <w:widowControl w:val="0"/>
              <w:tabs>
                <w:tab w:val="clear" w:pos="720"/>
                <w:tab w:val="left" w:pos="62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Valor Desenquadrado</w:t>
            </w:r>
            <w:r w:rsidRPr="002F1017">
              <w:rPr>
                <w:rFonts w:ascii="Trebuchet MS" w:hAnsi="Trebuchet MS" w:cs="Arial"/>
                <w:sz w:val="22"/>
                <w:szCs w:val="22"/>
                <w:lang w:val="pt-BR" w:eastAsia="en-US"/>
              </w:rPr>
              <w:t>”</w:t>
            </w:r>
          </w:p>
        </w:tc>
        <w:tc>
          <w:tcPr>
            <w:tcW w:w="7123" w:type="dxa"/>
          </w:tcPr>
          <w:p w14:paraId="38574A73" w14:textId="77777777" w:rsidR="00EA05BD" w:rsidRPr="002F1017" w:rsidRDefault="00EA05BD" w:rsidP="00A40075">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cs="Arial"/>
                <w:sz w:val="22"/>
                <w:szCs w:val="22"/>
                <w:lang w:val="pt-BR" w:eastAsia="en-US"/>
              </w:rPr>
              <w:t>Último valor de créditos não aplicados pela Cedente na concessão de Novos Financiamentos, informado com 2 (duas) casas decimais, conforme valor apresentado no item 2, “saldo remanescente a ser aplicado em financiamentos habitacionais”, da declaração encaminhada pelo Cedente, de acordo com o modelo indicado no anexo II, da Circular CAIXA nº 7</w:t>
            </w:r>
            <w:r w:rsidR="00A40075">
              <w:rPr>
                <w:rFonts w:ascii="Trebuchet MS" w:hAnsi="Trebuchet MS" w:cs="Arial"/>
                <w:sz w:val="22"/>
                <w:szCs w:val="22"/>
                <w:lang w:val="pt-BR" w:eastAsia="en-US"/>
              </w:rPr>
              <w:t>29</w:t>
            </w:r>
            <w:r w:rsidRPr="002F1017">
              <w:rPr>
                <w:rFonts w:ascii="Trebuchet MS" w:hAnsi="Trebuchet MS" w:cs="Arial"/>
                <w:sz w:val="22"/>
                <w:szCs w:val="22"/>
                <w:lang w:val="pt-BR" w:eastAsia="en-US"/>
              </w:rPr>
              <w:t xml:space="preserve">, de </w:t>
            </w:r>
            <w:r w:rsidR="00A40075">
              <w:rPr>
                <w:rFonts w:ascii="Trebuchet MS" w:hAnsi="Trebuchet MS" w:cs="Arial"/>
                <w:sz w:val="22"/>
                <w:szCs w:val="22"/>
                <w:lang w:val="pt-BR" w:eastAsia="en-US"/>
              </w:rPr>
              <w:t>05</w:t>
            </w:r>
            <w:r w:rsidRPr="002F1017">
              <w:rPr>
                <w:rFonts w:ascii="Trebuchet MS" w:hAnsi="Trebuchet MS" w:cs="Arial"/>
                <w:sz w:val="22"/>
                <w:szCs w:val="22"/>
                <w:lang w:val="pt-BR" w:eastAsia="en-US"/>
              </w:rPr>
              <w:t xml:space="preserve"> de </w:t>
            </w:r>
            <w:r w:rsidR="00A40075">
              <w:rPr>
                <w:rFonts w:ascii="Trebuchet MS" w:hAnsi="Trebuchet MS" w:cs="Arial"/>
                <w:sz w:val="22"/>
                <w:szCs w:val="22"/>
                <w:lang w:val="pt-BR" w:eastAsia="en-US"/>
              </w:rPr>
              <w:t>agosto</w:t>
            </w:r>
            <w:r w:rsidRPr="002F1017">
              <w:rPr>
                <w:rFonts w:ascii="Trebuchet MS" w:hAnsi="Trebuchet MS" w:cs="Arial"/>
                <w:sz w:val="22"/>
                <w:szCs w:val="22"/>
                <w:lang w:val="pt-BR" w:eastAsia="en-US"/>
              </w:rPr>
              <w:t xml:space="preserve"> de 2016;</w:t>
            </w:r>
          </w:p>
        </w:tc>
      </w:tr>
      <w:tr w:rsidR="00EA05BD" w:rsidRPr="002F1017" w14:paraId="2301AD60" w14:textId="77777777" w:rsidTr="006F42C8">
        <w:tc>
          <w:tcPr>
            <w:tcW w:w="3119" w:type="dxa"/>
          </w:tcPr>
          <w:p w14:paraId="4D759B70" w14:textId="77777777" w:rsidR="00EA05BD" w:rsidRPr="002F1017" w:rsidRDefault="00EA05BD" w:rsidP="006F42C8">
            <w:pPr>
              <w:pStyle w:val="Recuodecorpodetexto"/>
              <w:widowControl w:val="0"/>
              <w:tabs>
                <w:tab w:val="clear" w:pos="720"/>
                <w:tab w:val="left" w:pos="626"/>
              </w:tabs>
              <w:spacing w:before="144" w:after="144" w:line="360" w:lineRule="auto"/>
              <w:ind w:left="50"/>
              <w:rPr>
                <w:rFonts w:ascii="Trebuchet MS" w:hAnsi="Trebuchet MS" w:cs="Arial"/>
                <w:sz w:val="22"/>
                <w:szCs w:val="22"/>
                <w:lang w:val="pt-BR" w:eastAsia="en-US"/>
              </w:rPr>
            </w:pPr>
            <w:r w:rsidRPr="002F1017">
              <w:rPr>
                <w:rFonts w:ascii="Trebuchet MS" w:hAnsi="Trebuchet MS" w:cs="Arial"/>
                <w:sz w:val="22"/>
                <w:szCs w:val="22"/>
                <w:lang w:val="pt-BR" w:eastAsia="en-US"/>
              </w:rPr>
              <w:t>“</w:t>
            </w:r>
            <w:r w:rsidRPr="002F1017">
              <w:rPr>
                <w:rFonts w:ascii="Trebuchet MS" w:hAnsi="Trebuchet MS" w:cs="Arial"/>
                <w:sz w:val="22"/>
                <w:szCs w:val="22"/>
                <w:u w:val="single"/>
                <w:lang w:val="pt-BR" w:eastAsia="en-US"/>
              </w:rPr>
              <w:t>Valor Total da Dívida</w:t>
            </w:r>
            <w:r w:rsidRPr="002F1017">
              <w:rPr>
                <w:rFonts w:ascii="Trebuchet MS" w:hAnsi="Trebuchet MS" w:cs="Arial"/>
                <w:sz w:val="22"/>
                <w:szCs w:val="22"/>
                <w:lang w:val="pt-BR" w:eastAsia="en-US"/>
              </w:rPr>
              <w:t>”:</w:t>
            </w:r>
          </w:p>
        </w:tc>
        <w:tc>
          <w:tcPr>
            <w:tcW w:w="7123" w:type="dxa"/>
          </w:tcPr>
          <w:p w14:paraId="33D8E623" w14:textId="6D487FF2" w:rsidR="00EA05BD" w:rsidRPr="002F1017" w:rsidRDefault="00EA05BD" w:rsidP="00A40075">
            <w:pPr>
              <w:pStyle w:val="Recuodecorpodetexto"/>
              <w:widowControl w:val="0"/>
              <w:tabs>
                <w:tab w:val="clear" w:pos="720"/>
              </w:tabs>
              <w:spacing w:before="144" w:after="144" w:line="360" w:lineRule="auto"/>
              <w:ind w:left="34"/>
              <w:rPr>
                <w:rFonts w:ascii="Trebuchet MS" w:hAnsi="Trebuchet MS" w:cs="Arial"/>
                <w:sz w:val="22"/>
                <w:szCs w:val="22"/>
                <w:lang w:val="pt-BR" w:eastAsia="en-US"/>
              </w:rPr>
            </w:pPr>
            <w:r w:rsidRPr="002F1017">
              <w:rPr>
                <w:rFonts w:ascii="Trebuchet MS" w:hAnsi="Trebuchet MS"/>
                <w:sz w:val="22"/>
                <w:szCs w:val="22"/>
              </w:rPr>
              <w:t xml:space="preserve">O valor total da dívida decorrente dos Créditos Imobiliários  na Data Base, vencíveis a partir de </w:t>
            </w:r>
            <w:r w:rsidR="00A40075">
              <w:rPr>
                <w:rFonts w:ascii="Trebuchet MS" w:hAnsi="Trebuchet MS"/>
                <w:sz w:val="22"/>
                <w:lang w:val="pt-BR"/>
              </w:rPr>
              <w:t>21</w:t>
            </w:r>
            <w:r w:rsidRPr="002F1017">
              <w:rPr>
                <w:rFonts w:ascii="Trebuchet MS" w:hAnsi="Trebuchet MS"/>
                <w:sz w:val="22"/>
                <w:szCs w:val="22"/>
                <w:lang w:val="pt-BR"/>
              </w:rPr>
              <w:t xml:space="preserve"> de </w:t>
            </w:r>
            <w:r w:rsidR="00A40075">
              <w:rPr>
                <w:rFonts w:ascii="Trebuchet MS" w:hAnsi="Trebuchet MS"/>
                <w:sz w:val="22"/>
                <w:lang w:val="pt-BR"/>
              </w:rPr>
              <w:t>outubro</w:t>
            </w:r>
            <w:r w:rsidRPr="002F1017">
              <w:rPr>
                <w:rFonts w:ascii="Trebuchet MS" w:hAnsi="Trebuchet MS"/>
                <w:sz w:val="22"/>
                <w:szCs w:val="22"/>
                <w:lang w:val="pt-BR"/>
              </w:rPr>
              <w:t xml:space="preserve"> de 2016</w:t>
            </w:r>
            <w:r w:rsidRPr="002F1017">
              <w:rPr>
                <w:rFonts w:ascii="Trebuchet MS" w:hAnsi="Trebuchet MS"/>
                <w:sz w:val="22"/>
                <w:szCs w:val="22"/>
              </w:rPr>
              <w:t xml:space="preserve">, </w:t>
            </w:r>
            <w:r w:rsidR="00A40075">
              <w:rPr>
                <w:rFonts w:ascii="Trebuchet MS" w:hAnsi="Trebuchet MS"/>
                <w:sz w:val="22"/>
                <w:szCs w:val="22"/>
                <w:lang w:val="pt-BR"/>
              </w:rPr>
              <w:t>inclusive</w:t>
            </w:r>
            <w:r w:rsidRPr="002F1017">
              <w:rPr>
                <w:rFonts w:ascii="Trebuchet MS" w:hAnsi="Trebuchet MS"/>
                <w:sz w:val="22"/>
                <w:szCs w:val="22"/>
              </w:rPr>
              <w:t xml:space="preserve">, incluindo as parcelas vencidas e não pagas, com atraso de até 30 (trinta) dias, inclusive, contados da Data Base, e os respectivos encargos e diferenças de prestação, incluindo a taxa de administração dos Créditos Imobiliários em atraso, conforme estabelecidos no item 1.1 </w:t>
            </w:r>
            <w:r w:rsidRPr="002F1017">
              <w:rPr>
                <w:rFonts w:ascii="Trebuchet MS" w:hAnsi="Trebuchet MS"/>
                <w:sz w:val="22"/>
                <w:szCs w:val="22"/>
                <w:lang w:val="pt-BR"/>
              </w:rPr>
              <w:t>da Escritura de Cessão</w:t>
            </w:r>
            <w:r w:rsidRPr="002F1017">
              <w:rPr>
                <w:rFonts w:ascii="Trebuchet MS" w:hAnsi="Trebuchet MS"/>
                <w:sz w:val="22"/>
                <w:szCs w:val="22"/>
              </w:rPr>
              <w:t xml:space="preserve">, </w:t>
            </w:r>
            <w:r w:rsidRPr="002F1017">
              <w:rPr>
                <w:rFonts w:ascii="Trebuchet MS" w:hAnsi="Trebuchet MS"/>
                <w:sz w:val="22"/>
                <w:szCs w:val="22"/>
                <w:lang w:val="pt-BR"/>
              </w:rPr>
              <w:t xml:space="preserve">no montante de </w:t>
            </w:r>
            <w:r w:rsidRPr="002F1017">
              <w:rPr>
                <w:rFonts w:ascii="Trebuchet MS" w:hAnsi="Trebuchet MS"/>
                <w:sz w:val="22"/>
                <w:szCs w:val="22"/>
              </w:rPr>
              <w:t xml:space="preserve">R$ </w:t>
            </w:r>
            <w:r w:rsidR="00AF0C44" w:rsidRPr="00AF0C44">
              <w:rPr>
                <w:rFonts w:ascii="Trebuchet MS" w:hAnsi="Trebuchet MS"/>
                <w:sz w:val="22"/>
                <w:szCs w:val="22"/>
                <w:lang w:val="pt-BR"/>
              </w:rPr>
              <w:t>R$ 6.069.071.426,70 (seis bilhões, sessenta e nove milhões, setenta e um mil, quatrocentos e vinte e seis reais e setenta centavos)</w:t>
            </w:r>
            <w:r w:rsidRPr="002F1017">
              <w:rPr>
                <w:rFonts w:ascii="Trebuchet MS" w:hAnsi="Trebuchet MS"/>
                <w:sz w:val="22"/>
                <w:szCs w:val="22"/>
                <w:lang w:val="pt-BR"/>
              </w:rPr>
              <w:t>.</w:t>
            </w:r>
          </w:p>
        </w:tc>
      </w:tr>
    </w:tbl>
    <w:p w14:paraId="1264FB7E" w14:textId="77777777" w:rsidR="00822A09" w:rsidRPr="002F1017" w:rsidRDefault="00822A09" w:rsidP="006F42C8">
      <w:pPr>
        <w:widowControl w:val="0"/>
        <w:jc w:val="both"/>
        <w:rPr>
          <w:rFonts w:ascii="Trebuchet MS" w:hAnsi="Trebuchet MS"/>
          <w:sz w:val="22"/>
          <w:szCs w:val="22"/>
        </w:rPr>
      </w:pPr>
      <w:bookmarkStart w:id="8" w:name="_Toc161226097"/>
      <w:bookmarkStart w:id="9" w:name="_Toc163704818"/>
      <w:bookmarkStart w:id="10" w:name="_Toc165278445"/>
      <w:bookmarkStart w:id="11" w:name="_Toc169690864"/>
    </w:p>
    <w:p w14:paraId="4710CC6B" w14:textId="77777777" w:rsidR="00822A09" w:rsidRPr="006F42C8" w:rsidRDefault="00A26216" w:rsidP="006F42C8">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2" w:name="_Toc171650303"/>
      <w:bookmarkStart w:id="13" w:name="_Toc462336451"/>
      <w:bookmarkStart w:id="14" w:name="_Toc297814672"/>
      <w:r w:rsidRPr="006F42C8">
        <w:rPr>
          <w:rFonts w:ascii="Trebuchet MS" w:hAnsi="Trebuchet MS"/>
          <w:sz w:val="22"/>
        </w:rPr>
        <w:t>CLÁUSULA SEGUNDA - DOS CRÉDITOS IMOBILIÁRIOS</w:t>
      </w:r>
      <w:bookmarkEnd w:id="8"/>
      <w:bookmarkEnd w:id="9"/>
      <w:bookmarkEnd w:id="10"/>
      <w:bookmarkEnd w:id="11"/>
      <w:bookmarkEnd w:id="12"/>
      <w:bookmarkEnd w:id="13"/>
      <w:bookmarkEnd w:id="14"/>
    </w:p>
    <w:p w14:paraId="6A7EEED3" w14:textId="77777777" w:rsidR="00822A09" w:rsidRPr="006F42C8" w:rsidRDefault="00822A09" w:rsidP="006F42C8">
      <w:pPr>
        <w:pStyle w:val="Ttulo1"/>
        <w:keepNext w:val="0"/>
        <w:widowControl w:val="0"/>
        <w:tabs>
          <w:tab w:val="clear" w:pos="720"/>
          <w:tab w:val="left" w:pos="851"/>
          <w:tab w:val="left" w:pos="993"/>
        </w:tabs>
        <w:spacing w:line="360" w:lineRule="auto"/>
        <w:rPr>
          <w:rFonts w:ascii="Trebuchet MS" w:hAnsi="Trebuchet MS"/>
          <w:b w:val="0"/>
          <w:sz w:val="22"/>
        </w:rPr>
      </w:pPr>
    </w:p>
    <w:p w14:paraId="229CF935" w14:textId="5D15B733" w:rsidR="00822A09" w:rsidRPr="006F42C8" w:rsidRDefault="00A26216" w:rsidP="00AF0C44">
      <w:pPr>
        <w:pStyle w:val="Ttulo1"/>
        <w:keepNext w:val="0"/>
        <w:widowControl w:val="0"/>
        <w:numPr>
          <w:ilvl w:val="1"/>
          <w:numId w:val="36"/>
        </w:numPr>
        <w:tabs>
          <w:tab w:val="clear" w:pos="720"/>
          <w:tab w:val="left" w:pos="851"/>
          <w:tab w:val="left" w:pos="993"/>
        </w:tabs>
        <w:spacing w:line="360" w:lineRule="auto"/>
        <w:rPr>
          <w:rFonts w:ascii="Trebuchet MS" w:hAnsi="Trebuchet MS"/>
          <w:b w:val="0"/>
          <w:sz w:val="22"/>
        </w:rPr>
      </w:pPr>
      <w:r w:rsidRPr="006F42C8">
        <w:rPr>
          <w:rFonts w:ascii="Trebuchet MS" w:hAnsi="Trebuchet MS"/>
          <w:b w:val="0"/>
          <w:sz w:val="22"/>
          <w:u w:val="single"/>
        </w:rPr>
        <w:t>Dos Créditos Imobiliários</w:t>
      </w:r>
      <w:r w:rsidRPr="006F42C8">
        <w:rPr>
          <w:rFonts w:ascii="Trebuchet MS" w:hAnsi="Trebuchet MS"/>
          <w:b w:val="0"/>
          <w:sz w:val="22"/>
        </w:rPr>
        <w:t xml:space="preserve">: O Valor Total da Dívida dos Créditos Imobiliários vinculados à presente Securitização, apurado na Data Base, é de R$ </w:t>
      </w:r>
      <w:r w:rsidR="00AF0C44" w:rsidRPr="00AF0C44">
        <w:rPr>
          <w:rFonts w:ascii="Trebuchet MS" w:hAnsi="Trebuchet MS"/>
          <w:b w:val="0"/>
          <w:sz w:val="22"/>
        </w:rPr>
        <w:t>R$ 6.069.071.426,70 (seis bilhões, sessenta e nove milhões, setenta e um mil, quatrocentos e vinte e seis reais e setenta centavos</w:t>
      </w:r>
      <w:r w:rsidR="00AF0C44" w:rsidRPr="006F136A">
        <w:rPr>
          <w:rFonts w:ascii="Trebuchet MS" w:hAnsi="Trebuchet MS"/>
          <w:b w:val="0"/>
          <w:sz w:val="22"/>
        </w:rPr>
        <w:t>)</w:t>
      </w:r>
      <w:r w:rsidR="00AF0C44" w:rsidRPr="006F136A" w:rsidDel="00AF0C44">
        <w:rPr>
          <w:rFonts w:ascii="Trebuchet MS" w:hAnsi="Trebuchet MS"/>
          <w:b w:val="0"/>
          <w:sz w:val="22"/>
        </w:rPr>
        <w:t xml:space="preserve"> </w:t>
      </w:r>
      <w:r w:rsidRPr="002F1017">
        <w:rPr>
          <w:rFonts w:ascii="Trebuchet MS" w:hAnsi="Trebuchet MS"/>
          <w:b w:val="0"/>
          <w:sz w:val="22"/>
          <w:szCs w:val="22"/>
        </w:rPr>
        <w:t>.</w:t>
      </w:r>
    </w:p>
    <w:p w14:paraId="7B1136F3"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5E75FA2B"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Os Créditos Imobiliários vinculados ao presente Termo encontram-se representados pelas CCI emitidas pela Securitizadora sob a forma escritural e pelas CCI Cartulares emitidas pela Cedente, na forma da Lei n.º 10.931/04.</w:t>
      </w:r>
    </w:p>
    <w:p w14:paraId="6F0B210E" w14:textId="77777777" w:rsidR="00822A09" w:rsidRPr="006F42C8"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lang w:val="x-none"/>
        </w:rPr>
      </w:pPr>
    </w:p>
    <w:p w14:paraId="19000356"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A Escritura de Emissão de CCI encontra-se devidamente depositada junto à Instituição Custodiante, nos termos do § 4º do Artigo 18 da mencionada Lei n.º 10.931/04.</w:t>
      </w:r>
    </w:p>
    <w:p w14:paraId="308CA76D" w14:textId="77777777" w:rsidR="00822A09" w:rsidRPr="006F42C8" w:rsidRDefault="00822A09" w:rsidP="006F42C8">
      <w:pPr>
        <w:pStyle w:val="Ttulo1"/>
        <w:keepNext w:val="0"/>
        <w:widowControl w:val="0"/>
        <w:tabs>
          <w:tab w:val="clear" w:pos="720"/>
          <w:tab w:val="clear" w:pos="1440"/>
          <w:tab w:val="clear" w:pos="2160"/>
          <w:tab w:val="left" w:pos="0"/>
          <w:tab w:val="left" w:pos="993"/>
          <w:tab w:val="left" w:pos="1985"/>
        </w:tabs>
        <w:spacing w:line="360" w:lineRule="auto"/>
        <w:rPr>
          <w:rFonts w:ascii="Trebuchet MS" w:hAnsi="Trebuchet MS"/>
          <w:b w:val="0"/>
          <w:sz w:val="22"/>
          <w:lang w:val="pt-BR"/>
        </w:rPr>
      </w:pPr>
    </w:p>
    <w:p w14:paraId="1EFFC862"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As CCI Cartulares encontram-se devidamente depositadas junto à Cedente, nos termos do § 4º do Artigo 18 da mencionada Lei n.º 10.931/04.</w:t>
      </w:r>
    </w:p>
    <w:p w14:paraId="55B70B87"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6A420F29"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rPr>
        <w:t>Características dos Créditos Imobiliários</w:t>
      </w:r>
      <w:r w:rsidRPr="006F42C8">
        <w:rPr>
          <w:rFonts w:ascii="Trebuchet MS" w:hAnsi="Trebuchet MS"/>
          <w:b w:val="0"/>
          <w:sz w:val="22"/>
        </w:rPr>
        <w:t>: As características dos Créditos Imobiliários vinculados a este Termo, tais como identificação dos Devedores, valores nominais e Imóveis a que estão vinculados, indicação e condições pertinentes ao respectivo Cartório de Registro Imóveis estão perfeitamente descritas e individualizadas no Anexo I, o qual fica fazendo parte integrante deste Termo.</w:t>
      </w:r>
    </w:p>
    <w:p w14:paraId="034C7EED"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28ADF436"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Os Créditos Imobiliários vinculados ao presente Termo atendem, na Data Base, no mínimo, às seguintes características:</w:t>
      </w:r>
    </w:p>
    <w:p w14:paraId="347E723E"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p>
    <w:p w14:paraId="71F18EF6" w14:textId="66DDBD19" w:rsidR="00822A09" w:rsidRPr="006F42C8" w:rsidRDefault="00A26216" w:rsidP="00AF0C44">
      <w:pPr>
        <w:pStyle w:val="BodyText21"/>
        <w:numPr>
          <w:ilvl w:val="0"/>
          <w:numId w:val="19"/>
        </w:numPr>
        <w:spacing w:line="360" w:lineRule="auto"/>
        <w:rPr>
          <w:rFonts w:ascii="Trebuchet MS" w:hAnsi="Trebuchet MS"/>
          <w:sz w:val="22"/>
        </w:rPr>
      </w:pPr>
      <w:r w:rsidRPr="006F42C8">
        <w:rPr>
          <w:rFonts w:ascii="Trebuchet MS" w:hAnsi="Trebuchet MS"/>
          <w:sz w:val="22"/>
        </w:rPr>
        <w:t xml:space="preserve">Volume Financeiro Total (Valor Total da Dívida): </w:t>
      </w:r>
      <w:r w:rsidRPr="002F1017">
        <w:rPr>
          <w:rFonts w:ascii="Trebuchet MS" w:hAnsi="Trebuchet MS"/>
          <w:sz w:val="22"/>
          <w:szCs w:val="22"/>
        </w:rPr>
        <w:t xml:space="preserve">R$ </w:t>
      </w:r>
      <w:r w:rsidR="00AF0C44" w:rsidRPr="00AF0C44">
        <w:rPr>
          <w:rFonts w:ascii="Trebuchet MS" w:hAnsi="Trebuchet MS"/>
          <w:sz w:val="22"/>
          <w:szCs w:val="22"/>
        </w:rPr>
        <w:t>R$ 6.069.071.426,70 (seis bilhões, sessenta e nove milhões, setenta e um mil, quatrocentos e vinte e seis reais e setenta centavos)</w:t>
      </w:r>
      <w:r w:rsidRPr="002F1017">
        <w:rPr>
          <w:rFonts w:ascii="Trebuchet MS" w:hAnsi="Trebuchet MS"/>
          <w:sz w:val="22"/>
          <w:szCs w:val="22"/>
        </w:rPr>
        <w:t>,</w:t>
      </w:r>
      <w:r w:rsidRPr="006F42C8">
        <w:rPr>
          <w:rFonts w:ascii="Trebuchet MS" w:hAnsi="Trebuchet MS"/>
          <w:sz w:val="22"/>
        </w:rPr>
        <w:t xml:space="preserve"> na Data Base;</w:t>
      </w:r>
    </w:p>
    <w:p w14:paraId="5B06566C" w14:textId="689A8389"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6F42C8">
        <w:rPr>
          <w:rFonts w:ascii="Trebuchet MS" w:hAnsi="Trebuchet MS"/>
          <w:sz w:val="22"/>
        </w:rPr>
        <w:t>Loan to Value</w:t>
      </w:r>
      <w:r w:rsidRPr="002F1017">
        <w:rPr>
          <w:rFonts w:ascii="Trebuchet MS" w:hAnsi="Trebuchet MS"/>
          <w:sz w:val="22"/>
          <w:szCs w:val="22"/>
        </w:rPr>
        <w:t xml:space="preserve">: Abaixo de </w:t>
      </w:r>
      <w:r w:rsidR="00AF0C44">
        <w:rPr>
          <w:rFonts w:ascii="Trebuchet MS" w:hAnsi="Trebuchet MS"/>
          <w:sz w:val="22"/>
          <w:szCs w:val="22"/>
        </w:rPr>
        <w:t>85,82</w:t>
      </w:r>
      <w:r w:rsidR="00AF0C44" w:rsidRPr="002F1017">
        <w:rPr>
          <w:rFonts w:ascii="Trebuchet MS" w:hAnsi="Trebuchet MS"/>
          <w:sz w:val="22"/>
          <w:szCs w:val="22"/>
        </w:rPr>
        <w:t>%</w:t>
      </w:r>
      <w:r w:rsidR="00AF0C44">
        <w:rPr>
          <w:rFonts w:ascii="Trebuchet MS" w:hAnsi="Trebuchet MS"/>
          <w:sz w:val="22"/>
          <w:szCs w:val="22"/>
        </w:rPr>
        <w:t>;</w:t>
      </w:r>
    </w:p>
    <w:p w14:paraId="1D2E4C2C" w14:textId="1FCF5E6E" w:rsidR="00822A09" w:rsidRPr="002F1017" w:rsidRDefault="00A26216" w:rsidP="00AF0C44">
      <w:pPr>
        <w:pStyle w:val="BodyText21"/>
        <w:numPr>
          <w:ilvl w:val="0"/>
          <w:numId w:val="19"/>
        </w:numPr>
        <w:spacing w:line="360" w:lineRule="auto"/>
        <w:rPr>
          <w:rFonts w:ascii="Trebuchet MS" w:hAnsi="Trebuchet MS"/>
          <w:sz w:val="22"/>
          <w:szCs w:val="22"/>
        </w:rPr>
      </w:pPr>
      <w:r w:rsidRPr="002F1017">
        <w:rPr>
          <w:rFonts w:ascii="Trebuchet MS" w:hAnsi="Trebuchet MS"/>
          <w:sz w:val="22"/>
          <w:szCs w:val="22"/>
        </w:rPr>
        <w:t xml:space="preserve">Valor da Garantia Individual: Até </w:t>
      </w:r>
      <w:r w:rsidR="00AF0C44" w:rsidRPr="00AF0C44">
        <w:rPr>
          <w:rFonts w:ascii="Trebuchet MS" w:hAnsi="Trebuchet MS"/>
          <w:sz w:val="22"/>
          <w:szCs w:val="22"/>
        </w:rPr>
        <w:t>R$ 650.000,00 (seiscentos e cinquenta mil reais)</w:t>
      </w:r>
      <w:r w:rsidRPr="002F1017">
        <w:rPr>
          <w:rFonts w:ascii="Trebuchet MS" w:hAnsi="Trebuchet MS"/>
          <w:sz w:val="22"/>
          <w:szCs w:val="22"/>
        </w:rPr>
        <w:t>;</w:t>
      </w:r>
    </w:p>
    <w:p w14:paraId="142CECC8" w14:textId="470C404D"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 xml:space="preserve">Prazo Médio Remanescente: </w:t>
      </w:r>
      <w:r w:rsidR="00AF0C44">
        <w:rPr>
          <w:rFonts w:ascii="Trebuchet MS" w:hAnsi="Trebuchet MS"/>
          <w:sz w:val="22"/>
          <w:szCs w:val="22"/>
        </w:rPr>
        <w:t>278</w:t>
      </w:r>
      <w:r w:rsidR="00AF0C44" w:rsidRPr="002F1017">
        <w:rPr>
          <w:rFonts w:ascii="Trebuchet MS" w:hAnsi="Trebuchet MS"/>
          <w:sz w:val="22"/>
          <w:szCs w:val="22"/>
        </w:rPr>
        <w:t xml:space="preserve"> (</w:t>
      </w:r>
      <w:r w:rsidR="00AF0C44">
        <w:rPr>
          <w:rFonts w:ascii="Trebuchet MS" w:hAnsi="Trebuchet MS"/>
          <w:sz w:val="22"/>
          <w:szCs w:val="22"/>
        </w:rPr>
        <w:t>duzentos e setenta e oito</w:t>
      </w:r>
      <w:r w:rsidR="00AF0C44" w:rsidRPr="002F1017">
        <w:rPr>
          <w:rFonts w:ascii="Trebuchet MS" w:hAnsi="Trebuchet MS"/>
          <w:sz w:val="22"/>
          <w:szCs w:val="22"/>
        </w:rPr>
        <w:t xml:space="preserve">) </w:t>
      </w:r>
      <w:r w:rsidRPr="002F1017">
        <w:rPr>
          <w:rFonts w:ascii="Trebuchet MS" w:hAnsi="Trebuchet MS"/>
          <w:sz w:val="22"/>
          <w:szCs w:val="22"/>
        </w:rPr>
        <w:t>meses</w:t>
      </w:r>
    </w:p>
    <w:p w14:paraId="1A84825C" w14:textId="159986AB"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 xml:space="preserve">Prazo Remanescente Máximo: </w:t>
      </w:r>
      <w:r w:rsidR="00AF0C44">
        <w:rPr>
          <w:rFonts w:ascii="Trebuchet MS" w:hAnsi="Trebuchet MS"/>
          <w:sz w:val="22"/>
          <w:szCs w:val="22"/>
        </w:rPr>
        <w:t>419</w:t>
      </w:r>
      <w:r w:rsidR="00AF0C44" w:rsidRPr="002F1017">
        <w:rPr>
          <w:rFonts w:ascii="Trebuchet MS" w:hAnsi="Trebuchet MS"/>
          <w:sz w:val="22"/>
          <w:szCs w:val="22"/>
        </w:rPr>
        <w:t xml:space="preserve"> (</w:t>
      </w:r>
      <w:r w:rsidR="00AF0C44">
        <w:rPr>
          <w:rFonts w:ascii="Trebuchet MS" w:hAnsi="Trebuchet MS"/>
          <w:sz w:val="22"/>
          <w:szCs w:val="22"/>
        </w:rPr>
        <w:t>quatrocentos e dezenove</w:t>
      </w:r>
      <w:r w:rsidR="00AF0C44" w:rsidRPr="002F1017">
        <w:rPr>
          <w:rFonts w:ascii="Trebuchet MS" w:hAnsi="Trebuchet MS"/>
          <w:sz w:val="22"/>
          <w:szCs w:val="22"/>
        </w:rPr>
        <w:t xml:space="preserve">) </w:t>
      </w:r>
      <w:r w:rsidRPr="002F1017">
        <w:rPr>
          <w:rFonts w:ascii="Trebuchet MS" w:hAnsi="Trebuchet MS"/>
          <w:sz w:val="22"/>
          <w:szCs w:val="22"/>
        </w:rPr>
        <w:t>meses;</w:t>
      </w:r>
    </w:p>
    <w:p w14:paraId="6889C4C2" w14:textId="77777777" w:rsidR="00822A09"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Garantia dos Contratos: Alienação Fiduciária, sendo certo que esta somente será transferida por ocasião da Averbação, abaixo definida, na ocorrência das hipóteses previstas na Cláusula 2.3 deste Termo e de acordo com o procedimento explicitado na referida Cláusula 2.3, nos termos da Cláusula Sexta da Escritura de Cessão;</w:t>
      </w:r>
    </w:p>
    <w:p w14:paraId="084E2F4E" w14:textId="77777777" w:rsidR="003B4C4C" w:rsidRPr="002F1017" w:rsidRDefault="003B4C4C"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Pr>
          <w:rFonts w:ascii="Trebuchet MS" w:hAnsi="Trebuchet MS"/>
          <w:sz w:val="22"/>
          <w:szCs w:val="22"/>
        </w:rPr>
        <w:t>Garantia Adicional: A Cedente outorgou ainda a Cessão Fiduciária dos Recebíveis em favor da Securitizadora;</w:t>
      </w:r>
    </w:p>
    <w:p w14:paraId="3A797B3C" w14:textId="77777777"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Atraso Máximo dos Créditos Imobiliários: Até 30 (trinta) dias, inclusive;</w:t>
      </w:r>
    </w:p>
    <w:p w14:paraId="6179739A" w14:textId="71B746C8" w:rsidR="00822A09" w:rsidRPr="002F1017" w:rsidRDefault="00A26216" w:rsidP="00BE3241">
      <w:pPr>
        <w:pStyle w:val="BodyText21"/>
        <w:numPr>
          <w:ilvl w:val="0"/>
          <w:numId w:val="19"/>
        </w:numPr>
        <w:spacing w:line="360" w:lineRule="auto"/>
        <w:rPr>
          <w:rFonts w:ascii="Trebuchet MS" w:hAnsi="Trebuchet MS"/>
          <w:sz w:val="22"/>
          <w:szCs w:val="22"/>
        </w:rPr>
      </w:pPr>
      <w:r w:rsidRPr="002F1017">
        <w:rPr>
          <w:rFonts w:ascii="Trebuchet MS" w:hAnsi="Trebuchet MS"/>
          <w:sz w:val="22"/>
          <w:szCs w:val="22"/>
        </w:rPr>
        <w:t xml:space="preserve">Concentração Máxima da Carteira: </w:t>
      </w:r>
      <w:r w:rsidR="00BE3241" w:rsidRPr="00BE3241">
        <w:rPr>
          <w:rFonts w:ascii="Trebuchet MS" w:hAnsi="Trebuchet MS"/>
          <w:sz w:val="22"/>
          <w:szCs w:val="22"/>
        </w:rPr>
        <w:t>0,0089%</w:t>
      </w:r>
      <w:r w:rsidR="00BE3241" w:rsidRPr="00BE3241" w:rsidDel="00BE3241">
        <w:rPr>
          <w:rFonts w:ascii="Trebuchet MS" w:hAnsi="Trebuchet MS"/>
          <w:sz w:val="22"/>
          <w:szCs w:val="22"/>
          <w:highlight w:val="yellow"/>
        </w:rPr>
        <w:t xml:space="preserve"> </w:t>
      </w:r>
      <w:r w:rsidRPr="002F1017">
        <w:rPr>
          <w:rFonts w:ascii="Trebuchet MS" w:hAnsi="Trebuchet MS"/>
          <w:sz w:val="22"/>
          <w:szCs w:val="22"/>
        </w:rPr>
        <w:t>;</w:t>
      </w:r>
    </w:p>
    <w:p w14:paraId="0B54CDBD" w14:textId="77777777"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 xml:space="preserve">Tipo de Imóvel: Imóveis Residenciais Urbanos, com </w:t>
      </w:r>
      <w:r w:rsidR="006761A9" w:rsidRPr="002F1017">
        <w:rPr>
          <w:rFonts w:ascii="Trebuchet MS" w:hAnsi="Trebuchet MS"/>
          <w:sz w:val="22"/>
          <w:szCs w:val="22"/>
        </w:rPr>
        <w:t>“</w:t>
      </w:r>
      <w:r w:rsidRPr="002F1017">
        <w:rPr>
          <w:rFonts w:ascii="Trebuchet MS" w:hAnsi="Trebuchet MS"/>
          <w:sz w:val="22"/>
          <w:szCs w:val="22"/>
        </w:rPr>
        <w:t>habite-se</w:t>
      </w:r>
      <w:r w:rsidR="006761A9" w:rsidRPr="002F1017">
        <w:rPr>
          <w:rFonts w:ascii="Trebuchet MS" w:hAnsi="Trebuchet MS"/>
          <w:sz w:val="22"/>
          <w:szCs w:val="22"/>
        </w:rPr>
        <w:t>”</w:t>
      </w:r>
      <w:r w:rsidRPr="002F1017">
        <w:rPr>
          <w:rFonts w:ascii="Trebuchet MS" w:hAnsi="Trebuchet MS"/>
          <w:sz w:val="22"/>
          <w:szCs w:val="22"/>
        </w:rPr>
        <w:t xml:space="preserve"> concedido pelo órgão administrativo competente ou com a construção averbada na respectiva matrícula no serviço de registro de imóveis competente, de originação pulverizada pelo País;</w:t>
      </w:r>
    </w:p>
    <w:p w14:paraId="4F6589A0" w14:textId="77777777"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Financiamento original: Recursos do SBPE (Sistema Brasileiro de Poupança e Empréstimo);</w:t>
      </w:r>
    </w:p>
    <w:p w14:paraId="055DA149" w14:textId="77777777" w:rsidR="00822A09" w:rsidRPr="002F1017" w:rsidRDefault="00A26216" w:rsidP="006F42C8">
      <w:pPr>
        <w:pStyle w:val="BodyText21"/>
        <w:numPr>
          <w:ilvl w:val="0"/>
          <w:numId w:val="19"/>
        </w:numPr>
        <w:tabs>
          <w:tab w:val="clear" w:pos="720"/>
          <w:tab w:val="num" w:pos="1985"/>
        </w:tabs>
        <w:spacing w:line="360" w:lineRule="auto"/>
        <w:ind w:left="851" w:firstLine="0"/>
        <w:rPr>
          <w:rFonts w:ascii="Trebuchet MS" w:hAnsi="Trebuchet MS"/>
          <w:sz w:val="22"/>
          <w:szCs w:val="22"/>
        </w:rPr>
      </w:pPr>
      <w:r w:rsidRPr="002F1017">
        <w:rPr>
          <w:rFonts w:ascii="Trebuchet MS" w:hAnsi="Trebuchet MS"/>
          <w:sz w:val="22"/>
          <w:szCs w:val="22"/>
        </w:rPr>
        <w:t>Sistema de Amortização: SAC Novo.</w:t>
      </w:r>
    </w:p>
    <w:p w14:paraId="74011F0B"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6A10EBAB"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Os Créditos Imobiliários observaram, além dos critérios acima descritos, os critérios constantes dos Manuais de Procedimentos Internos da Caixa que, dentre outros, somente admitem a concessão de financiamento para imóveis performados e com o respectivo auto de conclusão ou documento equivalente devidamente concedido pelos órgãos competentes.</w:t>
      </w:r>
    </w:p>
    <w:p w14:paraId="262DF6EF"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4C66F34F"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rPr>
        <w:t>Cédulas de Créditos Imobiliários</w:t>
      </w:r>
      <w:r w:rsidRPr="006F42C8">
        <w:rPr>
          <w:rFonts w:ascii="Trebuchet MS" w:hAnsi="Trebuchet MS"/>
          <w:b w:val="0"/>
          <w:sz w:val="22"/>
        </w:rPr>
        <w:t>: As CCI representativas dos Créditos Imobiliários são emitidas sem garantia real, nos termos do § 3º do Art. 18 da Lei 10.931/04 e do § 2º do Art. 22 da mesma Lei, combinado com o Art. 287 do Código Civil Brasileiro de forma que a Alienação Fiduciária não está automaticamente vinculada às CCI.</w:t>
      </w:r>
    </w:p>
    <w:p w14:paraId="2490F84A" w14:textId="77777777" w:rsidR="00822A09" w:rsidRPr="002F1017" w:rsidRDefault="00822A09" w:rsidP="006F42C8">
      <w:pPr>
        <w:widowControl w:val="0"/>
        <w:spacing w:line="360" w:lineRule="auto"/>
        <w:jc w:val="both"/>
        <w:rPr>
          <w:rFonts w:ascii="Trebuchet MS" w:hAnsi="Trebuchet MS"/>
          <w:sz w:val="22"/>
          <w:szCs w:val="22"/>
        </w:rPr>
      </w:pPr>
    </w:p>
    <w:p w14:paraId="6891F982"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A Securitizadora providenciará (i) a Averbação da Escritura de Cessão, ou de seu extrato, conforme aplicável, na matrícula de cada um dos Imóveis, junto ao Serviço de Registro de Imóveis competente, nos termos do Art. 167, inciso II, item 21 da Lei nº 6.015/73; ou (ii) a averbação do endosso da respectiva CCI Cartular na ocorrência de qualquer um dos seguintes eventos:</w:t>
      </w:r>
    </w:p>
    <w:p w14:paraId="431DED22" w14:textId="77777777" w:rsidR="00822A09" w:rsidRPr="002F1017" w:rsidRDefault="00822A09" w:rsidP="006F42C8">
      <w:pPr>
        <w:widowControl w:val="0"/>
        <w:spacing w:line="360" w:lineRule="auto"/>
        <w:jc w:val="both"/>
        <w:rPr>
          <w:rFonts w:ascii="Trebuchet MS" w:hAnsi="Trebuchet MS"/>
          <w:sz w:val="22"/>
          <w:szCs w:val="22"/>
        </w:rPr>
      </w:pPr>
    </w:p>
    <w:p w14:paraId="6E1F0352" w14:textId="77777777" w:rsidR="00822A09" w:rsidRPr="002F1017" w:rsidRDefault="00A26216" w:rsidP="006F42C8">
      <w:pPr>
        <w:widowControl w:val="0"/>
        <w:numPr>
          <w:ilvl w:val="0"/>
          <w:numId w:val="13"/>
        </w:numPr>
        <w:tabs>
          <w:tab w:val="clear" w:pos="1410"/>
          <w:tab w:val="left" w:pos="1985"/>
        </w:tabs>
        <w:spacing w:line="360" w:lineRule="auto"/>
        <w:ind w:left="851" w:firstLine="0"/>
        <w:jc w:val="both"/>
        <w:rPr>
          <w:rFonts w:ascii="Trebuchet MS" w:hAnsi="Trebuchet MS"/>
          <w:sz w:val="22"/>
          <w:szCs w:val="22"/>
        </w:rPr>
      </w:pPr>
      <w:r w:rsidRPr="002F1017">
        <w:rPr>
          <w:rFonts w:ascii="Trebuchet MS" w:hAnsi="Trebuchet MS"/>
          <w:sz w:val="22"/>
          <w:szCs w:val="22"/>
        </w:rPr>
        <w:t>solicitação por parte do Agente Fiduciário dos CRI em atendimento a deliberação da Assembleia Geral de titulares dos CRI Subordinados;</w:t>
      </w:r>
    </w:p>
    <w:p w14:paraId="36CF560D" w14:textId="77777777" w:rsidR="00822A09" w:rsidRPr="002F1017" w:rsidRDefault="00A26216" w:rsidP="006F42C8">
      <w:pPr>
        <w:widowControl w:val="0"/>
        <w:numPr>
          <w:ilvl w:val="0"/>
          <w:numId w:val="13"/>
        </w:numPr>
        <w:tabs>
          <w:tab w:val="clear" w:pos="1410"/>
          <w:tab w:val="left" w:pos="1985"/>
        </w:tabs>
        <w:spacing w:line="360" w:lineRule="auto"/>
        <w:ind w:left="851" w:firstLine="0"/>
        <w:jc w:val="both"/>
        <w:rPr>
          <w:rFonts w:ascii="Trebuchet MS" w:hAnsi="Trebuchet MS"/>
          <w:sz w:val="22"/>
          <w:szCs w:val="22"/>
        </w:rPr>
      </w:pPr>
      <w:r w:rsidRPr="002F1017">
        <w:rPr>
          <w:rFonts w:ascii="Trebuchet MS" w:hAnsi="Trebuchet MS"/>
          <w:sz w:val="22"/>
          <w:szCs w:val="22"/>
        </w:rPr>
        <w:t>inadimplência do respectivo Crédito Imobiliário que enseje a sua efetiva cobrança, nos termos da Lei 9.514/97;</w:t>
      </w:r>
    </w:p>
    <w:p w14:paraId="4B2514E7" w14:textId="77777777" w:rsidR="00822A09" w:rsidRPr="002F1017" w:rsidRDefault="00A26216" w:rsidP="006F42C8">
      <w:pPr>
        <w:widowControl w:val="0"/>
        <w:numPr>
          <w:ilvl w:val="0"/>
          <w:numId w:val="13"/>
        </w:numPr>
        <w:tabs>
          <w:tab w:val="clear" w:pos="1410"/>
          <w:tab w:val="left" w:pos="1985"/>
        </w:tabs>
        <w:spacing w:line="360" w:lineRule="auto"/>
        <w:ind w:left="851" w:firstLine="0"/>
        <w:jc w:val="both"/>
        <w:rPr>
          <w:rFonts w:ascii="Trebuchet MS" w:hAnsi="Trebuchet MS"/>
          <w:sz w:val="22"/>
          <w:szCs w:val="22"/>
        </w:rPr>
      </w:pPr>
      <w:r w:rsidRPr="002F1017">
        <w:rPr>
          <w:rFonts w:ascii="Trebuchet MS" w:hAnsi="Trebuchet MS"/>
          <w:sz w:val="22"/>
          <w:szCs w:val="22"/>
        </w:rPr>
        <w:t>intervenção, liquidação extrajudicial ou regime de administração especial temporária da Cedente;</w:t>
      </w:r>
    </w:p>
    <w:p w14:paraId="689FB623" w14:textId="77777777" w:rsidR="00822A09" w:rsidRPr="002F1017" w:rsidRDefault="00A26216" w:rsidP="006F42C8">
      <w:pPr>
        <w:widowControl w:val="0"/>
        <w:numPr>
          <w:ilvl w:val="0"/>
          <w:numId w:val="13"/>
        </w:numPr>
        <w:tabs>
          <w:tab w:val="clear" w:pos="1410"/>
          <w:tab w:val="left" w:pos="1985"/>
        </w:tabs>
        <w:spacing w:line="360" w:lineRule="auto"/>
        <w:ind w:left="851" w:firstLine="0"/>
        <w:jc w:val="both"/>
        <w:rPr>
          <w:rFonts w:ascii="Trebuchet MS" w:hAnsi="Trebuchet MS"/>
          <w:sz w:val="22"/>
          <w:szCs w:val="22"/>
        </w:rPr>
      </w:pPr>
      <w:r w:rsidRPr="002F1017">
        <w:rPr>
          <w:rFonts w:ascii="Trebuchet MS" w:hAnsi="Trebuchet MS"/>
          <w:sz w:val="22"/>
          <w:szCs w:val="22"/>
        </w:rPr>
        <w:t>transferência da posição contratual de qualquer Contrato de Financiamento para um novo devedor; ou</w:t>
      </w:r>
    </w:p>
    <w:p w14:paraId="521B3CD9" w14:textId="77777777" w:rsidR="00822A09" w:rsidRPr="002F1017" w:rsidRDefault="00A26216" w:rsidP="006F42C8">
      <w:pPr>
        <w:widowControl w:val="0"/>
        <w:numPr>
          <w:ilvl w:val="0"/>
          <w:numId w:val="13"/>
        </w:numPr>
        <w:tabs>
          <w:tab w:val="clear" w:pos="1410"/>
          <w:tab w:val="left" w:pos="1985"/>
        </w:tabs>
        <w:spacing w:line="360" w:lineRule="auto"/>
        <w:ind w:left="851" w:firstLine="0"/>
        <w:jc w:val="both"/>
        <w:rPr>
          <w:rFonts w:ascii="Trebuchet MS" w:hAnsi="Trebuchet MS"/>
          <w:sz w:val="22"/>
          <w:szCs w:val="22"/>
        </w:rPr>
      </w:pPr>
      <w:r w:rsidRPr="002F1017">
        <w:rPr>
          <w:rFonts w:ascii="Trebuchet MS" w:hAnsi="Trebuchet MS"/>
          <w:sz w:val="22"/>
          <w:szCs w:val="22"/>
        </w:rPr>
        <w:t>exigências legais ou cartoriais onde se faça necessária a referida averbação.</w:t>
      </w:r>
    </w:p>
    <w:p w14:paraId="79FA2C64" w14:textId="77777777" w:rsidR="00822A09" w:rsidRPr="002F1017" w:rsidRDefault="00822A09" w:rsidP="00EA05BD">
      <w:pPr>
        <w:widowControl w:val="0"/>
        <w:spacing w:line="360" w:lineRule="auto"/>
        <w:ind w:left="708"/>
        <w:jc w:val="both"/>
        <w:rPr>
          <w:rFonts w:ascii="Trebuchet MS" w:hAnsi="Trebuchet MS"/>
          <w:sz w:val="22"/>
          <w:szCs w:val="22"/>
        </w:rPr>
      </w:pPr>
    </w:p>
    <w:p w14:paraId="0D85F72F"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A partir da Averbação da Escritura de Cessão, a Securitizadora estará formalmente sub-rogada em todos os direitos e obrigações decorrentes da Alienação Fiduciária que pesa sobre os Imóveis.</w:t>
      </w:r>
    </w:p>
    <w:p w14:paraId="67688D7B" w14:textId="77777777" w:rsidR="00822A09" w:rsidRPr="002F1017" w:rsidRDefault="00822A09" w:rsidP="006F42C8">
      <w:pPr>
        <w:widowControl w:val="0"/>
        <w:spacing w:line="360" w:lineRule="auto"/>
        <w:jc w:val="both"/>
        <w:rPr>
          <w:rFonts w:ascii="Trebuchet MS" w:hAnsi="Trebuchet MS"/>
          <w:sz w:val="22"/>
          <w:szCs w:val="22"/>
        </w:rPr>
      </w:pPr>
    </w:p>
    <w:p w14:paraId="3108857F"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Enquanto não efetivada a Averbação, a Cedente, embora não mais titular do Crédito Imobiliário, fornecerá a autorização para levantamento da Alienação Fiduciária, em favor de cada um dos Devedores que procederem, a qualquer momento, à liquidação do Financiamento Imobiliário, no prazo de até 30 (trinta) dias contados da referida liquidação, sendo certo que nestas hipóteses a Cedente deverá informar a Emissora acerca do levantamento, por meio de relatório periódico mensal.</w:t>
      </w:r>
    </w:p>
    <w:p w14:paraId="2EF61C80" w14:textId="77777777" w:rsidR="00822A09" w:rsidRPr="002F1017" w:rsidRDefault="00822A09" w:rsidP="006F42C8">
      <w:pPr>
        <w:widowControl w:val="0"/>
        <w:spacing w:line="360" w:lineRule="auto"/>
        <w:jc w:val="both"/>
        <w:rPr>
          <w:rFonts w:ascii="Trebuchet MS" w:hAnsi="Trebuchet MS"/>
          <w:sz w:val="22"/>
          <w:szCs w:val="22"/>
        </w:rPr>
      </w:pPr>
    </w:p>
    <w:p w14:paraId="32B0194B"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 xml:space="preserve">Os custos decorrentes da Averbação da Escritura de Cessão, compreendendo, mas não se limitando a, os emolumentos devidos aos Serviços de Registro de Imóveis competentes, serão integralmente suportados pelo Patrimônio Separado. </w:t>
      </w:r>
    </w:p>
    <w:p w14:paraId="28C70DF7" w14:textId="77777777" w:rsidR="00822A09" w:rsidRPr="006F42C8" w:rsidRDefault="00822A09" w:rsidP="006F42C8">
      <w:pPr>
        <w:widowControl w:val="0"/>
        <w:spacing w:line="360" w:lineRule="auto"/>
        <w:jc w:val="both"/>
        <w:rPr>
          <w:rFonts w:ascii="Trebuchet MS" w:hAnsi="Trebuchet MS"/>
          <w:sz w:val="22"/>
          <w:lang w:val="x-none"/>
        </w:rPr>
      </w:pPr>
    </w:p>
    <w:p w14:paraId="776F8DA6"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A Cedente assumiu, na Escritura de Cessão, a responsabilidade por toda e qualquer situação que impeça a Averbação da Escritura de Cessão, e que dela dependa, obrigando-se a formalizar, por iniciativa própria ou por solicitação da Cessionária, todo e qualquer instrumento necessário à efetivação da referida Averbação da Escritura de Cessão, no prazo de até 15 (quinze) dias úteis da solicitação da Cessionária.</w:t>
      </w:r>
    </w:p>
    <w:p w14:paraId="0D9A201B"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6CCE5697"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rPr>
        <w:t>Juros dos Créditos Imobiliários</w:t>
      </w:r>
      <w:r w:rsidRPr="006F42C8">
        <w:rPr>
          <w:rFonts w:ascii="Trebuchet MS" w:hAnsi="Trebuchet MS"/>
          <w:b w:val="0"/>
          <w:sz w:val="22"/>
        </w:rPr>
        <w:t xml:space="preserve">: Os Créditos Imobiliários têm seu principal acrescido de uma determinada taxa de juros fixa e são atualizados monetariamente de acordo com o índice, a variação e a periodicidade contratados nos Contratos de Financiamento. A cobrança administrativa desses créditos até a consolidação da propriedade será realizada diretamente pelo </w:t>
      </w:r>
      <w:r w:rsidRPr="006F42C8">
        <w:rPr>
          <w:rFonts w:ascii="Trebuchet MS" w:hAnsi="Trebuchet MS"/>
          <w:b w:val="0"/>
          <w:i/>
          <w:sz w:val="22"/>
        </w:rPr>
        <w:t>Servicer</w:t>
      </w:r>
      <w:r w:rsidRPr="006F42C8">
        <w:rPr>
          <w:rFonts w:ascii="Trebuchet MS" w:hAnsi="Trebuchet MS"/>
          <w:b w:val="0"/>
          <w:sz w:val="22"/>
        </w:rPr>
        <w:t xml:space="preserve"> e a cobrança extrajudicial após a consolidação da propriedade e a cobrança judicial, caso necessária, será coordenada pela Emissora.</w:t>
      </w:r>
    </w:p>
    <w:p w14:paraId="42DCD431"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2CC54706"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rPr>
        <w:t xml:space="preserve">Atividades do </w:t>
      </w:r>
      <w:r w:rsidRPr="006F42C8">
        <w:rPr>
          <w:rFonts w:ascii="Trebuchet MS" w:hAnsi="Trebuchet MS"/>
          <w:b w:val="0"/>
          <w:i/>
          <w:sz w:val="22"/>
          <w:u w:val="single"/>
        </w:rPr>
        <w:t>Servicer</w:t>
      </w:r>
      <w:r w:rsidRPr="006F42C8">
        <w:rPr>
          <w:rFonts w:ascii="Trebuchet MS" w:hAnsi="Trebuchet MS"/>
          <w:b w:val="0"/>
          <w:i/>
          <w:sz w:val="22"/>
        </w:rPr>
        <w:t xml:space="preserve">: </w:t>
      </w:r>
      <w:r w:rsidRPr="006F42C8">
        <w:rPr>
          <w:rFonts w:ascii="Trebuchet MS" w:hAnsi="Trebuchet MS"/>
          <w:b w:val="0"/>
          <w:sz w:val="22"/>
        </w:rPr>
        <w:t xml:space="preserve">Os serviços a serem desenvolvidos pelo </w:t>
      </w:r>
      <w:r w:rsidRPr="006F42C8">
        <w:rPr>
          <w:rFonts w:ascii="Trebuchet MS" w:hAnsi="Trebuchet MS"/>
          <w:b w:val="0"/>
          <w:i/>
          <w:sz w:val="22"/>
        </w:rPr>
        <w:t>Servicer</w:t>
      </w:r>
      <w:r w:rsidRPr="006F42C8">
        <w:rPr>
          <w:rFonts w:ascii="Trebuchet MS" w:hAnsi="Trebuchet MS"/>
          <w:b w:val="0"/>
          <w:sz w:val="22"/>
        </w:rPr>
        <w:t xml:space="preserve"> na administração dos Créditos Imobiliários compreendem a administração e cobrança dos Créditos Imobiliários, de acordo com os termos, condições e forma estabelecidos no Contrato de </w:t>
      </w:r>
      <w:r w:rsidRPr="006F42C8">
        <w:rPr>
          <w:rFonts w:ascii="Trebuchet MS" w:hAnsi="Trebuchet MS"/>
          <w:b w:val="0"/>
          <w:i/>
          <w:sz w:val="22"/>
        </w:rPr>
        <w:t>Servicing</w:t>
      </w:r>
      <w:r w:rsidRPr="006F42C8">
        <w:rPr>
          <w:rFonts w:ascii="Trebuchet MS" w:hAnsi="Trebuchet MS"/>
          <w:b w:val="0"/>
          <w:sz w:val="22"/>
        </w:rPr>
        <w:t xml:space="preserve"> e Cobrança.</w:t>
      </w:r>
    </w:p>
    <w:p w14:paraId="27428840"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3E71B546" w14:textId="77777777" w:rsidR="00822A09" w:rsidRPr="006F42C8"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Conforme o estabelecido nos itens 7.1 e seguintes da Escritura de Cessão, a Originadora ficou responsável pela custódia e guarda de todos e quaisquer Documentos Comprobatórios. A Originadora deverá guardar toda a documentação que esteja na sua posse ou sob seu controle em decorrência da contratação dos serviços pela Emissora, pelo maior dos seguintes prazos (i) 5 (cinco) anos; (ii) o prazo exigido por lei; ou (iii) até o pagamento integral dos Financiamentos Imobiliários, exceto quando a Emissora solicitar a devolução da documentação ou sua entrega a terceiros.</w:t>
      </w:r>
    </w:p>
    <w:p w14:paraId="2B4416D9" w14:textId="77777777" w:rsidR="00822A09" w:rsidRPr="002F1017" w:rsidRDefault="00822A09" w:rsidP="006F42C8">
      <w:pPr>
        <w:widowControl w:val="0"/>
        <w:spacing w:line="360" w:lineRule="auto"/>
        <w:jc w:val="both"/>
        <w:rPr>
          <w:rFonts w:ascii="Trebuchet MS" w:hAnsi="Trebuchet MS"/>
          <w:sz w:val="22"/>
          <w:szCs w:val="22"/>
        </w:rPr>
      </w:pPr>
    </w:p>
    <w:p w14:paraId="6E2D4331" w14:textId="77777777" w:rsidR="00822A09" w:rsidRPr="006F42C8" w:rsidRDefault="00A26216" w:rsidP="006F42C8">
      <w:pPr>
        <w:pStyle w:val="Ttulo1"/>
        <w:keepNext w:val="0"/>
        <w:widowControl w:val="0"/>
        <w:numPr>
          <w:ilvl w:val="3"/>
          <w:numId w:val="36"/>
        </w:numPr>
        <w:tabs>
          <w:tab w:val="clear" w:pos="720"/>
          <w:tab w:val="clear" w:pos="1440"/>
          <w:tab w:val="clear" w:pos="2160"/>
          <w:tab w:val="left" w:pos="851"/>
          <w:tab w:val="left" w:pos="993"/>
          <w:tab w:val="left" w:pos="1985"/>
        </w:tabs>
        <w:spacing w:line="360" w:lineRule="auto"/>
        <w:ind w:left="1985" w:firstLine="0"/>
        <w:rPr>
          <w:rFonts w:ascii="Trebuchet MS" w:hAnsi="Trebuchet MS"/>
          <w:b w:val="0"/>
          <w:sz w:val="22"/>
        </w:rPr>
      </w:pPr>
      <w:r w:rsidRPr="006F42C8">
        <w:rPr>
          <w:rFonts w:ascii="Trebuchet MS" w:hAnsi="Trebuchet MS"/>
          <w:b w:val="0"/>
          <w:sz w:val="22"/>
        </w:rPr>
        <w:t>Ainda nos termos da Escritura de Cessão, a Originadora ficou obrigada a entregar os Documentos Comprobatórios à Emissora, no local por esta indicado, no prazo de 10 (dez) Dias Úteis contados a partir do recebimento de notificação expressa neste sentido e no prazo de 15 (quinze) Dias Úteis quando a Originadora depender de agente externo. O prazo acima poderá ser razoavelmente prorrogado em função do número de Créditos Imobiliários objeto de solicitação pela Emissora ou diminuído caso a Emissora precise dos Documentos Comprobatórios para atendimento de alguma determinação judicial, de autoridade governamental ou, ainda, para responder a alguma notificação extrajudicial que lhe for endereçada, na hipótese do prazo para resposta ser inferior ao previsto nesta cláusula.</w:t>
      </w:r>
    </w:p>
    <w:p w14:paraId="5977B020" w14:textId="77777777" w:rsidR="00822A09" w:rsidRPr="002F1017" w:rsidRDefault="00822A09" w:rsidP="006F42C8">
      <w:pPr>
        <w:widowControl w:val="0"/>
        <w:ind w:firstLine="708"/>
        <w:jc w:val="both"/>
        <w:rPr>
          <w:rFonts w:ascii="Trebuchet MS" w:hAnsi="Trebuchet MS"/>
          <w:sz w:val="22"/>
          <w:szCs w:val="22"/>
        </w:rPr>
      </w:pPr>
    </w:p>
    <w:p w14:paraId="5FACA93E" w14:textId="71DC9BA8" w:rsidR="00822A09" w:rsidRPr="006F42C8" w:rsidRDefault="00A26216" w:rsidP="00BE3241">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rPr>
          <w:rFonts w:ascii="Trebuchet MS" w:hAnsi="Trebuchet MS"/>
          <w:b w:val="0"/>
          <w:sz w:val="22"/>
        </w:rPr>
      </w:pPr>
      <w:r w:rsidRPr="006F42C8">
        <w:rPr>
          <w:rFonts w:ascii="Trebuchet MS" w:hAnsi="Trebuchet MS"/>
          <w:b w:val="0"/>
          <w:sz w:val="22"/>
        </w:rPr>
        <w:t xml:space="preserve">Conforme previsto na Cláusula Quinta do Contrato de </w:t>
      </w:r>
      <w:r w:rsidRPr="006F42C8">
        <w:rPr>
          <w:rFonts w:ascii="Trebuchet MS" w:hAnsi="Trebuchet MS"/>
          <w:b w:val="0"/>
          <w:i/>
          <w:sz w:val="22"/>
        </w:rPr>
        <w:t>Servicing</w:t>
      </w:r>
      <w:r w:rsidRPr="006F42C8">
        <w:rPr>
          <w:rFonts w:ascii="Trebuchet MS" w:hAnsi="Trebuchet MS"/>
          <w:b w:val="0"/>
          <w:sz w:val="22"/>
        </w:rPr>
        <w:t xml:space="preserve">, pela prestação de serviços na administração dos contratos a CAIXA fará jus à remuneração mensal de R$ </w:t>
      </w:r>
      <w:r w:rsidR="00BE3241" w:rsidRPr="00BE3241">
        <w:rPr>
          <w:rFonts w:ascii="Trebuchet MS" w:hAnsi="Trebuchet MS"/>
          <w:b w:val="0"/>
          <w:sz w:val="22"/>
        </w:rPr>
        <w:t xml:space="preserve">R$ 25,00 (vinte e cinco reais) </w:t>
      </w:r>
      <w:r w:rsidRPr="006F42C8">
        <w:rPr>
          <w:rFonts w:ascii="Trebuchet MS" w:hAnsi="Trebuchet MS"/>
          <w:b w:val="0"/>
          <w:sz w:val="22"/>
        </w:rPr>
        <w:t xml:space="preserve"> sobre cada Contrato de Financiamento ativo, assim entendidos aqueles que apresentem Créditos Imobiliários em aberto (</w:t>
      </w:r>
      <w:r w:rsidR="006761A9" w:rsidRPr="006F42C8">
        <w:rPr>
          <w:rFonts w:ascii="Trebuchet MS" w:hAnsi="Trebuchet MS"/>
          <w:b w:val="0"/>
          <w:sz w:val="22"/>
        </w:rPr>
        <w:t>“</w:t>
      </w:r>
      <w:r w:rsidRPr="006F42C8">
        <w:rPr>
          <w:rFonts w:ascii="Trebuchet MS" w:hAnsi="Trebuchet MS"/>
          <w:b w:val="0"/>
          <w:sz w:val="22"/>
          <w:u w:val="single"/>
        </w:rPr>
        <w:t>Contratos de Financiamento Ativos</w:t>
      </w:r>
      <w:r w:rsidR="006761A9" w:rsidRPr="006F42C8">
        <w:rPr>
          <w:rFonts w:ascii="Trebuchet MS" w:hAnsi="Trebuchet MS"/>
          <w:b w:val="0"/>
          <w:sz w:val="22"/>
        </w:rPr>
        <w:t>”</w:t>
      </w:r>
      <w:r w:rsidRPr="006F42C8">
        <w:rPr>
          <w:rFonts w:ascii="Trebuchet MS" w:hAnsi="Trebuchet MS"/>
          <w:b w:val="0"/>
          <w:sz w:val="22"/>
        </w:rPr>
        <w:t xml:space="preserve">), ficando justo e acertado uma remuneração mínima mensal de R$ </w:t>
      </w:r>
      <w:r w:rsidR="00BE3241" w:rsidRPr="00BE3241">
        <w:rPr>
          <w:rFonts w:ascii="Trebuchet MS" w:hAnsi="Trebuchet MS"/>
          <w:b w:val="0"/>
          <w:sz w:val="22"/>
        </w:rPr>
        <w:t>R$ 5.000,00 (cinco mil reais)</w:t>
      </w:r>
      <w:r w:rsidRPr="006F42C8">
        <w:rPr>
          <w:rFonts w:ascii="Trebuchet MS" w:hAnsi="Trebuchet MS"/>
          <w:b w:val="0"/>
          <w:sz w:val="22"/>
        </w:rPr>
        <w:t xml:space="preserve"> para o </w:t>
      </w:r>
      <w:r w:rsidRPr="006F42C8">
        <w:rPr>
          <w:rFonts w:ascii="Trebuchet MS" w:hAnsi="Trebuchet MS"/>
          <w:b w:val="0"/>
          <w:i/>
          <w:sz w:val="22"/>
        </w:rPr>
        <w:t>Servicer</w:t>
      </w:r>
      <w:r w:rsidRPr="006F42C8">
        <w:rPr>
          <w:rFonts w:ascii="Trebuchet MS" w:hAnsi="Trebuchet MS"/>
          <w:b w:val="0"/>
          <w:sz w:val="22"/>
        </w:rPr>
        <w:t>.</w:t>
      </w:r>
    </w:p>
    <w:p w14:paraId="7DE5A5C2" w14:textId="77777777" w:rsidR="00822A09" w:rsidRPr="002F1017" w:rsidRDefault="00822A09" w:rsidP="006F42C8">
      <w:pPr>
        <w:pStyle w:val="BodyMain"/>
        <w:widowControl w:val="0"/>
        <w:tabs>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1400"/>
        <w:rPr>
          <w:rFonts w:ascii="Trebuchet MS" w:hAnsi="Trebuchet MS"/>
          <w:sz w:val="22"/>
          <w:szCs w:val="22"/>
        </w:rPr>
      </w:pPr>
    </w:p>
    <w:p w14:paraId="6E14F571" w14:textId="77777777" w:rsidR="00822A09" w:rsidRPr="006F42C8" w:rsidRDefault="00A26216" w:rsidP="006F42C8">
      <w:pPr>
        <w:pStyle w:val="Ttulo1"/>
        <w:keepNext w:val="0"/>
        <w:widowControl w:val="0"/>
        <w:numPr>
          <w:ilvl w:val="3"/>
          <w:numId w:val="36"/>
        </w:numPr>
        <w:tabs>
          <w:tab w:val="clear" w:pos="720"/>
          <w:tab w:val="clear" w:pos="1440"/>
          <w:tab w:val="clear" w:pos="2160"/>
          <w:tab w:val="left" w:pos="851"/>
          <w:tab w:val="left" w:pos="993"/>
          <w:tab w:val="left" w:pos="1985"/>
        </w:tabs>
        <w:spacing w:line="360" w:lineRule="auto"/>
        <w:ind w:left="1985" w:firstLine="0"/>
        <w:rPr>
          <w:rFonts w:ascii="Trebuchet MS" w:hAnsi="Trebuchet MS"/>
          <w:b w:val="0"/>
          <w:sz w:val="22"/>
        </w:rPr>
      </w:pPr>
      <w:r w:rsidRPr="006F42C8">
        <w:rPr>
          <w:rFonts w:ascii="Trebuchet MS" w:hAnsi="Trebuchet MS"/>
          <w:b w:val="0"/>
          <w:sz w:val="22"/>
        </w:rPr>
        <w:t>Os referidos valores serão reajustados sempre que a taxa praticada ou precificada pela CAIXA for reajustada e o valor reajustado será igual ao valor mensal constante do encargo, a título de taxa de administração, pelo devedor do respectivo Contrato de Financiamento, e caso não exista previsão para a referida taxa no Contrato de Financiamento, deverá ser cobrada a taxa praticada ou precificada pela CAIXA.</w:t>
      </w:r>
    </w:p>
    <w:p w14:paraId="3518D488" w14:textId="77777777" w:rsidR="00822A09" w:rsidRPr="002F1017" w:rsidRDefault="00822A09" w:rsidP="006F42C8">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149E2F37" w14:textId="77777777" w:rsidR="00822A09" w:rsidRPr="006F42C8" w:rsidRDefault="00A26216" w:rsidP="006F42C8">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5" w:name="_Toc161226098"/>
      <w:bookmarkStart w:id="16" w:name="_Toc163704819"/>
      <w:bookmarkStart w:id="17" w:name="_Toc165278446"/>
      <w:bookmarkStart w:id="18" w:name="_Toc169690865"/>
      <w:bookmarkStart w:id="19" w:name="_Toc171650304"/>
      <w:bookmarkStart w:id="20" w:name="_Toc462336452"/>
      <w:bookmarkStart w:id="21" w:name="_Toc297814673"/>
      <w:r w:rsidRPr="006F42C8">
        <w:rPr>
          <w:rFonts w:ascii="Trebuchet MS" w:hAnsi="Trebuchet MS"/>
          <w:sz w:val="22"/>
        </w:rPr>
        <w:t>CLÁUSULA TERCEIRA – DAS CARACTERÍSTICAS DOS CRI E SUA NEGOCIAÇÃO</w:t>
      </w:r>
      <w:bookmarkEnd w:id="15"/>
      <w:bookmarkEnd w:id="16"/>
      <w:bookmarkEnd w:id="17"/>
      <w:bookmarkEnd w:id="18"/>
      <w:bookmarkEnd w:id="19"/>
      <w:bookmarkEnd w:id="20"/>
      <w:bookmarkEnd w:id="21"/>
    </w:p>
    <w:p w14:paraId="1386013D" w14:textId="77777777" w:rsidR="00822A09" w:rsidRPr="002F1017" w:rsidRDefault="00822A09" w:rsidP="006F42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6EA33BD" w14:textId="77777777" w:rsidR="00822A09" w:rsidRPr="006F42C8"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6F42C8">
        <w:rPr>
          <w:rFonts w:ascii="Trebuchet MS" w:hAnsi="Trebuchet MS"/>
          <w:b w:val="0"/>
          <w:sz w:val="22"/>
          <w:u w:val="single"/>
        </w:rPr>
        <w:t>Emissão dos CRI</w:t>
      </w:r>
      <w:r w:rsidRPr="006F42C8">
        <w:rPr>
          <w:rFonts w:ascii="Trebuchet MS" w:hAnsi="Trebuchet MS"/>
          <w:b w:val="0"/>
          <w:sz w:val="22"/>
        </w:rPr>
        <w:t xml:space="preserve">: Com lastro nos Créditos Imobiliários identificados no Anexo I são emitidos os CRI que integram as </w:t>
      </w:r>
      <w:r w:rsidR="007D53B0">
        <w:rPr>
          <w:rFonts w:ascii="Trebuchet MS" w:hAnsi="Trebuchet MS"/>
          <w:b w:val="0"/>
          <w:sz w:val="22"/>
          <w:szCs w:val="22"/>
          <w:lang w:val="pt-BR"/>
        </w:rPr>
        <w:t>276</w:t>
      </w:r>
      <w:r w:rsidRPr="002F1017">
        <w:rPr>
          <w:rFonts w:ascii="Trebuchet MS" w:hAnsi="Trebuchet MS"/>
          <w:b w:val="0"/>
          <w:sz w:val="22"/>
          <w:szCs w:val="22"/>
        </w:rPr>
        <w:t>ª</w:t>
      </w:r>
      <w:r w:rsidRPr="006F42C8">
        <w:rPr>
          <w:rFonts w:ascii="Trebuchet MS" w:hAnsi="Trebuchet MS"/>
          <w:b w:val="0"/>
          <w:sz w:val="22"/>
        </w:rPr>
        <w:t xml:space="preserve"> e </w:t>
      </w:r>
      <w:r w:rsidR="007D53B0">
        <w:rPr>
          <w:rFonts w:ascii="Trebuchet MS" w:hAnsi="Trebuchet MS"/>
          <w:b w:val="0"/>
          <w:sz w:val="22"/>
          <w:szCs w:val="22"/>
          <w:lang w:val="pt-BR"/>
        </w:rPr>
        <w:t>277</w:t>
      </w:r>
      <w:r w:rsidRPr="002F1017">
        <w:rPr>
          <w:rFonts w:ascii="Trebuchet MS" w:hAnsi="Trebuchet MS"/>
          <w:b w:val="0"/>
          <w:sz w:val="22"/>
          <w:szCs w:val="22"/>
        </w:rPr>
        <w:t>ª</w:t>
      </w:r>
      <w:r w:rsidRPr="006F42C8">
        <w:rPr>
          <w:rFonts w:ascii="Trebuchet MS" w:hAnsi="Trebuchet MS"/>
          <w:b w:val="0"/>
          <w:sz w:val="22"/>
        </w:rPr>
        <w:t xml:space="preserve"> séries e que possuem as seguintes características de emissão: </w:t>
      </w:r>
    </w:p>
    <w:p w14:paraId="31CFA471" w14:textId="77777777" w:rsidR="00822A09" w:rsidRPr="006F42C8" w:rsidRDefault="00822A09" w:rsidP="006F42C8">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b/>
          <w:sz w:val="22"/>
        </w:rPr>
      </w:pPr>
    </w:p>
    <w:tbl>
      <w:tblPr>
        <w:tblStyle w:val="Tabelacomgrade"/>
        <w:tblW w:w="9781" w:type="dxa"/>
        <w:tblInd w:w="108" w:type="dxa"/>
        <w:tblLayout w:type="fixed"/>
        <w:tblLook w:val="01E0" w:firstRow="1" w:lastRow="1" w:firstColumn="1" w:lastColumn="1" w:noHBand="0" w:noVBand="0"/>
      </w:tblPr>
      <w:tblGrid>
        <w:gridCol w:w="3402"/>
        <w:gridCol w:w="6379"/>
      </w:tblGrid>
      <w:tr w:rsidR="00BE3241" w:rsidRPr="002F1017" w14:paraId="6F0CC457" w14:textId="77777777" w:rsidTr="006F42C8">
        <w:trPr>
          <w:trHeight w:val="837"/>
        </w:trPr>
        <w:tc>
          <w:tcPr>
            <w:tcW w:w="3402" w:type="dxa"/>
          </w:tcPr>
          <w:p w14:paraId="05E4412C"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Total de Recursos vinculados à emissão</w:t>
            </w:r>
            <w:r w:rsidRPr="002F1017">
              <w:rPr>
                <w:rFonts w:ascii="Trebuchet MS" w:hAnsi="Trebuchet MS"/>
                <w:sz w:val="22"/>
                <w:szCs w:val="22"/>
                <w:lang w:val="pt-BR" w:eastAsia="en-US"/>
              </w:rPr>
              <w:t>”:</w:t>
            </w:r>
          </w:p>
        </w:tc>
        <w:tc>
          <w:tcPr>
            <w:tcW w:w="6379" w:type="dxa"/>
          </w:tcPr>
          <w:p w14:paraId="20A4D85A" w14:textId="267522C3" w:rsidR="00BE3241" w:rsidRPr="002F1017" w:rsidRDefault="00BE3241" w:rsidP="00BE3241">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i/>
                <w:sz w:val="22"/>
                <w:szCs w:val="22"/>
                <w:lang w:val="pt-BR" w:eastAsia="en-US"/>
              </w:rPr>
            </w:pPr>
            <w:r>
              <w:rPr>
                <w:rFonts w:ascii="Trebuchet MS" w:hAnsi="Trebuchet MS"/>
                <w:sz w:val="22"/>
                <w:szCs w:val="22"/>
                <w:lang w:val="pt-BR" w:eastAsia="en-US"/>
              </w:rPr>
              <w:t xml:space="preserve">R$ </w:t>
            </w:r>
            <w:r w:rsidRPr="00A20F27">
              <w:rPr>
                <w:rFonts w:ascii="Trebuchet MS" w:hAnsi="Trebuchet MS"/>
                <w:sz w:val="22"/>
                <w:szCs w:val="22"/>
                <w:lang w:val="pt-BR"/>
              </w:rPr>
              <w:t>6.069.071.426,70 (seis bilhões, sessenta e nove milhões, setenta e um mil, quatrocentos e vinte e seis reais e setenta centavos)</w:t>
            </w:r>
            <w:r w:rsidRPr="00C37136">
              <w:rPr>
                <w:rFonts w:ascii="Trebuchet MS" w:hAnsi="Trebuchet MS"/>
                <w:sz w:val="22"/>
                <w:szCs w:val="22"/>
                <w:lang w:val="pt-BR" w:eastAsia="en-US"/>
              </w:rPr>
              <w:t xml:space="preserve">; </w:t>
            </w:r>
          </w:p>
        </w:tc>
      </w:tr>
      <w:tr w:rsidR="00BE3241" w:rsidRPr="002F1017" w14:paraId="692E7070" w14:textId="77777777" w:rsidTr="006F42C8">
        <w:trPr>
          <w:trHeight w:val="673"/>
        </w:trPr>
        <w:tc>
          <w:tcPr>
            <w:tcW w:w="3402" w:type="dxa"/>
          </w:tcPr>
          <w:p w14:paraId="57D54107"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Valor Total da Emissão</w:t>
            </w:r>
            <w:r w:rsidRPr="002F1017">
              <w:rPr>
                <w:rFonts w:ascii="Trebuchet MS" w:hAnsi="Trebuchet MS"/>
                <w:sz w:val="22"/>
                <w:szCs w:val="22"/>
                <w:lang w:val="pt-BR" w:eastAsia="en-US"/>
              </w:rPr>
              <w:t>”:</w:t>
            </w:r>
          </w:p>
        </w:tc>
        <w:tc>
          <w:tcPr>
            <w:tcW w:w="6379" w:type="dxa"/>
          </w:tcPr>
          <w:p w14:paraId="2B2C9A76" w14:textId="183B5F53" w:rsidR="00BE3241" w:rsidRPr="002F1017" w:rsidRDefault="00BE3241" w:rsidP="00BE3241">
            <w:pPr>
              <w:pStyle w:val="Cabealho"/>
              <w:widowControl w:val="0"/>
              <w:tabs>
                <w:tab w:val="left" w:pos="1117"/>
              </w:tabs>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eastAsia="en-US"/>
              </w:rPr>
              <w:t>R$ 6.069.071.426,70 (seis bilhões, sessenta e nove milhões, setenta e um mil, quatrocentos e vinte e seis reais e setenta centavos)</w:t>
            </w:r>
            <w:r w:rsidRPr="00C37136">
              <w:rPr>
                <w:rFonts w:ascii="Trebuchet MS" w:hAnsi="Trebuchet MS"/>
                <w:sz w:val="22"/>
                <w:szCs w:val="22"/>
                <w:lang w:val="pt-BR" w:eastAsia="en-US"/>
              </w:rPr>
              <w:t>;</w:t>
            </w:r>
          </w:p>
        </w:tc>
      </w:tr>
      <w:tr w:rsidR="00BE3241" w:rsidRPr="002F1017" w14:paraId="0F4B1D5C" w14:textId="77777777" w:rsidTr="006F42C8">
        <w:trPr>
          <w:trHeight w:val="673"/>
        </w:trPr>
        <w:tc>
          <w:tcPr>
            <w:tcW w:w="3402" w:type="dxa"/>
          </w:tcPr>
          <w:p w14:paraId="359C7525"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Valor Total de CRI Seniores</w:t>
            </w:r>
            <w:r w:rsidRPr="002F1017">
              <w:rPr>
                <w:rFonts w:ascii="Trebuchet MS" w:hAnsi="Trebuchet MS"/>
                <w:sz w:val="22"/>
                <w:szCs w:val="22"/>
                <w:lang w:val="pt-BR" w:eastAsia="en-US"/>
              </w:rPr>
              <w:t>”:</w:t>
            </w:r>
          </w:p>
        </w:tc>
        <w:tc>
          <w:tcPr>
            <w:tcW w:w="6379" w:type="dxa"/>
          </w:tcPr>
          <w:p w14:paraId="4E46DAF7" w14:textId="6FF2F349" w:rsidR="00BE3241" w:rsidRPr="002F1017" w:rsidRDefault="00BE3241" w:rsidP="00BE3241">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i/>
                <w:sz w:val="22"/>
                <w:szCs w:val="22"/>
                <w:lang w:val="pt-BR" w:eastAsia="en-US"/>
              </w:rPr>
            </w:pPr>
            <w:r w:rsidRPr="00A20F27">
              <w:rPr>
                <w:rFonts w:ascii="Trebuchet MS" w:hAnsi="Trebuchet MS"/>
                <w:sz w:val="22"/>
                <w:szCs w:val="22"/>
                <w:lang w:val="pt-BR" w:eastAsia="en-US"/>
              </w:rPr>
              <w:t>R$ 4.043.565.757,33 (quatro bilhões, quarenta e três milhões, quinhentos e sessenta e cinco mil, setecentos e cinquenta e sete reais e trinta e três centavos)</w:t>
            </w:r>
            <w:r w:rsidRPr="00C37136">
              <w:rPr>
                <w:rFonts w:ascii="Trebuchet MS" w:hAnsi="Trebuchet MS"/>
                <w:sz w:val="22"/>
                <w:szCs w:val="22"/>
                <w:lang w:val="pt-BR" w:eastAsia="en-US"/>
              </w:rPr>
              <w:t xml:space="preserve">; </w:t>
            </w:r>
          </w:p>
        </w:tc>
      </w:tr>
      <w:tr w:rsidR="00BE3241" w:rsidRPr="002F1017" w14:paraId="52FE3EC3" w14:textId="77777777" w:rsidTr="006F42C8">
        <w:trPr>
          <w:trHeight w:val="673"/>
        </w:trPr>
        <w:tc>
          <w:tcPr>
            <w:tcW w:w="3402" w:type="dxa"/>
          </w:tcPr>
          <w:p w14:paraId="4FB20DEA"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Valor Total de CRI Subordinados</w:t>
            </w:r>
            <w:r w:rsidRPr="002F1017">
              <w:rPr>
                <w:rFonts w:ascii="Trebuchet MS" w:hAnsi="Trebuchet MS"/>
                <w:sz w:val="22"/>
                <w:szCs w:val="22"/>
                <w:lang w:val="pt-BR" w:eastAsia="en-US"/>
              </w:rPr>
              <w:t>”:</w:t>
            </w:r>
          </w:p>
        </w:tc>
        <w:tc>
          <w:tcPr>
            <w:tcW w:w="6379" w:type="dxa"/>
          </w:tcPr>
          <w:p w14:paraId="7CCCAC63" w14:textId="625F10BE" w:rsidR="00BE3241" w:rsidRPr="002F1017" w:rsidRDefault="00BE3241" w:rsidP="00BE3241">
            <w:pPr>
              <w:pStyle w:val="Cabealho"/>
              <w:widowControl w:val="0"/>
              <w:tabs>
                <w:tab w:val="left" w:pos="1117"/>
              </w:tabs>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eastAsia="en-US"/>
              </w:rPr>
              <w:t>R$ 2.025.505.669,37 (dois bilhões, vinte e cinco milhões, quinhentos e cinco mil, seiscentos e sessenta e nove reais e trinta e sete centavos)</w:t>
            </w:r>
            <w:r w:rsidRPr="00C37136">
              <w:rPr>
                <w:rFonts w:ascii="Trebuchet MS" w:hAnsi="Trebuchet MS"/>
                <w:sz w:val="22"/>
                <w:szCs w:val="22"/>
                <w:lang w:val="pt-BR" w:eastAsia="en-US"/>
              </w:rPr>
              <w:t xml:space="preserve">; </w:t>
            </w:r>
          </w:p>
        </w:tc>
      </w:tr>
      <w:tr w:rsidR="00BE3241" w:rsidRPr="002F1017" w14:paraId="0C924A14" w14:textId="77777777" w:rsidTr="006F42C8">
        <w:trPr>
          <w:trHeight w:val="673"/>
        </w:trPr>
        <w:tc>
          <w:tcPr>
            <w:tcW w:w="3402" w:type="dxa"/>
          </w:tcPr>
          <w:p w14:paraId="7EBA8EC9"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Quantidade de CRI Seniores</w:t>
            </w:r>
            <w:r w:rsidRPr="002F1017">
              <w:rPr>
                <w:rFonts w:ascii="Trebuchet MS" w:hAnsi="Trebuchet MS"/>
                <w:sz w:val="22"/>
                <w:szCs w:val="22"/>
                <w:lang w:val="pt-BR" w:eastAsia="en-US"/>
              </w:rPr>
              <w:t>”:</w:t>
            </w:r>
          </w:p>
        </w:tc>
        <w:tc>
          <w:tcPr>
            <w:tcW w:w="6379" w:type="dxa"/>
          </w:tcPr>
          <w:p w14:paraId="5604ADF4" w14:textId="3E4F4B59" w:rsidR="00BE3241" w:rsidRPr="002F1017" w:rsidRDefault="00BE3241" w:rsidP="00BE3241">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rPr>
              <w:t>4.043 (quatro mil e quarenta e três)</w:t>
            </w:r>
            <w:r w:rsidRPr="00C37136">
              <w:rPr>
                <w:rFonts w:ascii="Trebuchet MS" w:hAnsi="Trebuchet MS"/>
                <w:sz w:val="22"/>
                <w:szCs w:val="22"/>
                <w:lang w:val="pt-BR" w:eastAsia="en-US"/>
              </w:rPr>
              <w:t>;</w:t>
            </w:r>
          </w:p>
        </w:tc>
      </w:tr>
      <w:tr w:rsidR="00BE3241" w:rsidRPr="002F1017" w14:paraId="5E5D36D8" w14:textId="77777777" w:rsidTr="006F42C8">
        <w:trPr>
          <w:trHeight w:val="673"/>
        </w:trPr>
        <w:tc>
          <w:tcPr>
            <w:tcW w:w="3402" w:type="dxa"/>
          </w:tcPr>
          <w:p w14:paraId="63308BF9"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Quantidade de CRI Subordinados</w:t>
            </w:r>
            <w:r w:rsidRPr="002F1017">
              <w:rPr>
                <w:rFonts w:ascii="Trebuchet MS" w:hAnsi="Trebuchet MS"/>
                <w:sz w:val="22"/>
                <w:szCs w:val="22"/>
                <w:lang w:val="pt-BR" w:eastAsia="en-US"/>
              </w:rPr>
              <w:t>”:</w:t>
            </w:r>
          </w:p>
        </w:tc>
        <w:tc>
          <w:tcPr>
            <w:tcW w:w="6379" w:type="dxa"/>
          </w:tcPr>
          <w:p w14:paraId="5876BDD3" w14:textId="60448F2D" w:rsidR="00BE3241" w:rsidRPr="002F1017" w:rsidRDefault="00BE3241" w:rsidP="00BE3241">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rPr>
              <w:t>2.025 (dois mil e vinte e cinco)</w:t>
            </w:r>
            <w:r w:rsidRPr="00C37136">
              <w:rPr>
                <w:rFonts w:ascii="Trebuchet MS" w:hAnsi="Trebuchet MS"/>
                <w:sz w:val="22"/>
                <w:szCs w:val="22"/>
                <w:lang w:val="pt-BR" w:eastAsia="en-US"/>
              </w:rPr>
              <w:t>;</w:t>
            </w:r>
          </w:p>
        </w:tc>
      </w:tr>
      <w:tr w:rsidR="00BE3241" w:rsidRPr="002F1017" w14:paraId="1EF89CDA" w14:textId="77777777" w:rsidTr="006F42C8">
        <w:trPr>
          <w:trHeight w:val="639"/>
        </w:trPr>
        <w:tc>
          <w:tcPr>
            <w:tcW w:w="3402" w:type="dxa"/>
          </w:tcPr>
          <w:p w14:paraId="390DEB97"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Valor Nominal Unitário dos CRI Seniores</w:t>
            </w:r>
            <w:r w:rsidRPr="002F1017">
              <w:rPr>
                <w:rFonts w:ascii="Trebuchet MS" w:hAnsi="Trebuchet MS"/>
                <w:sz w:val="22"/>
                <w:szCs w:val="22"/>
                <w:lang w:val="pt-BR" w:eastAsia="en-US"/>
              </w:rPr>
              <w:t>”:</w:t>
            </w:r>
          </w:p>
        </w:tc>
        <w:tc>
          <w:tcPr>
            <w:tcW w:w="6379" w:type="dxa"/>
          </w:tcPr>
          <w:p w14:paraId="6613C1A4" w14:textId="224793A1"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eastAsia="en-US"/>
              </w:rPr>
              <w:t>R$ 1.000.139,93503092 (um milhão, cento e trinta e nove reais e noventa e três milhões, quinhentos e três mil e noventa e dois centésimos de milionésimos)</w:t>
            </w:r>
            <w:r w:rsidRPr="00C37136">
              <w:rPr>
                <w:rFonts w:ascii="Trebuchet MS" w:hAnsi="Trebuchet MS"/>
                <w:sz w:val="22"/>
                <w:szCs w:val="22"/>
                <w:lang w:val="pt-BR" w:eastAsia="en-US"/>
              </w:rPr>
              <w:t>, na Data da Emissão;</w:t>
            </w:r>
          </w:p>
        </w:tc>
      </w:tr>
      <w:tr w:rsidR="00BE3241" w:rsidRPr="002F1017" w14:paraId="62B19992" w14:textId="77777777" w:rsidTr="006F42C8">
        <w:trPr>
          <w:trHeight w:val="776"/>
        </w:trPr>
        <w:tc>
          <w:tcPr>
            <w:tcW w:w="3402" w:type="dxa"/>
          </w:tcPr>
          <w:p w14:paraId="42A61CBB"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u w:val="single"/>
                <w:lang w:val="pt-BR" w:eastAsia="en-US"/>
              </w:rPr>
              <w:t>“Valor Nominal Unitário dos CRI Subordinados”</w:t>
            </w:r>
            <w:r w:rsidRPr="002F1017">
              <w:rPr>
                <w:rFonts w:ascii="Trebuchet MS" w:hAnsi="Trebuchet MS"/>
                <w:sz w:val="22"/>
                <w:szCs w:val="22"/>
                <w:lang w:val="pt-BR" w:eastAsia="en-US"/>
              </w:rPr>
              <w:t>:</w:t>
            </w:r>
          </w:p>
        </w:tc>
        <w:tc>
          <w:tcPr>
            <w:tcW w:w="6379" w:type="dxa"/>
          </w:tcPr>
          <w:p w14:paraId="79A8FAFC" w14:textId="76A2ABD5" w:rsidR="00BE3241" w:rsidRPr="002F1017" w:rsidRDefault="00BE3241" w:rsidP="00BE3241">
            <w:pPr>
              <w:widowControl w:val="0"/>
              <w:spacing w:before="144" w:after="144" w:line="360" w:lineRule="auto"/>
              <w:ind w:left="34"/>
              <w:jc w:val="both"/>
              <w:rPr>
                <w:rFonts w:ascii="Trebuchet MS" w:hAnsi="Trebuchet MS"/>
                <w:sz w:val="22"/>
                <w:szCs w:val="22"/>
              </w:rPr>
            </w:pPr>
            <w:r w:rsidRPr="00A20F27">
              <w:rPr>
                <w:rFonts w:ascii="Trebuchet MS" w:hAnsi="Trebuchet MS"/>
                <w:sz w:val="22"/>
                <w:szCs w:val="22"/>
              </w:rPr>
              <w:t>R$ 1.000.249,71326914 (um milhão, duzentos e quarenta e nove reais e setenta e um milhões, trezentos e vinte e seis mil, novecentos e quatorze centésimos de milionésimos)</w:t>
            </w:r>
            <w:r w:rsidRPr="00C37136">
              <w:rPr>
                <w:rFonts w:ascii="Trebuchet MS" w:hAnsi="Trebuchet MS"/>
                <w:sz w:val="22"/>
                <w:szCs w:val="22"/>
              </w:rPr>
              <w:t xml:space="preserve">, na Data de Emissão; </w:t>
            </w:r>
          </w:p>
        </w:tc>
      </w:tr>
      <w:tr w:rsidR="00BE3241" w:rsidRPr="002F1017" w14:paraId="72A3F678" w14:textId="77777777" w:rsidTr="006F42C8">
        <w:trPr>
          <w:trHeight w:val="701"/>
        </w:trPr>
        <w:tc>
          <w:tcPr>
            <w:tcW w:w="3402" w:type="dxa"/>
          </w:tcPr>
          <w:p w14:paraId="525D51FA"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Data e Local da Emissão</w:t>
            </w:r>
            <w:r w:rsidRPr="002F1017">
              <w:rPr>
                <w:rFonts w:ascii="Trebuchet MS" w:hAnsi="Trebuchet MS"/>
                <w:sz w:val="22"/>
                <w:szCs w:val="22"/>
                <w:lang w:val="pt-BR" w:eastAsia="en-US"/>
              </w:rPr>
              <w:t>”:</w:t>
            </w:r>
          </w:p>
        </w:tc>
        <w:tc>
          <w:tcPr>
            <w:tcW w:w="6379" w:type="dxa"/>
          </w:tcPr>
          <w:p w14:paraId="611EB8CA" w14:textId="48FC5031"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sidRPr="00C37136">
              <w:rPr>
                <w:rFonts w:ascii="Trebuchet MS" w:hAnsi="Trebuchet MS"/>
                <w:sz w:val="22"/>
                <w:szCs w:val="22"/>
                <w:lang w:val="pt-BR" w:eastAsia="en-US"/>
              </w:rPr>
              <w:t xml:space="preserve">Para todos os efeitos legais, a data de emissão dos CRI é o dia </w:t>
            </w:r>
            <w:r>
              <w:rPr>
                <w:rFonts w:ascii="Trebuchet MS" w:hAnsi="Trebuchet MS"/>
                <w:sz w:val="22"/>
                <w:szCs w:val="22"/>
                <w:lang w:val="pt-BR"/>
              </w:rPr>
              <w:t>21 de outubro de 2016</w:t>
            </w:r>
            <w:r w:rsidRPr="00C37136">
              <w:rPr>
                <w:rFonts w:ascii="Trebuchet MS" w:hAnsi="Trebuchet MS"/>
                <w:sz w:val="22"/>
                <w:szCs w:val="22"/>
                <w:lang w:val="pt-BR" w:eastAsia="en-US"/>
              </w:rPr>
              <w:t xml:space="preserve">, em São Paulo/SP; </w:t>
            </w:r>
          </w:p>
        </w:tc>
      </w:tr>
      <w:tr w:rsidR="00BE3241" w:rsidRPr="002F1017" w14:paraId="7B8575AF" w14:textId="77777777" w:rsidTr="006F42C8">
        <w:trPr>
          <w:trHeight w:val="509"/>
        </w:trPr>
        <w:tc>
          <w:tcPr>
            <w:tcW w:w="3402" w:type="dxa"/>
          </w:tcPr>
          <w:p w14:paraId="173358AD"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Prazo da Emissão dos CRI Seniores</w:t>
            </w:r>
            <w:r w:rsidRPr="002F1017">
              <w:rPr>
                <w:rFonts w:ascii="Trebuchet MS" w:hAnsi="Trebuchet MS"/>
                <w:sz w:val="22"/>
                <w:szCs w:val="22"/>
                <w:lang w:val="pt-BR" w:eastAsia="en-US"/>
              </w:rPr>
              <w:t>”:</w:t>
            </w:r>
          </w:p>
        </w:tc>
        <w:tc>
          <w:tcPr>
            <w:tcW w:w="6379" w:type="dxa"/>
          </w:tcPr>
          <w:p w14:paraId="27DD9AB9" w14:textId="73BEEC63"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rPr>
              <w:t>5.467 (cinco mil, quatrocentos e sessenta e sete)</w:t>
            </w:r>
            <w:r w:rsidRPr="00C37136">
              <w:rPr>
                <w:rFonts w:ascii="Trebuchet MS" w:hAnsi="Trebuchet MS"/>
                <w:sz w:val="22"/>
                <w:szCs w:val="22"/>
                <w:lang w:val="pt-BR"/>
              </w:rPr>
              <w:t xml:space="preserve"> dias</w:t>
            </w:r>
            <w:r w:rsidRPr="00C37136">
              <w:rPr>
                <w:rFonts w:ascii="Trebuchet MS" w:hAnsi="Trebuchet MS"/>
                <w:sz w:val="22"/>
                <w:szCs w:val="22"/>
                <w:lang w:val="pt-BR" w:eastAsia="en-US"/>
              </w:rPr>
              <w:t xml:space="preserve">, a partir da Data de Emissão; </w:t>
            </w:r>
          </w:p>
        </w:tc>
      </w:tr>
      <w:tr w:rsidR="00BE3241" w:rsidRPr="002F1017" w14:paraId="2484DB24" w14:textId="77777777" w:rsidTr="006F42C8">
        <w:trPr>
          <w:trHeight w:val="509"/>
        </w:trPr>
        <w:tc>
          <w:tcPr>
            <w:tcW w:w="3402" w:type="dxa"/>
          </w:tcPr>
          <w:p w14:paraId="4A00A98B"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Prazo da Emissão dos CRI Subordinados</w:t>
            </w:r>
            <w:r w:rsidRPr="002F1017">
              <w:rPr>
                <w:rFonts w:ascii="Trebuchet MS" w:hAnsi="Trebuchet MS"/>
                <w:sz w:val="22"/>
                <w:szCs w:val="22"/>
                <w:lang w:val="pt-BR" w:eastAsia="en-US"/>
              </w:rPr>
              <w:t>”:</w:t>
            </w:r>
          </w:p>
        </w:tc>
        <w:tc>
          <w:tcPr>
            <w:tcW w:w="6379" w:type="dxa"/>
          </w:tcPr>
          <w:p w14:paraId="167513CA" w14:textId="03B88FA0"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sidRPr="00A20F27">
              <w:rPr>
                <w:rFonts w:ascii="Trebuchet MS" w:hAnsi="Trebuchet MS"/>
                <w:sz w:val="22"/>
                <w:szCs w:val="22"/>
                <w:lang w:val="pt-BR"/>
              </w:rPr>
              <w:t>12.772 (doze mil, setecentos e setenta e dois)</w:t>
            </w:r>
            <w:r w:rsidRPr="00C37136">
              <w:rPr>
                <w:rFonts w:ascii="Trebuchet MS" w:hAnsi="Trebuchet MS"/>
                <w:sz w:val="22"/>
                <w:szCs w:val="22"/>
                <w:lang w:val="pt-BR"/>
              </w:rPr>
              <w:t xml:space="preserve"> dias</w:t>
            </w:r>
            <w:r w:rsidRPr="00C37136">
              <w:rPr>
                <w:rFonts w:ascii="Trebuchet MS" w:hAnsi="Trebuchet MS"/>
                <w:sz w:val="22"/>
                <w:szCs w:val="22"/>
                <w:lang w:val="pt-BR" w:eastAsia="en-US"/>
              </w:rPr>
              <w:t>, a partir da Data de Emissão;</w:t>
            </w:r>
          </w:p>
        </w:tc>
      </w:tr>
      <w:tr w:rsidR="00BE3241" w:rsidRPr="002F1017" w14:paraId="5E35BE1F" w14:textId="77777777" w:rsidTr="006F42C8">
        <w:trPr>
          <w:trHeight w:val="404"/>
        </w:trPr>
        <w:tc>
          <w:tcPr>
            <w:tcW w:w="3402" w:type="dxa"/>
          </w:tcPr>
          <w:p w14:paraId="17D7B4BE"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Vencimento dos CRI Seniores</w:t>
            </w:r>
            <w:r w:rsidRPr="002F1017">
              <w:rPr>
                <w:rFonts w:ascii="Trebuchet MS" w:hAnsi="Trebuchet MS"/>
                <w:sz w:val="22"/>
                <w:szCs w:val="22"/>
                <w:lang w:val="pt-BR" w:eastAsia="en-US"/>
              </w:rPr>
              <w:t>”:</w:t>
            </w:r>
          </w:p>
        </w:tc>
        <w:tc>
          <w:tcPr>
            <w:tcW w:w="6379" w:type="dxa"/>
          </w:tcPr>
          <w:p w14:paraId="493DAD7F" w14:textId="700267CF"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10</w:t>
            </w:r>
            <w:r w:rsidRPr="00C37136">
              <w:rPr>
                <w:rFonts w:ascii="Trebuchet MS" w:hAnsi="Trebuchet MS" w:cs="Arial"/>
                <w:sz w:val="22"/>
                <w:szCs w:val="22"/>
                <w:lang w:val="pt-BR" w:eastAsia="en-US"/>
              </w:rPr>
              <w:t xml:space="preserve"> de </w:t>
            </w:r>
            <w:r>
              <w:rPr>
                <w:rFonts w:ascii="Trebuchet MS" w:hAnsi="Trebuchet MS"/>
                <w:sz w:val="22"/>
                <w:szCs w:val="22"/>
                <w:lang w:val="pt-BR"/>
              </w:rPr>
              <w:t>outubro</w:t>
            </w:r>
            <w:r w:rsidRPr="00C37136">
              <w:rPr>
                <w:rFonts w:ascii="Trebuchet MS" w:hAnsi="Trebuchet MS" w:cs="Arial"/>
                <w:sz w:val="22"/>
                <w:szCs w:val="22"/>
                <w:lang w:val="pt-BR" w:eastAsia="en-US"/>
              </w:rPr>
              <w:t xml:space="preserve"> de 20</w:t>
            </w:r>
            <w:r>
              <w:rPr>
                <w:rFonts w:ascii="Trebuchet MS" w:hAnsi="Trebuchet MS" w:cs="Arial"/>
                <w:sz w:val="22"/>
                <w:szCs w:val="22"/>
                <w:lang w:val="pt-BR" w:eastAsia="en-US"/>
              </w:rPr>
              <w:t>31</w:t>
            </w:r>
            <w:r w:rsidRPr="00C37136">
              <w:rPr>
                <w:rFonts w:ascii="Trebuchet MS" w:hAnsi="Trebuchet MS"/>
                <w:sz w:val="22"/>
                <w:szCs w:val="22"/>
                <w:lang w:val="pt-BR" w:eastAsia="en-US"/>
              </w:rPr>
              <w:t xml:space="preserve">; </w:t>
            </w:r>
          </w:p>
        </w:tc>
      </w:tr>
      <w:tr w:rsidR="00BE3241" w:rsidRPr="002F1017" w14:paraId="05E05B01" w14:textId="77777777" w:rsidTr="006F42C8">
        <w:trPr>
          <w:trHeight w:val="567"/>
        </w:trPr>
        <w:tc>
          <w:tcPr>
            <w:tcW w:w="3402" w:type="dxa"/>
          </w:tcPr>
          <w:p w14:paraId="4ECB950F"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pt-BR" w:eastAsia="en-US"/>
              </w:rPr>
            </w:pPr>
            <w:r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Vencimento dos CRI Subordinados</w:t>
            </w:r>
            <w:r w:rsidRPr="002F1017">
              <w:rPr>
                <w:rFonts w:ascii="Trebuchet MS" w:hAnsi="Trebuchet MS"/>
                <w:sz w:val="22"/>
                <w:szCs w:val="22"/>
                <w:lang w:val="pt-BR" w:eastAsia="en-US"/>
              </w:rPr>
              <w:t>”</w:t>
            </w:r>
          </w:p>
        </w:tc>
        <w:tc>
          <w:tcPr>
            <w:tcW w:w="6379" w:type="dxa"/>
          </w:tcPr>
          <w:p w14:paraId="73224C91" w14:textId="0CA3AB54" w:rsidR="00BE3241" w:rsidRPr="002F1017" w:rsidRDefault="00BE3241" w:rsidP="00BE3241">
            <w:pPr>
              <w:pStyle w:val="Cabealho"/>
              <w:widowControl w:val="0"/>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10</w:t>
            </w:r>
            <w:r w:rsidRPr="00C37136">
              <w:rPr>
                <w:rFonts w:ascii="Trebuchet MS" w:hAnsi="Trebuchet MS" w:cs="Arial"/>
                <w:sz w:val="22"/>
                <w:szCs w:val="22"/>
                <w:lang w:val="pt-BR" w:eastAsia="en-US"/>
              </w:rPr>
              <w:t xml:space="preserve"> de </w:t>
            </w:r>
            <w:r>
              <w:rPr>
                <w:rFonts w:ascii="Trebuchet MS" w:hAnsi="Trebuchet MS"/>
                <w:sz w:val="22"/>
                <w:szCs w:val="22"/>
                <w:lang w:val="pt-BR"/>
              </w:rPr>
              <w:t>outubro</w:t>
            </w:r>
            <w:r w:rsidRPr="00C37136">
              <w:rPr>
                <w:rFonts w:ascii="Trebuchet MS" w:hAnsi="Trebuchet MS" w:cs="Arial"/>
                <w:sz w:val="22"/>
                <w:szCs w:val="22"/>
                <w:lang w:val="pt-BR" w:eastAsia="en-US"/>
              </w:rPr>
              <w:t xml:space="preserve"> de 20</w:t>
            </w:r>
            <w:r>
              <w:rPr>
                <w:rFonts w:ascii="Trebuchet MS" w:hAnsi="Trebuchet MS" w:cs="Arial"/>
                <w:sz w:val="22"/>
                <w:szCs w:val="22"/>
                <w:lang w:val="pt-BR" w:eastAsia="en-US"/>
              </w:rPr>
              <w:t>51</w:t>
            </w:r>
            <w:r w:rsidRPr="00C37136">
              <w:rPr>
                <w:rFonts w:ascii="Trebuchet MS" w:hAnsi="Trebuchet MS"/>
                <w:sz w:val="22"/>
                <w:szCs w:val="22"/>
                <w:lang w:val="pt-BR" w:eastAsia="en-US"/>
              </w:rPr>
              <w:t xml:space="preserve">; </w:t>
            </w:r>
          </w:p>
        </w:tc>
      </w:tr>
      <w:tr w:rsidR="00BE3241" w:rsidRPr="002F1017" w14:paraId="70D3C4ED" w14:textId="77777777" w:rsidTr="006F42C8">
        <w:trPr>
          <w:trHeight w:val="567"/>
        </w:trPr>
        <w:tc>
          <w:tcPr>
            <w:tcW w:w="3402" w:type="dxa"/>
          </w:tcPr>
          <w:p w14:paraId="0B0FE073" w14:textId="77777777" w:rsidR="00BE3241" w:rsidRPr="002F1017" w:rsidRDefault="00BE3241" w:rsidP="00BE3241">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u w:val="single"/>
                <w:lang w:val="pt-BR" w:eastAsia="en-US"/>
              </w:rPr>
            </w:pPr>
            <w:r w:rsidRPr="002F1017">
              <w:rPr>
                <w:rFonts w:ascii="Trebuchet MS" w:hAnsi="Trebuchet MS"/>
                <w:sz w:val="22"/>
                <w:szCs w:val="22"/>
                <w:u w:val="single"/>
                <w:lang w:val="pt-BR" w:eastAsia="en-US"/>
              </w:rPr>
              <w:t>“Primeiro Pagamento dos CRI Seniores”</w:t>
            </w:r>
          </w:p>
        </w:tc>
        <w:tc>
          <w:tcPr>
            <w:tcW w:w="6379" w:type="dxa"/>
          </w:tcPr>
          <w:p w14:paraId="7B226042" w14:textId="4C2A4409" w:rsidR="00BE3241" w:rsidRPr="002F1017" w:rsidRDefault="00BE3241">
            <w:pPr>
              <w:pStyle w:val="Cabealho"/>
              <w:widowControl w:val="0"/>
              <w:spacing w:before="144" w:after="144" w:line="360" w:lineRule="auto"/>
              <w:jc w:val="both"/>
              <w:rPr>
                <w:rFonts w:ascii="Trebuchet MS" w:hAnsi="Trebuchet MS"/>
                <w:sz w:val="22"/>
                <w:szCs w:val="22"/>
                <w:lang w:val="pt-BR" w:eastAsia="en-US"/>
              </w:rPr>
            </w:pPr>
            <w:r w:rsidRPr="00C37136">
              <w:rPr>
                <w:rFonts w:ascii="Trebuchet MS" w:hAnsi="Trebuchet MS"/>
                <w:sz w:val="22"/>
                <w:szCs w:val="22"/>
                <w:lang w:val="pt-BR" w:eastAsia="en-US"/>
              </w:rPr>
              <w:t xml:space="preserve">O primeiro pagamento de juros e amortização dos CRI Seniores ocorrerá em </w:t>
            </w:r>
            <w:r>
              <w:rPr>
                <w:rFonts w:ascii="Trebuchet MS" w:hAnsi="Trebuchet MS"/>
                <w:sz w:val="22"/>
                <w:szCs w:val="22"/>
                <w:lang w:val="pt-BR"/>
              </w:rPr>
              <w:t>10 de novembro de 2016</w:t>
            </w:r>
            <w:r w:rsidRPr="00C37136">
              <w:rPr>
                <w:rFonts w:ascii="Trebuchet MS" w:hAnsi="Trebuchet MS"/>
                <w:sz w:val="22"/>
                <w:szCs w:val="22"/>
                <w:lang w:val="pt-BR" w:eastAsia="en-US"/>
              </w:rPr>
              <w:t>;</w:t>
            </w:r>
          </w:p>
        </w:tc>
      </w:tr>
      <w:tr w:rsidR="00822A09" w:rsidRPr="002F1017" w14:paraId="64C26C49" w14:textId="77777777" w:rsidTr="006F42C8">
        <w:trPr>
          <w:trHeight w:val="567"/>
        </w:trPr>
        <w:tc>
          <w:tcPr>
            <w:tcW w:w="3402" w:type="dxa"/>
          </w:tcPr>
          <w:p w14:paraId="0736A92B" w14:textId="77777777" w:rsidR="00822A09" w:rsidRPr="002F1017" w:rsidRDefault="006761A9" w:rsidP="006F42C8">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eastAsia="en-US"/>
              </w:rPr>
            </w:pPr>
            <w:r w:rsidRPr="002F1017">
              <w:rPr>
                <w:rFonts w:ascii="Trebuchet MS" w:hAnsi="Trebuchet MS"/>
                <w:sz w:val="22"/>
                <w:szCs w:val="22"/>
                <w:u w:val="single"/>
                <w:lang w:val="pt-BR" w:eastAsia="en-US"/>
              </w:rPr>
              <w:t>“</w:t>
            </w:r>
            <w:r w:rsidR="00A26216" w:rsidRPr="002F1017">
              <w:rPr>
                <w:rFonts w:ascii="Trebuchet MS" w:hAnsi="Trebuchet MS"/>
                <w:sz w:val="22"/>
                <w:szCs w:val="22"/>
                <w:u w:val="single"/>
                <w:lang w:val="pt-BR" w:eastAsia="en-US"/>
              </w:rPr>
              <w:t>Atualização Monetária</w:t>
            </w:r>
            <w:r w:rsidRPr="002F1017">
              <w:rPr>
                <w:rFonts w:ascii="Trebuchet MS" w:hAnsi="Trebuchet MS"/>
                <w:sz w:val="22"/>
                <w:szCs w:val="22"/>
                <w:u w:val="single"/>
                <w:lang w:val="pt-BR" w:eastAsia="en-US"/>
              </w:rPr>
              <w:t>”</w:t>
            </w:r>
            <w:r w:rsidR="00A26216" w:rsidRPr="002F1017">
              <w:rPr>
                <w:rFonts w:ascii="Trebuchet MS" w:hAnsi="Trebuchet MS"/>
                <w:sz w:val="22"/>
                <w:szCs w:val="22"/>
                <w:u w:val="single"/>
                <w:lang w:val="pt-BR" w:eastAsia="en-US"/>
              </w:rPr>
              <w:t>:</w:t>
            </w:r>
          </w:p>
        </w:tc>
        <w:tc>
          <w:tcPr>
            <w:tcW w:w="6379" w:type="dxa"/>
          </w:tcPr>
          <w:p w14:paraId="57048DD8" w14:textId="77777777" w:rsidR="00822A09" w:rsidRPr="002F1017" w:rsidRDefault="00A26216" w:rsidP="006F42C8">
            <w:pPr>
              <w:pStyle w:val="Cabealho"/>
              <w:widowControl w:val="0"/>
              <w:spacing w:before="144" w:after="144" w:line="360" w:lineRule="auto"/>
              <w:jc w:val="both"/>
              <w:rPr>
                <w:rFonts w:ascii="Trebuchet MS" w:hAnsi="Trebuchet MS"/>
                <w:sz w:val="22"/>
                <w:szCs w:val="22"/>
                <w:lang w:val="pt-BR" w:eastAsia="en-US"/>
              </w:rPr>
            </w:pPr>
            <w:r w:rsidRPr="002F1017">
              <w:rPr>
                <w:rFonts w:ascii="Trebuchet MS" w:hAnsi="Trebuchet MS"/>
                <w:sz w:val="22"/>
                <w:szCs w:val="22"/>
                <w:lang w:val="pt-BR" w:eastAsia="en-US"/>
              </w:rPr>
              <w:t>Os saldos dos CRI serão atualizados monetariamente pelo Índice de Remuneração Básica dos Depósitos do FGTS, atualmente representado pela variação da TR. Caso a TR seja extinta, como índice substituto será adotado o índice que vier a ser aplicado a remuneração básica dos depósitos de poupança;</w:t>
            </w:r>
          </w:p>
        </w:tc>
      </w:tr>
      <w:tr w:rsidR="00822A09" w:rsidRPr="002F1017" w14:paraId="71A32C8E" w14:textId="77777777" w:rsidTr="006F42C8">
        <w:trPr>
          <w:trHeight w:val="567"/>
        </w:trPr>
        <w:tc>
          <w:tcPr>
            <w:tcW w:w="3402" w:type="dxa"/>
          </w:tcPr>
          <w:p w14:paraId="11C11E0A" w14:textId="77777777" w:rsidR="00822A09" w:rsidRPr="002F1017" w:rsidRDefault="00A26216" w:rsidP="006F42C8">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u w:val="single"/>
                <w:lang w:val="en-US" w:eastAsia="en-US"/>
              </w:rPr>
            </w:pPr>
            <w:r w:rsidRPr="002F1017">
              <w:rPr>
                <w:rFonts w:ascii="Trebuchet MS" w:hAnsi="Trebuchet MS"/>
                <w:sz w:val="22"/>
                <w:szCs w:val="22"/>
                <w:u w:val="single"/>
                <w:lang w:val="pt-BR" w:eastAsia="en-US"/>
              </w:rPr>
              <w:t>Periodicidade da Atualização:</w:t>
            </w:r>
          </w:p>
        </w:tc>
        <w:tc>
          <w:tcPr>
            <w:tcW w:w="6379" w:type="dxa"/>
          </w:tcPr>
          <w:p w14:paraId="38AA203A" w14:textId="72E3EF8A" w:rsidR="00822A09" w:rsidRPr="002F1017" w:rsidRDefault="00A26216" w:rsidP="006F42C8">
            <w:pPr>
              <w:pStyle w:val="Cabealho"/>
              <w:widowControl w:val="0"/>
              <w:spacing w:before="144" w:after="144" w:line="360" w:lineRule="auto"/>
              <w:jc w:val="both"/>
              <w:rPr>
                <w:rFonts w:ascii="Trebuchet MS" w:hAnsi="Trebuchet MS"/>
                <w:sz w:val="22"/>
                <w:szCs w:val="22"/>
                <w:lang w:val="pt-BR" w:eastAsia="en-US"/>
              </w:rPr>
            </w:pPr>
            <w:r w:rsidRPr="002F1017">
              <w:rPr>
                <w:rFonts w:ascii="Trebuchet MS" w:hAnsi="Trebuchet MS"/>
                <w:sz w:val="22"/>
                <w:szCs w:val="22"/>
                <w:lang w:val="pt-BR" w:eastAsia="en-US"/>
              </w:rPr>
              <w:t xml:space="preserve">A Atualização deverá ser feita mensalmente, todo dia </w:t>
            </w:r>
            <w:r w:rsidRPr="002F1017">
              <w:rPr>
                <w:rFonts w:ascii="Trebuchet MS" w:hAnsi="Trebuchet MS"/>
                <w:sz w:val="22"/>
                <w:szCs w:val="22"/>
                <w:lang w:val="pt-BR"/>
              </w:rPr>
              <w:t>10</w:t>
            </w:r>
            <w:r w:rsidRPr="002F1017">
              <w:rPr>
                <w:rFonts w:ascii="Trebuchet MS" w:hAnsi="Trebuchet MS"/>
                <w:sz w:val="22"/>
                <w:szCs w:val="22"/>
                <w:lang w:val="pt-BR" w:eastAsia="en-US"/>
              </w:rPr>
              <w:t xml:space="preserve"> (</w:t>
            </w:r>
            <w:r w:rsidR="006761A9" w:rsidRPr="002F1017">
              <w:rPr>
                <w:rFonts w:ascii="Trebuchet MS" w:hAnsi="Trebuchet MS"/>
                <w:sz w:val="22"/>
                <w:szCs w:val="22"/>
                <w:lang w:val="pt-BR" w:eastAsia="en-US"/>
              </w:rPr>
              <w:t>“</w:t>
            </w:r>
            <w:r w:rsidRPr="002F1017">
              <w:rPr>
                <w:rFonts w:ascii="Trebuchet MS" w:hAnsi="Trebuchet MS"/>
                <w:sz w:val="22"/>
                <w:szCs w:val="22"/>
                <w:u w:val="single"/>
                <w:lang w:val="pt-BR" w:eastAsia="en-US"/>
              </w:rPr>
              <w:t>Data de Apuração Mensal</w:t>
            </w:r>
            <w:r w:rsidR="006761A9" w:rsidRPr="002F1017">
              <w:rPr>
                <w:rFonts w:ascii="Trebuchet MS" w:hAnsi="Trebuchet MS"/>
                <w:sz w:val="22"/>
                <w:szCs w:val="22"/>
                <w:lang w:val="pt-BR" w:eastAsia="en-US"/>
              </w:rPr>
              <w:t>”</w:t>
            </w:r>
            <w:r w:rsidRPr="002F1017">
              <w:rPr>
                <w:rFonts w:ascii="Trebuchet MS" w:hAnsi="Trebuchet MS"/>
                <w:sz w:val="22"/>
                <w:szCs w:val="22"/>
                <w:lang w:val="pt-BR" w:eastAsia="en-US"/>
              </w:rPr>
              <w:t xml:space="preserve">), sempre tomando por base a TR do 10ª dia de cada </w:t>
            </w:r>
            <w:r w:rsidRPr="00A6333F">
              <w:rPr>
                <w:rFonts w:ascii="Trebuchet MS" w:hAnsi="Trebuchet MS"/>
                <w:sz w:val="22"/>
                <w:szCs w:val="22"/>
                <w:lang w:val="pt-BR" w:eastAsia="en-US"/>
              </w:rPr>
              <w:t xml:space="preserve">mês, sendo certo que todos os pagamentos ocorrerão no dia 10 de cada mês iniciando-se no dia </w:t>
            </w:r>
            <w:r w:rsidR="00AF0C44" w:rsidRPr="00A6333F">
              <w:rPr>
                <w:rFonts w:ascii="Trebuchet MS" w:hAnsi="Trebuchet MS"/>
                <w:sz w:val="22"/>
                <w:szCs w:val="22"/>
                <w:lang w:val="pt-BR"/>
              </w:rPr>
              <w:t>21 de outubro de 2016</w:t>
            </w:r>
            <w:r w:rsidRPr="00A6333F">
              <w:rPr>
                <w:rFonts w:ascii="Trebuchet MS" w:hAnsi="Trebuchet MS"/>
                <w:sz w:val="22"/>
                <w:szCs w:val="22"/>
                <w:lang w:val="pt-BR" w:eastAsia="en-US"/>
              </w:rPr>
              <w:t>;</w:t>
            </w:r>
          </w:p>
        </w:tc>
      </w:tr>
      <w:tr w:rsidR="00822A09" w:rsidRPr="002F1017" w14:paraId="74B15139" w14:textId="77777777" w:rsidTr="006F42C8">
        <w:tc>
          <w:tcPr>
            <w:tcW w:w="3402" w:type="dxa"/>
          </w:tcPr>
          <w:p w14:paraId="1BF13B79"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Cálculo da Atualização</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10835C6A" w14:textId="77777777" w:rsidR="00822A09" w:rsidRPr="002F1017" w:rsidRDefault="00A26216" w:rsidP="00EA05BD">
            <w:pPr>
              <w:pStyle w:val="BodyText21"/>
              <w:tabs>
                <w:tab w:val="left" w:pos="284"/>
              </w:tabs>
              <w:spacing w:line="360" w:lineRule="auto"/>
              <w:rPr>
                <w:rFonts w:ascii="Trebuchet MS" w:hAnsi="Trebuchet MS" w:cs="Trebuchet MS"/>
                <w:sz w:val="22"/>
                <w:szCs w:val="22"/>
              </w:rPr>
            </w:pPr>
            <w:r w:rsidRPr="002F1017">
              <w:rPr>
                <w:rFonts w:ascii="Trebuchet MS" w:hAnsi="Trebuchet MS" w:cs="Trebuchet MS"/>
                <w:sz w:val="22"/>
                <w:szCs w:val="22"/>
              </w:rPr>
              <w:t>O saldo devedor unitário de cada CRI, será atualizado monetariamente da seguinte forma:</w:t>
            </w:r>
          </w:p>
          <w:p w14:paraId="1A7CFE9D" w14:textId="77777777" w:rsidR="00822A09" w:rsidRPr="002F1017" w:rsidRDefault="00822A09" w:rsidP="006F42C8">
            <w:pPr>
              <w:widowControl w:val="0"/>
              <w:tabs>
                <w:tab w:val="left" w:pos="284"/>
              </w:tabs>
              <w:spacing w:line="360" w:lineRule="auto"/>
              <w:jc w:val="both"/>
              <w:rPr>
                <w:rFonts w:ascii="Trebuchet MS" w:hAnsi="Trebuchet MS" w:cs="Trebuchet MS"/>
                <w:i/>
                <w:iCs/>
                <w:sz w:val="22"/>
                <w:szCs w:val="22"/>
              </w:rPr>
            </w:pPr>
          </w:p>
          <w:p w14:paraId="4840980A" w14:textId="77777777" w:rsidR="00822A09" w:rsidRPr="006F42C8" w:rsidRDefault="00A26216" w:rsidP="006F42C8">
            <w:pPr>
              <w:widowControl w:val="0"/>
              <w:tabs>
                <w:tab w:val="left" w:pos="284"/>
              </w:tabs>
              <w:spacing w:line="360" w:lineRule="auto"/>
              <w:jc w:val="center"/>
              <w:rPr>
                <w:rFonts w:ascii="Trebuchet MS" w:hAnsi="Trebuchet MS"/>
                <w:b/>
                <w:sz w:val="22"/>
              </w:rPr>
            </w:pPr>
            <w:r w:rsidRPr="006F42C8">
              <w:rPr>
                <w:rFonts w:ascii="Trebuchet MS" w:hAnsi="Trebuchet MS"/>
                <w:b/>
                <w:sz w:val="22"/>
              </w:rPr>
              <w:t>VNA = VNB x C</w:t>
            </w:r>
          </w:p>
          <w:p w14:paraId="71158AA7"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62750C65"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onde:</w:t>
            </w:r>
          </w:p>
          <w:p w14:paraId="3F6975E7"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4BDCF862"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VNA = Valor Nominal Unitário atualizado, calculado com 8 (oito) casas decimais, sem arredondamento;</w:t>
            </w:r>
          </w:p>
          <w:p w14:paraId="77319CCB"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455905BE"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VNB</w:t>
            </w:r>
            <w:r w:rsidRPr="002F1017">
              <w:rPr>
                <w:rFonts w:ascii="Trebuchet MS" w:hAnsi="Trebuchet MS" w:cs="Trebuchet MS"/>
                <w:sz w:val="22"/>
                <w:szCs w:val="22"/>
              </w:rPr>
              <w:tab/>
              <w:t xml:space="preserve"> = Valor Nominal de emissão, ou da data da última amortização ou incorporação, se houver, calculado/informado com 8 (oito) casas decimais, sem arredondamento;</w:t>
            </w:r>
          </w:p>
          <w:p w14:paraId="033E1661"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7FED3E3B"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C = Fator resultante do produtório das TR utilizadas, calculado com 8 (oito) casas decimais, sem arredondamento, apurado da seguinte forma:</w:t>
            </w:r>
          </w:p>
          <w:p w14:paraId="4B796A13"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0BE7496D"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rPr>
              <w:t>Para o primeiro período:</w:t>
            </w:r>
          </w:p>
          <w:p w14:paraId="42F88B00" w14:textId="77777777" w:rsidR="00822A09" w:rsidRPr="006F42C8" w:rsidRDefault="00822A09" w:rsidP="006F42C8">
            <w:pPr>
              <w:widowControl w:val="0"/>
              <w:tabs>
                <w:tab w:val="left" w:pos="34"/>
              </w:tabs>
              <w:spacing w:after="240"/>
              <w:contextualSpacing/>
              <w:jc w:val="both"/>
              <w:rPr>
                <w:rFonts w:ascii="Trebuchet MS" w:hAnsi="Trebuchet MS"/>
                <w:sz w:val="22"/>
              </w:rPr>
            </w:pPr>
          </w:p>
          <w:p w14:paraId="53F965E0" w14:textId="77777777" w:rsidR="00822A09" w:rsidRPr="006F42C8" w:rsidRDefault="00A26216" w:rsidP="006F42C8">
            <w:pPr>
              <w:widowControl w:val="0"/>
              <w:tabs>
                <w:tab w:val="left" w:pos="34"/>
              </w:tabs>
              <w:spacing w:line="360" w:lineRule="auto"/>
              <w:jc w:val="both"/>
              <w:rPr>
                <w:rFonts w:ascii="Trebuchet MS" w:hAnsi="Trebuchet MS"/>
                <w:sz w:val="22"/>
              </w:rPr>
            </w:pPr>
            <m:oMathPara>
              <m:oMath>
                <m:r>
                  <w:rPr>
                    <w:rFonts w:ascii="Cambria Math" w:hAnsi="Cambria Math"/>
                    <w:sz w:val="22"/>
                  </w:rPr>
                  <m:t>C=</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n</m:t>
                    </m:r>
                  </m:sup>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TR</m:t>
                                        </m:r>
                                      </m:e>
                                      <m:sub>
                                        <m:r>
                                          <w:rPr>
                                            <w:rFonts w:ascii="Cambria Math" w:hAnsi="Cambria Math"/>
                                            <w:sz w:val="22"/>
                                          </w:rPr>
                                          <m:t>k</m:t>
                                        </m:r>
                                      </m:sub>
                                    </m:sSub>
                                  </m:num>
                                  <m:den>
                                    <m:r>
                                      <w:rPr>
                                        <w:rFonts w:ascii="Cambria Math" w:hAnsi="Cambria Math"/>
                                        <w:sz w:val="22"/>
                                      </w:rPr>
                                      <m:t>100</m:t>
                                    </m:r>
                                  </m:den>
                                </m:f>
                                <m:r>
                                  <w:rPr>
                                    <w:rFonts w:ascii="Cambria Math" w:hAnsi="Cambria Math"/>
                                    <w:sz w:val="22"/>
                                  </w:rPr>
                                  <m:t>+1</m:t>
                                </m:r>
                              </m:e>
                            </m:d>
                          </m:e>
                          <m:sup>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dup</m:t>
                                    </m:r>
                                  </m:e>
                                  <m:sub>
                                    <m:r>
                                      <w:rPr>
                                        <w:rFonts w:ascii="Cambria Math" w:hAnsi="Cambria Math"/>
                                        <w:sz w:val="22"/>
                                        <w:szCs w:val="22"/>
                                      </w:rPr>
                                      <m:t>pro-rata</m:t>
                                    </m:r>
                                  </m:sub>
                                </m:sSub>
                              </m:num>
                              <m:den>
                                <m:sSub>
                                  <m:sSubPr>
                                    <m:ctrlPr>
                                      <w:rPr>
                                        <w:rFonts w:ascii="Cambria Math" w:hAnsi="Cambria Math"/>
                                        <w:i/>
                                        <w:sz w:val="22"/>
                                        <w:szCs w:val="22"/>
                                      </w:rPr>
                                    </m:ctrlPr>
                                  </m:sSubPr>
                                  <m:e>
                                    <m:r>
                                      <w:rPr>
                                        <w:rFonts w:ascii="Cambria Math" w:hAnsi="Cambria Math"/>
                                        <w:sz w:val="22"/>
                                        <w:szCs w:val="22"/>
                                      </w:rPr>
                                      <m:t>dut</m:t>
                                    </m:r>
                                  </m:e>
                                  <m:sub>
                                    <m:r>
                                      <w:rPr>
                                        <w:rFonts w:ascii="Cambria Math" w:hAnsi="Cambria Math"/>
                                        <w:sz w:val="22"/>
                                        <w:szCs w:val="22"/>
                                      </w:rPr>
                                      <m:t>pro-rata</m:t>
                                    </m:r>
                                  </m:sub>
                                </m:sSub>
                              </m:den>
                            </m:f>
                          </m:sup>
                        </m:sSup>
                      </m:e>
                    </m:d>
                  </m:e>
                </m:nary>
              </m:oMath>
            </m:oMathPara>
          </w:p>
          <w:p w14:paraId="21C62B47"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4A7701A8"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Para os demais períodos:</w:t>
            </w:r>
          </w:p>
          <w:p w14:paraId="52877314"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3156B96E"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m:oMathPara>
              <m:oMath>
                <m:r>
                  <w:rPr>
                    <w:rFonts w:ascii="Cambria Math" w:hAnsi="Cambria Math"/>
                    <w:sz w:val="22"/>
                  </w:rPr>
                  <m:t>C=</m:t>
                </m:r>
                <m:nary>
                  <m:naryPr>
                    <m:chr m:val="∏"/>
                    <m:limLoc m:val="undOvr"/>
                    <m:ctrlPr>
                      <w:rPr>
                        <w:rFonts w:ascii="Cambria Math" w:hAnsi="Cambria Math"/>
                        <w:i/>
                        <w:sz w:val="22"/>
                      </w:rPr>
                    </m:ctrlPr>
                  </m:naryPr>
                  <m:sub>
                    <m:r>
                      <w:rPr>
                        <w:rFonts w:ascii="Cambria Math" w:hAnsi="Cambria Math"/>
                        <w:sz w:val="22"/>
                      </w:rPr>
                      <m:t>k=1</m:t>
                    </m:r>
                  </m:sub>
                  <m:sup>
                    <m:r>
                      <w:rPr>
                        <w:rFonts w:ascii="Cambria Math" w:hAnsi="Cambria Math"/>
                        <w:sz w:val="22"/>
                      </w:rPr>
                      <m:t>n</m:t>
                    </m:r>
                  </m:sup>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TR</m:t>
                                        </m:r>
                                      </m:e>
                                      <m:sub>
                                        <m:r>
                                          <w:rPr>
                                            <w:rFonts w:ascii="Cambria Math" w:hAnsi="Cambria Math"/>
                                            <w:sz w:val="22"/>
                                          </w:rPr>
                                          <m:t>k</m:t>
                                        </m:r>
                                      </m:sub>
                                    </m:sSub>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e>
                </m:nary>
              </m:oMath>
            </m:oMathPara>
          </w:p>
          <w:p w14:paraId="671491C4"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1B29001F"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onde:</w:t>
            </w:r>
          </w:p>
          <w:p w14:paraId="0EF658AA"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1BB43C77"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n = Número total de TR consideradas entre a Data de Emissão, ou última amortização, se houver, e a data de atualização ou vencimento;</w:t>
            </w:r>
          </w:p>
          <w:p w14:paraId="6C805860"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12CB4F18"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Para o primeiro período:</w:t>
            </w:r>
          </w:p>
          <w:p w14:paraId="1CA5F4B5"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25A984F2"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TRk = Taxa</w:t>
            </w:r>
            <w:r w:rsidR="00414F89" w:rsidRPr="002F1017">
              <w:rPr>
                <w:rFonts w:ascii="Trebuchet MS" w:hAnsi="Trebuchet MS" w:cs="Trebuchet MS"/>
                <w:sz w:val="22"/>
                <w:szCs w:val="22"/>
              </w:rPr>
              <w:t>s</w:t>
            </w:r>
            <w:r w:rsidRPr="002F1017">
              <w:rPr>
                <w:rFonts w:ascii="Trebuchet MS" w:hAnsi="Trebuchet MS" w:cs="Trebuchet MS"/>
                <w:sz w:val="22"/>
                <w:szCs w:val="22"/>
              </w:rPr>
              <w:t xml:space="preserve"> Referencia</w:t>
            </w:r>
            <w:r w:rsidR="00414F89" w:rsidRPr="002F1017">
              <w:rPr>
                <w:rFonts w:ascii="Trebuchet MS" w:hAnsi="Trebuchet MS" w:cs="Trebuchet MS"/>
                <w:sz w:val="22"/>
                <w:szCs w:val="22"/>
              </w:rPr>
              <w:t>is</w:t>
            </w:r>
            <w:r w:rsidRPr="002F1017">
              <w:rPr>
                <w:rFonts w:ascii="Trebuchet MS" w:hAnsi="Trebuchet MS" w:cs="Trebuchet MS"/>
                <w:sz w:val="22"/>
                <w:szCs w:val="22"/>
              </w:rPr>
              <w:t xml:space="preserve"> (TR) da Data da Emissão, divulgadas pelo BACEN </w:t>
            </w:r>
            <w:r w:rsidR="00414F89" w:rsidRPr="002F1017">
              <w:rPr>
                <w:rFonts w:ascii="Trebuchet MS" w:hAnsi="Trebuchet MS" w:cs="Trebuchet MS"/>
                <w:sz w:val="22"/>
                <w:szCs w:val="22"/>
              </w:rPr>
              <w:t>até a data de atualização ou aniversário mensal imediatamente posterior</w:t>
            </w:r>
            <w:r w:rsidRPr="002F1017">
              <w:rPr>
                <w:rFonts w:ascii="Trebuchet MS" w:hAnsi="Trebuchet MS" w:cs="Trebuchet MS"/>
                <w:sz w:val="22"/>
                <w:szCs w:val="22"/>
              </w:rPr>
              <w:t>;</w:t>
            </w:r>
          </w:p>
          <w:p w14:paraId="735DEC70"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75446B30"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Para os demais períodos:</w:t>
            </w:r>
          </w:p>
          <w:p w14:paraId="5CD0FCDB"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58815777"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TRk = Taxas Referenciais (TR) do 10º dia do mês, divulgadas pelo BACEN entre a data da última amortização ou incorporação, se houver, e a data de atualização ou vencimento;</w:t>
            </w:r>
          </w:p>
          <w:p w14:paraId="75055E5F"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6A026329" w14:textId="77777777" w:rsidR="00822A09" w:rsidRPr="002F1017" w:rsidRDefault="006E514F" w:rsidP="006F42C8">
            <w:pPr>
              <w:pStyle w:val="BodyText21"/>
              <w:tabs>
                <w:tab w:val="left" w:pos="34"/>
              </w:tabs>
              <w:spacing w:line="360" w:lineRule="auto"/>
              <w:rPr>
                <w:rFonts w:ascii="Trebuchet MS" w:hAnsi="Trebuchet MS" w:cs="Trebuchet MS"/>
                <w:sz w:val="22"/>
                <w:szCs w:val="22"/>
              </w:rPr>
            </w:pPr>
            <w:r>
              <w:rPr>
                <w:rFonts w:ascii="Trebuchet MS" w:hAnsi="Trebuchet MS" w:cs="Trebuchet MS"/>
                <w:sz w:val="22"/>
                <w:szCs w:val="22"/>
              </w:rPr>
              <w:t>d</w:t>
            </w:r>
            <w:r w:rsidRPr="002F1017">
              <w:rPr>
                <w:rFonts w:ascii="Trebuchet MS" w:hAnsi="Trebuchet MS" w:cs="Trebuchet MS"/>
                <w:sz w:val="22"/>
                <w:szCs w:val="22"/>
              </w:rPr>
              <w:t>up</w:t>
            </w:r>
            <w:r>
              <w:rPr>
                <w:rFonts w:ascii="Trebuchet MS" w:hAnsi="Trebuchet MS" w:cs="Trebuchet MS"/>
                <w:sz w:val="22"/>
                <w:szCs w:val="22"/>
              </w:rPr>
              <w:t xml:space="preserve"> </w:t>
            </w:r>
            <w:r w:rsidR="00A26216" w:rsidRPr="006F42C8">
              <w:rPr>
                <w:rFonts w:ascii="Trebuchet MS" w:hAnsi="Trebuchet MS"/>
                <w:sz w:val="22"/>
              </w:rPr>
              <w:t>pro-rata</w:t>
            </w:r>
            <w:r w:rsidR="00A26216" w:rsidRPr="002F1017">
              <w:rPr>
                <w:rFonts w:ascii="Trebuchet MS" w:hAnsi="Trebuchet MS" w:cs="Trebuchet MS"/>
                <w:sz w:val="22"/>
                <w:szCs w:val="22"/>
              </w:rPr>
              <w:t xml:space="preserve"> = Número de Dias Úteis entre a Data de Emissão e a data de atualização ou aniversário mensal imediatamente posterior;</w:t>
            </w:r>
          </w:p>
          <w:p w14:paraId="78A31773"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23C784C6" w14:textId="77777777" w:rsidR="00822A09" w:rsidRPr="002F1017" w:rsidRDefault="006E514F" w:rsidP="006F42C8">
            <w:pPr>
              <w:pStyle w:val="BodyText21"/>
              <w:tabs>
                <w:tab w:val="left" w:pos="34"/>
              </w:tabs>
              <w:spacing w:line="360" w:lineRule="auto"/>
              <w:rPr>
                <w:rFonts w:ascii="Trebuchet MS" w:hAnsi="Trebuchet MS" w:cs="Trebuchet MS"/>
                <w:sz w:val="22"/>
                <w:szCs w:val="22"/>
              </w:rPr>
            </w:pPr>
            <w:r>
              <w:rPr>
                <w:rFonts w:ascii="Trebuchet MS" w:hAnsi="Trebuchet MS" w:cs="Trebuchet MS"/>
                <w:sz w:val="22"/>
                <w:szCs w:val="22"/>
              </w:rPr>
              <w:t>d</w:t>
            </w:r>
            <w:r w:rsidRPr="002F1017">
              <w:rPr>
                <w:rFonts w:ascii="Trebuchet MS" w:hAnsi="Trebuchet MS" w:cs="Trebuchet MS"/>
                <w:sz w:val="22"/>
                <w:szCs w:val="22"/>
              </w:rPr>
              <w:t>ut</w:t>
            </w:r>
            <w:r>
              <w:rPr>
                <w:rFonts w:ascii="Trebuchet MS" w:hAnsi="Trebuchet MS" w:cs="Trebuchet MS"/>
                <w:sz w:val="22"/>
                <w:szCs w:val="22"/>
              </w:rPr>
              <w:t xml:space="preserve"> </w:t>
            </w:r>
            <w:r w:rsidR="00A26216" w:rsidRPr="006F42C8">
              <w:rPr>
                <w:rFonts w:ascii="Trebuchet MS" w:hAnsi="Trebuchet MS"/>
                <w:sz w:val="22"/>
              </w:rPr>
              <w:t>pro-rata</w:t>
            </w:r>
            <w:r w:rsidR="00A26216" w:rsidRPr="002F1017">
              <w:rPr>
                <w:rFonts w:ascii="Trebuchet MS" w:hAnsi="Trebuchet MS" w:cs="Trebuchet MS"/>
                <w:sz w:val="22"/>
                <w:szCs w:val="22"/>
              </w:rPr>
              <w:t xml:space="preserve"> = Número de Dias Úteis do período de vigência da TRk;</w:t>
            </w:r>
          </w:p>
          <w:p w14:paraId="383D6C48"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276FE385"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rPr>
              <w:t>dup =</w:t>
            </w:r>
            <w:r w:rsidRPr="006F42C8">
              <w:rPr>
                <w:rFonts w:ascii="Trebuchet MS" w:hAnsi="Trebuchet MS"/>
                <w:sz w:val="22"/>
              </w:rPr>
              <w:t xml:space="preserve"> </w:t>
            </w:r>
            <w:r w:rsidRPr="002F1017">
              <w:rPr>
                <w:rFonts w:ascii="Trebuchet MS" w:hAnsi="Trebuchet MS" w:cs="Trebuchet MS"/>
                <w:sz w:val="22"/>
                <w:szCs w:val="22"/>
              </w:rPr>
              <w:t>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atualização; ou entre o primeiro aniversário mensal imediatamente posterior à Data de Emissão e a data do primeiro evento posterior ao primeiro aniversário mensal; ou entre o último evento de atualização e a data de atualização, ou do próximo evento de atualização.</w:t>
            </w:r>
          </w:p>
          <w:p w14:paraId="0A78253C"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3E391FF3" w14:textId="77777777" w:rsidR="00822A09" w:rsidRPr="002F1017" w:rsidRDefault="00A26216" w:rsidP="006F42C8">
            <w:pPr>
              <w:pStyle w:val="BodyMain"/>
              <w:widowControl w:val="0"/>
              <w:tabs>
                <w:tab w:val="left" w:pos="34"/>
              </w:tabs>
              <w:spacing w:before="0" w:line="360" w:lineRule="auto"/>
              <w:rPr>
                <w:rFonts w:ascii="Trebuchet MS" w:hAnsi="Trebuchet MS"/>
                <w:sz w:val="22"/>
                <w:szCs w:val="22"/>
              </w:rPr>
            </w:pPr>
            <w:r w:rsidRPr="002F1017">
              <w:rPr>
                <w:rFonts w:ascii="Trebuchet MS" w:hAnsi="Trebuchet MS" w:cs="Trebuchet MS"/>
                <w:sz w:val="22"/>
                <w:szCs w:val="22"/>
              </w:rPr>
              <w:t xml:space="preserve">dut = Número de Dias Úteis entre o primeiro aniversário mensal imediatamente posterior à Data de Emissão e a data de incorporação inicial, se houver; ou entre a data da incorporação inicial, se houver, e a data do primeiro evento de atualização; ou entre o primeiro aniversário mensal imediatamente posterior à Data de Emissão e a data do primeiro evento posterior ao primeiro aniversário mensal; ou entre o último evento de atualização e a próxima data que componha a </w:t>
            </w:r>
            <w:r w:rsidR="006761A9" w:rsidRPr="002F1017">
              <w:rPr>
                <w:rFonts w:ascii="Trebuchet MS" w:hAnsi="Trebuchet MS" w:cs="Trebuchet MS"/>
                <w:sz w:val="22"/>
                <w:szCs w:val="22"/>
              </w:rPr>
              <w:t>“</w:t>
            </w:r>
            <w:r w:rsidRPr="002F1017">
              <w:rPr>
                <w:rFonts w:ascii="Trebuchet MS" w:hAnsi="Trebuchet MS" w:cs="Trebuchet MS"/>
                <w:sz w:val="22"/>
                <w:szCs w:val="22"/>
              </w:rPr>
              <w:t>periodicidade</w:t>
            </w:r>
            <w:r w:rsidR="006761A9" w:rsidRPr="002F1017">
              <w:rPr>
                <w:rFonts w:ascii="Trebuchet MS" w:hAnsi="Trebuchet MS" w:cs="Trebuchet MS"/>
                <w:sz w:val="22"/>
                <w:szCs w:val="22"/>
              </w:rPr>
              <w:t>”</w:t>
            </w:r>
            <w:r w:rsidRPr="002F1017">
              <w:rPr>
                <w:rFonts w:ascii="Trebuchet MS" w:hAnsi="Trebuchet MS" w:cs="Trebuchet MS"/>
                <w:sz w:val="22"/>
                <w:szCs w:val="22"/>
              </w:rPr>
              <w:t xml:space="preserve"> informado no registro do ativo, seja esta data o vencimento ou posterior a este.</w:t>
            </w:r>
          </w:p>
          <w:p w14:paraId="308B8D1D" w14:textId="77777777" w:rsidR="00822A09" w:rsidRPr="002F1017" w:rsidRDefault="00822A09" w:rsidP="006F42C8">
            <w:pPr>
              <w:pStyle w:val="BodyMain"/>
              <w:widowControl w:val="0"/>
              <w:spacing w:before="0" w:line="360" w:lineRule="auto"/>
              <w:rPr>
                <w:rFonts w:ascii="Trebuchet MS" w:hAnsi="Trebuchet MS"/>
                <w:sz w:val="22"/>
                <w:szCs w:val="22"/>
              </w:rPr>
            </w:pPr>
          </w:p>
        </w:tc>
      </w:tr>
      <w:tr w:rsidR="00822A09" w:rsidRPr="002F1017" w14:paraId="3AA0DD95" w14:textId="77777777" w:rsidTr="006F42C8">
        <w:trPr>
          <w:trHeight w:val="697"/>
        </w:trPr>
        <w:tc>
          <w:tcPr>
            <w:tcW w:w="3402" w:type="dxa"/>
          </w:tcPr>
          <w:p w14:paraId="5185E0AE" w14:textId="77777777" w:rsidR="00822A09" w:rsidRPr="002F1017" w:rsidRDefault="006761A9" w:rsidP="006F42C8">
            <w:pPr>
              <w:pStyle w:val="Cabealho"/>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eastAsia="en-US"/>
              </w:rPr>
            </w:pPr>
            <w:r w:rsidRPr="002F1017">
              <w:rPr>
                <w:rFonts w:ascii="Trebuchet MS" w:hAnsi="Trebuchet MS"/>
                <w:sz w:val="22"/>
                <w:szCs w:val="22"/>
                <w:lang w:val="pt-BR" w:eastAsia="en-US"/>
              </w:rPr>
              <w:t>“</w:t>
            </w:r>
            <w:r w:rsidR="00A26216" w:rsidRPr="002F1017">
              <w:rPr>
                <w:rFonts w:ascii="Trebuchet MS" w:hAnsi="Trebuchet MS"/>
                <w:sz w:val="22"/>
                <w:szCs w:val="22"/>
                <w:u w:val="single"/>
                <w:lang w:val="pt-BR" w:eastAsia="en-US"/>
              </w:rPr>
              <w:t>Juros</w:t>
            </w:r>
            <w:r w:rsidRPr="002F1017">
              <w:rPr>
                <w:rFonts w:ascii="Trebuchet MS" w:hAnsi="Trebuchet MS"/>
                <w:sz w:val="22"/>
                <w:szCs w:val="22"/>
                <w:lang w:val="pt-BR" w:eastAsia="en-US"/>
              </w:rPr>
              <w:t>”</w:t>
            </w:r>
            <w:r w:rsidR="00A26216" w:rsidRPr="002F1017">
              <w:rPr>
                <w:rFonts w:ascii="Trebuchet MS" w:hAnsi="Trebuchet MS"/>
                <w:sz w:val="22"/>
                <w:szCs w:val="22"/>
                <w:lang w:val="pt-BR" w:eastAsia="en-US"/>
              </w:rPr>
              <w:t>:</w:t>
            </w:r>
          </w:p>
        </w:tc>
        <w:tc>
          <w:tcPr>
            <w:tcW w:w="6379" w:type="dxa"/>
          </w:tcPr>
          <w:p w14:paraId="18095F7C" w14:textId="2CE6DA51" w:rsidR="00822A09" w:rsidRPr="002F1017" w:rsidRDefault="00BE3241" w:rsidP="006F42C8">
            <w:pPr>
              <w:pStyle w:val="Cabealho"/>
              <w:widowControl w:val="0"/>
              <w:spacing w:before="144" w:after="144" w:line="360" w:lineRule="auto"/>
              <w:jc w:val="both"/>
              <w:rPr>
                <w:rFonts w:ascii="Trebuchet MS" w:hAnsi="Trebuchet MS"/>
                <w:sz w:val="22"/>
                <w:szCs w:val="22"/>
                <w:lang w:val="pt-BR" w:eastAsia="en-US"/>
              </w:rPr>
            </w:pPr>
            <w:r w:rsidRPr="00C37136">
              <w:rPr>
                <w:rFonts w:ascii="Trebuchet MS" w:hAnsi="Trebuchet MS"/>
                <w:sz w:val="22"/>
                <w:szCs w:val="22"/>
                <w:lang w:val="pt-BR" w:eastAsia="en-US"/>
              </w:rPr>
              <w:t xml:space="preserve">Taxa dos CRI Seniores, que será </w:t>
            </w:r>
            <w:r w:rsidRPr="00C37136">
              <w:rPr>
                <w:rFonts w:ascii="Trebuchet MS" w:hAnsi="Trebuchet MS" w:cs="Tahoma"/>
                <w:color w:val="000000"/>
                <w:sz w:val="22"/>
                <w:szCs w:val="22"/>
                <w:lang w:val="pt-BR" w:eastAsia="en-US"/>
              </w:rPr>
              <w:t xml:space="preserve">de </w:t>
            </w:r>
            <w:r w:rsidRPr="00A20F27">
              <w:rPr>
                <w:rFonts w:ascii="Trebuchet MS" w:hAnsi="Trebuchet MS" w:cs="Trebuchet MS"/>
                <w:sz w:val="22"/>
                <w:szCs w:val="22"/>
                <w:lang w:val="pt-BR"/>
              </w:rPr>
              <w:t>7,7151% (sete inteiros e sete mil, cento e cinquenta e um décimos de milésimos por cento)</w:t>
            </w:r>
            <w:r w:rsidRPr="00C37136">
              <w:rPr>
                <w:rFonts w:ascii="Trebuchet MS" w:hAnsi="Trebuchet MS" w:cs="Tahoma"/>
                <w:color w:val="000000"/>
                <w:sz w:val="22"/>
                <w:szCs w:val="22"/>
                <w:lang w:val="pt-BR" w:eastAsia="en-US"/>
              </w:rPr>
              <w:t xml:space="preserve"> ao ano base 252 (duzentos e cinquenta e dois) dias, calculada de forma exponencial e cumulativa </w:t>
            </w:r>
            <w:r w:rsidRPr="00C37136">
              <w:rPr>
                <w:rFonts w:ascii="Trebuchet MS" w:hAnsi="Trebuchet MS" w:cs="Tahoma"/>
                <w:i/>
                <w:color w:val="000000"/>
                <w:sz w:val="22"/>
                <w:szCs w:val="22"/>
                <w:lang w:val="pt-BR" w:eastAsia="en-US"/>
              </w:rPr>
              <w:t>pro rata temporis</w:t>
            </w:r>
            <w:r w:rsidRPr="00C37136">
              <w:rPr>
                <w:rFonts w:ascii="Trebuchet MS" w:hAnsi="Trebuchet MS" w:cs="Tahoma"/>
                <w:color w:val="000000"/>
                <w:sz w:val="22"/>
                <w:szCs w:val="22"/>
                <w:lang w:val="pt-BR" w:eastAsia="en-US"/>
              </w:rPr>
              <w:t xml:space="preserve"> por dias corridos (“</w:t>
            </w:r>
            <w:r w:rsidRPr="00C37136">
              <w:rPr>
                <w:rFonts w:ascii="Trebuchet MS" w:hAnsi="Trebuchet MS" w:cs="Tahoma"/>
                <w:color w:val="000000"/>
                <w:sz w:val="22"/>
                <w:szCs w:val="22"/>
                <w:u w:val="single"/>
                <w:lang w:val="pt-BR" w:eastAsia="en-US"/>
              </w:rPr>
              <w:t>Remuneração dos CRI Seniores</w:t>
            </w:r>
            <w:r w:rsidRPr="00C37136">
              <w:rPr>
                <w:rFonts w:ascii="Trebuchet MS" w:hAnsi="Trebuchet MS" w:cs="Tahoma"/>
                <w:color w:val="000000"/>
                <w:sz w:val="22"/>
                <w:szCs w:val="22"/>
                <w:lang w:val="pt-BR" w:eastAsia="en-US"/>
              </w:rPr>
              <w:t>”)</w:t>
            </w:r>
            <w:r w:rsidRPr="00C37136">
              <w:rPr>
                <w:rFonts w:ascii="Trebuchet MS" w:hAnsi="Trebuchet MS"/>
                <w:sz w:val="22"/>
                <w:szCs w:val="22"/>
                <w:lang w:val="pt-BR" w:eastAsia="en-US"/>
              </w:rPr>
              <w:t xml:space="preserve"> e taxa de </w:t>
            </w:r>
            <w:r>
              <w:rPr>
                <w:rFonts w:ascii="Trebuchet MS" w:hAnsi="Trebuchet MS" w:cs="Trebuchet MS"/>
                <w:sz w:val="22"/>
                <w:szCs w:val="22"/>
                <w:lang w:val="pt-BR"/>
              </w:rPr>
              <w:t>12,00</w:t>
            </w:r>
            <w:r w:rsidRPr="00C37136">
              <w:rPr>
                <w:rFonts w:ascii="Trebuchet MS" w:hAnsi="Trebuchet MS" w:cs="Tahoma"/>
                <w:color w:val="000000"/>
                <w:sz w:val="22"/>
                <w:szCs w:val="22"/>
                <w:lang w:val="pt-BR" w:eastAsia="en-US"/>
              </w:rPr>
              <w:t>% (</w:t>
            </w:r>
            <w:r>
              <w:rPr>
                <w:rFonts w:ascii="Trebuchet MS" w:hAnsi="Trebuchet MS" w:cs="Trebuchet MS"/>
                <w:sz w:val="22"/>
                <w:szCs w:val="22"/>
                <w:lang w:val="pt-BR"/>
              </w:rPr>
              <w:t>doze inteiros por cento</w:t>
            </w:r>
            <w:r w:rsidRPr="00C37136">
              <w:rPr>
                <w:rFonts w:ascii="Trebuchet MS" w:hAnsi="Trebuchet MS" w:cs="Tahoma"/>
                <w:color w:val="000000"/>
                <w:sz w:val="22"/>
                <w:szCs w:val="22"/>
                <w:lang w:val="pt-BR" w:eastAsia="en-US"/>
              </w:rPr>
              <w:t>)</w:t>
            </w:r>
            <w:r w:rsidRPr="00C37136">
              <w:rPr>
                <w:rFonts w:ascii="Trebuchet MS" w:hAnsi="Trebuchet MS"/>
                <w:sz w:val="22"/>
                <w:szCs w:val="22"/>
                <w:lang w:val="pt-BR" w:eastAsia="en-US"/>
              </w:rPr>
              <w:t xml:space="preserve"> ao ano a partir da Data de Integralização, exclusive; ambas na </w:t>
            </w:r>
            <w:r w:rsidRPr="00C37136">
              <w:rPr>
                <w:rFonts w:ascii="Trebuchet MS" w:hAnsi="Trebuchet MS" w:cs="Tahoma"/>
                <w:color w:val="000000"/>
                <w:sz w:val="22"/>
                <w:szCs w:val="22"/>
                <w:lang w:val="pt-BR" w:eastAsia="en-US"/>
              </w:rPr>
              <w:t xml:space="preserve">base 252 (duzentos e cinquenta e dois) dias </w:t>
            </w:r>
            <w:r w:rsidRPr="00C37136">
              <w:rPr>
                <w:rFonts w:ascii="Trebuchet MS" w:hAnsi="Trebuchet MS"/>
                <w:sz w:val="22"/>
                <w:szCs w:val="22"/>
                <w:lang w:val="pt-BR" w:eastAsia="en-US"/>
              </w:rPr>
              <w:t>para os CRI Subordinados</w:t>
            </w:r>
            <w:r w:rsidRPr="00C37136">
              <w:rPr>
                <w:rFonts w:ascii="Trebuchet MS" w:hAnsi="Trebuchet MS" w:cs="Tahoma"/>
                <w:color w:val="000000"/>
                <w:sz w:val="22"/>
                <w:szCs w:val="22"/>
                <w:lang w:val="pt-BR" w:eastAsia="en-US"/>
              </w:rPr>
              <w:t xml:space="preserve">, calculada de forma exponencial e cumulativa </w:t>
            </w:r>
            <w:r w:rsidRPr="00C37136">
              <w:rPr>
                <w:rFonts w:ascii="Trebuchet MS" w:hAnsi="Trebuchet MS" w:cs="Tahoma"/>
                <w:i/>
                <w:color w:val="000000"/>
                <w:sz w:val="22"/>
                <w:szCs w:val="22"/>
                <w:lang w:val="pt-BR" w:eastAsia="en-US"/>
              </w:rPr>
              <w:t>pro rata temporis</w:t>
            </w:r>
            <w:r w:rsidRPr="00C37136">
              <w:rPr>
                <w:rFonts w:ascii="Trebuchet MS" w:hAnsi="Trebuchet MS" w:cs="Tahoma"/>
                <w:color w:val="000000"/>
                <w:sz w:val="22"/>
                <w:szCs w:val="22"/>
                <w:lang w:val="pt-BR" w:eastAsia="en-US"/>
              </w:rPr>
              <w:t xml:space="preserve"> por dias corridos </w:t>
            </w:r>
            <w:r w:rsidRPr="00C37136">
              <w:rPr>
                <w:rFonts w:ascii="Trebuchet MS" w:hAnsi="Trebuchet MS"/>
                <w:sz w:val="22"/>
                <w:szCs w:val="22"/>
                <w:lang w:val="pt-BR" w:eastAsia="en-US"/>
              </w:rPr>
              <w:t>(“</w:t>
            </w:r>
            <w:r w:rsidRPr="00C37136">
              <w:rPr>
                <w:rFonts w:ascii="Trebuchet MS" w:hAnsi="Trebuchet MS" w:cs="Tahoma"/>
                <w:color w:val="000000"/>
                <w:sz w:val="22"/>
                <w:szCs w:val="22"/>
                <w:u w:val="single"/>
                <w:lang w:val="pt-BR" w:eastAsia="en-US"/>
              </w:rPr>
              <w:t>Remuneração dos CRI Subordinados</w:t>
            </w:r>
            <w:r w:rsidRPr="00C37136">
              <w:rPr>
                <w:rFonts w:ascii="Trebuchet MS" w:hAnsi="Trebuchet MS" w:cs="Tahoma"/>
                <w:color w:val="000000"/>
                <w:sz w:val="22"/>
                <w:szCs w:val="22"/>
                <w:lang w:val="pt-BR" w:eastAsia="en-US"/>
              </w:rPr>
              <w:t>” e, em conjunto com a Remuneração dos CRI Seniores, “</w:t>
            </w:r>
            <w:r w:rsidRPr="00C37136">
              <w:rPr>
                <w:rFonts w:ascii="Trebuchet MS" w:hAnsi="Trebuchet MS" w:cs="Tahoma"/>
                <w:color w:val="000000"/>
                <w:sz w:val="22"/>
                <w:szCs w:val="22"/>
                <w:u w:val="single"/>
                <w:lang w:val="pt-BR" w:eastAsia="en-US"/>
              </w:rPr>
              <w:t>Remuneração</w:t>
            </w:r>
            <w:r w:rsidRPr="00C37136">
              <w:rPr>
                <w:rFonts w:ascii="Trebuchet MS" w:hAnsi="Trebuchet MS" w:cs="Tahoma"/>
                <w:color w:val="000000"/>
                <w:sz w:val="22"/>
                <w:szCs w:val="22"/>
                <w:lang w:val="pt-BR" w:eastAsia="en-US"/>
              </w:rPr>
              <w:t>”)</w:t>
            </w:r>
            <w:r w:rsidRPr="00C37136">
              <w:rPr>
                <w:rFonts w:ascii="Trebuchet MS" w:hAnsi="Trebuchet MS"/>
                <w:sz w:val="22"/>
                <w:szCs w:val="22"/>
                <w:lang w:val="pt-BR" w:eastAsia="en-US"/>
              </w:rPr>
              <w:t>;</w:t>
            </w:r>
          </w:p>
        </w:tc>
      </w:tr>
      <w:tr w:rsidR="00822A09" w:rsidRPr="002F1017" w14:paraId="3EDC91E0" w14:textId="77777777" w:rsidTr="006F42C8">
        <w:tc>
          <w:tcPr>
            <w:tcW w:w="3402" w:type="dxa"/>
          </w:tcPr>
          <w:p w14:paraId="4861662F"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Cálculo dos juros</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5B99F6BC"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3C9B6616" w14:textId="77777777" w:rsidR="00BE3241" w:rsidRPr="005757D0" w:rsidRDefault="00BE3241" w:rsidP="00BE3241">
            <w:pPr>
              <w:pStyle w:val="BodyText21"/>
              <w:tabs>
                <w:tab w:val="left" w:pos="284"/>
              </w:tabs>
              <w:spacing w:line="360" w:lineRule="auto"/>
              <w:ind w:left="284"/>
              <w:rPr>
                <w:rFonts w:ascii="Trebuchet MS" w:hAnsi="Trebuchet MS" w:cs="Trebuchet MS"/>
                <w:sz w:val="22"/>
                <w:szCs w:val="22"/>
              </w:rPr>
            </w:pPr>
            <w:r w:rsidRPr="00C37136">
              <w:rPr>
                <w:rFonts w:eastAsiaTheme="minorHAnsi"/>
                <w:i/>
                <w:iCs/>
                <w:sz w:val="22"/>
                <w:szCs w:val="22"/>
              </w:rPr>
              <w:t xml:space="preserve">J </w:t>
            </w:r>
            <w:r w:rsidRPr="00C37136">
              <w:rPr>
                <w:rFonts w:ascii="Symbol" w:eastAsiaTheme="minorHAnsi" w:hAnsi="Symbol" w:cs="Symbol"/>
                <w:sz w:val="22"/>
                <w:szCs w:val="22"/>
              </w:rPr>
              <w:t></w:t>
            </w:r>
            <w:r w:rsidRPr="00C37136">
              <w:rPr>
                <w:rFonts w:ascii="Symbol" w:eastAsiaTheme="minorHAnsi" w:hAnsi="Symbol" w:cs="Symbol"/>
                <w:sz w:val="22"/>
                <w:szCs w:val="22"/>
              </w:rPr>
              <w:t></w:t>
            </w:r>
            <w:r w:rsidRPr="00C37136">
              <w:rPr>
                <w:rFonts w:eastAsiaTheme="minorHAnsi"/>
                <w:i/>
                <w:iCs/>
                <w:sz w:val="22"/>
                <w:szCs w:val="22"/>
              </w:rPr>
              <w:t xml:space="preserve">VNA </w:t>
            </w:r>
            <w:r w:rsidRPr="00C37136">
              <w:rPr>
                <w:rFonts w:ascii="Symbol" w:eastAsiaTheme="minorHAnsi" w:hAnsi="Symbol" w:cs="Symbol"/>
                <w:sz w:val="22"/>
                <w:szCs w:val="22"/>
              </w:rPr>
              <w:t></w:t>
            </w:r>
            <w:r w:rsidRPr="00C37136">
              <w:rPr>
                <w:rFonts w:ascii="Symbol" w:eastAsiaTheme="minorHAnsi" w:hAnsi="Symbol" w:cs="Symbol"/>
                <w:sz w:val="22"/>
                <w:szCs w:val="22"/>
              </w:rPr>
              <w:t></w:t>
            </w:r>
            <w:r w:rsidRPr="00C37136">
              <w:rPr>
                <w:rFonts w:eastAsiaTheme="minorHAnsi"/>
                <w:sz w:val="22"/>
                <w:szCs w:val="22"/>
              </w:rPr>
              <w:t>(</w:t>
            </w:r>
            <w:r w:rsidRPr="00C37136">
              <w:rPr>
                <w:rFonts w:eastAsiaTheme="minorHAnsi"/>
                <w:i/>
                <w:iCs/>
                <w:sz w:val="22"/>
                <w:szCs w:val="22"/>
              </w:rPr>
              <w:t xml:space="preserve">Fator De Juros </w:t>
            </w:r>
            <w:r w:rsidRPr="00C37136">
              <w:rPr>
                <w:rFonts w:ascii="Symbol" w:eastAsiaTheme="minorHAnsi" w:hAnsi="Symbol" w:cs="Symbol"/>
                <w:sz w:val="22"/>
                <w:szCs w:val="22"/>
              </w:rPr>
              <w:t></w:t>
            </w:r>
            <w:r w:rsidRPr="00C37136">
              <w:rPr>
                <w:rFonts w:eastAsiaTheme="minorHAnsi"/>
                <w:sz w:val="22"/>
                <w:szCs w:val="22"/>
              </w:rPr>
              <w:t>1)</w:t>
            </w:r>
          </w:p>
          <w:p w14:paraId="3D07C483"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6E0AAD8E"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onde:</w:t>
            </w:r>
          </w:p>
          <w:p w14:paraId="2AB103DE"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63EE290C"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rPr>
              <w:t>J: Valor unitário dos juros acumulados no período, calculado com 8 (oito) casas decimais, sem arredondamento;</w:t>
            </w:r>
          </w:p>
          <w:p w14:paraId="42A9A38D"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00F42B2C"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rPr>
              <w:t>VNA: Valor Nominal atualizado, se for o caso, calculado com 8 (oito) casas decimais, sem arredondamento;</w:t>
            </w:r>
          </w:p>
          <w:p w14:paraId="3228ED62"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67279D7F"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u w:val="single"/>
              </w:rPr>
              <w:t>Fator De Juros</w:t>
            </w:r>
            <w:r w:rsidRPr="002F1017">
              <w:rPr>
                <w:rFonts w:ascii="Trebuchet MS" w:hAnsi="Trebuchet MS" w:cs="Trebuchet MS"/>
                <w:sz w:val="22"/>
                <w:szCs w:val="22"/>
              </w:rPr>
              <w:t>: Fator de juros fixos (ou spread), calculado com 9 (nove) casas decimais, com arredondamento.</w:t>
            </w:r>
          </w:p>
          <w:p w14:paraId="75D1EEC2"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11C173ED" w14:textId="77777777" w:rsidR="00822A09" w:rsidRPr="002F1017" w:rsidRDefault="00A26216" w:rsidP="006F42C8">
            <w:pPr>
              <w:pStyle w:val="BodyText21"/>
              <w:tabs>
                <w:tab w:val="left" w:pos="34"/>
              </w:tabs>
              <w:spacing w:line="360" w:lineRule="auto"/>
              <w:rPr>
                <w:rFonts w:ascii="Trebuchet MS" w:hAnsi="Trebuchet MS" w:cs="Trebuchet MS"/>
                <w:sz w:val="22"/>
                <w:szCs w:val="22"/>
              </w:rPr>
            </w:pPr>
            <w:r w:rsidRPr="002F1017">
              <w:rPr>
                <w:rFonts w:ascii="Trebuchet MS" w:hAnsi="Trebuchet MS" w:cs="Trebuchet MS"/>
                <w:sz w:val="22"/>
                <w:szCs w:val="22"/>
              </w:rPr>
              <w:t>Para o primeiro período:</w:t>
            </w:r>
          </w:p>
          <w:p w14:paraId="458910DB"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36587F85" w14:textId="77777777" w:rsidR="00822A09" w:rsidRPr="006F42C8" w:rsidRDefault="00A26216" w:rsidP="006F42C8">
            <w:pPr>
              <w:widowControl w:val="0"/>
              <w:tabs>
                <w:tab w:val="left" w:pos="34"/>
              </w:tabs>
              <w:spacing w:after="240"/>
              <w:contextualSpacing/>
              <w:jc w:val="both"/>
              <w:rPr>
                <w:rFonts w:ascii="Trebuchet MS" w:hAnsi="Trebuchet MS"/>
                <w:sz w:val="22"/>
              </w:rPr>
            </w:pPr>
            <m:oMathPara>
              <m:oMathParaPr>
                <m:jc m:val="center"/>
              </m:oMathParaPr>
              <m:oMath>
                <m:r>
                  <w:rPr>
                    <w:rFonts w:ascii="Cambria Math" w:hAnsi="Cambria Math"/>
                    <w:sz w:val="22"/>
                    <w:szCs w:val="22"/>
                  </w:rPr>
                  <m:t>Fator de Juros =</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100</m:t>
                                        </m:r>
                                      </m:den>
                                    </m:f>
                                    <m:r>
                                      <w:rPr>
                                        <w:rFonts w:ascii="Cambria Math" w:hAnsi="Cambria Math"/>
                                        <w:sz w:val="22"/>
                                        <w:szCs w:val="22"/>
                                      </w:rPr>
                                      <m:t>+1</m:t>
                                    </m:r>
                                  </m:e>
                                </m:d>
                              </m:e>
                              <m:sup>
                                <m:f>
                                  <m:fPr>
                                    <m:ctrlPr>
                                      <w:rPr>
                                        <w:rFonts w:ascii="Cambria Math" w:hAnsi="Cambria Math"/>
                                        <w:i/>
                                        <w:sz w:val="22"/>
                                        <w:szCs w:val="22"/>
                                      </w:rPr>
                                    </m:ctrlPr>
                                  </m:fPr>
                                  <m:num>
                                    <m:r>
                                      <w:rPr>
                                        <w:rFonts w:ascii="Cambria Math" w:hAnsi="Cambria Math"/>
                                        <w:sz w:val="22"/>
                                        <w:szCs w:val="22"/>
                                      </w:rPr>
                                      <m:t>21</m:t>
                                    </m:r>
                                  </m:num>
                                  <m:den>
                                    <m:r>
                                      <w:rPr>
                                        <w:rFonts w:ascii="Cambria Math" w:hAnsi="Cambria Math"/>
                                        <w:sz w:val="22"/>
                                        <w:szCs w:val="22"/>
                                      </w:rPr>
                                      <m:t>252</m:t>
                                    </m:r>
                                  </m:den>
                                </m:f>
                              </m:sup>
                            </m:sSup>
                          </m:e>
                        </m:d>
                      </m:e>
                      <m:sup>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dup</m:t>
                                </m:r>
                              </m:e>
                              <m:sub>
                                <m:r>
                                  <w:rPr>
                                    <w:rFonts w:ascii="Cambria Math" w:hAnsi="Cambria Math"/>
                                    <w:sz w:val="22"/>
                                    <w:szCs w:val="22"/>
                                  </w:rPr>
                                  <m:t>pro-rata</m:t>
                                </m:r>
                              </m:sub>
                            </m:sSub>
                          </m:num>
                          <m:den>
                            <m:sSub>
                              <m:sSubPr>
                                <m:ctrlPr>
                                  <w:rPr>
                                    <w:rFonts w:ascii="Cambria Math" w:hAnsi="Cambria Math"/>
                                    <w:i/>
                                    <w:sz w:val="22"/>
                                    <w:szCs w:val="22"/>
                                  </w:rPr>
                                </m:ctrlPr>
                              </m:sSubPr>
                              <m:e>
                                <m:r>
                                  <w:rPr>
                                    <w:rFonts w:ascii="Cambria Math" w:hAnsi="Cambria Math"/>
                                    <w:sz w:val="22"/>
                                    <w:szCs w:val="22"/>
                                  </w:rPr>
                                  <m:t>dut</m:t>
                                </m:r>
                              </m:e>
                              <m:sub>
                                <m:r>
                                  <w:rPr>
                                    <w:rFonts w:ascii="Cambria Math" w:hAnsi="Cambria Math"/>
                                    <w:sz w:val="22"/>
                                    <w:szCs w:val="22"/>
                                  </w:rPr>
                                  <m:t>pro-rata</m:t>
                                </m:r>
                              </m:sub>
                            </m:sSub>
                          </m:den>
                        </m:f>
                      </m:sup>
                    </m:sSup>
                  </m:e>
                </m:d>
              </m:oMath>
            </m:oMathPara>
          </w:p>
          <w:p w14:paraId="7C20E29C" w14:textId="77777777" w:rsidR="00822A09" w:rsidRPr="006F42C8" w:rsidRDefault="00822A09" w:rsidP="006F42C8">
            <w:pPr>
              <w:widowControl w:val="0"/>
              <w:tabs>
                <w:tab w:val="left" w:pos="34"/>
              </w:tabs>
              <w:spacing w:after="240"/>
              <w:contextualSpacing/>
              <w:jc w:val="both"/>
              <w:rPr>
                <w:rFonts w:ascii="Trebuchet MS" w:hAnsi="Trebuchet MS"/>
                <w:sz w:val="22"/>
              </w:rPr>
            </w:pPr>
          </w:p>
          <w:p w14:paraId="14A27DF3" w14:textId="77777777" w:rsidR="00822A09" w:rsidRPr="006F42C8" w:rsidRDefault="00822A09" w:rsidP="006F42C8">
            <w:pPr>
              <w:widowControl w:val="0"/>
              <w:tabs>
                <w:tab w:val="left" w:pos="34"/>
              </w:tabs>
              <w:spacing w:after="240"/>
              <w:contextualSpacing/>
              <w:jc w:val="both"/>
              <w:rPr>
                <w:rFonts w:ascii="Trebuchet MS" w:hAnsi="Trebuchet MS"/>
                <w:sz w:val="22"/>
              </w:rPr>
            </w:pPr>
          </w:p>
          <w:p w14:paraId="38C68FBF"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Para os demais períodos:</w:t>
            </w:r>
          </w:p>
          <w:p w14:paraId="34855C44"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7B317A49" w14:textId="77777777" w:rsidR="00822A09" w:rsidRPr="006F42C8" w:rsidRDefault="00A26216" w:rsidP="006F42C8">
            <w:pPr>
              <w:widowControl w:val="0"/>
              <w:tabs>
                <w:tab w:val="left" w:pos="34"/>
              </w:tabs>
              <w:spacing w:after="240"/>
              <w:contextualSpacing/>
              <w:jc w:val="both"/>
              <w:rPr>
                <w:rFonts w:ascii="Trebuchet MS" w:hAnsi="Trebuchet MS"/>
                <w:sz w:val="22"/>
              </w:rPr>
            </w:pPr>
            <m:oMathPara>
              <m:oMathParaPr>
                <m:jc m:val="center"/>
              </m:oMathParaPr>
              <m:oMath>
                <m:r>
                  <w:rPr>
                    <w:rFonts w:ascii="Cambria Math" w:hAnsi="Cambria Math"/>
                    <w:sz w:val="22"/>
                    <w:szCs w:val="22"/>
                  </w:rPr>
                  <m:t>Fator de Juros =</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100</m:t>
                                        </m:r>
                                      </m:den>
                                    </m:f>
                                    <m:r>
                                      <w:rPr>
                                        <w:rFonts w:ascii="Cambria Math" w:hAnsi="Cambria Math"/>
                                        <w:sz w:val="22"/>
                                        <w:szCs w:val="22"/>
                                      </w:rPr>
                                      <m:t>+1</m:t>
                                    </m:r>
                                  </m:e>
                                </m:d>
                              </m:e>
                              <m:sup>
                                <m:f>
                                  <m:fPr>
                                    <m:ctrlPr>
                                      <w:rPr>
                                        <w:rFonts w:ascii="Cambria Math" w:hAnsi="Cambria Math"/>
                                        <w:i/>
                                        <w:sz w:val="22"/>
                                        <w:szCs w:val="22"/>
                                      </w:rPr>
                                    </m:ctrlPr>
                                  </m:fPr>
                                  <m:num>
                                    <m:r>
                                      <w:rPr>
                                        <w:rFonts w:ascii="Cambria Math" w:hAnsi="Cambria Math"/>
                                        <w:sz w:val="22"/>
                                        <w:szCs w:val="22"/>
                                      </w:rPr>
                                      <m:t>21</m:t>
                                    </m:r>
                                  </m:num>
                                  <m:den>
                                    <m:r>
                                      <w:rPr>
                                        <w:rFonts w:ascii="Cambria Math" w:hAnsi="Cambria Math"/>
                                        <w:sz w:val="22"/>
                                        <w:szCs w:val="22"/>
                                      </w:rPr>
                                      <m:t>252</m:t>
                                    </m:r>
                                  </m:den>
                                </m:f>
                              </m:sup>
                            </m:sSup>
                          </m:e>
                        </m:d>
                      </m:e>
                      <m:sup>
                        <m:f>
                          <m:fPr>
                            <m:ctrlPr>
                              <w:rPr>
                                <w:rFonts w:ascii="Cambria Math" w:hAnsi="Cambria Math"/>
                                <w:i/>
                                <w:sz w:val="22"/>
                                <w:szCs w:val="22"/>
                              </w:rPr>
                            </m:ctrlPr>
                          </m:fPr>
                          <m:num>
                            <m:r>
                              <w:rPr>
                                <w:rFonts w:ascii="Cambria Math" w:hAnsi="Cambria Math"/>
                                <w:sz w:val="22"/>
                                <w:szCs w:val="22"/>
                              </w:rPr>
                              <m:t>dup</m:t>
                            </m:r>
                          </m:num>
                          <m:den>
                            <m:r>
                              <w:rPr>
                                <w:rFonts w:ascii="Cambria Math" w:hAnsi="Cambria Math"/>
                                <w:sz w:val="22"/>
                                <w:szCs w:val="22"/>
                              </w:rPr>
                              <m:t>dut</m:t>
                            </m:r>
                          </m:den>
                        </m:f>
                      </m:sup>
                    </m:sSup>
                  </m:e>
                </m:d>
              </m:oMath>
            </m:oMathPara>
          </w:p>
          <w:p w14:paraId="342D3DB4" w14:textId="77777777" w:rsidR="00822A09" w:rsidRPr="006F42C8" w:rsidRDefault="00822A09" w:rsidP="006F42C8">
            <w:pPr>
              <w:widowControl w:val="0"/>
              <w:tabs>
                <w:tab w:val="left" w:pos="34"/>
              </w:tabs>
              <w:spacing w:after="240"/>
              <w:contextualSpacing/>
              <w:jc w:val="both"/>
              <w:rPr>
                <w:rFonts w:ascii="Trebuchet MS" w:hAnsi="Trebuchet MS"/>
                <w:sz w:val="22"/>
              </w:rPr>
            </w:pPr>
          </w:p>
          <w:p w14:paraId="46A4ED8B" w14:textId="77777777" w:rsidR="00822A09" w:rsidRPr="002F1017" w:rsidRDefault="00822A09" w:rsidP="006F42C8">
            <w:pPr>
              <w:pStyle w:val="BodyText21"/>
              <w:tabs>
                <w:tab w:val="left" w:pos="34"/>
              </w:tabs>
              <w:spacing w:line="360" w:lineRule="auto"/>
              <w:rPr>
                <w:rFonts w:ascii="Trebuchet MS" w:hAnsi="Trebuchet MS" w:cs="Trebuchet MS"/>
                <w:sz w:val="22"/>
                <w:szCs w:val="22"/>
              </w:rPr>
            </w:pPr>
          </w:p>
          <w:p w14:paraId="4039CE74" w14:textId="77777777" w:rsidR="00822A09" w:rsidRPr="002F1017" w:rsidRDefault="00A26216" w:rsidP="006F42C8">
            <w:pPr>
              <w:widowControl w:val="0"/>
              <w:tabs>
                <w:tab w:val="left" w:pos="34"/>
              </w:tabs>
              <w:spacing w:line="360" w:lineRule="auto"/>
              <w:jc w:val="both"/>
              <w:rPr>
                <w:rFonts w:ascii="Trebuchet MS" w:hAnsi="Trebuchet MS" w:cs="Trebuchet MS"/>
                <w:sz w:val="22"/>
                <w:szCs w:val="22"/>
              </w:rPr>
            </w:pPr>
            <w:r w:rsidRPr="002F1017">
              <w:rPr>
                <w:rFonts w:ascii="Trebuchet MS" w:hAnsi="Trebuchet MS" w:cs="Trebuchet MS"/>
                <w:sz w:val="22"/>
                <w:szCs w:val="22"/>
              </w:rPr>
              <w:t>onde:</w:t>
            </w:r>
          </w:p>
          <w:p w14:paraId="04B213A2" w14:textId="77777777" w:rsidR="00822A09" w:rsidRPr="002F1017" w:rsidRDefault="00822A09" w:rsidP="006F42C8">
            <w:pPr>
              <w:widowControl w:val="0"/>
              <w:tabs>
                <w:tab w:val="left" w:pos="34"/>
              </w:tabs>
              <w:spacing w:line="360" w:lineRule="auto"/>
              <w:jc w:val="both"/>
              <w:rPr>
                <w:rFonts w:ascii="Trebuchet MS" w:hAnsi="Trebuchet MS" w:cs="Trebuchet MS"/>
                <w:sz w:val="22"/>
                <w:szCs w:val="22"/>
              </w:rPr>
            </w:pPr>
          </w:p>
          <w:p w14:paraId="3EA7D903"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r w:rsidRPr="00C37136">
              <w:rPr>
                <w:rFonts w:ascii="Trebuchet MS" w:hAnsi="Trebuchet MS" w:cs="Trebuchet MS"/>
                <w:sz w:val="22"/>
                <w:szCs w:val="22"/>
              </w:rPr>
              <w:t>Para os CRI Seniores:</w:t>
            </w:r>
          </w:p>
          <w:p w14:paraId="483D138B"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r w:rsidRPr="00C37136">
              <w:rPr>
                <w:rFonts w:ascii="Trebuchet MS" w:hAnsi="Trebuchet MS" w:cs="Trebuchet MS"/>
                <w:sz w:val="22"/>
                <w:szCs w:val="22"/>
              </w:rPr>
              <w:t xml:space="preserve">i = Taxa de juros expressa em 252 Dias Úteis (taxa efetiva), informada com 4 (quatro) casas decimais, no valor de </w:t>
            </w:r>
            <w:r w:rsidRPr="00A20F27">
              <w:rPr>
                <w:rFonts w:ascii="Trebuchet MS" w:hAnsi="Trebuchet MS" w:cs="Trebuchet MS"/>
                <w:sz w:val="22"/>
                <w:szCs w:val="22"/>
              </w:rPr>
              <w:t>7,7151% (sete inteiros e sete mil, cento e cinquenta e um décimos de milésimos por cento)</w:t>
            </w:r>
            <w:r w:rsidRPr="00C37136">
              <w:rPr>
                <w:rFonts w:ascii="Trebuchet MS" w:hAnsi="Trebuchet MS" w:cs="Trebuchet MS"/>
                <w:sz w:val="22"/>
                <w:szCs w:val="22"/>
              </w:rPr>
              <w:t>;</w:t>
            </w:r>
          </w:p>
          <w:p w14:paraId="6A2391F6"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p>
          <w:p w14:paraId="71A37BBB"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r w:rsidRPr="00C37136">
              <w:rPr>
                <w:rFonts w:ascii="Trebuchet MS" w:hAnsi="Trebuchet MS" w:cs="Trebuchet MS"/>
                <w:sz w:val="22"/>
                <w:szCs w:val="22"/>
              </w:rPr>
              <w:t>Para os CRI Subordinados:</w:t>
            </w:r>
          </w:p>
          <w:p w14:paraId="27CEAE52"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r w:rsidRPr="00C37136">
              <w:rPr>
                <w:rFonts w:ascii="Trebuchet MS" w:hAnsi="Trebuchet MS"/>
                <w:sz w:val="22"/>
                <w:szCs w:val="22"/>
              </w:rPr>
              <w:t xml:space="preserve">i = </w:t>
            </w:r>
            <w:r>
              <w:rPr>
                <w:rFonts w:ascii="Trebuchet MS" w:hAnsi="Trebuchet MS" w:cs="Trebuchet MS"/>
                <w:sz w:val="22"/>
                <w:szCs w:val="22"/>
              </w:rPr>
              <w:t>12,</w:t>
            </w:r>
            <w:r w:rsidRPr="00A20F27">
              <w:rPr>
                <w:rFonts w:ascii="Trebuchet MS" w:hAnsi="Trebuchet MS" w:cs="Trebuchet MS"/>
                <w:sz w:val="22"/>
                <w:szCs w:val="22"/>
              </w:rPr>
              <w:t>00</w:t>
            </w:r>
            <w:r w:rsidRPr="00A20F27">
              <w:rPr>
                <w:rFonts w:ascii="Trebuchet MS" w:hAnsi="Trebuchet MS" w:cs="Tahoma"/>
                <w:color w:val="000000"/>
                <w:sz w:val="22"/>
                <w:szCs w:val="22"/>
              </w:rPr>
              <w:t>% (</w:t>
            </w:r>
            <w:r w:rsidRPr="00A20F27">
              <w:rPr>
                <w:rFonts w:ascii="Trebuchet MS" w:hAnsi="Trebuchet MS" w:cs="Trebuchet MS"/>
                <w:sz w:val="22"/>
                <w:szCs w:val="22"/>
              </w:rPr>
              <w:t>doze</w:t>
            </w:r>
            <w:r>
              <w:rPr>
                <w:rFonts w:ascii="Trebuchet MS" w:hAnsi="Trebuchet MS" w:cs="Trebuchet MS"/>
                <w:sz w:val="22"/>
                <w:szCs w:val="22"/>
              </w:rPr>
              <w:t xml:space="preserve"> inteiros por cento</w:t>
            </w:r>
            <w:r w:rsidRPr="00C37136">
              <w:rPr>
                <w:rFonts w:ascii="Trebuchet MS" w:hAnsi="Trebuchet MS" w:cs="Trebuchet MS"/>
                <w:sz w:val="22"/>
                <w:szCs w:val="22"/>
              </w:rPr>
              <w:t>)</w:t>
            </w:r>
            <w:r w:rsidRPr="00C37136">
              <w:rPr>
                <w:rFonts w:ascii="Trebuchet MS" w:hAnsi="Trebuchet MS"/>
                <w:sz w:val="22"/>
                <w:szCs w:val="22"/>
              </w:rPr>
              <w:t xml:space="preserve">ao ano </w:t>
            </w:r>
          </w:p>
          <w:p w14:paraId="3F023D28" w14:textId="77777777" w:rsidR="00BE3241" w:rsidRPr="00C37136" w:rsidRDefault="00BE3241" w:rsidP="00BE3241">
            <w:pPr>
              <w:tabs>
                <w:tab w:val="left" w:pos="284"/>
              </w:tabs>
              <w:spacing w:line="360" w:lineRule="auto"/>
              <w:ind w:left="284"/>
              <w:jc w:val="both"/>
              <w:rPr>
                <w:rFonts w:ascii="Trebuchet MS" w:hAnsi="Trebuchet MS" w:cs="Trebuchet MS"/>
                <w:sz w:val="22"/>
                <w:szCs w:val="22"/>
              </w:rPr>
            </w:pPr>
          </w:p>
          <w:p w14:paraId="53F0F84E"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r w:rsidRPr="00C37136">
              <w:rPr>
                <w:rFonts w:ascii="Trebuchet MS" w:hAnsi="Trebuchet MS" w:cs="Trebuchet MS"/>
                <w:sz w:val="22"/>
                <w:szCs w:val="22"/>
              </w:rPr>
              <w:t>duppro-rata</w:t>
            </w:r>
            <w:r w:rsidRPr="005757D0">
              <w:rPr>
                <w:rFonts w:ascii="Trebuchet MS" w:hAnsi="Trebuchet MS" w:cs="Trebuchet MS"/>
                <w:sz w:val="22"/>
                <w:szCs w:val="22"/>
              </w:rPr>
              <w:t xml:space="preserve"> = Número de Dias Úteis entre a Data de Emissão e a data de atualização ou aniversário mensal imediatamente posterior;</w:t>
            </w:r>
          </w:p>
          <w:p w14:paraId="5E729AD5"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p>
          <w:p w14:paraId="6DAAB6B1"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r w:rsidRPr="00C37136">
              <w:rPr>
                <w:rFonts w:ascii="Trebuchet MS" w:hAnsi="Trebuchet MS" w:cs="Trebuchet MS"/>
                <w:sz w:val="22"/>
                <w:szCs w:val="22"/>
              </w:rPr>
              <w:t>dutpro-rata</w:t>
            </w:r>
            <w:r w:rsidRPr="005757D0">
              <w:rPr>
                <w:rFonts w:ascii="Trebuchet MS" w:hAnsi="Trebuchet MS" w:cs="Trebuchet MS"/>
                <w:sz w:val="22"/>
                <w:szCs w:val="22"/>
              </w:rPr>
              <w:t xml:space="preserve"> = Número de Dias Úteis entre a data de aniversário mensal imediatamente anterior à Data de Emissão e a data de aniversário m</w:t>
            </w:r>
            <w:r w:rsidRPr="00C37136">
              <w:rPr>
                <w:rFonts w:ascii="Trebuchet MS" w:hAnsi="Trebuchet MS" w:cs="Trebuchet MS"/>
                <w:sz w:val="22"/>
                <w:szCs w:val="22"/>
              </w:rPr>
              <w:t xml:space="preserve">ensal imediatamente posterior à Data de Emissão; </w:t>
            </w:r>
          </w:p>
          <w:p w14:paraId="492F91EC"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p>
          <w:p w14:paraId="40FDDAAF"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r w:rsidRPr="00C37136">
              <w:rPr>
                <w:rFonts w:ascii="Trebuchet MS" w:hAnsi="Trebuchet MS" w:cs="Trebuchet MS"/>
                <w:sz w:val="22"/>
                <w:szCs w:val="22"/>
              </w:rPr>
              <w:t>dup =</w:t>
            </w:r>
            <w:r w:rsidRPr="00C37136">
              <w:rPr>
                <w:sz w:val="22"/>
                <w:szCs w:val="22"/>
              </w:rPr>
              <w:t xml:space="preserve"> </w:t>
            </w:r>
            <w:r w:rsidRPr="005757D0">
              <w:rPr>
                <w:rFonts w:ascii="Trebuchet MS" w:hAnsi="Trebuchet MS" w:cs="Trebuchet MS"/>
                <w:sz w:val="22"/>
                <w:szCs w:val="22"/>
              </w:rPr>
              <w:t xml:space="preserve">Número de Dias Úteis entre o primeiro aniversário mensal imediatamente posterior à Data de Emissão e a data de atualização; ou entre o primeiro aniversário mensal imediatamente posterior à Data de </w:t>
            </w:r>
            <w:r w:rsidRPr="00C37136">
              <w:rPr>
                <w:rFonts w:ascii="Trebuchet MS" w:hAnsi="Trebuchet MS" w:cs="Trebuchet MS"/>
                <w:sz w:val="22"/>
                <w:szCs w:val="22"/>
              </w:rPr>
              <w:t>Emissão e a data de incorporação inicial, se houver; ou entre a data de incorporação, se houver, e a data de atualização ou do primeiro evento de juros; ou entre o primeiro aniversário mensal imediatamente posterior à Data de Emissão e a data do primeiro evento posterior ao primeiro aniversário mensal; ou entre o último evento de juros e a data de atualização, ou do próximo evento de juros.</w:t>
            </w:r>
          </w:p>
          <w:p w14:paraId="65BB3E25" w14:textId="77777777" w:rsidR="00BE3241" w:rsidRPr="00C37136" w:rsidRDefault="00BE3241" w:rsidP="00BE3241">
            <w:pPr>
              <w:pStyle w:val="BodyText21"/>
              <w:tabs>
                <w:tab w:val="left" w:pos="284"/>
              </w:tabs>
              <w:spacing w:line="360" w:lineRule="auto"/>
              <w:ind w:left="284"/>
              <w:rPr>
                <w:rFonts w:ascii="Trebuchet MS" w:hAnsi="Trebuchet MS" w:cs="Trebuchet MS"/>
                <w:sz w:val="22"/>
                <w:szCs w:val="22"/>
              </w:rPr>
            </w:pPr>
          </w:p>
          <w:p w14:paraId="1AE42E9A" w14:textId="3938130F" w:rsidR="00822A09" w:rsidRPr="002F1017" w:rsidRDefault="00BE3241" w:rsidP="006F42C8">
            <w:pPr>
              <w:pStyle w:val="BodyMain"/>
              <w:widowControl w:val="0"/>
              <w:tabs>
                <w:tab w:val="left" w:pos="34"/>
              </w:tabs>
              <w:spacing w:before="0" w:line="360" w:lineRule="auto"/>
              <w:rPr>
                <w:rFonts w:ascii="Trebuchet MS" w:hAnsi="Trebuchet MS"/>
                <w:sz w:val="22"/>
                <w:szCs w:val="22"/>
              </w:rPr>
            </w:pPr>
            <w:r w:rsidRPr="00C37136">
              <w:rPr>
                <w:rFonts w:ascii="Trebuchet MS" w:hAnsi="Trebuchet MS" w:cs="Trebuchet MS"/>
                <w:sz w:val="22"/>
                <w:szCs w:val="22"/>
              </w:rPr>
              <w:t>dut = Número de Dias Úteis entre o primeiro aniversário mensal imediatamente posterior à Data de Emissão e a data de incorporação inicial, se houver; ou entre a data da incorporação inicial, se houver, e a data do primeiro evento de juros; ou entre o primeiro aniversário mensal imediatamente posterior à Data de Emissão e a data do primeiro evento posterior ao primeiro aniversário mensal; ou entre o último evento de juros e a próxima data que componha a “periodicidade” informado no registro do ativo, seja esta data o vencimento ou posterior a este.</w:t>
            </w:r>
          </w:p>
        </w:tc>
      </w:tr>
      <w:tr w:rsidR="00822A09" w:rsidRPr="002F1017" w14:paraId="309BCC96" w14:textId="77777777" w:rsidTr="006F42C8">
        <w:tc>
          <w:tcPr>
            <w:tcW w:w="3402" w:type="dxa"/>
          </w:tcPr>
          <w:p w14:paraId="2ED5269A"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Cálculo de Amortização</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4236AED2" w14:textId="77777777" w:rsidR="00822A09" w:rsidRPr="002F1017" w:rsidRDefault="00822A09" w:rsidP="002F1017">
            <w:pPr>
              <w:pStyle w:val="BodyText21"/>
              <w:tabs>
                <w:tab w:val="left" w:pos="284"/>
              </w:tabs>
              <w:spacing w:line="360" w:lineRule="auto"/>
              <w:rPr>
                <w:rFonts w:ascii="Trebuchet MS" w:hAnsi="Trebuchet MS" w:cs="Trebuchet MS"/>
                <w:sz w:val="22"/>
                <w:szCs w:val="22"/>
              </w:rPr>
            </w:pPr>
          </w:p>
          <w:p w14:paraId="46DD9611" w14:textId="77777777" w:rsidR="00822A09" w:rsidRPr="002F1017" w:rsidRDefault="001B11DD" w:rsidP="002F1017">
            <w:pPr>
              <w:pStyle w:val="BodyText21"/>
              <w:tabs>
                <w:tab w:val="left" w:pos="284"/>
              </w:tabs>
              <w:spacing w:line="360" w:lineRule="auto"/>
              <w:rPr>
                <w:rFonts w:ascii="Trebuchet MS" w:hAnsi="Trebuchet MS" w:cs="Trebuchet MS"/>
                <w:sz w:val="22"/>
                <w:szCs w:val="22"/>
              </w:rPr>
            </w:pPr>
            <m:oMathPara>
              <m:oMath>
                <m:sSub>
                  <m:sSubPr>
                    <m:ctrlPr>
                      <w:rPr>
                        <w:rFonts w:ascii="Cambria Math" w:hAnsi="Cambria Math"/>
                        <w:i/>
                        <w:sz w:val="22"/>
                      </w:rPr>
                    </m:ctrlPr>
                  </m:sSubPr>
                  <m:e>
                    <m:r>
                      <w:rPr>
                        <w:rFonts w:ascii="Cambria Math" w:hAnsi="Cambria Math"/>
                        <w:sz w:val="22"/>
                      </w:rPr>
                      <m:t>Am</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VNA×</m:t>
                    </m:r>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Ta</m:t>
                                </m:r>
                              </m:e>
                              <m:sub>
                                <m:r>
                                  <w:rPr>
                                    <w:rFonts w:ascii="Cambria Math" w:hAnsi="Cambria Math"/>
                                    <w:sz w:val="22"/>
                                  </w:rPr>
                                  <m:t>i</m:t>
                                </m:r>
                              </m:sub>
                            </m:sSub>
                          </m:num>
                          <m:den>
                            <m:r>
                              <w:rPr>
                                <w:rFonts w:ascii="Cambria Math" w:hAnsi="Cambria Math"/>
                                <w:sz w:val="22"/>
                              </w:rPr>
                              <m:t>100</m:t>
                            </m:r>
                          </m:den>
                        </m:f>
                      </m:e>
                    </m:d>
                  </m:e>
                </m:d>
              </m:oMath>
            </m:oMathPara>
          </w:p>
          <w:p w14:paraId="3DD2D39B" w14:textId="77777777" w:rsidR="00822A09" w:rsidRPr="002F1017" w:rsidRDefault="00822A09" w:rsidP="006F42C8">
            <w:pPr>
              <w:widowControl w:val="0"/>
              <w:tabs>
                <w:tab w:val="left" w:pos="284"/>
              </w:tabs>
              <w:spacing w:line="360" w:lineRule="auto"/>
              <w:jc w:val="both"/>
              <w:rPr>
                <w:rFonts w:ascii="Trebuchet MS" w:hAnsi="Trebuchet MS" w:cs="Trebuchet MS"/>
                <w:sz w:val="22"/>
                <w:szCs w:val="22"/>
              </w:rPr>
            </w:pPr>
          </w:p>
          <w:p w14:paraId="5C0CBB72" w14:textId="77777777" w:rsidR="00822A09" w:rsidRPr="002F1017" w:rsidRDefault="00A26216" w:rsidP="006F42C8">
            <w:pPr>
              <w:widowControl w:val="0"/>
              <w:tabs>
                <w:tab w:val="left" w:pos="284"/>
              </w:tabs>
              <w:spacing w:line="360" w:lineRule="auto"/>
              <w:jc w:val="both"/>
              <w:rPr>
                <w:rFonts w:ascii="Trebuchet MS" w:hAnsi="Trebuchet MS" w:cs="Trebuchet MS"/>
                <w:sz w:val="22"/>
                <w:szCs w:val="22"/>
              </w:rPr>
            </w:pPr>
            <w:r w:rsidRPr="002F1017">
              <w:rPr>
                <w:rFonts w:ascii="Trebuchet MS" w:hAnsi="Trebuchet MS" w:cs="Trebuchet MS"/>
                <w:sz w:val="22"/>
                <w:szCs w:val="22"/>
              </w:rPr>
              <w:t>onde:</w:t>
            </w:r>
          </w:p>
          <w:p w14:paraId="6F7FF1F5" w14:textId="77777777" w:rsidR="00822A09" w:rsidRPr="002F1017" w:rsidRDefault="00822A09" w:rsidP="006F42C8">
            <w:pPr>
              <w:widowControl w:val="0"/>
              <w:tabs>
                <w:tab w:val="left" w:pos="284"/>
              </w:tabs>
              <w:spacing w:line="360" w:lineRule="auto"/>
              <w:jc w:val="both"/>
              <w:rPr>
                <w:rFonts w:ascii="Trebuchet MS" w:hAnsi="Trebuchet MS" w:cs="Trebuchet MS"/>
                <w:sz w:val="22"/>
                <w:szCs w:val="22"/>
              </w:rPr>
            </w:pPr>
          </w:p>
          <w:p w14:paraId="1A723346" w14:textId="77777777" w:rsidR="00822A09" w:rsidRPr="002F1017" w:rsidRDefault="00A26216" w:rsidP="006F42C8">
            <w:pPr>
              <w:pStyle w:val="BodyText21"/>
              <w:tabs>
                <w:tab w:val="left" w:pos="284"/>
              </w:tabs>
              <w:spacing w:line="360" w:lineRule="auto"/>
              <w:rPr>
                <w:rFonts w:ascii="Trebuchet MS" w:hAnsi="Trebuchet MS" w:cs="Trebuchet MS"/>
                <w:sz w:val="22"/>
                <w:szCs w:val="22"/>
              </w:rPr>
            </w:pPr>
            <w:r w:rsidRPr="002F1017">
              <w:rPr>
                <w:rFonts w:ascii="Trebuchet MS" w:hAnsi="Trebuchet MS" w:cs="Trebuchet MS"/>
                <w:sz w:val="22"/>
                <w:szCs w:val="22"/>
              </w:rPr>
              <w:t>AMi =Valor unitário da i-ésima parcela de amortização. Valor em reais, calculado com 8 (oito) casas decimais, sem arredondamento;</w:t>
            </w:r>
          </w:p>
          <w:p w14:paraId="2A25D43B" w14:textId="77777777" w:rsidR="00822A09" w:rsidRPr="002F1017" w:rsidRDefault="00822A09" w:rsidP="006F42C8">
            <w:pPr>
              <w:pStyle w:val="BodyText21"/>
              <w:tabs>
                <w:tab w:val="left" w:pos="284"/>
              </w:tabs>
              <w:spacing w:line="360" w:lineRule="auto"/>
              <w:rPr>
                <w:rFonts w:ascii="Trebuchet MS" w:hAnsi="Trebuchet MS" w:cs="Trebuchet MS"/>
                <w:sz w:val="22"/>
                <w:szCs w:val="22"/>
              </w:rPr>
            </w:pPr>
          </w:p>
          <w:p w14:paraId="084BA012" w14:textId="77777777" w:rsidR="00822A09" w:rsidRPr="002F1017" w:rsidRDefault="00A26216" w:rsidP="006F42C8">
            <w:pPr>
              <w:pStyle w:val="BodyText21"/>
              <w:tabs>
                <w:tab w:val="left" w:pos="284"/>
              </w:tabs>
              <w:spacing w:line="360" w:lineRule="auto"/>
              <w:rPr>
                <w:rFonts w:ascii="Trebuchet MS" w:hAnsi="Trebuchet MS" w:cs="Trebuchet MS"/>
                <w:sz w:val="22"/>
                <w:szCs w:val="22"/>
              </w:rPr>
            </w:pPr>
            <w:r w:rsidRPr="002F1017">
              <w:rPr>
                <w:rFonts w:ascii="Trebuchet MS" w:hAnsi="Trebuchet MS" w:cs="Trebuchet MS"/>
                <w:sz w:val="22"/>
                <w:szCs w:val="22"/>
              </w:rPr>
              <w:t>VNA = Saldo do valor nominal atualizado, considerado com 8 (oito) casas Decimais, conforme definido acima.</w:t>
            </w:r>
          </w:p>
          <w:p w14:paraId="584894B3" w14:textId="77777777" w:rsidR="00822A09" w:rsidRPr="002F1017" w:rsidRDefault="00822A09" w:rsidP="006F42C8">
            <w:pPr>
              <w:pStyle w:val="BodyText21"/>
              <w:tabs>
                <w:tab w:val="left" w:pos="284"/>
              </w:tabs>
              <w:spacing w:line="360" w:lineRule="auto"/>
              <w:rPr>
                <w:rFonts w:ascii="Trebuchet MS" w:hAnsi="Trebuchet MS" w:cs="Trebuchet MS"/>
                <w:sz w:val="22"/>
                <w:szCs w:val="22"/>
              </w:rPr>
            </w:pPr>
          </w:p>
          <w:p w14:paraId="737D7FC6" w14:textId="77777777" w:rsidR="00822A09" w:rsidRPr="002F1017" w:rsidRDefault="00A26216" w:rsidP="006F42C8">
            <w:pPr>
              <w:pStyle w:val="BodyMain"/>
              <w:widowControl w:val="0"/>
              <w:spacing w:before="60" w:line="360" w:lineRule="auto"/>
              <w:rPr>
                <w:rFonts w:ascii="Trebuchet MS" w:hAnsi="Trebuchet MS"/>
                <w:position w:val="-10"/>
                <w:sz w:val="22"/>
                <w:szCs w:val="22"/>
              </w:rPr>
            </w:pPr>
            <w:r w:rsidRPr="002F1017">
              <w:rPr>
                <w:rFonts w:ascii="Trebuchet MS" w:hAnsi="Trebuchet MS" w:cs="Trebuchet MS"/>
                <w:sz w:val="22"/>
                <w:szCs w:val="22"/>
              </w:rPr>
              <w:t>Tai = i-ésima taxa de amortização, expressa em percentual, com 4 (quatro) casas decimais de acordo com a Tabela Vigente.</w:t>
            </w:r>
          </w:p>
        </w:tc>
      </w:tr>
      <w:tr w:rsidR="00822A09" w:rsidRPr="002F1017" w14:paraId="470ECD1D" w14:textId="77777777" w:rsidTr="006F42C8">
        <w:tc>
          <w:tcPr>
            <w:tcW w:w="3402" w:type="dxa"/>
          </w:tcPr>
          <w:p w14:paraId="6404617E"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rPr>
            </w:pPr>
            <w:r w:rsidRPr="002F1017">
              <w:rPr>
                <w:rFonts w:ascii="Trebuchet MS" w:hAnsi="Trebuchet MS"/>
                <w:sz w:val="22"/>
                <w:szCs w:val="22"/>
              </w:rPr>
              <w:t>“</w:t>
            </w:r>
            <w:r w:rsidR="00A26216" w:rsidRPr="002F1017">
              <w:rPr>
                <w:rFonts w:ascii="Trebuchet MS" w:hAnsi="Trebuchet MS"/>
                <w:sz w:val="22"/>
                <w:szCs w:val="22"/>
                <w:u w:val="single"/>
              </w:rPr>
              <w:t>Tabela Vigente</w:t>
            </w:r>
            <w:r w:rsidRPr="002F1017">
              <w:rPr>
                <w:rFonts w:ascii="Trebuchet MS" w:hAnsi="Trebuchet MS"/>
                <w:sz w:val="22"/>
                <w:szCs w:val="22"/>
              </w:rPr>
              <w:t>”</w:t>
            </w:r>
          </w:p>
        </w:tc>
        <w:tc>
          <w:tcPr>
            <w:tcW w:w="6379" w:type="dxa"/>
          </w:tcPr>
          <w:p w14:paraId="171D1829" w14:textId="77777777" w:rsidR="00822A09" w:rsidRPr="002F1017" w:rsidRDefault="00A26216" w:rsidP="006F42C8">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 xml:space="preserve">A Tabela Vigente inicialmente será a Tabela descrita no Anexo II e poderá ser alterada pela Securitizadora em função das Amortizações Extraordinárias, dos Resgates Antecipados parciais e de alterações na Cronologia de Pagamentos, nos termos do presente Termo. Sempre que houver alteração na Tabela Vigente, a Securitizadora </w:t>
            </w:r>
            <w:r w:rsidR="007D53B0">
              <w:rPr>
                <w:rFonts w:ascii="Trebuchet MS" w:hAnsi="Trebuchet MS"/>
                <w:sz w:val="22"/>
                <w:szCs w:val="22"/>
              </w:rPr>
              <w:t>poderá atualizar</w:t>
            </w:r>
            <w:r w:rsidRPr="002F1017">
              <w:rPr>
                <w:rFonts w:ascii="Trebuchet MS" w:hAnsi="Trebuchet MS"/>
                <w:sz w:val="22"/>
                <w:szCs w:val="22"/>
              </w:rPr>
              <w:t xml:space="preserve"> na CETIP a Tabela Vigente de cada série dos CRI, ajustando–as aos eventos da carteira de crédito. O Agente Fiduciário</w:t>
            </w:r>
            <w:r w:rsidR="007D53B0">
              <w:rPr>
                <w:rFonts w:ascii="Trebuchet MS" w:hAnsi="Trebuchet MS"/>
                <w:sz w:val="22"/>
                <w:szCs w:val="22"/>
              </w:rPr>
              <w:t xml:space="preserve"> também</w:t>
            </w:r>
            <w:r w:rsidRPr="002F1017">
              <w:rPr>
                <w:rFonts w:ascii="Trebuchet MS" w:hAnsi="Trebuchet MS"/>
                <w:sz w:val="22"/>
                <w:szCs w:val="22"/>
              </w:rPr>
              <w:t xml:space="preserve"> poderá enviar a tabela atualizada disponível na CETIP para os investidores, assim que solicitado. </w:t>
            </w:r>
          </w:p>
          <w:p w14:paraId="52349A43" w14:textId="77777777" w:rsidR="00822A09" w:rsidRPr="002F1017" w:rsidRDefault="00822A09" w:rsidP="006F42C8">
            <w:pPr>
              <w:pStyle w:val="Textodecomentrio"/>
              <w:widowControl w:val="0"/>
              <w:jc w:val="both"/>
              <w:rPr>
                <w:rFonts w:ascii="Trebuchet MS" w:hAnsi="Trebuchet MS"/>
                <w:position w:val="-10"/>
                <w:sz w:val="22"/>
                <w:szCs w:val="22"/>
              </w:rPr>
            </w:pPr>
          </w:p>
        </w:tc>
      </w:tr>
      <w:tr w:rsidR="00822A09" w:rsidRPr="002F1017" w14:paraId="71A371F6" w14:textId="77777777" w:rsidTr="006F42C8">
        <w:tc>
          <w:tcPr>
            <w:tcW w:w="3402" w:type="dxa"/>
          </w:tcPr>
          <w:p w14:paraId="1DDFA409"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rPr>
            </w:pPr>
            <w:r w:rsidRPr="002F1017">
              <w:rPr>
                <w:rFonts w:ascii="Trebuchet MS" w:hAnsi="Trebuchet MS"/>
                <w:sz w:val="22"/>
                <w:szCs w:val="22"/>
              </w:rPr>
              <w:t>“</w:t>
            </w:r>
            <w:r w:rsidR="00A26216" w:rsidRPr="002F1017">
              <w:rPr>
                <w:rFonts w:ascii="Trebuchet MS" w:hAnsi="Trebuchet MS"/>
                <w:sz w:val="22"/>
                <w:szCs w:val="22"/>
                <w:u w:val="single"/>
              </w:rPr>
              <w:t>Ajuste de Valores Novos Financiamentos</w:t>
            </w:r>
            <w:r w:rsidRPr="002F1017">
              <w:rPr>
                <w:rFonts w:ascii="Trebuchet MS" w:hAnsi="Trebuchet MS"/>
                <w:sz w:val="22"/>
                <w:szCs w:val="22"/>
              </w:rPr>
              <w:t>”</w:t>
            </w:r>
          </w:p>
        </w:tc>
        <w:tc>
          <w:tcPr>
            <w:tcW w:w="6379" w:type="dxa"/>
          </w:tcPr>
          <w:p w14:paraId="27A4A039" w14:textId="77777777" w:rsidR="00822A09" w:rsidRPr="002F1017" w:rsidRDefault="00397097" w:rsidP="006F42C8">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Ajuste de valores a ser pago pela Cedente à Emissora, à título de indenização, nos exatos termos da cláusula 1.4 da Escritura de Cessão, cuja forma de cálculo encontra-se transcrita no  Anexo V deste Termo.</w:t>
            </w:r>
          </w:p>
        </w:tc>
      </w:tr>
      <w:tr w:rsidR="00822A09" w:rsidRPr="002F1017" w14:paraId="31CD5044" w14:textId="77777777" w:rsidTr="006F42C8">
        <w:tc>
          <w:tcPr>
            <w:tcW w:w="3402" w:type="dxa"/>
          </w:tcPr>
          <w:p w14:paraId="2657E09B"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rPr>
            </w:pPr>
            <w:r w:rsidRPr="002F1017">
              <w:rPr>
                <w:rFonts w:ascii="Trebuchet MS" w:hAnsi="Trebuchet MS"/>
                <w:sz w:val="22"/>
                <w:szCs w:val="22"/>
              </w:rPr>
              <w:t>“</w:t>
            </w:r>
            <w:r w:rsidR="00A26216" w:rsidRPr="002F1017">
              <w:rPr>
                <w:rFonts w:ascii="Trebuchet MS" w:hAnsi="Trebuchet MS"/>
                <w:sz w:val="22"/>
                <w:szCs w:val="22"/>
                <w:u w:val="single"/>
              </w:rPr>
              <w:t>Prêmio de Subordinação</w:t>
            </w:r>
            <w:r w:rsidRPr="002F1017">
              <w:rPr>
                <w:rFonts w:ascii="Trebuchet MS" w:hAnsi="Trebuchet MS"/>
                <w:sz w:val="22"/>
                <w:szCs w:val="22"/>
              </w:rPr>
              <w:t>”</w:t>
            </w:r>
          </w:p>
        </w:tc>
        <w:tc>
          <w:tcPr>
            <w:tcW w:w="6379" w:type="dxa"/>
          </w:tcPr>
          <w:p w14:paraId="14506610" w14:textId="77777777" w:rsidR="00822A09" w:rsidRPr="002F1017" w:rsidRDefault="00A26216" w:rsidP="00EA05BD">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position w:val="-12"/>
                <w:sz w:val="22"/>
                <w:szCs w:val="22"/>
              </w:rPr>
              <w:object w:dxaOrig="5720" w:dyaOrig="360" w14:anchorId="37E1E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75pt" o:ole="" fillcolor="window">
                  <v:imagedata r:id="rId11" o:title=""/>
                </v:shape>
                <o:OLEObject Type="Embed" ProgID="Equation.3" ShapeID="_x0000_i1025" DrawAspect="Content" ObjectID="_1540391753" r:id="rId12"/>
              </w:object>
            </w:r>
            <w:r w:rsidR="00867AFE">
              <w:rPr>
                <w:rFonts w:ascii="Trebuchet MS" w:hAnsi="Trebuchet MS"/>
                <w:sz w:val="22"/>
                <w:szCs w:val="22"/>
              </w:rPr>
              <w:t>-</w:t>
            </w:r>
            <w:r w:rsidR="00867AFE" w:rsidRPr="002F1017">
              <w:rPr>
                <w:rFonts w:ascii="Trebuchet MS" w:hAnsi="Trebuchet MS"/>
                <w:i/>
                <w:sz w:val="22"/>
                <w:szCs w:val="22"/>
              </w:rPr>
              <w:t xml:space="preserve"> RecFD</w:t>
            </w:r>
          </w:p>
          <w:p w14:paraId="6B683FCA"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sz w:val="22"/>
                <w:szCs w:val="22"/>
              </w:rPr>
              <w:t>onde:</w:t>
            </w:r>
          </w:p>
          <w:p w14:paraId="19640945"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Ps</w:t>
            </w:r>
            <w:r w:rsidRPr="002F1017">
              <w:rPr>
                <w:rFonts w:ascii="Trebuchet MS" w:hAnsi="Trebuchet MS"/>
                <w:i/>
                <w:sz w:val="22"/>
                <w:szCs w:val="22"/>
                <w:vertAlign w:val="subscript"/>
              </w:rPr>
              <w:t>i</w:t>
            </w:r>
            <w:r w:rsidRPr="002F1017">
              <w:rPr>
                <w:rFonts w:ascii="Trebuchet MS" w:hAnsi="Trebuchet MS"/>
                <w:sz w:val="22"/>
                <w:szCs w:val="22"/>
              </w:rPr>
              <w:t xml:space="preserve"> = Prêmio de Subordinação dos CRI Subordinados, da </w:t>
            </w:r>
            <w:r w:rsidRPr="002F1017">
              <w:rPr>
                <w:rFonts w:ascii="Trebuchet MS" w:hAnsi="Trebuchet MS"/>
                <w:i/>
                <w:sz w:val="22"/>
                <w:szCs w:val="22"/>
              </w:rPr>
              <w:t xml:space="preserve">i-ésima </w:t>
            </w:r>
            <w:r w:rsidRPr="002F1017">
              <w:rPr>
                <w:rFonts w:ascii="Trebuchet MS" w:hAnsi="Trebuchet MS"/>
                <w:sz w:val="22"/>
                <w:szCs w:val="22"/>
              </w:rPr>
              <w:t>parcela. Valor em reais, calculado com 2 (duas) casas decimais, sem arredondamento;</w:t>
            </w:r>
          </w:p>
          <w:p w14:paraId="2DC44A4C"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VR</w:t>
            </w:r>
            <w:r w:rsidRPr="002F1017">
              <w:rPr>
                <w:rFonts w:ascii="Trebuchet MS" w:hAnsi="Trebuchet MS"/>
                <w:i/>
                <w:sz w:val="22"/>
                <w:szCs w:val="22"/>
                <w:vertAlign w:val="subscript"/>
              </w:rPr>
              <w:t>i</w:t>
            </w:r>
            <w:r w:rsidRPr="002F1017">
              <w:rPr>
                <w:rFonts w:ascii="Trebuchet MS" w:hAnsi="Trebuchet MS"/>
                <w:sz w:val="22"/>
                <w:szCs w:val="22"/>
              </w:rPr>
              <w:t>=</w:t>
            </w:r>
            <w:r w:rsidR="00D02F94" w:rsidRPr="002F1017">
              <w:rPr>
                <w:rFonts w:ascii="Trebuchet MS" w:hAnsi="Trebuchet MS"/>
                <w:sz w:val="22"/>
                <w:szCs w:val="22"/>
              </w:rPr>
              <w:t xml:space="preserve"> </w:t>
            </w:r>
            <w:r w:rsidRPr="002F1017">
              <w:rPr>
                <w:rFonts w:ascii="Trebuchet MS" w:hAnsi="Trebuchet MS"/>
                <w:sz w:val="22"/>
                <w:szCs w:val="22"/>
              </w:rPr>
              <w:t>Valor dos Créditos Imobiliários recebidos entre o dia 01 (um), inclusive, de um mês antes ao do próximo pagamento até o dia 01 (um), exclusive, do mês do pagamento;</w:t>
            </w:r>
          </w:p>
          <w:p w14:paraId="5E632238" w14:textId="77777777" w:rsidR="00822A09" w:rsidRPr="002F1017" w:rsidRDefault="00A26216" w:rsidP="006F42C8">
            <w:pPr>
              <w:pStyle w:val="BodyMain"/>
              <w:widowControl w:val="0"/>
              <w:spacing w:before="60" w:line="360" w:lineRule="auto"/>
              <w:rPr>
                <w:rFonts w:ascii="Trebuchet MS" w:hAnsi="Trebuchet MS"/>
                <w:i/>
                <w:sz w:val="22"/>
                <w:szCs w:val="22"/>
              </w:rPr>
            </w:pPr>
            <w:r w:rsidRPr="002F1017">
              <w:rPr>
                <w:rFonts w:ascii="Trebuchet MS" w:hAnsi="Trebuchet MS"/>
                <w:i/>
                <w:sz w:val="22"/>
                <w:szCs w:val="22"/>
              </w:rPr>
              <w:t>Despesas=</w:t>
            </w:r>
            <w:r w:rsidRPr="002F1017">
              <w:rPr>
                <w:rFonts w:ascii="Trebuchet MS" w:hAnsi="Trebuchet MS"/>
                <w:sz w:val="22"/>
                <w:szCs w:val="22"/>
              </w:rPr>
              <w:t xml:space="preserve"> Despesas do Patrimônio Separado</w:t>
            </w:r>
            <w:r w:rsidR="00FE5E87" w:rsidRPr="002F1017">
              <w:rPr>
                <w:rFonts w:ascii="Trebuchet MS" w:hAnsi="Trebuchet MS"/>
                <w:sz w:val="22"/>
                <w:szCs w:val="22"/>
              </w:rPr>
              <w:t>, incorridas no intervalo de VR</w:t>
            </w:r>
            <w:r w:rsidR="00FE5E87" w:rsidRPr="002F1017">
              <w:rPr>
                <w:rFonts w:ascii="Trebuchet MS" w:hAnsi="Trebuchet MS"/>
                <w:sz w:val="22"/>
                <w:szCs w:val="22"/>
                <w:vertAlign w:val="subscript"/>
              </w:rPr>
              <w:t>i</w:t>
            </w:r>
            <w:r w:rsidRPr="002F1017">
              <w:rPr>
                <w:rFonts w:ascii="Trebuchet MS" w:hAnsi="Trebuchet MS"/>
                <w:sz w:val="22"/>
                <w:szCs w:val="22"/>
              </w:rPr>
              <w:t>;</w:t>
            </w:r>
          </w:p>
          <w:p w14:paraId="1C24ABAB"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J</w:t>
            </w:r>
            <w:r w:rsidRPr="002F1017">
              <w:rPr>
                <w:rFonts w:ascii="Trebuchet MS" w:hAnsi="Trebuchet MS"/>
                <w:i/>
                <w:sz w:val="22"/>
                <w:szCs w:val="22"/>
                <w:vertAlign w:val="subscript"/>
              </w:rPr>
              <w:t>i</w:t>
            </w:r>
            <w:r w:rsidRPr="002F1017">
              <w:rPr>
                <w:rFonts w:ascii="Trebuchet MS" w:hAnsi="Trebuchet MS"/>
                <w:i/>
                <w:sz w:val="22"/>
                <w:szCs w:val="22"/>
              </w:rPr>
              <w:t>Sen=</w:t>
            </w:r>
            <w:r w:rsidR="00D02F94" w:rsidRPr="002F1017">
              <w:rPr>
                <w:rFonts w:ascii="Trebuchet MS" w:hAnsi="Trebuchet MS"/>
                <w:sz w:val="22"/>
                <w:szCs w:val="22"/>
              </w:rPr>
              <w:t xml:space="preserve"> </w:t>
            </w:r>
            <w:r w:rsidRPr="002F1017">
              <w:rPr>
                <w:rFonts w:ascii="Trebuchet MS" w:hAnsi="Trebuchet MS"/>
                <w:sz w:val="22"/>
                <w:szCs w:val="22"/>
              </w:rPr>
              <w:t>Juros dos CRI Seniores, conforme definido acima;</w:t>
            </w:r>
          </w:p>
          <w:p w14:paraId="45DA731F"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AM</w:t>
            </w:r>
            <w:r w:rsidRPr="002F1017">
              <w:rPr>
                <w:rFonts w:ascii="Trebuchet MS" w:hAnsi="Trebuchet MS"/>
                <w:i/>
                <w:sz w:val="22"/>
                <w:szCs w:val="22"/>
                <w:vertAlign w:val="subscript"/>
              </w:rPr>
              <w:t>i</w:t>
            </w:r>
            <w:r w:rsidRPr="002F1017">
              <w:rPr>
                <w:rFonts w:ascii="Trebuchet MS" w:hAnsi="Trebuchet MS"/>
                <w:i/>
                <w:sz w:val="22"/>
                <w:szCs w:val="22"/>
              </w:rPr>
              <w:t>Sen=</w:t>
            </w:r>
            <w:r w:rsidRPr="002F1017">
              <w:rPr>
                <w:rFonts w:ascii="Trebuchet MS" w:hAnsi="Trebuchet MS"/>
                <w:sz w:val="22"/>
                <w:szCs w:val="22"/>
              </w:rPr>
              <w:t xml:space="preserve"> Amortização dos CRI Seniores, incluindo eventuais antecipações, conforme definido acima;</w:t>
            </w:r>
          </w:p>
          <w:p w14:paraId="687F4859" w14:textId="77777777" w:rsidR="00822A09" w:rsidRPr="002F1017" w:rsidRDefault="00A26216"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J</w:t>
            </w:r>
            <w:r w:rsidRPr="002F1017">
              <w:rPr>
                <w:rFonts w:ascii="Trebuchet MS" w:hAnsi="Trebuchet MS"/>
                <w:i/>
                <w:sz w:val="22"/>
                <w:szCs w:val="22"/>
                <w:vertAlign w:val="subscript"/>
              </w:rPr>
              <w:t>i</w:t>
            </w:r>
            <w:r w:rsidRPr="002F1017">
              <w:rPr>
                <w:rFonts w:ascii="Trebuchet MS" w:hAnsi="Trebuchet MS"/>
                <w:i/>
                <w:sz w:val="22"/>
                <w:szCs w:val="22"/>
              </w:rPr>
              <w:t>Sub=</w:t>
            </w:r>
            <w:r w:rsidRPr="002F1017">
              <w:rPr>
                <w:rFonts w:ascii="Trebuchet MS" w:hAnsi="Trebuchet MS"/>
                <w:sz w:val="22"/>
                <w:szCs w:val="22"/>
              </w:rPr>
              <w:t xml:space="preserve"> Juros dos CRI Subordinados, conforme definido acima;</w:t>
            </w:r>
          </w:p>
          <w:p w14:paraId="7607613C" w14:textId="77777777" w:rsidR="00822A09" w:rsidRPr="002F1017" w:rsidRDefault="00A26216" w:rsidP="002F1017">
            <w:pPr>
              <w:pStyle w:val="BodyMain"/>
              <w:widowControl w:val="0"/>
              <w:spacing w:before="60" w:line="360" w:lineRule="auto"/>
              <w:rPr>
                <w:rFonts w:ascii="Trebuchet MS" w:hAnsi="Trebuchet MS"/>
                <w:sz w:val="22"/>
                <w:szCs w:val="22"/>
              </w:rPr>
            </w:pPr>
            <w:r w:rsidRPr="002F1017">
              <w:rPr>
                <w:rFonts w:ascii="Trebuchet MS" w:hAnsi="Trebuchet MS"/>
                <w:i/>
                <w:sz w:val="22"/>
                <w:szCs w:val="22"/>
              </w:rPr>
              <w:t>AM</w:t>
            </w:r>
            <w:r w:rsidRPr="002F1017">
              <w:rPr>
                <w:rFonts w:ascii="Trebuchet MS" w:hAnsi="Trebuchet MS"/>
                <w:i/>
                <w:sz w:val="22"/>
                <w:szCs w:val="22"/>
                <w:vertAlign w:val="subscript"/>
              </w:rPr>
              <w:t>i</w:t>
            </w:r>
            <w:r w:rsidRPr="002F1017">
              <w:rPr>
                <w:rFonts w:ascii="Trebuchet MS" w:hAnsi="Trebuchet MS"/>
                <w:i/>
                <w:sz w:val="22"/>
                <w:szCs w:val="22"/>
              </w:rPr>
              <w:t>Sub=</w:t>
            </w:r>
            <w:r w:rsidRPr="00C05B53">
              <w:rPr>
                <w:rFonts w:ascii="Trebuchet MS" w:hAnsi="Trebuchet MS"/>
                <w:sz w:val="22"/>
              </w:rPr>
              <w:t xml:space="preserve"> </w:t>
            </w:r>
            <w:r w:rsidRPr="002F1017">
              <w:rPr>
                <w:rFonts w:ascii="Trebuchet MS" w:hAnsi="Trebuchet MS"/>
                <w:sz w:val="22"/>
                <w:szCs w:val="22"/>
              </w:rPr>
              <w:t>Amortização dos CRI Subordinados, conforme definido acima;</w:t>
            </w:r>
          </w:p>
          <w:p w14:paraId="142A3203" w14:textId="77777777" w:rsidR="00414F89" w:rsidRPr="002F1017" w:rsidRDefault="00414F89" w:rsidP="006F42C8">
            <w:pPr>
              <w:pStyle w:val="BodyMain"/>
              <w:widowControl w:val="0"/>
              <w:spacing w:before="60" w:line="360" w:lineRule="auto"/>
              <w:rPr>
                <w:rFonts w:ascii="Trebuchet MS" w:hAnsi="Trebuchet MS"/>
                <w:sz w:val="22"/>
                <w:szCs w:val="22"/>
              </w:rPr>
            </w:pPr>
            <w:r w:rsidRPr="002F1017">
              <w:rPr>
                <w:rFonts w:ascii="Trebuchet MS" w:hAnsi="Trebuchet MS"/>
                <w:i/>
                <w:sz w:val="22"/>
                <w:szCs w:val="22"/>
              </w:rPr>
              <w:t>RecFD = 7º</w:t>
            </w:r>
            <w:r w:rsidRPr="002F1017">
              <w:rPr>
                <w:rFonts w:ascii="Trebuchet MS" w:hAnsi="Trebuchet MS"/>
                <w:i/>
                <w:sz w:val="22"/>
                <w:szCs w:val="22"/>
              </w:rPr>
              <w:tab/>
            </w:r>
            <w:r w:rsidRPr="003F02CC">
              <w:rPr>
                <w:rFonts w:ascii="Trebuchet MS" w:hAnsi="Trebuchet MS"/>
                <w:sz w:val="22"/>
                <w:szCs w:val="22"/>
              </w:rPr>
              <w:t>Recomposição do Fundo de Despesas, até o limite estabelecido no item 3.2.</w:t>
            </w:r>
          </w:p>
        </w:tc>
      </w:tr>
      <w:tr w:rsidR="006C3792" w:rsidRPr="002F1017" w14:paraId="5C72D59F" w14:textId="77777777" w:rsidTr="006F42C8">
        <w:tc>
          <w:tcPr>
            <w:tcW w:w="3402" w:type="dxa"/>
          </w:tcPr>
          <w:p w14:paraId="2C8D1CDE" w14:textId="77777777" w:rsidR="006C3792" w:rsidRPr="002F1017" w:rsidRDefault="006C3792"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rPr>
            </w:pPr>
            <w:r>
              <w:rPr>
                <w:rFonts w:ascii="Trebuchet MS" w:hAnsi="Trebuchet MS"/>
                <w:sz w:val="22"/>
                <w:szCs w:val="22"/>
              </w:rPr>
              <w:t>Ajuste no Valor de Cessão</w:t>
            </w:r>
          </w:p>
        </w:tc>
        <w:tc>
          <w:tcPr>
            <w:tcW w:w="6379" w:type="dxa"/>
          </w:tcPr>
          <w:p w14:paraId="3C993429" w14:textId="37400A68" w:rsidR="006C3792" w:rsidRPr="002F1017" w:rsidRDefault="00AA7B31" w:rsidP="006F136A">
            <w:pPr>
              <w:widowControl w:val="0"/>
              <w:tabs>
                <w:tab w:val="left" w:pos="851"/>
              </w:tabs>
              <w:autoSpaceDE w:val="0"/>
              <w:autoSpaceDN w:val="0"/>
              <w:adjustRightInd w:val="0"/>
              <w:spacing w:before="60" w:line="360" w:lineRule="auto"/>
              <w:jc w:val="both"/>
              <w:rPr>
                <w:rFonts w:ascii="Trebuchet MS" w:hAnsi="Trebuchet MS"/>
                <w:sz w:val="22"/>
                <w:szCs w:val="22"/>
              </w:rPr>
            </w:pPr>
            <w:r w:rsidRPr="005B764E">
              <w:rPr>
                <w:rFonts w:ascii="Trebuchet MS" w:hAnsi="Trebuchet MS"/>
                <w:sz w:val="22"/>
                <w:szCs w:val="22"/>
              </w:rPr>
              <w:t>Valor a ser pago pela Cedente em favor da Emissora</w:t>
            </w:r>
            <w:r w:rsidR="00EB3E6E" w:rsidRPr="005B764E">
              <w:rPr>
                <w:rFonts w:ascii="Trebuchet MS" w:hAnsi="Trebuchet MS"/>
                <w:sz w:val="22"/>
                <w:szCs w:val="22"/>
              </w:rPr>
              <w:t>, para fins de acertos financeiros do Valor da Cessão por conta do descasamento entre o índice de atualização monetária dos Créditos Imobiliários e dos indexadores dos CRI e pagamento de Juros dos CRI Subordinados, conforme definido n</w:t>
            </w:r>
            <w:r w:rsidR="006F136A">
              <w:rPr>
                <w:rFonts w:ascii="Trebuchet MS" w:hAnsi="Trebuchet MS"/>
                <w:sz w:val="22"/>
                <w:szCs w:val="22"/>
              </w:rPr>
              <w:t xml:space="preserve">a Escritura </w:t>
            </w:r>
            <w:r w:rsidR="00EB3E6E" w:rsidRPr="005B764E">
              <w:rPr>
                <w:rFonts w:ascii="Trebuchet MS" w:hAnsi="Trebuchet MS"/>
                <w:sz w:val="22"/>
                <w:szCs w:val="22"/>
              </w:rPr>
              <w:t>de Cessão;</w:t>
            </w:r>
          </w:p>
        </w:tc>
      </w:tr>
      <w:tr w:rsidR="00822A09" w:rsidRPr="002F1017" w14:paraId="5557B5C9" w14:textId="77777777" w:rsidTr="006F42C8">
        <w:tc>
          <w:tcPr>
            <w:tcW w:w="3402" w:type="dxa"/>
          </w:tcPr>
          <w:p w14:paraId="3C7A0E9A"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Periodicidade de Pagamento</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318EFB9E" w14:textId="46213CFD" w:rsidR="00822A09" w:rsidRPr="002F1017" w:rsidRDefault="00A26216">
            <w:pPr>
              <w:widowControl w:val="0"/>
              <w:tabs>
                <w:tab w:val="left" w:pos="851"/>
              </w:tabs>
              <w:autoSpaceDE w:val="0"/>
              <w:autoSpaceDN w:val="0"/>
              <w:adjustRightInd w:val="0"/>
              <w:spacing w:before="60" w:line="360" w:lineRule="auto"/>
              <w:jc w:val="both"/>
              <w:rPr>
                <w:rFonts w:ascii="Trebuchet MS" w:hAnsi="Trebuchet MS"/>
                <w:position w:val="-30"/>
                <w:sz w:val="22"/>
                <w:szCs w:val="22"/>
              </w:rPr>
            </w:pPr>
            <w:r w:rsidRPr="002F1017">
              <w:rPr>
                <w:rFonts w:ascii="Trebuchet MS" w:hAnsi="Trebuchet MS"/>
                <w:sz w:val="22"/>
                <w:szCs w:val="22"/>
              </w:rPr>
              <w:t xml:space="preserve">Pagamentos mensais, todo dia </w:t>
            </w:r>
            <w:r w:rsidR="0078656A">
              <w:rPr>
                <w:rFonts w:ascii="Trebuchet MS" w:hAnsi="Trebuchet MS"/>
                <w:sz w:val="22"/>
                <w:szCs w:val="22"/>
              </w:rPr>
              <w:t>10</w:t>
            </w:r>
            <w:r w:rsidR="0078656A" w:rsidRPr="002F1017">
              <w:rPr>
                <w:rFonts w:ascii="Trebuchet MS" w:hAnsi="Trebuchet MS"/>
                <w:sz w:val="22"/>
                <w:szCs w:val="22"/>
              </w:rPr>
              <w:t xml:space="preserve"> (</w:t>
            </w:r>
            <w:r w:rsidR="0078656A">
              <w:rPr>
                <w:rFonts w:ascii="Trebuchet MS" w:hAnsi="Trebuchet MS"/>
                <w:sz w:val="22"/>
                <w:szCs w:val="22"/>
              </w:rPr>
              <w:t>dez</w:t>
            </w:r>
            <w:r w:rsidR="0078656A" w:rsidRPr="002F1017">
              <w:rPr>
                <w:rFonts w:ascii="Trebuchet MS" w:hAnsi="Trebuchet MS"/>
                <w:sz w:val="22"/>
                <w:szCs w:val="22"/>
              </w:rPr>
              <w:t xml:space="preserve">) </w:t>
            </w:r>
            <w:r w:rsidRPr="002F1017">
              <w:rPr>
                <w:rFonts w:ascii="Trebuchet MS" w:hAnsi="Trebuchet MS"/>
                <w:sz w:val="22"/>
                <w:szCs w:val="22"/>
              </w:rPr>
              <w:t>de cada mês, conforme o fluxo financeiro descrito na Tabela Vigente;</w:t>
            </w:r>
          </w:p>
        </w:tc>
      </w:tr>
      <w:tr w:rsidR="00822A09" w:rsidRPr="002F1017" w14:paraId="03C09194" w14:textId="77777777" w:rsidTr="006F42C8">
        <w:tc>
          <w:tcPr>
            <w:tcW w:w="3402" w:type="dxa"/>
          </w:tcPr>
          <w:p w14:paraId="20E5D49C"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Pagamento da Remuneração</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2C1A306D"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 xml:space="preserve">A Securitizadora pagará mensalmente, todo dia 10 (dez), aos Investidores a Remuneração, por meio da CETIP, observado o disposto nos itens 3.3.2 e 3.3.3. deste Termo, em conjunto com a amortização mensal do valor nominal unitário atualizado, quando for o caso, de acordo com o fluxo financeiro estabelecido na Tabela Vigente. </w:t>
            </w:r>
          </w:p>
        </w:tc>
      </w:tr>
      <w:tr w:rsidR="00822A09" w:rsidRPr="002F1017" w14:paraId="2CA9E347" w14:textId="77777777" w:rsidTr="006F42C8">
        <w:tc>
          <w:tcPr>
            <w:tcW w:w="3402" w:type="dxa"/>
          </w:tcPr>
          <w:p w14:paraId="0D9D954A" w14:textId="77777777" w:rsidR="00822A09" w:rsidRPr="002F1017" w:rsidRDefault="006761A9" w:rsidP="006F42C8">
            <w:pPr>
              <w:pStyle w:val="BodyMain"/>
              <w:widowControl w:val="0"/>
              <w:numPr>
                <w:ilvl w:val="0"/>
                <w:numId w:val="27"/>
              </w:numPr>
              <w:tabs>
                <w:tab w:val="clear" w:pos="720"/>
                <w:tab w:val="num" w:pos="318"/>
              </w:tabs>
              <w:spacing w:before="144" w:after="144" w:line="360" w:lineRule="auto"/>
              <w:ind w:left="0" w:firstLine="0"/>
              <w:rPr>
                <w:rFonts w:ascii="Trebuchet MS" w:hAnsi="Trebuchet MS"/>
                <w:sz w:val="22"/>
                <w:szCs w:val="22"/>
              </w:rPr>
            </w:pPr>
            <w:r w:rsidRPr="002F1017">
              <w:rPr>
                <w:rFonts w:ascii="Trebuchet MS" w:hAnsi="Trebuchet MS"/>
                <w:sz w:val="22"/>
                <w:szCs w:val="22"/>
              </w:rPr>
              <w:t>“</w:t>
            </w:r>
            <w:r w:rsidR="00A26216" w:rsidRPr="002F1017">
              <w:rPr>
                <w:rFonts w:ascii="Trebuchet MS" w:hAnsi="Trebuchet MS"/>
                <w:sz w:val="22"/>
                <w:szCs w:val="22"/>
                <w:u w:val="single"/>
              </w:rPr>
              <w:t>Forma de Pagamento e Subordinação</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7174E609"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Eventual resgate total ou parcial dos CRI será efetuado, observado o disposto no item 3.3.3 deste Termo, e deverá ser informado ao Agente Fiduciário e à CETIP com pelo menos 2 (dois) dias úteis de antecedência. Em nenhuma hipótese haverá o resgate total ou parcial dos CRI Subordinados sem que os CRI Seniores já tenham sido integralmente resgatados;</w:t>
            </w:r>
          </w:p>
        </w:tc>
      </w:tr>
      <w:tr w:rsidR="00822A09" w:rsidRPr="002F1017" w14:paraId="1CA52780" w14:textId="77777777" w:rsidTr="006F42C8">
        <w:trPr>
          <w:trHeight w:val="3210"/>
        </w:trPr>
        <w:tc>
          <w:tcPr>
            <w:tcW w:w="3402" w:type="dxa"/>
          </w:tcPr>
          <w:p w14:paraId="0C80E5F3"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Garantias</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480255DF" w14:textId="042D9705" w:rsidR="00822A09" w:rsidRPr="002F1017" w:rsidRDefault="00A26216">
            <w:pPr>
              <w:pStyle w:val="Cabealho"/>
              <w:widowControl w:val="0"/>
              <w:spacing w:before="144" w:after="144" w:line="360" w:lineRule="auto"/>
              <w:jc w:val="both"/>
              <w:rPr>
                <w:rFonts w:ascii="Trebuchet MS" w:hAnsi="Trebuchet MS"/>
                <w:sz w:val="22"/>
                <w:szCs w:val="22"/>
                <w:lang w:val="pt-BR" w:eastAsia="en-US"/>
              </w:rPr>
            </w:pPr>
            <w:r w:rsidRPr="002F1017">
              <w:rPr>
                <w:rFonts w:ascii="Trebuchet MS" w:hAnsi="Trebuchet MS"/>
                <w:sz w:val="22"/>
                <w:szCs w:val="22"/>
                <w:lang w:val="pt-BR" w:eastAsia="en-US"/>
              </w:rPr>
              <w:t xml:space="preserve">a) Instituição do Regime Fiduciário sobre os Créditos Imobiliários cedidos, com nomeação do Agente Fiduciário acima indicado; b) Subordinação dos CRI Subordinados aos CRI Seniores; c) Manutenção dos Seguros, após a efetivação do Contrato de Seguro entre a Securitizadora e a Seguradora; d) </w:t>
            </w:r>
            <w:r w:rsidRPr="002F1017">
              <w:rPr>
                <w:rFonts w:ascii="Trebuchet MS" w:hAnsi="Trebuchet MS"/>
                <w:sz w:val="22"/>
                <w:szCs w:val="22"/>
              </w:rPr>
              <w:t xml:space="preserve">Alienação Fiduciária dos Imóveis sujeita à Averbação da Escritura de Cessão, prevista neste Termo; e) </w:t>
            </w:r>
            <w:r w:rsidRPr="002F1017">
              <w:rPr>
                <w:rFonts w:ascii="Trebuchet MS" w:hAnsi="Trebuchet MS"/>
                <w:sz w:val="22"/>
                <w:szCs w:val="22"/>
                <w:lang w:val="pt-BR" w:eastAsia="en-US"/>
              </w:rPr>
              <w:t>Estabelecimento do Fundo de Despesa</w:t>
            </w:r>
            <w:r w:rsidR="003B4C4C">
              <w:rPr>
                <w:rFonts w:ascii="Trebuchet MS" w:hAnsi="Trebuchet MS"/>
                <w:sz w:val="22"/>
                <w:szCs w:val="22"/>
                <w:lang w:val="pt-BR" w:eastAsia="en-US"/>
              </w:rPr>
              <w:t>; e f) Cessão Fiduciária</w:t>
            </w:r>
            <w:r w:rsidRPr="002F1017">
              <w:rPr>
                <w:rFonts w:ascii="Trebuchet MS" w:hAnsi="Trebuchet MS"/>
                <w:sz w:val="22"/>
                <w:szCs w:val="22"/>
                <w:lang w:val="pt-BR" w:eastAsia="en-US"/>
              </w:rPr>
              <w:t>.</w:t>
            </w:r>
          </w:p>
        </w:tc>
      </w:tr>
      <w:tr w:rsidR="00822A09" w:rsidRPr="002F1017" w14:paraId="1E362D52" w14:textId="77777777" w:rsidTr="006F42C8">
        <w:trPr>
          <w:trHeight w:val="848"/>
        </w:trPr>
        <w:tc>
          <w:tcPr>
            <w:tcW w:w="3402" w:type="dxa"/>
          </w:tcPr>
          <w:p w14:paraId="06E92B07"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Garantia flutuante</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3A2450A2"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Não;</w:t>
            </w:r>
          </w:p>
        </w:tc>
      </w:tr>
      <w:tr w:rsidR="00822A09" w:rsidRPr="002F1017" w14:paraId="1CBF5DEF" w14:textId="77777777" w:rsidTr="006F42C8">
        <w:tc>
          <w:tcPr>
            <w:tcW w:w="3402" w:type="dxa"/>
          </w:tcPr>
          <w:p w14:paraId="1F756DCB"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rPr>
            </w:pPr>
            <w:r w:rsidRPr="002F1017">
              <w:rPr>
                <w:rFonts w:ascii="Trebuchet MS" w:hAnsi="Trebuchet MS"/>
                <w:sz w:val="22"/>
                <w:szCs w:val="22"/>
              </w:rPr>
              <w:t>“</w:t>
            </w:r>
            <w:r w:rsidR="00A26216" w:rsidRPr="002F1017">
              <w:rPr>
                <w:rFonts w:ascii="Trebuchet MS" w:hAnsi="Trebuchet MS"/>
                <w:sz w:val="22"/>
                <w:szCs w:val="22"/>
                <w:u w:val="single"/>
              </w:rPr>
              <w:t>Distribuição dos CRI</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7701D7C3"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Os CRI serão depositados para distribuição, negociação e custódia eletrônica na CETIP e são distribuídos com a intermediação do Coordenador Líder, instituição autorizada a atuar como integrante do sistema de distribuição de valores mobiliários, nos termos do artigo 2º da Instrução CVM nº 476;</w:t>
            </w:r>
          </w:p>
        </w:tc>
      </w:tr>
      <w:tr w:rsidR="00822A09" w:rsidRPr="002F1017" w14:paraId="4A433C9F" w14:textId="77777777" w:rsidTr="006F42C8">
        <w:tc>
          <w:tcPr>
            <w:tcW w:w="3402" w:type="dxa"/>
          </w:tcPr>
          <w:p w14:paraId="74836AAB"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rPr>
            </w:pPr>
            <w:r w:rsidRPr="002F1017">
              <w:rPr>
                <w:rFonts w:ascii="Trebuchet MS" w:hAnsi="Trebuchet MS"/>
                <w:sz w:val="22"/>
                <w:szCs w:val="22"/>
              </w:rPr>
              <w:t>“</w:t>
            </w:r>
            <w:r w:rsidR="00A26216" w:rsidRPr="002F1017">
              <w:rPr>
                <w:rFonts w:ascii="Trebuchet MS" w:hAnsi="Trebuchet MS"/>
                <w:sz w:val="22"/>
                <w:szCs w:val="22"/>
                <w:u w:val="single"/>
              </w:rPr>
              <w:t>Regime de Distribuição dos CRI</w:t>
            </w:r>
            <w:r w:rsidRPr="002F1017">
              <w:rPr>
                <w:rFonts w:ascii="Trebuchet MS" w:hAnsi="Trebuchet MS"/>
                <w:sz w:val="22"/>
                <w:szCs w:val="22"/>
              </w:rPr>
              <w:t>”</w:t>
            </w:r>
            <w:r w:rsidR="00A26216" w:rsidRPr="002F1017">
              <w:rPr>
                <w:rFonts w:ascii="Trebuchet MS" w:hAnsi="Trebuchet MS"/>
                <w:sz w:val="22"/>
                <w:szCs w:val="22"/>
              </w:rPr>
              <w:t>:</w:t>
            </w:r>
          </w:p>
        </w:tc>
        <w:tc>
          <w:tcPr>
            <w:tcW w:w="6379" w:type="dxa"/>
          </w:tcPr>
          <w:p w14:paraId="70A021F2"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Os CRI Seniores serão distribuídos em regime de melhores esforços, conforme disposto no Contrato de Distribuição;</w:t>
            </w:r>
          </w:p>
        </w:tc>
      </w:tr>
      <w:tr w:rsidR="00822A09" w:rsidRPr="002F1017" w14:paraId="107A8EEA" w14:textId="77777777" w:rsidTr="006F42C8">
        <w:tc>
          <w:tcPr>
            <w:tcW w:w="3402" w:type="dxa"/>
          </w:tcPr>
          <w:p w14:paraId="10797568"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lang w:val="en-US"/>
              </w:rPr>
            </w:pPr>
            <w:r w:rsidRPr="002F1017">
              <w:rPr>
                <w:rFonts w:ascii="Trebuchet MS" w:hAnsi="Trebuchet MS"/>
                <w:sz w:val="22"/>
                <w:szCs w:val="22"/>
                <w:u w:val="single"/>
              </w:rPr>
              <w:t>“</w:t>
            </w:r>
            <w:r w:rsidR="00A26216" w:rsidRPr="002F1017">
              <w:rPr>
                <w:rFonts w:ascii="Trebuchet MS" w:hAnsi="Trebuchet MS"/>
                <w:sz w:val="22"/>
                <w:szCs w:val="22"/>
                <w:u w:val="single"/>
              </w:rPr>
              <w:t>Público Alvo da Oferta</w:t>
            </w:r>
            <w:r w:rsidRPr="002F1017">
              <w:rPr>
                <w:rFonts w:ascii="Trebuchet MS" w:hAnsi="Trebuchet MS"/>
                <w:sz w:val="22"/>
                <w:szCs w:val="22"/>
                <w:u w:val="single"/>
              </w:rPr>
              <w:t>”</w:t>
            </w:r>
          </w:p>
        </w:tc>
        <w:tc>
          <w:tcPr>
            <w:tcW w:w="6379" w:type="dxa"/>
          </w:tcPr>
          <w:p w14:paraId="1E99E1DD" w14:textId="77777777" w:rsidR="00822A09" w:rsidRPr="002F1017" w:rsidRDefault="00A26216" w:rsidP="006F42C8">
            <w:pPr>
              <w:widowControl w:val="0"/>
              <w:spacing w:before="144" w:after="144" w:line="360" w:lineRule="auto"/>
              <w:jc w:val="both"/>
              <w:rPr>
                <w:rFonts w:ascii="Trebuchet MS" w:hAnsi="Trebuchet MS"/>
                <w:sz w:val="22"/>
                <w:szCs w:val="22"/>
              </w:rPr>
            </w:pPr>
            <w:r w:rsidRPr="002F1017">
              <w:rPr>
                <w:rFonts w:ascii="Trebuchet MS" w:hAnsi="Trebuchet MS"/>
                <w:sz w:val="22"/>
                <w:szCs w:val="22"/>
              </w:rPr>
              <w:t>Investidores Profissionais, observado o disposto na Instrução CVM 476;</w:t>
            </w:r>
          </w:p>
        </w:tc>
      </w:tr>
      <w:tr w:rsidR="00822A09" w:rsidRPr="002F1017" w14:paraId="72F4FFC8" w14:textId="77777777" w:rsidTr="006F42C8">
        <w:tc>
          <w:tcPr>
            <w:tcW w:w="3402" w:type="dxa"/>
          </w:tcPr>
          <w:p w14:paraId="48C96041" w14:textId="77777777" w:rsidR="00822A09" w:rsidRPr="002F1017" w:rsidRDefault="006761A9"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u w:val="single"/>
              </w:rPr>
            </w:pPr>
            <w:r w:rsidRPr="002F1017">
              <w:rPr>
                <w:rFonts w:ascii="Trebuchet MS" w:hAnsi="Trebuchet MS"/>
                <w:sz w:val="22"/>
                <w:szCs w:val="22"/>
                <w:u w:val="single"/>
              </w:rPr>
              <w:t>“</w:t>
            </w:r>
            <w:r w:rsidR="00A26216" w:rsidRPr="002F1017">
              <w:rPr>
                <w:rFonts w:ascii="Trebuchet MS" w:hAnsi="Trebuchet MS"/>
                <w:sz w:val="22"/>
                <w:szCs w:val="22"/>
                <w:u w:val="single"/>
              </w:rPr>
              <w:t>Conta de Liquidação Inicial</w:t>
            </w:r>
            <w:r w:rsidRPr="002F1017">
              <w:rPr>
                <w:rFonts w:ascii="Trebuchet MS" w:hAnsi="Trebuchet MS"/>
                <w:sz w:val="22"/>
                <w:szCs w:val="22"/>
                <w:u w:val="single"/>
              </w:rPr>
              <w:t>”</w:t>
            </w:r>
          </w:p>
        </w:tc>
        <w:tc>
          <w:tcPr>
            <w:tcW w:w="6379" w:type="dxa"/>
          </w:tcPr>
          <w:p w14:paraId="707E6EC2" w14:textId="77777777" w:rsidR="00822A09" w:rsidRPr="002F1017" w:rsidRDefault="00A26216" w:rsidP="006F42C8">
            <w:pPr>
              <w:widowControl w:val="0"/>
              <w:spacing w:line="360" w:lineRule="auto"/>
              <w:jc w:val="both"/>
              <w:rPr>
                <w:rFonts w:ascii="Trebuchet MS" w:hAnsi="Trebuchet MS" w:cs="Arial"/>
                <w:sz w:val="22"/>
                <w:szCs w:val="22"/>
              </w:rPr>
            </w:pPr>
            <w:r w:rsidRPr="002F1017">
              <w:rPr>
                <w:rFonts w:ascii="Trebuchet MS" w:hAnsi="Trebuchet MS" w:cs="Arial"/>
                <w:sz w:val="22"/>
                <w:szCs w:val="22"/>
              </w:rPr>
              <w:t xml:space="preserve">Conta corrente de titularidade da Emissora nº </w:t>
            </w:r>
            <w:r w:rsidR="007D53B0">
              <w:rPr>
                <w:rFonts w:ascii="Trebuchet MS" w:hAnsi="Trebuchet MS" w:cs="Tahoma"/>
                <w:color w:val="000000"/>
                <w:sz w:val="22"/>
                <w:szCs w:val="22"/>
              </w:rPr>
              <w:t>4446-5</w:t>
            </w:r>
            <w:r w:rsidRPr="002F1017">
              <w:rPr>
                <w:rFonts w:ascii="Trebuchet MS" w:hAnsi="Trebuchet MS" w:cs="Arial"/>
                <w:sz w:val="22"/>
                <w:szCs w:val="22"/>
              </w:rPr>
              <w:t xml:space="preserve">, Agência </w:t>
            </w:r>
            <w:r w:rsidR="007D53B0">
              <w:rPr>
                <w:rFonts w:ascii="Trebuchet MS" w:hAnsi="Trebuchet MS" w:cs="Tahoma"/>
                <w:color w:val="000000"/>
                <w:sz w:val="22"/>
                <w:szCs w:val="22"/>
              </w:rPr>
              <w:t>0238</w:t>
            </w:r>
            <w:r w:rsidRPr="002F1017">
              <w:rPr>
                <w:rFonts w:ascii="Trebuchet MS" w:hAnsi="Trebuchet MS" w:cs="Arial"/>
                <w:sz w:val="22"/>
                <w:szCs w:val="22"/>
              </w:rPr>
              <w:t>, mantida na Caixa Econômica Federal;</w:t>
            </w:r>
          </w:p>
          <w:p w14:paraId="3D6BFDD1" w14:textId="77777777" w:rsidR="00822A09" w:rsidRPr="002F1017" w:rsidRDefault="00822A09" w:rsidP="006F42C8">
            <w:pPr>
              <w:widowControl w:val="0"/>
              <w:spacing w:line="360" w:lineRule="auto"/>
              <w:jc w:val="both"/>
              <w:rPr>
                <w:rFonts w:ascii="Trebuchet MS" w:hAnsi="Trebuchet MS"/>
                <w:sz w:val="22"/>
                <w:szCs w:val="22"/>
              </w:rPr>
            </w:pPr>
          </w:p>
        </w:tc>
      </w:tr>
      <w:tr w:rsidR="00822A09" w:rsidRPr="002F1017" w14:paraId="0CE6632E" w14:textId="77777777" w:rsidTr="006F42C8">
        <w:tc>
          <w:tcPr>
            <w:tcW w:w="3402" w:type="dxa"/>
          </w:tcPr>
          <w:p w14:paraId="3C059916" w14:textId="77777777" w:rsidR="00822A09" w:rsidRPr="002F1017" w:rsidRDefault="00A26216" w:rsidP="006F42C8">
            <w:pPr>
              <w:widowControl w:val="0"/>
              <w:numPr>
                <w:ilvl w:val="0"/>
                <w:numId w:val="27"/>
              </w:numPr>
              <w:tabs>
                <w:tab w:val="clear" w:pos="720"/>
                <w:tab w:val="num" w:pos="318"/>
              </w:tabs>
              <w:spacing w:before="144" w:after="144" w:line="360" w:lineRule="auto"/>
              <w:ind w:left="0" w:firstLine="0"/>
              <w:jc w:val="both"/>
              <w:rPr>
                <w:rFonts w:ascii="Trebuchet MS" w:hAnsi="Trebuchet MS"/>
                <w:sz w:val="22"/>
                <w:szCs w:val="22"/>
                <w:u w:val="single"/>
              </w:rPr>
            </w:pPr>
            <w:r w:rsidRPr="002F1017">
              <w:rPr>
                <w:rFonts w:ascii="Trebuchet MS" w:hAnsi="Trebuchet MS"/>
                <w:sz w:val="22"/>
                <w:szCs w:val="22"/>
                <w:u w:val="single"/>
              </w:rPr>
              <w:t xml:space="preserve"> </w:t>
            </w:r>
            <w:r w:rsidR="006761A9" w:rsidRPr="002F1017">
              <w:rPr>
                <w:rFonts w:ascii="Trebuchet MS" w:hAnsi="Trebuchet MS"/>
                <w:sz w:val="22"/>
                <w:szCs w:val="22"/>
                <w:u w:val="single"/>
              </w:rPr>
              <w:t>“</w:t>
            </w:r>
            <w:r w:rsidRPr="002F1017">
              <w:rPr>
                <w:rFonts w:ascii="Trebuchet MS" w:hAnsi="Trebuchet MS"/>
                <w:sz w:val="22"/>
                <w:szCs w:val="22"/>
                <w:u w:val="single"/>
              </w:rPr>
              <w:t>Conta de Liquidação Mensal</w:t>
            </w:r>
            <w:r w:rsidR="006761A9" w:rsidRPr="002F1017">
              <w:rPr>
                <w:rFonts w:ascii="Trebuchet MS" w:hAnsi="Trebuchet MS"/>
                <w:sz w:val="22"/>
                <w:szCs w:val="22"/>
                <w:u w:val="single"/>
              </w:rPr>
              <w:t>”</w:t>
            </w:r>
          </w:p>
        </w:tc>
        <w:tc>
          <w:tcPr>
            <w:tcW w:w="6379" w:type="dxa"/>
          </w:tcPr>
          <w:p w14:paraId="3DCEBD87" w14:textId="77777777" w:rsidR="00822A09" w:rsidRPr="002F1017" w:rsidRDefault="00A26216" w:rsidP="006F42C8">
            <w:pPr>
              <w:widowControl w:val="0"/>
              <w:spacing w:line="360" w:lineRule="auto"/>
              <w:jc w:val="both"/>
              <w:rPr>
                <w:rFonts w:ascii="Trebuchet MS" w:hAnsi="Trebuchet MS" w:cs="Arial"/>
                <w:sz w:val="22"/>
                <w:szCs w:val="22"/>
              </w:rPr>
            </w:pPr>
            <w:r w:rsidRPr="002F1017">
              <w:rPr>
                <w:rFonts w:ascii="Trebuchet MS" w:hAnsi="Trebuchet MS" w:cs="Arial"/>
                <w:sz w:val="22"/>
                <w:szCs w:val="22"/>
              </w:rPr>
              <w:t xml:space="preserve">Conta corrente de titularidade da Emissora nº </w:t>
            </w:r>
            <w:r w:rsidR="007D53B0">
              <w:rPr>
                <w:rFonts w:ascii="Trebuchet MS" w:hAnsi="Trebuchet MS" w:cs="Tahoma"/>
                <w:color w:val="000000"/>
                <w:sz w:val="22"/>
                <w:szCs w:val="22"/>
              </w:rPr>
              <w:t>2137-7</w:t>
            </w:r>
            <w:r w:rsidRPr="002F1017">
              <w:rPr>
                <w:rFonts w:ascii="Trebuchet MS" w:hAnsi="Trebuchet MS" w:cs="Arial"/>
                <w:sz w:val="22"/>
                <w:szCs w:val="22"/>
              </w:rPr>
              <w:t xml:space="preserve">, Agência </w:t>
            </w:r>
            <w:r w:rsidRPr="002F1017">
              <w:rPr>
                <w:rFonts w:ascii="Trebuchet MS" w:hAnsi="Trebuchet MS" w:cs="Tahoma"/>
                <w:color w:val="000000"/>
                <w:sz w:val="22"/>
                <w:szCs w:val="22"/>
              </w:rPr>
              <w:t>3395-2</w:t>
            </w:r>
            <w:r w:rsidRPr="002F1017">
              <w:rPr>
                <w:rFonts w:ascii="Trebuchet MS" w:hAnsi="Trebuchet MS" w:cs="Arial"/>
                <w:sz w:val="22"/>
                <w:szCs w:val="22"/>
              </w:rPr>
              <w:t>, mantida na Banco Bradesco S.A.;</w:t>
            </w:r>
          </w:p>
          <w:p w14:paraId="3F49CA65" w14:textId="77777777" w:rsidR="00822A09" w:rsidRPr="002F1017" w:rsidRDefault="00822A09" w:rsidP="006F42C8">
            <w:pPr>
              <w:widowControl w:val="0"/>
              <w:spacing w:line="360" w:lineRule="auto"/>
              <w:jc w:val="both"/>
              <w:rPr>
                <w:rFonts w:ascii="Trebuchet MS" w:hAnsi="Trebuchet MS" w:cs="Arial"/>
                <w:sz w:val="22"/>
                <w:szCs w:val="22"/>
              </w:rPr>
            </w:pPr>
          </w:p>
        </w:tc>
      </w:tr>
    </w:tbl>
    <w:p w14:paraId="7D77910E" w14:textId="77777777" w:rsidR="00822A09" w:rsidRPr="002F1017" w:rsidRDefault="00822A09" w:rsidP="006F42C8">
      <w:pPr>
        <w:widowControl w:val="0"/>
        <w:spacing w:line="360" w:lineRule="auto"/>
        <w:jc w:val="both"/>
        <w:rPr>
          <w:rStyle w:val="Ttulo2Char"/>
          <w:rFonts w:ascii="Trebuchet MS" w:hAnsi="Trebuchet MS"/>
          <w:b w:val="0"/>
          <w:sz w:val="22"/>
          <w:szCs w:val="22"/>
        </w:rPr>
      </w:pPr>
      <w:bookmarkStart w:id="22" w:name="_Toc161226100"/>
      <w:bookmarkStart w:id="23" w:name="_Toc161479298"/>
    </w:p>
    <w:p w14:paraId="6F04D2E0" w14:textId="11B83243" w:rsidR="00822A09" w:rsidRPr="00850D57" w:rsidRDefault="00A26216" w:rsidP="00BE3241">
      <w:pPr>
        <w:pStyle w:val="Ttulo1"/>
        <w:keepNext w:val="0"/>
        <w:widowControl w:val="0"/>
        <w:numPr>
          <w:ilvl w:val="1"/>
          <w:numId w:val="36"/>
        </w:numPr>
        <w:tabs>
          <w:tab w:val="clear" w:pos="720"/>
          <w:tab w:val="left" w:pos="851"/>
          <w:tab w:val="left" w:pos="993"/>
        </w:tabs>
        <w:spacing w:line="360" w:lineRule="auto"/>
        <w:rPr>
          <w:rFonts w:ascii="Trebuchet MS" w:hAnsi="Trebuchet MS"/>
          <w:b w:val="0"/>
          <w:sz w:val="22"/>
        </w:rPr>
      </w:pPr>
      <w:r w:rsidRPr="006F42C8">
        <w:rPr>
          <w:rStyle w:val="Ttulo2Char"/>
          <w:rFonts w:ascii="Trebuchet MS" w:hAnsi="Trebuchet MS"/>
          <w:sz w:val="22"/>
          <w:u w:val="single"/>
        </w:rPr>
        <w:t>Fundo de Despesa</w:t>
      </w:r>
      <w:bookmarkEnd w:id="22"/>
      <w:bookmarkEnd w:id="23"/>
      <w:r w:rsidRPr="00850D57">
        <w:rPr>
          <w:rFonts w:ascii="Trebuchet MS" w:hAnsi="Trebuchet MS"/>
          <w:b w:val="0"/>
          <w:sz w:val="22"/>
        </w:rPr>
        <w:t xml:space="preserve"> – O Fundo de Despesa será constituído com os recursos oriundos</w:t>
      </w:r>
      <w:r w:rsidR="00BE3241">
        <w:rPr>
          <w:rFonts w:ascii="Trebuchet MS" w:hAnsi="Trebuchet MS"/>
          <w:b w:val="0"/>
          <w:sz w:val="22"/>
          <w:lang w:val="pt-BR"/>
        </w:rPr>
        <w:t xml:space="preserve"> </w:t>
      </w:r>
      <w:r w:rsidR="008B08F6">
        <w:rPr>
          <w:rFonts w:ascii="Trebuchet MS" w:hAnsi="Trebuchet MS"/>
          <w:b w:val="0"/>
          <w:sz w:val="22"/>
          <w:lang w:val="pt-BR"/>
        </w:rPr>
        <w:t>da Cessão Fiduciária</w:t>
      </w:r>
      <w:r w:rsidRPr="00850D57">
        <w:rPr>
          <w:rFonts w:ascii="Trebuchet MS" w:hAnsi="Trebuchet MS"/>
          <w:b w:val="0"/>
          <w:sz w:val="22"/>
        </w:rPr>
        <w:t xml:space="preserve">, limitado a (i) </w:t>
      </w:r>
      <w:r w:rsidR="00BE3241" w:rsidRPr="00BE3241">
        <w:rPr>
          <w:rFonts w:ascii="Trebuchet MS" w:hAnsi="Trebuchet MS"/>
          <w:b w:val="0"/>
          <w:sz w:val="22"/>
        </w:rPr>
        <w:t>R$ 1.500.000,00 (um milhão, quinhentos mil reais)</w:t>
      </w:r>
      <w:r w:rsidR="00BE3241" w:rsidRPr="002F1017">
        <w:rPr>
          <w:rFonts w:ascii="Trebuchet MS" w:hAnsi="Trebuchet MS"/>
          <w:b w:val="0"/>
          <w:sz w:val="22"/>
          <w:szCs w:val="22"/>
        </w:rPr>
        <w:t>,</w:t>
      </w:r>
      <w:r w:rsidR="00BE3241" w:rsidRPr="00850D57">
        <w:rPr>
          <w:rFonts w:ascii="Trebuchet MS" w:hAnsi="Trebuchet MS"/>
          <w:b w:val="0"/>
          <w:sz w:val="22"/>
        </w:rPr>
        <w:t xml:space="preserve"> </w:t>
      </w:r>
      <w:r w:rsidRPr="00850D57">
        <w:rPr>
          <w:rFonts w:ascii="Trebuchet MS" w:hAnsi="Trebuchet MS"/>
          <w:b w:val="0"/>
          <w:sz w:val="22"/>
        </w:rPr>
        <w:t xml:space="preserve">ou (ii) ao montante suficiente para o pagamento de 12 (doze) meses de todas as despesas previstas neste Termo que devem ser arcadas pelo Patrimônio Separado, caso estes sejam superiores a </w:t>
      </w:r>
      <w:r w:rsidR="00BE3241" w:rsidRPr="00BE3241">
        <w:rPr>
          <w:rFonts w:ascii="Trebuchet MS" w:hAnsi="Trebuchet MS"/>
          <w:b w:val="0"/>
          <w:sz w:val="22"/>
        </w:rPr>
        <w:t>R$ 1.500.000,00 (um milhão, quinhentos mil reais)</w:t>
      </w:r>
      <w:r w:rsidRPr="00850D57">
        <w:rPr>
          <w:rFonts w:ascii="Trebuchet MS" w:hAnsi="Trebuchet MS"/>
          <w:b w:val="0"/>
          <w:sz w:val="22"/>
        </w:rPr>
        <w:t xml:space="preserve"> em determinado momento (</w:t>
      </w:r>
      <w:r w:rsidR="006761A9" w:rsidRPr="00850D57">
        <w:rPr>
          <w:rFonts w:ascii="Trebuchet MS" w:hAnsi="Trebuchet MS"/>
          <w:b w:val="0"/>
          <w:sz w:val="22"/>
        </w:rPr>
        <w:t>“</w:t>
      </w:r>
      <w:r w:rsidRPr="00850D57">
        <w:rPr>
          <w:rFonts w:ascii="Trebuchet MS" w:hAnsi="Trebuchet MS"/>
          <w:b w:val="0"/>
          <w:sz w:val="22"/>
          <w:u w:val="single"/>
        </w:rPr>
        <w:t>Volume Mínimo</w:t>
      </w:r>
      <w:r w:rsidR="006761A9" w:rsidRPr="00850D57">
        <w:rPr>
          <w:rFonts w:ascii="Trebuchet MS" w:hAnsi="Trebuchet MS"/>
          <w:b w:val="0"/>
          <w:sz w:val="22"/>
        </w:rPr>
        <w:t>”</w:t>
      </w:r>
      <w:r w:rsidRPr="00850D57">
        <w:rPr>
          <w:rFonts w:ascii="Trebuchet MS" w:hAnsi="Trebuchet MS"/>
          <w:b w:val="0"/>
          <w:sz w:val="22"/>
        </w:rPr>
        <w:t xml:space="preserve">). </w:t>
      </w:r>
    </w:p>
    <w:p w14:paraId="271AC0E8" w14:textId="77777777" w:rsidR="00822A09" w:rsidRPr="002F1017" w:rsidRDefault="00822A09" w:rsidP="00850D57">
      <w:pPr>
        <w:widowControl w:val="0"/>
        <w:spacing w:line="360" w:lineRule="auto"/>
        <w:ind w:left="708"/>
        <w:jc w:val="both"/>
        <w:rPr>
          <w:rFonts w:ascii="Trebuchet MS" w:hAnsi="Trebuchet MS"/>
          <w:sz w:val="22"/>
          <w:szCs w:val="22"/>
        </w:rPr>
      </w:pPr>
    </w:p>
    <w:p w14:paraId="48673C8D" w14:textId="77777777" w:rsidR="00822A09" w:rsidRPr="00850D57"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Os recursos integrantes do Fundo de Despesa deverão ser aplicados em títulos públicos federais, para resgate a qualquer momento e/ou certificado de depósito bancário de emissão do Banco Autorizado com liquidez diária.</w:t>
      </w:r>
    </w:p>
    <w:p w14:paraId="3B8AD6DF" w14:textId="77777777" w:rsidR="00822A09" w:rsidRPr="002F1017" w:rsidRDefault="00822A09" w:rsidP="00850D57">
      <w:pPr>
        <w:widowControl w:val="0"/>
        <w:spacing w:line="360" w:lineRule="auto"/>
        <w:ind w:left="708"/>
        <w:jc w:val="both"/>
        <w:rPr>
          <w:rFonts w:ascii="Trebuchet MS" w:hAnsi="Trebuchet MS"/>
          <w:sz w:val="22"/>
          <w:szCs w:val="22"/>
        </w:rPr>
      </w:pPr>
    </w:p>
    <w:p w14:paraId="58620732" w14:textId="77777777" w:rsidR="00822A09" w:rsidRPr="00850D57" w:rsidRDefault="00A26216" w:rsidP="006F42C8">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Os rendimentos que venham a ser auferidos na aplicação dos recursos do Fundo de Despesa e excederem o Volume Mínimo serão mensalmente repassados, líquidos de tributos que venham a sobre eles incidir, através do pagamento do Prêmio de Subordinação, na mesma data de pagamento dos CRI Subordinados.</w:t>
      </w:r>
    </w:p>
    <w:p w14:paraId="43BAEF5E" w14:textId="77777777" w:rsidR="00822A09" w:rsidRPr="002F1017"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57DB9B2" w14:textId="77777777" w:rsidR="00822A09" w:rsidRPr="00850D57" w:rsidRDefault="00A26216" w:rsidP="006F42C8">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bookmarkStart w:id="24" w:name="_Toc161226101"/>
      <w:bookmarkStart w:id="25" w:name="_Toc161479299"/>
      <w:r w:rsidRPr="00850D57">
        <w:rPr>
          <w:rFonts w:ascii="Trebuchet MS" w:hAnsi="Trebuchet MS"/>
          <w:b w:val="0"/>
          <w:sz w:val="22"/>
          <w:u w:val="single"/>
        </w:rPr>
        <w:t>Cronologia de Pagamentos das Obrigações do Patrimônio Separado</w:t>
      </w:r>
      <w:bookmarkEnd w:id="24"/>
      <w:r w:rsidRPr="00850D57">
        <w:rPr>
          <w:rFonts w:ascii="Trebuchet MS" w:hAnsi="Trebuchet MS"/>
          <w:b w:val="0"/>
          <w:sz w:val="22"/>
        </w:rPr>
        <w:t>:</w:t>
      </w:r>
      <w:bookmarkEnd w:id="25"/>
      <w:r w:rsidRPr="00850D57">
        <w:rPr>
          <w:rFonts w:ascii="Trebuchet MS" w:hAnsi="Trebuchet MS"/>
          <w:b w:val="0"/>
          <w:sz w:val="22"/>
        </w:rPr>
        <w:t xml:space="preserve"> Os CRI serão pagos mensalmente, todo dia 10 (dez) de cada mês ou no Dia Útil imediatamente subsequente, conforme previsto em 3.1.u (Periodicidade de Pagamento), por meio dos sistemas de liquidação da CETIP. </w:t>
      </w:r>
    </w:p>
    <w:p w14:paraId="7349C59E" w14:textId="77777777" w:rsidR="00822A09" w:rsidRPr="002F1017" w:rsidRDefault="00822A09" w:rsidP="00850D57">
      <w:pPr>
        <w:widowControl w:val="0"/>
        <w:spacing w:line="360" w:lineRule="auto"/>
        <w:jc w:val="both"/>
        <w:rPr>
          <w:rFonts w:ascii="Trebuchet MS" w:hAnsi="Trebuchet MS"/>
          <w:sz w:val="22"/>
          <w:szCs w:val="22"/>
        </w:rPr>
      </w:pPr>
    </w:p>
    <w:p w14:paraId="702F2439"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Os pagamentos serão realizados de acordo com o fluxo de caixa e prioridade nos pagamentos descritos adiante, em relação ao balanço original da emissão, que corresponde à soma dos valores e direitos integrantes do Patrimônio Separado no momento de sua instituição pela Securitizadora, na medida da disponibilidade de caixa do Patrimônio Separado em razão dos pagamentos efetuados pelos Devedores.</w:t>
      </w:r>
    </w:p>
    <w:p w14:paraId="5B8D9937" w14:textId="77777777" w:rsidR="00822A09" w:rsidRPr="002F1017" w:rsidRDefault="00822A09" w:rsidP="00850D57">
      <w:pPr>
        <w:widowControl w:val="0"/>
        <w:spacing w:line="360" w:lineRule="auto"/>
        <w:ind w:left="708"/>
        <w:jc w:val="both"/>
        <w:rPr>
          <w:rFonts w:ascii="Trebuchet MS" w:hAnsi="Trebuchet MS"/>
          <w:sz w:val="22"/>
          <w:szCs w:val="22"/>
        </w:rPr>
      </w:pPr>
    </w:p>
    <w:p w14:paraId="623BAC38"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 cada data de pagamento mensal dos CRI, caso não se verifique nenhum dos eventos previstos no item 3.4.2. abaixo, os juros e o principal serão pagos aos Investidores dos CRI Seniores e dos CRI Subordinados, de acordo com o fluxo de caixa e a prioridade nos pagamentos descritos no item 3.4.1,</w:t>
      </w:r>
      <w:r w:rsidRPr="00850D57">
        <w:rPr>
          <w:rFonts w:ascii="Trebuchet MS" w:hAnsi="Trebuchet MS"/>
          <w:b w:val="0"/>
          <w:i/>
          <w:sz w:val="22"/>
        </w:rPr>
        <w:t xml:space="preserve"> </w:t>
      </w:r>
      <w:r w:rsidRPr="00850D57">
        <w:rPr>
          <w:rFonts w:ascii="Trebuchet MS" w:hAnsi="Trebuchet MS"/>
          <w:b w:val="0"/>
          <w:sz w:val="22"/>
        </w:rPr>
        <w:t>obedecendo à carência na amortização para os CRI Subordinados.</w:t>
      </w:r>
    </w:p>
    <w:p w14:paraId="264AC6FF" w14:textId="77777777" w:rsidR="00822A09" w:rsidRPr="002F1017" w:rsidRDefault="00822A09" w:rsidP="00850D57">
      <w:pPr>
        <w:widowControl w:val="0"/>
        <w:spacing w:line="360" w:lineRule="auto"/>
        <w:ind w:left="708"/>
        <w:jc w:val="both"/>
        <w:rPr>
          <w:rFonts w:ascii="Trebuchet MS" w:hAnsi="Trebuchet MS"/>
          <w:sz w:val="22"/>
          <w:szCs w:val="22"/>
        </w:rPr>
      </w:pPr>
    </w:p>
    <w:p w14:paraId="1DC0F8A2"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Caso qualquer CRI Subordinado não esteja custodiado na CETIP na data de seu pagamento, a Emissora deixará o respectivo pagamento à disposição do respectivo titular na sede da Securitizadora. </w:t>
      </w:r>
    </w:p>
    <w:p w14:paraId="0F0F2A15" w14:textId="77777777" w:rsidR="00822A09" w:rsidRPr="002F1017" w:rsidRDefault="00822A09" w:rsidP="00850D57">
      <w:pPr>
        <w:widowControl w:val="0"/>
        <w:spacing w:line="360" w:lineRule="auto"/>
        <w:jc w:val="both"/>
        <w:rPr>
          <w:rFonts w:ascii="Trebuchet MS" w:hAnsi="Trebuchet MS"/>
          <w:sz w:val="22"/>
          <w:szCs w:val="22"/>
        </w:rPr>
      </w:pPr>
    </w:p>
    <w:p w14:paraId="53CE2931"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Considerar-se-ão prorrogados os prazos referentes ao pagamento de qualquer obrigação da Emissora cuja data de vencimento não seja Dia Útil, até o 1º (primeiro) Dia Útil subsequente, sem nenhum acréscimo aos valores a serem pagos.</w:t>
      </w:r>
    </w:p>
    <w:p w14:paraId="270F142B" w14:textId="77777777" w:rsidR="00822A09" w:rsidRPr="00850D57" w:rsidRDefault="00822A09" w:rsidP="00850D57">
      <w:pPr>
        <w:widowControl w:val="0"/>
        <w:spacing w:line="360" w:lineRule="auto"/>
        <w:ind w:left="720" w:hanging="720"/>
        <w:jc w:val="both"/>
        <w:rPr>
          <w:rFonts w:ascii="Trebuchet MS" w:hAnsi="Trebuchet MS"/>
          <w:caps/>
          <w:sz w:val="22"/>
        </w:rPr>
      </w:pPr>
    </w:p>
    <w:p w14:paraId="08858785" w14:textId="77777777" w:rsidR="00822A09" w:rsidRPr="00850D57" w:rsidRDefault="00A26216" w:rsidP="00850D57">
      <w:pPr>
        <w:pStyle w:val="Ttulo1"/>
        <w:keepNext w:val="0"/>
        <w:widowControl w:val="0"/>
        <w:numPr>
          <w:ilvl w:val="3"/>
          <w:numId w:val="36"/>
        </w:numPr>
        <w:tabs>
          <w:tab w:val="clear" w:pos="720"/>
          <w:tab w:val="clear" w:pos="1440"/>
          <w:tab w:val="clear" w:pos="2160"/>
          <w:tab w:val="left" w:pos="851"/>
          <w:tab w:val="left" w:pos="993"/>
          <w:tab w:val="left" w:pos="1985"/>
        </w:tabs>
        <w:spacing w:line="360" w:lineRule="auto"/>
        <w:ind w:left="1985" w:firstLine="0"/>
        <w:rPr>
          <w:rFonts w:ascii="Trebuchet MS" w:hAnsi="Trebuchet MS"/>
          <w:b w:val="0"/>
          <w:caps/>
          <w:sz w:val="22"/>
        </w:rPr>
      </w:pPr>
      <w:r w:rsidRPr="00850D57">
        <w:rPr>
          <w:rFonts w:ascii="Trebuchet MS" w:hAnsi="Trebuchet MS"/>
          <w:b w:val="0"/>
          <w:sz w:val="22"/>
        </w:rPr>
        <w:t xml:space="preserve">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5 (cinco) Dias Úteis, com exceção do vencimento. </w:t>
      </w:r>
    </w:p>
    <w:p w14:paraId="05ACC140" w14:textId="77777777" w:rsidR="00822A09" w:rsidRPr="002F1017" w:rsidRDefault="00822A09" w:rsidP="00850D57">
      <w:pPr>
        <w:widowControl w:val="0"/>
        <w:spacing w:line="360" w:lineRule="auto"/>
        <w:jc w:val="both"/>
        <w:rPr>
          <w:rFonts w:ascii="Trebuchet MS" w:hAnsi="Trebuchet MS"/>
          <w:sz w:val="22"/>
          <w:szCs w:val="22"/>
        </w:rPr>
      </w:pPr>
    </w:p>
    <w:p w14:paraId="4F7E761D"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Style w:val="Ttulo2Char"/>
          <w:rFonts w:ascii="Trebuchet MS" w:hAnsi="Trebuchet MS"/>
          <w:sz w:val="22"/>
          <w:u w:val="single"/>
        </w:rPr>
        <w:t xml:space="preserve">Pagamento </w:t>
      </w:r>
      <w:r w:rsidRPr="00850D57">
        <w:rPr>
          <w:rStyle w:val="Ttulo2Char"/>
          <w:rFonts w:ascii="Trebuchet MS" w:hAnsi="Trebuchet MS"/>
          <w:i/>
          <w:sz w:val="22"/>
          <w:u w:val="single"/>
        </w:rPr>
        <w:t>Pro Rata</w:t>
      </w:r>
      <w:r w:rsidRPr="00850D57">
        <w:rPr>
          <w:rStyle w:val="Ttulo2Char"/>
          <w:rFonts w:ascii="Trebuchet MS" w:hAnsi="Trebuchet MS"/>
          <w:sz w:val="22"/>
        </w:rPr>
        <w:t>:</w:t>
      </w:r>
    </w:p>
    <w:p w14:paraId="41860369" w14:textId="77777777" w:rsidR="00822A09" w:rsidRPr="002F1017" w:rsidRDefault="00822A09" w:rsidP="00850D57">
      <w:pPr>
        <w:widowControl w:val="0"/>
        <w:spacing w:line="360" w:lineRule="auto"/>
        <w:jc w:val="both"/>
        <w:rPr>
          <w:rFonts w:ascii="Trebuchet MS" w:hAnsi="Trebuchet MS"/>
          <w:sz w:val="22"/>
          <w:szCs w:val="22"/>
        </w:rPr>
      </w:pPr>
    </w:p>
    <w:p w14:paraId="4D3DBAEB"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Style w:val="Ttulo2Char"/>
          <w:rFonts w:ascii="Trebuchet MS" w:hAnsi="Trebuchet MS"/>
          <w:sz w:val="22"/>
        </w:rPr>
      </w:pPr>
      <w:r w:rsidRPr="00850D57">
        <w:rPr>
          <w:rFonts w:ascii="Trebuchet MS" w:hAnsi="Trebuchet MS"/>
          <w:b w:val="0"/>
          <w:sz w:val="22"/>
        </w:rPr>
        <w:t>Mensalmente, o fluxo de caixa ordinário, isto é, livre de amortizações extraordinárias e resgates antecipados, e a prioridade nos pagamentos obedecerá à seguinte ordem:</w:t>
      </w:r>
    </w:p>
    <w:p w14:paraId="5438B92A" w14:textId="77777777" w:rsidR="00822A09" w:rsidRPr="002F1017" w:rsidRDefault="00822A09" w:rsidP="00850D57">
      <w:pPr>
        <w:widowControl w:val="0"/>
        <w:spacing w:line="360" w:lineRule="auto"/>
        <w:ind w:left="851"/>
        <w:jc w:val="both"/>
        <w:rPr>
          <w:rFonts w:ascii="Trebuchet MS" w:hAnsi="Trebuchet MS"/>
          <w:sz w:val="22"/>
          <w:szCs w:val="22"/>
        </w:rPr>
      </w:pPr>
    </w:p>
    <w:p w14:paraId="1F245A66"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das Despesas e Comissões da Securitização</w:t>
      </w:r>
      <w:bookmarkStart w:id="26" w:name="OLE_LINK2"/>
      <w:bookmarkStart w:id="27" w:name="OLE_LINK3"/>
      <w:r w:rsidRPr="002F1017">
        <w:rPr>
          <w:rFonts w:ascii="Trebuchet MS" w:hAnsi="Trebuchet MS"/>
          <w:sz w:val="22"/>
          <w:szCs w:val="22"/>
        </w:rPr>
        <w:t>, essenciais ao bom funcionamento da presente operação, tais como pagamento das despesas administrativas da Securitizadora, incluindo despesas cartorárias com autenticações, reconhecimento de firma, correios, cópias de documentos, dentre outros, relacionadas à emissão em questão;</w:t>
      </w:r>
    </w:p>
    <w:bookmarkEnd w:id="26"/>
    <w:bookmarkEnd w:id="27"/>
    <w:p w14:paraId="50ACC23C"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integral dos juros referentes aos CRI Seniores;</w:t>
      </w:r>
    </w:p>
    <w:p w14:paraId="0EA46712"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Ajuste Valores Novos Financiamentos dos CRI Seniores, se devido;</w:t>
      </w:r>
    </w:p>
    <w:p w14:paraId="5412C6E6"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do principal dos CRI Seniores, relativo ao respectivo mês de pagamento, incluindo as Amortizações Antecipadas Facultativas, conforme disposto na cláusula 6.4</w:t>
      </w:r>
      <w:r w:rsidR="00D32120">
        <w:rPr>
          <w:rFonts w:ascii="Trebuchet MS" w:hAnsi="Trebuchet MS"/>
          <w:sz w:val="22"/>
          <w:szCs w:val="22"/>
        </w:rPr>
        <w:t xml:space="preserve"> e 6.6</w:t>
      </w:r>
      <w:r w:rsidRPr="002F1017">
        <w:rPr>
          <w:rFonts w:ascii="Trebuchet MS" w:hAnsi="Trebuchet MS"/>
          <w:sz w:val="22"/>
          <w:szCs w:val="22"/>
        </w:rPr>
        <w:t>;</w:t>
      </w:r>
    </w:p>
    <w:p w14:paraId="6F654995" w14:textId="77777777" w:rsidR="00D23F5D" w:rsidRPr="002F1017" w:rsidRDefault="00D23F5D" w:rsidP="00D23F5D">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Recomposição do Fundo de Despesas, até o limite estabelecido no item 3.2.</w:t>
      </w:r>
    </w:p>
    <w:p w14:paraId="1BC4C5C7"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integral dos juros, referentes aos CRI Subordinados;</w:t>
      </w:r>
    </w:p>
    <w:p w14:paraId="66E42574"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Pagamento do principal dos CRI Subordinados, relativo ao respectivo mês de pagamento;</w:t>
      </w:r>
    </w:p>
    <w:p w14:paraId="597DBBE4" w14:textId="77777777" w:rsidR="00822A09" w:rsidRPr="002F1017" w:rsidRDefault="00A26216" w:rsidP="00850D57">
      <w:pPr>
        <w:widowControl w:val="0"/>
        <w:numPr>
          <w:ilvl w:val="0"/>
          <w:numId w:val="6"/>
        </w:numPr>
        <w:tabs>
          <w:tab w:val="num" w:pos="720"/>
        </w:tabs>
        <w:spacing w:line="360" w:lineRule="auto"/>
        <w:ind w:left="851" w:firstLine="0"/>
        <w:jc w:val="both"/>
        <w:rPr>
          <w:rFonts w:ascii="Trebuchet MS" w:hAnsi="Trebuchet MS"/>
          <w:sz w:val="22"/>
          <w:szCs w:val="22"/>
        </w:rPr>
      </w:pPr>
      <w:r w:rsidRPr="002F1017">
        <w:rPr>
          <w:rFonts w:ascii="Trebuchet MS" w:hAnsi="Trebuchet MS"/>
          <w:sz w:val="22"/>
          <w:szCs w:val="22"/>
        </w:rPr>
        <w:t xml:space="preserve">Os recursos eventualmente excedentes da arrecadação dos Créditos Imobiliários, após o atendimento da ordem de pagamentos aqui previstos, serão integralmente devidos aos titulares dos CRI Subordinados, em igual proporção entre si, a título de Prêmio de Subordinação. </w:t>
      </w:r>
    </w:p>
    <w:p w14:paraId="479DF11F" w14:textId="77777777" w:rsidR="00822A09" w:rsidRPr="00850D57" w:rsidRDefault="00822A09" w:rsidP="00850D57">
      <w:pPr>
        <w:widowControl w:val="0"/>
        <w:spacing w:line="360" w:lineRule="auto"/>
        <w:ind w:left="360"/>
        <w:jc w:val="both"/>
        <w:rPr>
          <w:rFonts w:ascii="Trebuchet MS" w:hAnsi="Trebuchet MS"/>
          <w:b/>
          <w:sz w:val="22"/>
        </w:rPr>
      </w:pPr>
    </w:p>
    <w:p w14:paraId="1137FD31" w14:textId="77777777" w:rsidR="00C05B53" w:rsidRPr="00D3026C" w:rsidRDefault="003F02CC" w:rsidP="00C05B53">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Na hipótese de verificação de qualquer um dos eventos a seguir listados, o pagamento das obrigações relativas ao Patrimônio Separado deixará de ser efetuado na forma acima prevista no item 3.4.1, passando automaticamente a ser efetuado na forma sequencial prevista no item 3.4.4 (Pagamento Sequencial) abaixo: (i) pedido de falência, pedidos de recuperação judicial ou extrajudicial e insolvência da Securitizadora; (ii) não pagamento das despesas, juros ou principal dos CRI Seniores, em até 10 (dez) dias do seu vencimento; (iii) situações de inadimplência conforme definido no item 6.7 e em outras disposições deste Termo</w:t>
      </w:r>
      <w:r w:rsidRPr="00850D57">
        <w:rPr>
          <w:rFonts w:ascii="Trebuchet MS" w:hAnsi="Trebuchet MS"/>
          <w:b w:val="0"/>
          <w:i/>
          <w:sz w:val="22"/>
        </w:rPr>
        <w:t xml:space="preserve">; </w:t>
      </w:r>
      <w:r w:rsidRPr="00850D57">
        <w:rPr>
          <w:rFonts w:ascii="Trebuchet MS" w:hAnsi="Trebuchet MS"/>
          <w:b w:val="0"/>
          <w:sz w:val="22"/>
        </w:rPr>
        <w:t>(iv) inadimplência total no pagamento das obrigações referentes às despesas, juros e principal dos CRI Subordinados</w:t>
      </w:r>
      <w:r>
        <w:rPr>
          <w:rFonts w:ascii="Trebuchet MS" w:hAnsi="Trebuchet MS"/>
          <w:b w:val="0"/>
          <w:sz w:val="22"/>
          <w:szCs w:val="22"/>
          <w:lang w:val="pt-BR"/>
        </w:rPr>
        <w:t xml:space="preserve"> no mês anterior</w:t>
      </w:r>
      <w:r w:rsidRPr="00850D57">
        <w:rPr>
          <w:rFonts w:ascii="Trebuchet MS" w:hAnsi="Trebuchet MS"/>
          <w:b w:val="0"/>
          <w:sz w:val="22"/>
        </w:rPr>
        <w:t>, exceto quando a última cascata utilizada tenho sido a sequencial, e desde que os pagamentos referentes aos CRI Seniores tenham sido integralmente efetuados; (v) atrasos superiores a 30 (trinta) dias nos pagamentos de outras obrigações relativas à emissão; (vi) não cumprimento das obrigações relativas a esta operação de Securitização, não sanados no prazo de 10 (dez) dias úteis; (vii) declarações falsas da Securitizadora nos termos deste Termo ou dos demais documentos da operação de Securitização; (viii) constatação da existência de decisões judiciais transitadas em julgado referentes a questões fiscais, previdenciárias ou trabalhistas, cujos respectivos valores de condenação representem mais de 10% (dez por cento) do somatório do saldo devedor de emissões de CRI já realizadas pela Securitizadora; e (</w:t>
      </w:r>
      <w:r w:rsidR="00CE22F6">
        <w:rPr>
          <w:rFonts w:ascii="Trebuchet MS" w:hAnsi="Trebuchet MS"/>
          <w:b w:val="0"/>
          <w:sz w:val="22"/>
          <w:lang w:val="pt-BR"/>
        </w:rPr>
        <w:t>i</w:t>
      </w:r>
      <w:r w:rsidRPr="00850D57">
        <w:rPr>
          <w:rFonts w:ascii="Trebuchet MS" w:hAnsi="Trebuchet MS"/>
          <w:b w:val="0"/>
          <w:sz w:val="22"/>
        </w:rPr>
        <w:t>x) caso o saldo devedor dos CRI Seniores seja igual ou inferior a 5% (cinco por cento) do Valor de Emissão dos CRI Seniores na Data de Emissão, situação em que será suspensa a amortização dos CRI Subordinados e todos os recursos dos pagamentos e pré-pagamentos dos Créditos Imobiliários serão utilizados na amortização dos CRI Seniores, até o resgate integral dos mesmos</w:t>
      </w:r>
      <w:r w:rsidR="00A26216" w:rsidRPr="00850D57">
        <w:rPr>
          <w:rFonts w:ascii="Trebuchet MS" w:hAnsi="Trebuchet MS"/>
          <w:b w:val="0"/>
          <w:sz w:val="22"/>
        </w:rPr>
        <w:t>.</w:t>
      </w:r>
      <w:r w:rsidR="00414F89" w:rsidRPr="002F1017">
        <w:rPr>
          <w:rFonts w:ascii="Trebuchet MS" w:hAnsi="Trebuchet MS"/>
          <w:b w:val="0"/>
          <w:sz w:val="22"/>
          <w:szCs w:val="22"/>
        </w:rPr>
        <w:t xml:space="preserve"> </w:t>
      </w:r>
    </w:p>
    <w:p w14:paraId="2BF90CDB" w14:textId="77777777" w:rsidR="00822A09" w:rsidRPr="00850D57" w:rsidRDefault="00822A09" w:rsidP="00C05B53">
      <w:pPr>
        <w:pStyle w:val="Ttulo1"/>
        <w:keepNext w:val="0"/>
        <w:widowControl w:val="0"/>
        <w:tabs>
          <w:tab w:val="clear" w:pos="720"/>
          <w:tab w:val="clear" w:pos="1440"/>
          <w:tab w:val="clear" w:pos="2160"/>
          <w:tab w:val="left" w:pos="851"/>
          <w:tab w:val="left" w:pos="993"/>
          <w:tab w:val="left" w:pos="1985"/>
        </w:tabs>
        <w:spacing w:line="360" w:lineRule="auto"/>
        <w:ind w:left="851"/>
        <w:rPr>
          <w:rFonts w:ascii="Trebuchet MS" w:hAnsi="Trebuchet MS"/>
          <w:b w:val="0"/>
          <w:sz w:val="22"/>
        </w:rPr>
      </w:pPr>
    </w:p>
    <w:p w14:paraId="0C6EEF0D" w14:textId="77777777" w:rsidR="00822A09" w:rsidRPr="00850D5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360"/>
        <w:jc w:val="both"/>
        <w:rPr>
          <w:rFonts w:ascii="Trebuchet MS" w:hAnsi="Trebuchet MS"/>
          <w:b/>
          <w:sz w:val="22"/>
        </w:rPr>
      </w:pPr>
    </w:p>
    <w:p w14:paraId="16D56FC3"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b w:val="0"/>
          <w:sz w:val="22"/>
        </w:rPr>
        <w:t>Na hipótese de terem sido regularizados os eventos que levaram à alteração da sequência de pagamentos prevista acima, mediante aviso ao Agente Fiduciário, a sequência tornará a ser feita segundo o previsto no item 3.</w:t>
      </w:r>
      <w:r w:rsidRPr="006F42C8">
        <w:rPr>
          <w:rFonts w:ascii="Trebuchet MS" w:hAnsi="Trebuchet MS"/>
          <w:b w:val="0"/>
          <w:sz w:val="22"/>
          <w:lang w:val="pt-BR"/>
        </w:rPr>
        <w:t>4</w:t>
      </w:r>
      <w:r w:rsidRPr="006F42C8">
        <w:rPr>
          <w:rFonts w:ascii="Trebuchet MS" w:hAnsi="Trebuchet MS"/>
          <w:b w:val="0"/>
          <w:sz w:val="22"/>
        </w:rPr>
        <w:t xml:space="preserve">.1. (Pagamento </w:t>
      </w:r>
      <w:r w:rsidRPr="002F1017">
        <w:rPr>
          <w:rFonts w:ascii="Trebuchet MS" w:hAnsi="Trebuchet MS"/>
          <w:b w:val="0"/>
          <w:sz w:val="22"/>
          <w:szCs w:val="22"/>
        </w:rPr>
        <w:t>Pro Rata</w:t>
      </w:r>
      <w:r w:rsidRPr="006F42C8">
        <w:rPr>
          <w:rFonts w:ascii="Trebuchet MS" w:hAnsi="Trebuchet MS"/>
          <w:b w:val="0"/>
          <w:sz w:val="22"/>
        </w:rPr>
        <w:t>)</w:t>
      </w:r>
      <w:r w:rsidRPr="006F42C8">
        <w:rPr>
          <w:rFonts w:ascii="Trebuchet MS" w:hAnsi="Trebuchet MS"/>
          <w:b w:val="0"/>
          <w:sz w:val="22"/>
          <w:lang w:val="pt-BR"/>
        </w:rPr>
        <w:t>,</w:t>
      </w:r>
      <w:r w:rsidRPr="006F42C8">
        <w:rPr>
          <w:rFonts w:ascii="Trebuchet MS" w:hAnsi="Trebuchet MS"/>
          <w:b w:val="0"/>
          <w:sz w:val="22"/>
        </w:rPr>
        <w:t xml:space="preserve"> livre de amortizações extraordinárias e resgates antecipados, exceto para o disposto no subitem (x). </w:t>
      </w:r>
    </w:p>
    <w:p w14:paraId="152D3B7F" w14:textId="77777777" w:rsidR="00822A09" w:rsidRPr="002F1017" w:rsidRDefault="00822A09" w:rsidP="00EA05BD">
      <w:pPr>
        <w:pStyle w:val="Corpodetexto"/>
        <w:spacing w:line="360" w:lineRule="auto"/>
        <w:rPr>
          <w:rFonts w:ascii="Trebuchet MS" w:hAnsi="Trebuchet MS"/>
          <w:b w:val="0"/>
          <w:i w:val="0"/>
          <w:sz w:val="22"/>
          <w:szCs w:val="22"/>
        </w:rPr>
      </w:pPr>
    </w:p>
    <w:p w14:paraId="03503EB3"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Style w:val="Ttulo2Char"/>
          <w:rFonts w:ascii="Trebuchet MS" w:hAnsi="Trebuchet MS"/>
          <w:sz w:val="22"/>
          <w:u w:val="single"/>
        </w:rPr>
      </w:pPr>
      <w:bookmarkStart w:id="28" w:name="_Toc161226104"/>
      <w:bookmarkStart w:id="29" w:name="_Toc161479302"/>
      <w:r w:rsidRPr="00850D57">
        <w:rPr>
          <w:rStyle w:val="Ttulo2Char"/>
          <w:rFonts w:ascii="Trebuchet MS" w:hAnsi="Trebuchet MS"/>
          <w:sz w:val="22"/>
        </w:rPr>
        <w:t>Pagamento Sequencial</w:t>
      </w:r>
      <w:bookmarkEnd w:id="28"/>
      <w:bookmarkEnd w:id="29"/>
      <w:r w:rsidRPr="00850D57">
        <w:rPr>
          <w:rStyle w:val="Ttulo2Char"/>
          <w:rFonts w:ascii="Trebuchet MS" w:hAnsi="Trebuchet MS"/>
          <w:sz w:val="22"/>
        </w:rPr>
        <w:t>:</w:t>
      </w:r>
    </w:p>
    <w:p w14:paraId="3881F80C" w14:textId="77777777" w:rsidR="00822A09" w:rsidRPr="002F1017" w:rsidRDefault="00822A09" w:rsidP="00850D57">
      <w:pPr>
        <w:widowControl w:val="0"/>
        <w:spacing w:line="360" w:lineRule="auto"/>
        <w:jc w:val="both"/>
        <w:rPr>
          <w:rFonts w:ascii="Trebuchet MS" w:hAnsi="Trebuchet MS"/>
          <w:sz w:val="22"/>
          <w:szCs w:val="22"/>
          <w:u w:val="single"/>
        </w:rPr>
      </w:pPr>
    </w:p>
    <w:p w14:paraId="6D15C5D7" w14:textId="77777777" w:rsidR="00822A09" w:rsidRPr="00850D57" w:rsidRDefault="00A26216" w:rsidP="00850D57">
      <w:pPr>
        <w:pStyle w:val="Ttulo1"/>
        <w:keepNext w:val="0"/>
        <w:widowControl w:val="0"/>
        <w:numPr>
          <w:ilvl w:val="3"/>
          <w:numId w:val="36"/>
        </w:numPr>
        <w:tabs>
          <w:tab w:val="clear" w:pos="720"/>
          <w:tab w:val="clear" w:pos="1440"/>
          <w:tab w:val="clear" w:pos="2160"/>
          <w:tab w:val="left" w:pos="851"/>
          <w:tab w:val="left" w:pos="993"/>
          <w:tab w:val="left" w:pos="1985"/>
        </w:tabs>
        <w:spacing w:line="360" w:lineRule="auto"/>
        <w:ind w:left="1985" w:firstLine="0"/>
        <w:rPr>
          <w:rFonts w:ascii="Trebuchet MS" w:hAnsi="Trebuchet MS"/>
          <w:b w:val="0"/>
          <w:sz w:val="22"/>
        </w:rPr>
      </w:pPr>
      <w:r w:rsidRPr="00850D57">
        <w:rPr>
          <w:rFonts w:ascii="Trebuchet MS" w:hAnsi="Trebuchet MS"/>
          <w:b w:val="0"/>
          <w:sz w:val="22"/>
        </w:rPr>
        <w:t>Mensalmente, o fluxo de caixa e a prioridade nos pagamentos na forma sequencial, obedecerão à seguinte ordem:</w:t>
      </w:r>
    </w:p>
    <w:p w14:paraId="7753C602" w14:textId="77777777" w:rsidR="00822A09" w:rsidRPr="002F1017" w:rsidRDefault="00822A09" w:rsidP="00850D57">
      <w:pPr>
        <w:widowControl w:val="0"/>
        <w:spacing w:line="360" w:lineRule="auto"/>
        <w:ind w:left="1985"/>
        <w:jc w:val="both"/>
        <w:rPr>
          <w:rFonts w:ascii="Trebuchet MS" w:hAnsi="Trebuchet MS"/>
          <w:sz w:val="22"/>
          <w:szCs w:val="22"/>
        </w:rPr>
      </w:pPr>
    </w:p>
    <w:p w14:paraId="63E03322" w14:textId="77777777" w:rsidR="00822A09" w:rsidRPr="002F1017" w:rsidRDefault="00A26216" w:rsidP="00850D57">
      <w:pPr>
        <w:widowControl w:val="0"/>
        <w:numPr>
          <w:ilvl w:val="0"/>
          <w:numId w:val="35"/>
        </w:numPr>
        <w:tabs>
          <w:tab w:val="clear" w:pos="786"/>
          <w:tab w:val="num" w:pos="1418"/>
        </w:tabs>
        <w:spacing w:line="360" w:lineRule="auto"/>
        <w:ind w:left="1985" w:firstLine="0"/>
        <w:jc w:val="both"/>
        <w:rPr>
          <w:rFonts w:ascii="Trebuchet MS" w:hAnsi="Trebuchet MS"/>
          <w:sz w:val="22"/>
          <w:szCs w:val="22"/>
        </w:rPr>
      </w:pPr>
      <w:r w:rsidRPr="002F1017">
        <w:rPr>
          <w:rFonts w:ascii="Trebuchet MS" w:hAnsi="Trebuchet MS"/>
          <w:sz w:val="22"/>
          <w:szCs w:val="22"/>
        </w:rPr>
        <w:t>Pagamento das Despesas e Comissões da Securitização, essenciais ao bom funcionamento da presente operação, tais como pagamento das despesas administrativas da Securitizadora, incluindo despesas cartorárias com autenticações, reconhecimento de firma, correios, cópias de documentos, dentre outros, relacionadas à emissão em questão;</w:t>
      </w:r>
    </w:p>
    <w:p w14:paraId="2B169BA9"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Pagamento integral dos juros referentes aos CRI Seniores;</w:t>
      </w:r>
    </w:p>
    <w:p w14:paraId="1D5E62FC"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Pagamento do Ajuste Valores Novos Financiamentos dos CRI Seniores, se devido;</w:t>
      </w:r>
    </w:p>
    <w:p w14:paraId="4908270D" w14:textId="77777777" w:rsidR="00822A09"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Pagamento do principal dos CRI Seniores, relativo ao respectivo mês de pagamento, incluindo as Amortizações Antecipadas Facultativas, conforme disposto na cláusula 6.4</w:t>
      </w:r>
      <w:r w:rsidR="00D32120">
        <w:rPr>
          <w:rFonts w:ascii="Trebuchet MS" w:hAnsi="Trebuchet MS"/>
          <w:sz w:val="22"/>
          <w:szCs w:val="22"/>
        </w:rPr>
        <w:t xml:space="preserve"> e 6.6</w:t>
      </w:r>
      <w:r w:rsidRPr="002F1017">
        <w:rPr>
          <w:rFonts w:ascii="Trebuchet MS" w:hAnsi="Trebuchet MS"/>
          <w:sz w:val="22"/>
          <w:szCs w:val="22"/>
        </w:rPr>
        <w:t>;</w:t>
      </w:r>
    </w:p>
    <w:p w14:paraId="58CEFED4" w14:textId="77777777" w:rsidR="004D0FD4" w:rsidRPr="002F1017" w:rsidRDefault="004D0FD4" w:rsidP="00850D57">
      <w:pPr>
        <w:widowControl w:val="0"/>
        <w:numPr>
          <w:ilvl w:val="0"/>
          <w:numId w:val="35"/>
        </w:numPr>
        <w:spacing w:line="360" w:lineRule="auto"/>
        <w:ind w:left="1985" w:firstLine="0"/>
        <w:jc w:val="both"/>
        <w:rPr>
          <w:rFonts w:ascii="Trebuchet MS" w:hAnsi="Trebuchet MS"/>
          <w:sz w:val="22"/>
          <w:szCs w:val="22"/>
        </w:rPr>
      </w:pPr>
      <w:r>
        <w:rPr>
          <w:rFonts w:ascii="Trebuchet MS" w:hAnsi="Trebuchet MS"/>
          <w:sz w:val="22"/>
          <w:szCs w:val="22"/>
        </w:rPr>
        <w:t>Pagamento de amortização extraordinária no montante equivalente a até 10,00% (dez por cento) do valor de amortização do CRI Sênior devido no mês corrente;</w:t>
      </w:r>
    </w:p>
    <w:p w14:paraId="1812F471"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Após a liquidação total dos CRI Seniores, pagamento integral dos juros, referentes aos CRI Subordinados;</w:t>
      </w:r>
    </w:p>
    <w:p w14:paraId="2A385C55"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Após a liquidação total dos CRI Seniores, pagamento do principal dos CRI Subordinados, relativo ao respectivo mês de pagamento;</w:t>
      </w:r>
    </w:p>
    <w:p w14:paraId="4F3AF515"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Recomposição do Fundo de Despesas, até o limite estabelecido no item 3.2.;</w:t>
      </w:r>
    </w:p>
    <w:p w14:paraId="23D8F60E" w14:textId="77777777" w:rsidR="00822A09" w:rsidRPr="002F1017" w:rsidRDefault="00A26216" w:rsidP="00850D57">
      <w:pPr>
        <w:widowControl w:val="0"/>
        <w:numPr>
          <w:ilvl w:val="0"/>
          <w:numId w:val="35"/>
        </w:numPr>
        <w:spacing w:line="360" w:lineRule="auto"/>
        <w:ind w:left="1985" w:firstLine="0"/>
        <w:jc w:val="both"/>
        <w:rPr>
          <w:rFonts w:ascii="Trebuchet MS" w:hAnsi="Trebuchet MS"/>
          <w:sz w:val="22"/>
          <w:szCs w:val="22"/>
        </w:rPr>
      </w:pPr>
      <w:r w:rsidRPr="002F1017">
        <w:rPr>
          <w:rFonts w:ascii="Trebuchet MS" w:hAnsi="Trebuchet MS"/>
          <w:sz w:val="22"/>
          <w:szCs w:val="22"/>
        </w:rPr>
        <w:t xml:space="preserve">Os recursos eventualmente excedentes da arrecadação dos Créditos Imobiliários, após o atendimento da ordem de pagamentos aqui previstos, serão integralmente devidos aos titulares dos CRI Subordinados, em igual proporção entre si, a título de Prêmio de Subordinação. </w:t>
      </w:r>
    </w:p>
    <w:p w14:paraId="55643F3E" w14:textId="77777777" w:rsidR="00822A09" w:rsidRDefault="00822A09" w:rsidP="00EA05BD">
      <w:pPr>
        <w:pStyle w:val="Corpodetexto"/>
        <w:spacing w:line="360" w:lineRule="auto"/>
        <w:rPr>
          <w:rFonts w:ascii="Trebuchet MS" w:hAnsi="Trebuchet MS"/>
          <w:b w:val="0"/>
          <w:bCs w:val="0"/>
          <w:i w:val="0"/>
          <w:iCs w:val="0"/>
          <w:sz w:val="22"/>
          <w:szCs w:val="22"/>
          <w:lang w:val="pt-BR"/>
        </w:rPr>
      </w:pPr>
    </w:p>
    <w:p w14:paraId="01DB044B" w14:textId="626CEA70" w:rsidR="00867AFE" w:rsidRPr="002F1017" w:rsidRDefault="00867AFE" w:rsidP="00867AFE">
      <w:pPr>
        <w:widowControl w:val="0"/>
        <w:spacing w:line="360" w:lineRule="auto"/>
        <w:jc w:val="both"/>
        <w:rPr>
          <w:rFonts w:ascii="Trebuchet MS" w:hAnsi="Trebuchet MS"/>
          <w:sz w:val="22"/>
          <w:szCs w:val="22"/>
        </w:rPr>
      </w:pPr>
      <w:r>
        <w:rPr>
          <w:rFonts w:ascii="Trebuchet MS" w:hAnsi="Trebuchet MS"/>
          <w:sz w:val="22"/>
          <w:szCs w:val="22"/>
        </w:rPr>
        <w:t>3.4.5. Na hipótese do não pagamento ou pagamento parcial dos juros devidos aos CRI Subordinados, os juros previstos para os CRI Subordinados serão considerados pagos e não serão incorporados ao Saldo devedor dos CRI Subordinados.</w:t>
      </w:r>
      <w:r w:rsidR="008F74A4">
        <w:rPr>
          <w:rFonts w:ascii="Trebuchet MS" w:hAnsi="Trebuchet MS"/>
          <w:sz w:val="22"/>
          <w:szCs w:val="22"/>
        </w:rPr>
        <w:t xml:space="preserve"> </w:t>
      </w:r>
    </w:p>
    <w:p w14:paraId="4A4071C2" w14:textId="77777777" w:rsidR="00867AFE" w:rsidRPr="002F1017" w:rsidRDefault="00867AFE" w:rsidP="00EA05BD">
      <w:pPr>
        <w:pStyle w:val="Corpodetexto"/>
        <w:spacing w:line="360" w:lineRule="auto"/>
        <w:rPr>
          <w:rFonts w:ascii="Trebuchet MS" w:hAnsi="Trebuchet MS"/>
          <w:b w:val="0"/>
          <w:bCs w:val="0"/>
          <w:i w:val="0"/>
          <w:iCs w:val="0"/>
          <w:sz w:val="22"/>
          <w:szCs w:val="22"/>
          <w:lang w:val="pt-BR"/>
        </w:rPr>
      </w:pPr>
    </w:p>
    <w:p w14:paraId="25590861"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bookmarkStart w:id="30" w:name="_Toc161226105"/>
      <w:bookmarkStart w:id="31" w:name="_Toc161479303"/>
      <w:r w:rsidRPr="006F42C8">
        <w:rPr>
          <w:rStyle w:val="Ttulo2Char"/>
          <w:rFonts w:ascii="Trebuchet MS" w:hAnsi="Trebuchet MS"/>
          <w:sz w:val="22"/>
          <w:u w:val="single"/>
        </w:rPr>
        <w:t>Prioridade nos Pagamentos das Obrigações Relativas ao Patrimônio Separado</w:t>
      </w:r>
      <w:bookmarkEnd w:id="30"/>
      <w:bookmarkEnd w:id="31"/>
      <w:r w:rsidRPr="006F42C8">
        <w:rPr>
          <w:rFonts w:ascii="Trebuchet MS" w:hAnsi="Trebuchet MS"/>
          <w:b w:val="0"/>
          <w:sz w:val="22"/>
        </w:rPr>
        <w:t>: Os pagamentos previstos em 3.</w:t>
      </w:r>
      <w:r w:rsidRPr="006F42C8">
        <w:rPr>
          <w:rFonts w:ascii="Trebuchet MS" w:hAnsi="Trebuchet MS"/>
          <w:b w:val="0"/>
          <w:sz w:val="22"/>
          <w:lang w:val="pt-BR"/>
        </w:rPr>
        <w:t>4</w:t>
      </w:r>
      <w:r w:rsidRPr="006F42C8">
        <w:rPr>
          <w:rFonts w:ascii="Trebuchet MS" w:hAnsi="Trebuchet MS"/>
          <w:b w:val="0"/>
          <w:sz w:val="22"/>
        </w:rPr>
        <w:t xml:space="preserve">.1. (Pagamento </w:t>
      </w:r>
      <w:r w:rsidRPr="002F1017">
        <w:rPr>
          <w:rFonts w:ascii="Trebuchet MS" w:hAnsi="Trebuchet MS"/>
          <w:b w:val="0"/>
          <w:sz w:val="22"/>
          <w:szCs w:val="22"/>
        </w:rPr>
        <w:t>Pro Rata</w:t>
      </w:r>
      <w:r w:rsidRPr="006F42C8">
        <w:rPr>
          <w:rFonts w:ascii="Trebuchet MS" w:hAnsi="Trebuchet MS"/>
          <w:b w:val="0"/>
          <w:sz w:val="22"/>
        </w:rPr>
        <w:t>) e 3.</w:t>
      </w:r>
      <w:r w:rsidRPr="006F42C8">
        <w:rPr>
          <w:rFonts w:ascii="Trebuchet MS" w:hAnsi="Trebuchet MS"/>
          <w:b w:val="0"/>
          <w:sz w:val="22"/>
          <w:lang w:val="pt-BR"/>
        </w:rPr>
        <w:t>4</w:t>
      </w:r>
      <w:r w:rsidRPr="006F42C8">
        <w:rPr>
          <w:rFonts w:ascii="Trebuchet MS" w:hAnsi="Trebuchet MS"/>
          <w:b w:val="0"/>
          <w:sz w:val="22"/>
        </w:rPr>
        <w:t>.4. (Pagamento Sequencial) acima deverão ocorrer exatamente na sequência ali estabelecida, ficando certo que na modalidade do Pagamento Sequencial, o pagamento das obrigações relativas à série de CRI Subordinado estará sujeito ao pagamento</w:t>
      </w:r>
      <w:r w:rsidRPr="00850D57">
        <w:rPr>
          <w:rFonts w:ascii="Trebuchet MS" w:hAnsi="Trebuchet MS"/>
          <w:b w:val="0"/>
          <w:sz w:val="22"/>
        </w:rPr>
        <w:t xml:space="preserve"> integral da série de CRI Sênior.</w:t>
      </w:r>
    </w:p>
    <w:p w14:paraId="63A3471B" w14:textId="77777777" w:rsidR="00822A09" w:rsidRPr="002F1017" w:rsidRDefault="00822A09" w:rsidP="00EA05BD">
      <w:pPr>
        <w:pStyle w:val="Corpodetexto"/>
        <w:spacing w:line="360" w:lineRule="auto"/>
        <w:rPr>
          <w:rFonts w:ascii="Trebuchet MS" w:hAnsi="Trebuchet MS"/>
          <w:b w:val="0"/>
          <w:i w:val="0"/>
          <w:strike/>
          <w:sz w:val="22"/>
          <w:szCs w:val="22"/>
        </w:rPr>
      </w:pPr>
    </w:p>
    <w:p w14:paraId="09EBB6CC" w14:textId="7D75333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Do resgate antecipado dos CRI</w:t>
      </w:r>
      <w:r w:rsidRPr="00850D57">
        <w:rPr>
          <w:rFonts w:ascii="Trebuchet MS" w:hAnsi="Trebuchet MS"/>
          <w:b w:val="0"/>
          <w:sz w:val="22"/>
        </w:rPr>
        <w:t xml:space="preserve">: À Securitizadora é permitido, a qualquer momento, promover o resgate antecipado total dos CRI vinculados ao presente Termo, desde que: a) o valor nominal unitário atualizado dos CRI represente </w:t>
      </w:r>
      <w:r w:rsidR="0078656A">
        <w:rPr>
          <w:rFonts w:ascii="Trebuchet MS" w:hAnsi="Trebuchet MS"/>
          <w:b w:val="0"/>
          <w:sz w:val="22"/>
          <w:szCs w:val="22"/>
          <w:lang w:val="pt-BR"/>
        </w:rPr>
        <w:t>10,00</w:t>
      </w:r>
      <w:r w:rsidR="0078656A" w:rsidRPr="002F1017">
        <w:rPr>
          <w:rFonts w:ascii="Trebuchet MS" w:hAnsi="Trebuchet MS"/>
          <w:b w:val="0"/>
          <w:sz w:val="22"/>
          <w:szCs w:val="22"/>
        </w:rPr>
        <w:t>% (</w:t>
      </w:r>
      <w:r w:rsidR="0078656A">
        <w:rPr>
          <w:rFonts w:ascii="Trebuchet MS" w:hAnsi="Trebuchet MS"/>
          <w:b w:val="0"/>
          <w:sz w:val="22"/>
          <w:szCs w:val="22"/>
          <w:lang w:val="pt-BR"/>
        </w:rPr>
        <w:t>dez</w:t>
      </w:r>
      <w:r w:rsidR="0078656A" w:rsidRPr="00850D57">
        <w:rPr>
          <w:rFonts w:ascii="Trebuchet MS" w:hAnsi="Trebuchet MS"/>
          <w:b w:val="0"/>
          <w:sz w:val="22"/>
        </w:rPr>
        <w:t xml:space="preserve"> </w:t>
      </w:r>
      <w:r w:rsidRPr="00850D57">
        <w:rPr>
          <w:rFonts w:ascii="Trebuchet MS" w:hAnsi="Trebuchet MS"/>
          <w:b w:val="0"/>
          <w:sz w:val="22"/>
        </w:rPr>
        <w:t>por cento) ou menos de seu respectivo valor de emissão e que a totalidade dos titulares dos CRI Subordinados aprovem a realização de tal resgate; b) atenda cumulativamente às seguintes condições: (i) seja respeitada a subordinação dos CRI aqui constituída, (ii) tenha aprovação da maioria dos titulares de CRI Seniores em circulação, respeitado aviso prévio ao Agente Fiduciário com antecedência de 30 (trinta) dias, e (iii) alcance indistintamente, todos os CRI, proporcionalmente ao seu valor nominal unitário na data do evento; ou (c) ocorram os eventos previstos no artigo 11 da Instrução CVM 414.</w:t>
      </w:r>
    </w:p>
    <w:p w14:paraId="32D0575F" w14:textId="77777777" w:rsidR="00822A09" w:rsidRPr="002F1017" w:rsidRDefault="00822A09" w:rsidP="00850D57">
      <w:pPr>
        <w:widowControl w:val="0"/>
        <w:spacing w:line="360" w:lineRule="auto"/>
        <w:jc w:val="both"/>
        <w:rPr>
          <w:rFonts w:ascii="Trebuchet MS" w:hAnsi="Trebuchet MS"/>
          <w:sz w:val="22"/>
          <w:szCs w:val="22"/>
        </w:rPr>
      </w:pPr>
    </w:p>
    <w:p w14:paraId="7DB4B83E"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À Securitizadora ainda será permitido promover o resgate antecipado total dos CRI Subordinados vinculados ao presente Termo, sendo que tal resgate seria realização mediante a entrega dos Créditos Imobiliários em dação de pagamento, desde que os CRI Seniores já estiveram completamente amortizados. Tal resgate independerá de aprovação dos Titulares dos CRI Subordinados e serão informados aos mesmos com 5 Dias Úteis de antecedência.</w:t>
      </w:r>
    </w:p>
    <w:p w14:paraId="190D0F79" w14:textId="77777777" w:rsidR="00822A09" w:rsidRPr="002F1017" w:rsidRDefault="00822A09" w:rsidP="00850D57">
      <w:pPr>
        <w:widowControl w:val="0"/>
        <w:spacing w:line="360" w:lineRule="auto"/>
        <w:jc w:val="both"/>
        <w:rPr>
          <w:rFonts w:ascii="Trebuchet MS" w:hAnsi="Trebuchet MS"/>
          <w:sz w:val="22"/>
          <w:szCs w:val="22"/>
        </w:rPr>
      </w:pPr>
    </w:p>
    <w:p w14:paraId="25174CA1"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Alteração do Índice de Atualização Monetária</w:t>
      </w:r>
      <w:r w:rsidRPr="00850D57">
        <w:rPr>
          <w:rFonts w:ascii="Trebuchet MS" w:hAnsi="Trebuchet MS"/>
          <w:b w:val="0"/>
          <w:sz w:val="22"/>
        </w:rPr>
        <w:t>: Na hipótese de, por força de lei ou regulamento, vierem a ser substituídos a periodicidade ou o índice de reajuste dos valores ajustados nos Contratos de Financiamento vinculados aos CRI objeto do presente Termo, passarão estes CRI a ser reajustados pela mesma periodicidade e/ou pelos mesmos índices que vierem a ser adotados para a atualização dos Créditos Imobiliários, a partir da mesma data em que ocorrer a referida substituição. Tal alteração deverá ser feita por meio de Aditamento ao presente Termo e deverá ser objeto de Fato Relevante publicado pela Securitizadora no prazo máximo de 2 (dois) dias a contar desta alteração.</w:t>
      </w:r>
    </w:p>
    <w:p w14:paraId="09E394C2"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ACE88E6" w14:textId="77777777" w:rsidR="00004320"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Oferta dos CRI</w:t>
      </w:r>
      <w:r w:rsidRPr="00850D57">
        <w:rPr>
          <w:rFonts w:ascii="Trebuchet MS" w:hAnsi="Trebuchet MS"/>
          <w:b w:val="0"/>
          <w:sz w:val="22"/>
        </w:rPr>
        <w:t>: A oferta dos CRI será realizada com esforços restritos de distribuição em conformidade com a Instrução CVM 476 e com as demais disposições legais e regulamentares aplicáveis e está automaticamente dispensada de registro de distribuição na CVM, nos termos do artigo 6º da Instrução CVM 476. A Emissão deverá ser registrada perante a Associação Brasileira das Entidades dos Mercados Financeiro e de Capitais – ANBIMA (</w:t>
      </w:r>
      <w:r w:rsidR="006761A9" w:rsidRPr="00850D57">
        <w:rPr>
          <w:rFonts w:ascii="Trebuchet MS" w:hAnsi="Trebuchet MS"/>
          <w:b w:val="0"/>
          <w:sz w:val="22"/>
        </w:rPr>
        <w:t>“</w:t>
      </w:r>
      <w:r w:rsidRPr="00850D57">
        <w:rPr>
          <w:rFonts w:ascii="Trebuchet MS" w:hAnsi="Trebuchet MS"/>
          <w:b w:val="0"/>
          <w:sz w:val="22"/>
          <w:u w:val="single"/>
        </w:rPr>
        <w:t>ANBIMA</w:t>
      </w:r>
      <w:r w:rsidR="006761A9" w:rsidRPr="00850D57">
        <w:rPr>
          <w:rFonts w:ascii="Trebuchet MS" w:hAnsi="Trebuchet MS"/>
          <w:b w:val="0"/>
          <w:sz w:val="22"/>
        </w:rPr>
        <w:t>”</w:t>
      </w:r>
      <w:r w:rsidRPr="00850D57">
        <w:rPr>
          <w:rFonts w:ascii="Trebuchet MS" w:hAnsi="Trebuchet MS"/>
          <w:b w:val="0"/>
          <w:sz w:val="22"/>
        </w:rPr>
        <w:t xml:space="preserve">), </w:t>
      </w:r>
      <w:r w:rsidR="00004320" w:rsidRPr="00850D57">
        <w:rPr>
          <w:rFonts w:ascii="Trebuchet MS" w:hAnsi="Trebuchet MS"/>
          <w:b w:val="0"/>
          <w:sz w:val="22"/>
        </w:rPr>
        <w:t xml:space="preserve">nos termos do artigo 1º, </w:t>
      </w:r>
      <w:r w:rsidR="00004320" w:rsidRPr="002F1017">
        <w:rPr>
          <w:rFonts w:ascii="Trebuchet MS" w:hAnsi="Trebuchet MS"/>
          <w:b w:val="0"/>
          <w:sz w:val="22"/>
          <w:szCs w:val="22"/>
        </w:rPr>
        <w:t>parágrafo 2º</w:t>
      </w:r>
      <w:r w:rsidR="00004320" w:rsidRPr="00850D57">
        <w:rPr>
          <w:rFonts w:ascii="Trebuchet MS" w:hAnsi="Trebuchet MS"/>
          <w:b w:val="0"/>
          <w:sz w:val="22"/>
        </w:rPr>
        <w:t xml:space="preserve">, do </w:t>
      </w:r>
      <w:r w:rsidR="00004320" w:rsidRPr="002F1017">
        <w:rPr>
          <w:rFonts w:ascii="Trebuchet MS" w:hAnsi="Trebuchet MS"/>
          <w:b w:val="0"/>
          <w:sz w:val="22"/>
          <w:szCs w:val="22"/>
        </w:rPr>
        <w:t>“</w:t>
      </w:r>
      <w:r w:rsidR="00004320" w:rsidRPr="00850D57">
        <w:rPr>
          <w:rFonts w:ascii="Trebuchet MS" w:hAnsi="Trebuchet MS"/>
          <w:b w:val="0"/>
          <w:sz w:val="22"/>
        </w:rPr>
        <w:t>Código ANBIMA de Regulação e Melhores Práticas para as Ofertas Públicas de Distribuição e Aquisição de Valores Mobiliários</w:t>
      </w:r>
      <w:r w:rsidR="00004320" w:rsidRPr="002F1017">
        <w:rPr>
          <w:rFonts w:ascii="Trebuchet MS" w:hAnsi="Trebuchet MS"/>
          <w:b w:val="0"/>
          <w:sz w:val="22"/>
          <w:szCs w:val="22"/>
        </w:rPr>
        <w:t>”</w:t>
      </w:r>
      <w:r w:rsidR="00004320" w:rsidRPr="00850D57">
        <w:rPr>
          <w:rFonts w:ascii="Trebuchet MS" w:hAnsi="Trebuchet MS"/>
          <w:b w:val="0"/>
          <w:sz w:val="22"/>
        </w:rPr>
        <w:t xml:space="preserve"> (“</w:t>
      </w:r>
      <w:r w:rsidR="00004320" w:rsidRPr="00850D57">
        <w:rPr>
          <w:rFonts w:ascii="Trebuchet MS" w:hAnsi="Trebuchet MS"/>
          <w:b w:val="0"/>
          <w:sz w:val="22"/>
          <w:u w:val="single"/>
        </w:rPr>
        <w:t>Código ANBIMA</w:t>
      </w:r>
      <w:r w:rsidR="00004320" w:rsidRPr="002F1017">
        <w:rPr>
          <w:rFonts w:ascii="Trebuchet MS" w:hAnsi="Trebuchet MS"/>
          <w:b w:val="0"/>
          <w:sz w:val="22"/>
          <w:szCs w:val="22"/>
        </w:rPr>
        <w:t>”)</w:t>
      </w:r>
      <w:r w:rsidR="00004320" w:rsidRPr="00850D57">
        <w:rPr>
          <w:rFonts w:ascii="Trebuchet MS" w:hAnsi="Trebuchet MS"/>
          <w:b w:val="0"/>
          <w:sz w:val="22"/>
        </w:rPr>
        <w:t xml:space="preserve"> e das normas estabelecidas na Diretriz anexa à Deliberação nº </w:t>
      </w:r>
      <w:r w:rsidR="00004320" w:rsidRPr="002F1017">
        <w:rPr>
          <w:rFonts w:ascii="Trebuchet MS" w:hAnsi="Trebuchet MS"/>
          <w:b w:val="0"/>
          <w:sz w:val="22"/>
          <w:szCs w:val="22"/>
        </w:rPr>
        <w:t>5, de 30 de julho</w:t>
      </w:r>
      <w:r w:rsidR="00004320" w:rsidRPr="00850D57">
        <w:rPr>
          <w:rFonts w:ascii="Trebuchet MS" w:hAnsi="Trebuchet MS"/>
          <w:b w:val="0"/>
          <w:sz w:val="22"/>
        </w:rPr>
        <w:t xml:space="preserve"> de </w:t>
      </w:r>
      <w:r w:rsidR="00004320" w:rsidRPr="002F1017">
        <w:rPr>
          <w:rFonts w:ascii="Trebuchet MS" w:hAnsi="Trebuchet MS"/>
          <w:b w:val="0"/>
          <w:sz w:val="22"/>
          <w:szCs w:val="22"/>
        </w:rPr>
        <w:t>2015, expedida pelo</w:t>
      </w:r>
      <w:r w:rsidR="00004320" w:rsidRPr="00850D57">
        <w:rPr>
          <w:rFonts w:ascii="Trebuchet MS" w:hAnsi="Trebuchet MS"/>
          <w:b w:val="0"/>
          <w:sz w:val="22"/>
        </w:rPr>
        <w:t xml:space="preserve"> Conselho de Regulação e Melhores Práticas da ANBIMA.</w:t>
      </w:r>
    </w:p>
    <w:p w14:paraId="6066E91F"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670A36FB"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 oferta dos CRI é destinada apenas a investidores profissionais, assim definidos nos termos do artigo 9ºA da Instrução CVM nº 539/13, que vierem a subscrever ou adquirir os CRI.</w:t>
      </w:r>
    </w:p>
    <w:p w14:paraId="0DEC2A88"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382853BC"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Em atendimento ao que dispõe a Instrução CVM 476, tanto os CRI Seniores, quanto os CRI Subordinados serão ofertados a, no máximo, 75 (setenta e cinco) investidores profissionais e subscritos ou adquiridos por, no máximo, 50 (cinquenta) investidores profissionais.</w:t>
      </w:r>
    </w:p>
    <w:p w14:paraId="7E213334"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5AB63EE9"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Os CRI serão subscritos e integralizados à vista pelos investidores, em moeda corrente nacional ou por dação em pagamento, neste último caso apenas para os CRI Subordinados, por meio da CETIP, devendo os investidores, por ocasião da subscrição, fornecer, por escrito, declaração no Boletim de Subscrição, atestando que estão cientes de que:</w:t>
      </w:r>
    </w:p>
    <w:p w14:paraId="1C985593"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B17B595" w14:textId="77777777" w:rsidR="00822A09" w:rsidRPr="002F1017" w:rsidRDefault="00A26216" w:rsidP="00850D57">
      <w:pPr>
        <w:pStyle w:val="PargrafodaLista"/>
        <w:widowControl w:val="0"/>
        <w:numPr>
          <w:ilvl w:val="0"/>
          <w:numId w:val="37"/>
        </w:numPr>
        <w:tabs>
          <w:tab w:val="left" w:pos="720"/>
          <w:tab w:val="left" w:pos="851"/>
          <w:tab w:val="left" w:pos="198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851" w:firstLine="0"/>
        <w:jc w:val="both"/>
        <w:rPr>
          <w:rFonts w:ascii="Trebuchet MS" w:hAnsi="Trebuchet MS"/>
          <w:sz w:val="22"/>
          <w:szCs w:val="22"/>
        </w:rPr>
      </w:pPr>
      <w:r w:rsidRPr="002F1017">
        <w:rPr>
          <w:rFonts w:ascii="Trebuchet MS" w:hAnsi="Trebuchet MS"/>
          <w:sz w:val="22"/>
          <w:szCs w:val="22"/>
        </w:rPr>
        <w:t>a oferta dos CRI não foi registrada na CVM; e</w:t>
      </w:r>
    </w:p>
    <w:p w14:paraId="779DCC0C"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BA9EE07" w14:textId="77777777" w:rsidR="00822A09" w:rsidRPr="002F1017" w:rsidRDefault="00A26216" w:rsidP="00850D57">
      <w:pPr>
        <w:pStyle w:val="PargrafodaLista"/>
        <w:widowControl w:val="0"/>
        <w:numPr>
          <w:ilvl w:val="0"/>
          <w:numId w:val="37"/>
        </w:numPr>
        <w:tabs>
          <w:tab w:val="left" w:pos="720"/>
          <w:tab w:val="left" w:pos="851"/>
          <w:tab w:val="left" w:pos="198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851" w:firstLine="0"/>
        <w:jc w:val="both"/>
        <w:rPr>
          <w:rFonts w:ascii="Trebuchet MS" w:hAnsi="Trebuchet MS"/>
          <w:sz w:val="22"/>
          <w:szCs w:val="22"/>
        </w:rPr>
      </w:pPr>
      <w:r w:rsidRPr="002F1017">
        <w:rPr>
          <w:rFonts w:ascii="Trebuchet MS" w:hAnsi="Trebuchet MS"/>
          <w:sz w:val="22"/>
          <w:szCs w:val="22"/>
        </w:rPr>
        <w:t>os CRI ofertados estão sujeitos às restrições de negociação previstas na Instrução CVM 476.</w:t>
      </w:r>
    </w:p>
    <w:p w14:paraId="411D848B"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2472A808"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 distribuição dos CRI será encerrada por ocasião da subscrição da totalidade dos CRI, devendo tal fato ser comunicado ao Coordenador Líder para que este envie o Comunicado de Encerramento à CVM no prazo legal, nos termos do Contrato de Distribuição.</w:t>
      </w:r>
    </w:p>
    <w:p w14:paraId="5DA50515"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EC0F017"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Em conformidade com o artigo 8º da Instrução CVM 476 e o OFÍCIO-CIRCULAR/CVM/SRE/Nº 002/2009, de 17 de dezembro de 2009, o encerramento da oferta deverá ser informado pelo Coordenador Líder à CVM no prazo de 5 (cinco) dias contados do seu encerramento, devendo referida comunicação ser encaminhada por intermédio da página da CVM na rede mundial de computadores e conter as informações indicadas no anexo I da Instrução CVM 476 ou por outro meio admitido pela CVM em caso de indisponibilidade do sistema eletrônico disponível na página da rede mundial de computadores da CVM.</w:t>
      </w:r>
    </w:p>
    <w:p w14:paraId="6AC766B0"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EBB60F3"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Caso a oferta pública dos CRI não seja encerrada dentro de 6 (seis) meses da data de seu início, observado o disposto no artigo 7-A da Instrução CVM 476, o Coordenador Líder deverá realizar a comunicação prevista no subitem 3.8.5 acima, com os dados disponíveis à época, complementando-a semestralmente, até o seu encerramento.</w:t>
      </w:r>
    </w:p>
    <w:p w14:paraId="75834395"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47C4AE54"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Os CRI somente poderão ser negociados nos mercados regulamentados de valores mobiliários depois de decorridos 90 (noventa) dias da data de sua subscrição ou aquisição pelo respectivo titular.</w:t>
      </w:r>
    </w:p>
    <w:p w14:paraId="5F60A873"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A2B3F1D"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u w:val="single"/>
        </w:rPr>
      </w:pPr>
      <w:r w:rsidRPr="00850D57">
        <w:rPr>
          <w:rFonts w:ascii="Trebuchet MS" w:hAnsi="Trebuchet MS"/>
          <w:b w:val="0"/>
          <w:sz w:val="22"/>
        </w:rPr>
        <w:t>Os CRI somente poderão ser negociados entre investidores profissionais, a menos que a Emissora obtenha o registro de oferta pública perante a CVM nos termos do caput do artigo 21 da Lei nº 6.385/1976 e da Instrução CVM 400 e apresente prospecto da oferta à CVM, nos termos da regulamentação aplicável.</w:t>
      </w:r>
    </w:p>
    <w:p w14:paraId="0820EE44" w14:textId="77777777" w:rsidR="00822A09" w:rsidRPr="00850D5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rPr>
      </w:pPr>
    </w:p>
    <w:p w14:paraId="7261590D"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bookmarkStart w:id="32" w:name="_Toc161226108"/>
      <w:bookmarkStart w:id="33" w:name="_Toc161479306"/>
      <w:r w:rsidRPr="00850D57">
        <w:rPr>
          <w:rStyle w:val="Ttulo2Char"/>
          <w:rFonts w:ascii="Trebuchet MS" w:hAnsi="Trebuchet MS"/>
          <w:sz w:val="22"/>
          <w:u w:val="single"/>
        </w:rPr>
        <w:t>Das despesas de responsabilidade dos detentores dos CRI</w:t>
      </w:r>
      <w:bookmarkEnd w:id="32"/>
      <w:r w:rsidRPr="00850D57">
        <w:rPr>
          <w:rStyle w:val="Ttulo2Char"/>
          <w:rFonts w:ascii="Trebuchet MS" w:hAnsi="Trebuchet MS"/>
          <w:sz w:val="22"/>
          <w:u w:val="single"/>
        </w:rPr>
        <w:t>:</w:t>
      </w:r>
      <w:bookmarkEnd w:id="33"/>
      <w:r w:rsidRPr="00850D57">
        <w:rPr>
          <w:rFonts w:ascii="Trebuchet MS" w:hAnsi="Trebuchet MS"/>
          <w:b w:val="0"/>
          <w:sz w:val="22"/>
        </w:rPr>
        <w:t xml:space="preserve"> Caberá aos Investidores o pagamento das seguintes despesas: (i) as que forem relativas à custódia e à liquidação dos CRI subscritos, que deverão ser pagas diretamente pelos Investidores à instituição financeira contratada para prestação destes serviços; (ii) pagamento dos tributos que eventualmente incidam ou venham a incidir sobre a distribuição de seus rendimentos, e eventual ganho de capital, conforme a regulamentação em vigor e descrito no Anexo III ao presente Termo.</w:t>
      </w:r>
    </w:p>
    <w:p w14:paraId="1BA24A53" w14:textId="77777777" w:rsidR="00822A09" w:rsidRPr="002F1017" w:rsidRDefault="00822A09" w:rsidP="00850D57">
      <w:pPr>
        <w:widowControl w:val="0"/>
        <w:spacing w:line="360" w:lineRule="auto"/>
        <w:jc w:val="both"/>
        <w:rPr>
          <w:rFonts w:ascii="Trebuchet MS" w:hAnsi="Trebuchet MS"/>
          <w:sz w:val="22"/>
          <w:szCs w:val="22"/>
        </w:rPr>
      </w:pPr>
    </w:p>
    <w:p w14:paraId="3C0A1CB5"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Publicações e Comunicações</w:t>
      </w:r>
      <w:r w:rsidRPr="00850D57">
        <w:rPr>
          <w:rFonts w:ascii="Trebuchet MS" w:hAnsi="Trebuchet MS"/>
          <w:b w:val="0"/>
          <w:sz w:val="22"/>
        </w:rPr>
        <w:t xml:space="preserve">: </w:t>
      </w:r>
      <w:r w:rsidR="00A83970" w:rsidRPr="002F1017">
        <w:rPr>
          <w:rFonts w:ascii="Trebuchet MS" w:eastAsia="Arial Unicode MS" w:hAnsi="Trebuchet MS"/>
          <w:b w:val="0"/>
          <w:sz w:val="22"/>
          <w:szCs w:val="22"/>
        </w:rPr>
        <w:t xml:space="preserve">Os </w:t>
      </w:r>
      <w:r w:rsidR="00A83970" w:rsidRPr="00850D57">
        <w:rPr>
          <w:rFonts w:ascii="Trebuchet MS" w:eastAsia="Arial Unicode MS" w:hAnsi="Trebuchet MS"/>
          <w:b w:val="0"/>
          <w:sz w:val="22"/>
        </w:rPr>
        <w:t xml:space="preserve">fatos </w:t>
      </w:r>
      <w:r w:rsidR="00A83970" w:rsidRPr="002F1017">
        <w:rPr>
          <w:rFonts w:ascii="Trebuchet MS" w:eastAsia="Arial Unicode MS" w:hAnsi="Trebuchet MS"/>
          <w:b w:val="0"/>
          <w:sz w:val="22"/>
          <w:szCs w:val="22"/>
        </w:rPr>
        <w:t xml:space="preserve">e atos relevantes </w:t>
      </w:r>
      <w:r w:rsidR="00A83970" w:rsidRPr="00850D57">
        <w:rPr>
          <w:rFonts w:ascii="Trebuchet MS" w:eastAsia="Arial Unicode MS" w:hAnsi="Trebuchet MS"/>
          <w:b w:val="0"/>
          <w:sz w:val="22"/>
        </w:rPr>
        <w:t xml:space="preserve">de interesse dos </w:t>
      </w:r>
      <w:r w:rsidR="00A83970" w:rsidRPr="002F1017">
        <w:rPr>
          <w:rFonts w:ascii="Trebuchet MS" w:eastAsia="Arial Unicode MS" w:hAnsi="Trebuchet MS"/>
          <w:b w:val="0"/>
          <w:sz w:val="22"/>
          <w:szCs w:val="22"/>
        </w:rPr>
        <w:t>Titulares dos</w:t>
      </w:r>
      <w:r w:rsidR="00A83970" w:rsidRPr="00850D57">
        <w:rPr>
          <w:rFonts w:ascii="Trebuchet MS" w:eastAsia="Arial Unicode MS" w:hAnsi="Trebuchet MS"/>
          <w:b w:val="0"/>
          <w:sz w:val="22"/>
        </w:rPr>
        <w:t xml:space="preserve"> CRI</w:t>
      </w:r>
      <w:r w:rsidR="00A83970" w:rsidRPr="002F1017">
        <w:rPr>
          <w:rFonts w:ascii="Trebuchet MS" w:eastAsia="Arial Unicode MS" w:hAnsi="Trebuchet MS"/>
          <w:b w:val="0"/>
          <w:sz w:val="22"/>
          <w:szCs w:val="22"/>
        </w:rPr>
        <w:t xml:space="preserve">, </w:t>
      </w:r>
      <w:r w:rsidR="00A83970" w:rsidRPr="002F1017">
        <w:rPr>
          <w:rFonts w:ascii="Trebuchet MS" w:hAnsi="Trebuchet MS"/>
          <w:b w:val="0"/>
          <w:sz w:val="22"/>
          <w:szCs w:val="22"/>
        </w:rPr>
        <w:t>deverão ser divulgados mediante publicação nos jornais “DCI – Diário do Comércio, Indústria e Serviços” e</w:t>
      </w:r>
      <w:r w:rsidR="00A83970" w:rsidRPr="00850D57">
        <w:rPr>
          <w:rFonts w:ascii="Trebuchet MS" w:hAnsi="Trebuchet MS"/>
          <w:b w:val="0"/>
          <w:sz w:val="22"/>
        </w:rPr>
        <w:t xml:space="preserve"> </w:t>
      </w:r>
      <w:bookmarkStart w:id="34" w:name="OLE_LINK1"/>
      <w:bookmarkStart w:id="35" w:name="OLE_LINK4"/>
      <w:r w:rsidR="00A83970" w:rsidRPr="00850D57">
        <w:rPr>
          <w:rFonts w:ascii="Trebuchet MS" w:hAnsi="Trebuchet MS"/>
          <w:b w:val="0"/>
          <w:sz w:val="22"/>
        </w:rPr>
        <w:t xml:space="preserve">no </w:t>
      </w:r>
      <w:r w:rsidR="00A83970" w:rsidRPr="002F1017">
        <w:rPr>
          <w:rFonts w:ascii="Trebuchet MS" w:hAnsi="Trebuchet MS"/>
          <w:b w:val="0"/>
          <w:sz w:val="22"/>
          <w:szCs w:val="22"/>
        </w:rPr>
        <w:t xml:space="preserve">“DOE – Diário Oficial do </w:t>
      </w:r>
      <w:r w:rsidR="00A83970" w:rsidRPr="00850D57">
        <w:rPr>
          <w:rFonts w:ascii="Trebuchet MS" w:hAnsi="Trebuchet MS"/>
          <w:b w:val="0"/>
          <w:sz w:val="22"/>
        </w:rPr>
        <w:t>Estado</w:t>
      </w:r>
      <w:r w:rsidR="00A83970" w:rsidRPr="002F1017">
        <w:rPr>
          <w:rFonts w:ascii="Trebuchet MS" w:hAnsi="Trebuchet MS"/>
          <w:b w:val="0"/>
          <w:sz w:val="22"/>
          <w:szCs w:val="22"/>
        </w:rPr>
        <w:t>” e/ou no portal</w:t>
      </w:r>
      <w:r w:rsidR="00A83970" w:rsidRPr="00850D57">
        <w:rPr>
          <w:rFonts w:ascii="Trebuchet MS" w:hAnsi="Trebuchet MS"/>
          <w:b w:val="0"/>
          <w:sz w:val="22"/>
        </w:rPr>
        <w:t xml:space="preserve"> de </w:t>
      </w:r>
      <w:bookmarkEnd w:id="34"/>
      <w:bookmarkEnd w:id="35"/>
      <w:r w:rsidR="00A83970" w:rsidRPr="002F1017">
        <w:rPr>
          <w:rFonts w:ascii="Trebuchet MS" w:hAnsi="Trebuchet MS"/>
          <w:b w:val="0"/>
          <w:sz w:val="22"/>
          <w:szCs w:val="22"/>
        </w:rPr>
        <w:t>notícias com página na rede mundial de computadores do jornal “DCI – Diário do Comércio, Indústria e Serviços”</w:t>
      </w:r>
      <w:r w:rsidRPr="002F1017">
        <w:rPr>
          <w:rFonts w:ascii="Trebuchet MS" w:hAnsi="Trebuchet MS"/>
          <w:b w:val="0"/>
          <w:sz w:val="22"/>
          <w:szCs w:val="22"/>
        </w:rPr>
        <w:t>,</w:t>
      </w:r>
      <w:r w:rsidRPr="00850D57">
        <w:rPr>
          <w:rFonts w:ascii="Trebuchet MS" w:hAnsi="Trebuchet MS"/>
          <w:b w:val="0"/>
          <w:sz w:val="22"/>
        </w:rPr>
        <w:t xml:space="preserve"> podendo a Securitizadora, mediante comunicação prévia ao Agente Fiduciário, à CETIP e aos detentores dos CRI, alterar </w:t>
      </w:r>
      <w:r w:rsidRPr="002F1017">
        <w:rPr>
          <w:rFonts w:ascii="Trebuchet MS" w:hAnsi="Trebuchet MS"/>
          <w:b w:val="0"/>
          <w:sz w:val="22"/>
          <w:szCs w:val="22"/>
        </w:rPr>
        <w:t>referido</w:t>
      </w:r>
      <w:r w:rsidR="00C375C6" w:rsidRPr="002F1017">
        <w:rPr>
          <w:rFonts w:ascii="Trebuchet MS" w:hAnsi="Trebuchet MS"/>
          <w:b w:val="0"/>
          <w:sz w:val="22"/>
          <w:szCs w:val="22"/>
        </w:rPr>
        <w:t>s</w:t>
      </w:r>
      <w:r w:rsidRPr="002F1017">
        <w:rPr>
          <w:rFonts w:ascii="Trebuchet MS" w:hAnsi="Trebuchet MS"/>
          <w:b w:val="0"/>
          <w:sz w:val="22"/>
          <w:szCs w:val="22"/>
        </w:rPr>
        <w:t xml:space="preserve"> veículo</w:t>
      </w:r>
      <w:r w:rsidR="00C375C6" w:rsidRPr="002F1017">
        <w:rPr>
          <w:rFonts w:ascii="Trebuchet MS" w:hAnsi="Trebuchet MS"/>
          <w:b w:val="0"/>
          <w:sz w:val="22"/>
          <w:szCs w:val="22"/>
        </w:rPr>
        <w:t>s</w:t>
      </w:r>
      <w:r w:rsidRPr="00850D57">
        <w:rPr>
          <w:rFonts w:ascii="Trebuchet MS" w:hAnsi="Trebuchet MS"/>
          <w:b w:val="0"/>
          <w:sz w:val="22"/>
        </w:rPr>
        <w:t>, através de aditamento ao presente Termo.</w:t>
      </w:r>
    </w:p>
    <w:p w14:paraId="6AFC1B53" w14:textId="77777777" w:rsidR="00822A09" w:rsidRPr="00850D5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rPr>
      </w:pPr>
    </w:p>
    <w:p w14:paraId="64B13B9B"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As demais informações periódicas da Emissão e/ou da Emissora serão disponibilizadas ao mercado, nos prazos legais e/ou regulamentares, por meio do sistema de envio de informações periódicas e eventuais da CVM.</w:t>
      </w:r>
    </w:p>
    <w:p w14:paraId="7E489E45" w14:textId="77777777" w:rsidR="00822A09" w:rsidRPr="00850D5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rPr>
      </w:pPr>
    </w:p>
    <w:p w14:paraId="42ECABA9"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36" w:name="_Toc161226109"/>
      <w:bookmarkStart w:id="37" w:name="_Toc163704820"/>
      <w:bookmarkStart w:id="38" w:name="_Toc165278447"/>
      <w:bookmarkStart w:id="39" w:name="_Toc169690866"/>
      <w:bookmarkStart w:id="40" w:name="_Toc171650305"/>
      <w:bookmarkStart w:id="41" w:name="_Toc462336453"/>
      <w:bookmarkStart w:id="42" w:name="_Toc297814674"/>
      <w:r w:rsidRPr="00850D57">
        <w:rPr>
          <w:rFonts w:ascii="Trebuchet MS" w:hAnsi="Trebuchet MS"/>
          <w:sz w:val="22"/>
        </w:rPr>
        <w:t>CLÁUSULA QUARTA - DA CLASSIFICAÇÃO DE RISCO</w:t>
      </w:r>
      <w:bookmarkEnd w:id="36"/>
      <w:bookmarkEnd w:id="37"/>
      <w:bookmarkEnd w:id="38"/>
      <w:bookmarkEnd w:id="39"/>
      <w:bookmarkEnd w:id="40"/>
      <w:bookmarkEnd w:id="41"/>
      <w:bookmarkEnd w:id="42"/>
    </w:p>
    <w:p w14:paraId="0C825022" w14:textId="77777777" w:rsidR="00822A09" w:rsidRPr="00850D57" w:rsidRDefault="00822A09" w:rsidP="00850D57">
      <w:pPr>
        <w:widowControl w:val="0"/>
        <w:spacing w:line="360" w:lineRule="auto"/>
        <w:jc w:val="both"/>
        <w:rPr>
          <w:rFonts w:ascii="Trebuchet MS" w:hAnsi="Trebuchet MS"/>
          <w:sz w:val="22"/>
        </w:rPr>
      </w:pPr>
    </w:p>
    <w:p w14:paraId="7E48E4BE"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Classificação de Risco</w:t>
      </w:r>
      <w:r w:rsidRPr="00850D57">
        <w:rPr>
          <w:rFonts w:ascii="Trebuchet MS" w:hAnsi="Trebuchet MS"/>
          <w:b w:val="0"/>
          <w:sz w:val="22"/>
        </w:rPr>
        <w:t xml:space="preserve">: Os CRI Seniores deverão ser objeto de análise de classificação de risco, pela Agência de </w:t>
      </w:r>
      <w:r w:rsidRPr="00850D57">
        <w:rPr>
          <w:rFonts w:ascii="Trebuchet MS" w:hAnsi="Trebuchet MS"/>
          <w:b w:val="0"/>
          <w:i/>
          <w:sz w:val="22"/>
        </w:rPr>
        <w:t>Rating</w:t>
      </w:r>
      <w:r w:rsidRPr="00850D57">
        <w:rPr>
          <w:rFonts w:ascii="Trebuchet MS" w:hAnsi="Trebuchet MS"/>
          <w:b w:val="0"/>
          <w:sz w:val="22"/>
        </w:rPr>
        <w:t xml:space="preserve">. </w:t>
      </w:r>
    </w:p>
    <w:p w14:paraId="4D7C364C" w14:textId="77777777" w:rsidR="00822A09" w:rsidRPr="002F1017" w:rsidRDefault="00822A09" w:rsidP="00850D57">
      <w:pPr>
        <w:widowControl w:val="0"/>
        <w:spacing w:line="360" w:lineRule="auto"/>
        <w:jc w:val="both"/>
        <w:rPr>
          <w:rFonts w:ascii="Trebuchet MS" w:hAnsi="Trebuchet MS"/>
          <w:sz w:val="22"/>
          <w:szCs w:val="22"/>
        </w:rPr>
      </w:pPr>
    </w:p>
    <w:p w14:paraId="313BE364"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Disponibilização do Relatório</w:t>
      </w:r>
      <w:r w:rsidRPr="00850D57">
        <w:rPr>
          <w:rFonts w:ascii="Trebuchet MS" w:hAnsi="Trebuchet MS"/>
          <w:b w:val="0"/>
          <w:sz w:val="22"/>
        </w:rPr>
        <w:t>: O comunicado de imprensa, tão logo pronto, será disponibilizado ao Agente Fiduciário na mesma data de seu recebimento pela Emissora</w:t>
      </w:r>
      <w:r w:rsidRPr="00850D57">
        <w:rPr>
          <w:rFonts w:ascii="Trebuchet MS" w:hAnsi="Trebuchet MS"/>
          <w:b w:val="0"/>
          <w:i/>
          <w:sz w:val="22"/>
        </w:rPr>
        <w:t>.</w:t>
      </w:r>
    </w:p>
    <w:p w14:paraId="618F4EBD" w14:textId="77777777" w:rsidR="00822A09" w:rsidRPr="002F1017" w:rsidRDefault="00822A09" w:rsidP="00850D57">
      <w:pPr>
        <w:widowControl w:val="0"/>
        <w:spacing w:line="360" w:lineRule="auto"/>
        <w:jc w:val="both"/>
        <w:rPr>
          <w:rFonts w:ascii="Trebuchet MS" w:hAnsi="Trebuchet MS"/>
          <w:sz w:val="22"/>
          <w:szCs w:val="22"/>
        </w:rPr>
      </w:pPr>
    </w:p>
    <w:p w14:paraId="51CC9994"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Atualização do Relatório</w:t>
      </w:r>
      <w:r w:rsidRPr="00850D57">
        <w:rPr>
          <w:rFonts w:ascii="Trebuchet MS" w:hAnsi="Trebuchet MS"/>
          <w:b w:val="0"/>
          <w:sz w:val="22"/>
        </w:rPr>
        <w:t>: O relatório de classificação de risco da Agência de Rating será atualizado trimestralmente no curso desta Emissão, sem quaisquer interrupções até o seu vencimento final.</w:t>
      </w:r>
    </w:p>
    <w:p w14:paraId="312C9257" w14:textId="77777777" w:rsidR="00822A09" w:rsidRPr="00850D57" w:rsidRDefault="00822A09" w:rsidP="00850D57">
      <w:pPr>
        <w:widowControl w:val="0"/>
        <w:spacing w:line="360" w:lineRule="auto"/>
        <w:jc w:val="both"/>
        <w:rPr>
          <w:rFonts w:ascii="Trebuchet MS" w:hAnsi="Trebuchet MS"/>
          <w:sz w:val="22"/>
        </w:rPr>
      </w:pPr>
    </w:p>
    <w:p w14:paraId="15F6E9B3"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43" w:name="_Toc161226110"/>
      <w:bookmarkStart w:id="44" w:name="_Toc163704821"/>
      <w:bookmarkStart w:id="45" w:name="_Toc165278448"/>
      <w:bookmarkStart w:id="46" w:name="_Toc169690867"/>
      <w:bookmarkStart w:id="47" w:name="_Toc171650306"/>
      <w:bookmarkStart w:id="48" w:name="_Toc462336454"/>
      <w:bookmarkStart w:id="49" w:name="_Toc297814675"/>
      <w:r w:rsidRPr="00850D57">
        <w:rPr>
          <w:rFonts w:ascii="Trebuchet MS" w:hAnsi="Trebuchet MS"/>
          <w:sz w:val="22"/>
        </w:rPr>
        <w:t>CLÁUSULA QUINTA - DA INSTITUIÇÃO DO REGIME FIDUCIÁRIO</w:t>
      </w:r>
      <w:bookmarkEnd w:id="43"/>
      <w:bookmarkEnd w:id="44"/>
      <w:bookmarkEnd w:id="45"/>
      <w:bookmarkEnd w:id="46"/>
      <w:bookmarkEnd w:id="47"/>
      <w:bookmarkEnd w:id="48"/>
      <w:bookmarkEnd w:id="49"/>
      <w:r w:rsidRPr="00850D57">
        <w:rPr>
          <w:rFonts w:ascii="Trebuchet MS" w:hAnsi="Trebuchet MS"/>
          <w:sz w:val="22"/>
        </w:rPr>
        <w:t xml:space="preserve"> </w:t>
      </w:r>
    </w:p>
    <w:p w14:paraId="3C70468E" w14:textId="77777777" w:rsidR="00822A09" w:rsidRPr="00850D5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rPr>
      </w:pPr>
    </w:p>
    <w:p w14:paraId="3A4F76D9"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Regime Fiduciário</w:t>
      </w:r>
      <w:r w:rsidRPr="00850D57">
        <w:rPr>
          <w:rFonts w:ascii="Trebuchet MS" w:hAnsi="Trebuchet MS"/>
          <w:b w:val="0"/>
          <w:sz w:val="22"/>
        </w:rPr>
        <w:t>: Na forma do Artigo 9º da Lei nº 9.514/97, a Securitizadora institui Regime Fiduciário sobre os Créditos Imobiliários e respectivos acessórios e garantias, vinculados ao presente Termo, constituindo os referidos Créditos Imobiliários e respectivos acessórios e garantias lastro para a emissão dos CRI pela Securitizadora.</w:t>
      </w:r>
    </w:p>
    <w:p w14:paraId="158F44B1"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344AF652"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O Regime Fiduciário instituído neste Termo será efetivado mediante o registro deste Termo na Instituição Custodiante e na Instituição Custodiante das CCI Cartulares, nos termos previstos no parágrafo único do artigo 23 da Lei 10.931/04.</w:t>
      </w:r>
    </w:p>
    <w:p w14:paraId="3AD86E39"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C0950A8"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Patrimônio Separado</w:t>
      </w:r>
      <w:r w:rsidRPr="00850D57">
        <w:rPr>
          <w:rFonts w:ascii="Trebuchet MS" w:hAnsi="Trebuchet MS"/>
          <w:b w:val="0"/>
          <w:sz w:val="22"/>
        </w:rPr>
        <w:t>: Os Créditos Imobiliários e respectivos acessórios e garantias sob Regime Fiduciário vinculados ao presente Termo são destacados do patrimônio da Securitizadora e passam a constituir Patrimônio Separado do patrimônio geral da Securitizadora, destinando-se especificamente à liquidação dos CRI e das demais obrigações relativas ao Regime Fiduciário instituído, assim permanecendo até que se complete o resgate de todos os CRI e a liquidação da totalidade dessas obrigações, conforme previsto no Art.11 da Lei 9.514/97.</w:t>
      </w:r>
    </w:p>
    <w:p w14:paraId="2C680F9B" w14:textId="77777777" w:rsidR="00822A09" w:rsidRPr="002F1017" w:rsidRDefault="00822A09" w:rsidP="00850D57">
      <w:pPr>
        <w:pStyle w:val="Corpodetexto2"/>
        <w:widowControl w:val="0"/>
        <w:spacing w:line="360" w:lineRule="auto"/>
        <w:rPr>
          <w:rFonts w:ascii="Trebuchet MS" w:hAnsi="Trebuchet MS"/>
          <w:i/>
          <w:sz w:val="22"/>
          <w:szCs w:val="22"/>
        </w:rPr>
      </w:pPr>
    </w:p>
    <w:p w14:paraId="2F2B673B"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lang w:val="pt-BR"/>
        </w:rPr>
        <w:t>Limitação dos Créditos Imobiliários</w:t>
      </w:r>
      <w:r w:rsidRPr="00850D57">
        <w:rPr>
          <w:rFonts w:ascii="Trebuchet MS" w:hAnsi="Trebuchet MS"/>
          <w:b w:val="0"/>
          <w:sz w:val="22"/>
          <w:lang w:val="pt-BR"/>
        </w:rPr>
        <w:t xml:space="preserve">: </w:t>
      </w:r>
      <w:r w:rsidRPr="00850D57">
        <w:rPr>
          <w:rFonts w:ascii="Trebuchet MS" w:hAnsi="Trebuchet MS"/>
          <w:b w:val="0"/>
          <w:sz w:val="22"/>
        </w:rPr>
        <w:t>Os Créditos Imobiliários e respectivos acessórios e garantias sob Regime Fiduciário somente responderão pelas obrigações inerentes ao Patrimônio Separado, bem como pelo pagamento dos custos de administração e obrigações tributárias, conforme previsto neste Termo.</w:t>
      </w:r>
    </w:p>
    <w:p w14:paraId="2F240592" w14:textId="77777777" w:rsidR="00822A09" w:rsidRPr="002F1017" w:rsidRDefault="00822A09" w:rsidP="00850D57">
      <w:pPr>
        <w:pStyle w:val="Corpodetexto2"/>
        <w:widowControl w:val="0"/>
        <w:spacing w:line="360" w:lineRule="auto"/>
        <w:rPr>
          <w:rFonts w:ascii="Trebuchet MS" w:hAnsi="Trebuchet MS"/>
          <w:sz w:val="22"/>
          <w:szCs w:val="22"/>
        </w:rPr>
      </w:pPr>
    </w:p>
    <w:p w14:paraId="13F6824A"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lang w:val="pt-BR"/>
        </w:rPr>
        <w:t>Custos do Patrimônio Separado</w:t>
      </w:r>
      <w:r w:rsidRPr="00850D57">
        <w:rPr>
          <w:rFonts w:ascii="Trebuchet MS" w:hAnsi="Trebuchet MS"/>
          <w:b w:val="0"/>
          <w:sz w:val="22"/>
          <w:lang w:val="pt-BR"/>
        </w:rPr>
        <w:t xml:space="preserve">: </w:t>
      </w:r>
      <w:r w:rsidRPr="00850D57">
        <w:rPr>
          <w:rFonts w:ascii="Trebuchet MS" w:hAnsi="Trebuchet MS"/>
          <w:b w:val="0"/>
          <w:sz w:val="22"/>
        </w:rPr>
        <w:t>Nenhum outro custo de administração, senão aqueles listados neste Termo, será de responsabilidade do Patrimônio Separado sem a prévia e expressa autorização dos Investidores, na forma prevista neste Termo.</w:t>
      </w:r>
    </w:p>
    <w:p w14:paraId="72F118F6"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26578B88"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Isenção dos Créditos Imobiliários</w:t>
      </w:r>
      <w:r w:rsidRPr="00850D57">
        <w:rPr>
          <w:rFonts w:ascii="Trebuchet MS" w:hAnsi="Trebuchet MS"/>
          <w:b w:val="0"/>
          <w:sz w:val="22"/>
          <w:lang w:val="pt-BR"/>
        </w:rPr>
        <w:t xml:space="preserve">: </w:t>
      </w:r>
      <w:r w:rsidRPr="00850D57">
        <w:rPr>
          <w:rFonts w:ascii="Trebuchet MS" w:hAnsi="Trebuchet MS"/>
          <w:b w:val="0"/>
          <w:sz w:val="22"/>
        </w:rPr>
        <w:t>Na forma do Artigo 11 da Lei nº 9.514/97, os Créditos Imobiliários e respectivos acessórios e garantias estão isentos de qualquer ação ou execução pelos credores da Securitizadora, exceto pelos Investidores, não se prestando à constituição de garantias ou de excussão por outros credores da Securitizadora, por mais privilegiados que sejam.</w:t>
      </w:r>
      <w:r w:rsidRPr="00850D57">
        <w:rPr>
          <w:rFonts w:ascii="Trebuchet MS" w:hAnsi="Trebuchet MS"/>
          <w:b w:val="0"/>
          <w:sz w:val="22"/>
          <w:lang w:val="pt-BR"/>
        </w:rPr>
        <w:t xml:space="preserve"> </w:t>
      </w:r>
    </w:p>
    <w:p w14:paraId="0790A51F" w14:textId="77777777" w:rsidR="00822A09" w:rsidRPr="002F1017" w:rsidRDefault="00822A09" w:rsidP="00850D57">
      <w:pPr>
        <w:widowControl w:val="0"/>
        <w:spacing w:line="360" w:lineRule="auto"/>
        <w:jc w:val="both"/>
        <w:rPr>
          <w:rFonts w:ascii="Trebuchet MS" w:hAnsi="Trebuchet MS"/>
          <w:sz w:val="22"/>
          <w:szCs w:val="22"/>
        </w:rPr>
      </w:pPr>
    </w:p>
    <w:p w14:paraId="531B3907"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50" w:name="_Toc161226111"/>
      <w:bookmarkStart w:id="51" w:name="_Toc163704822"/>
      <w:bookmarkStart w:id="52" w:name="_Toc165278449"/>
      <w:bookmarkStart w:id="53" w:name="_Toc169690868"/>
      <w:bookmarkStart w:id="54" w:name="_Toc171650307"/>
      <w:bookmarkStart w:id="55" w:name="_Toc462336455"/>
      <w:bookmarkStart w:id="56" w:name="_Toc297814676"/>
      <w:r w:rsidRPr="00850D57">
        <w:rPr>
          <w:rFonts w:ascii="Trebuchet MS" w:hAnsi="Trebuchet MS"/>
          <w:sz w:val="22"/>
        </w:rPr>
        <w:t>CLÁUSULA SEXTA - DA ADMINISTRAÇÃO DO PATRIMÔNIO SEPARADO E DAS OBRIGAÇÕES DA SECURITIZADORA</w:t>
      </w:r>
      <w:bookmarkEnd w:id="50"/>
      <w:bookmarkEnd w:id="51"/>
      <w:bookmarkEnd w:id="52"/>
      <w:bookmarkEnd w:id="53"/>
      <w:bookmarkEnd w:id="54"/>
      <w:bookmarkEnd w:id="55"/>
      <w:bookmarkEnd w:id="56"/>
    </w:p>
    <w:p w14:paraId="5667A62C" w14:textId="77777777" w:rsidR="00822A09" w:rsidRPr="002F1017" w:rsidRDefault="00822A09" w:rsidP="00850D57">
      <w:pPr>
        <w:widowControl w:val="0"/>
        <w:spacing w:line="360" w:lineRule="auto"/>
        <w:jc w:val="both"/>
        <w:rPr>
          <w:rFonts w:ascii="Trebuchet MS" w:hAnsi="Trebuchet MS"/>
          <w:sz w:val="22"/>
          <w:szCs w:val="22"/>
        </w:rPr>
      </w:pPr>
    </w:p>
    <w:p w14:paraId="615EBDA6"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Administração dos Créditos Imobiliários</w:t>
      </w:r>
      <w:r w:rsidRPr="00850D57">
        <w:rPr>
          <w:rFonts w:ascii="Trebuchet MS" w:hAnsi="Trebuchet MS"/>
          <w:b w:val="0"/>
          <w:sz w:val="22"/>
        </w:rPr>
        <w:t>: Incumbe à Securitizadora gerir os Créditos Imobiliários vinculados ao presente Termo por si, por seus prepostos ou por qualquer outro prestador de serviços contratado pela Securitizadora para esse fim, promovendo as diligências necessárias à manutenção de sua regularidade, notadamente a dos fluxos de pagamento das parcelas de amortização, juros e demais encargos e acessórios.</w:t>
      </w:r>
    </w:p>
    <w:p w14:paraId="0A9E7714" w14:textId="77777777" w:rsidR="00822A09" w:rsidRPr="002F1017" w:rsidRDefault="00822A09" w:rsidP="00850D57">
      <w:pPr>
        <w:widowControl w:val="0"/>
        <w:spacing w:line="360" w:lineRule="auto"/>
        <w:jc w:val="both"/>
        <w:rPr>
          <w:rFonts w:ascii="Trebuchet MS" w:hAnsi="Trebuchet MS"/>
          <w:sz w:val="22"/>
          <w:szCs w:val="22"/>
        </w:rPr>
      </w:pPr>
    </w:p>
    <w:p w14:paraId="7C4AF1B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 alteração, pela Securitizadora, de qualquer terceiro para a execução dos serviços de administração do Patrimônio Separado dependerá de prévia anuência do Agente Fiduciário, conforme deliberação dos titulares dos CRI. Posteriormente à concordância do Agente Fiduciário, o referido contrato lhe será disponibilizado pela Securitizadora no prazo de 05 (cinco) dias após a sua assinatura.</w:t>
      </w:r>
    </w:p>
    <w:p w14:paraId="6227BCD7" w14:textId="77777777" w:rsidR="00822A09" w:rsidRPr="002F1017" w:rsidRDefault="00822A09" w:rsidP="00850D57">
      <w:pPr>
        <w:widowControl w:val="0"/>
        <w:spacing w:line="360" w:lineRule="auto"/>
        <w:jc w:val="both"/>
        <w:rPr>
          <w:rFonts w:ascii="Trebuchet MS" w:hAnsi="Trebuchet MS"/>
          <w:sz w:val="22"/>
          <w:szCs w:val="22"/>
        </w:rPr>
      </w:pPr>
    </w:p>
    <w:p w14:paraId="2984695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993"/>
          <w:tab w:val="left" w:pos="1985"/>
        </w:tabs>
        <w:spacing w:line="360" w:lineRule="auto"/>
        <w:ind w:left="1985" w:firstLine="0"/>
        <w:rPr>
          <w:rFonts w:ascii="Trebuchet MS" w:hAnsi="Trebuchet MS"/>
          <w:b w:val="0"/>
          <w:sz w:val="22"/>
        </w:rPr>
      </w:pPr>
      <w:r w:rsidRPr="00850D57">
        <w:rPr>
          <w:rFonts w:ascii="Trebuchet MS" w:hAnsi="Trebuchet MS"/>
          <w:b w:val="0"/>
          <w:sz w:val="22"/>
        </w:rPr>
        <w:t xml:space="preserve">A Securitizadora deverá manter à disposição dos Investidores, para consulta, na sua sede social indicada no preâmbulo do presente Termo, um exemplar dos contratos firmados com o </w:t>
      </w:r>
      <w:r w:rsidRPr="00850D57">
        <w:rPr>
          <w:rFonts w:ascii="Trebuchet MS" w:hAnsi="Trebuchet MS"/>
          <w:b w:val="0"/>
          <w:i/>
          <w:sz w:val="22"/>
        </w:rPr>
        <w:t>Servicer</w:t>
      </w:r>
      <w:r w:rsidRPr="00850D57">
        <w:rPr>
          <w:rFonts w:ascii="Trebuchet MS" w:hAnsi="Trebuchet MS"/>
          <w:b w:val="0"/>
          <w:sz w:val="22"/>
        </w:rPr>
        <w:t xml:space="preserve"> e de qualquer outro documento relativo à referida contratação.</w:t>
      </w:r>
    </w:p>
    <w:p w14:paraId="57C9CAED" w14:textId="77777777" w:rsidR="00822A09" w:rsidRPr="002F1017" w:rsidRDefault="00822A09" w:rsidP="00850D57">
      <w:pPr>
        <w:pStyle w:val="BodyMain"/>
        <w:widowControl w:val="0"/>
        <w:spacing w:before="0" w:line="360" w:lineRule="auto"/>
        <w:rPr>
          <w:rFonts w:ascii="Trebuchet MS" w:hAnsi="Trebuchet MS"/>
          <w:sz w:val="22"/>
          <w:szCs w:val="22"/>
        </w:rPr>
      </w:pPr>
    </w:p>
    <w:p w14:paraId="737AD942"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A contratação de qualquer terceiro para a administração do Patrimônio Separado não exime a Securitizadora do encargo da administração, que continuará sendo de sua responsabilidade. </w:t>
      </w:r>
    </w:p>
    <w:p w14:paraId="4AEDC026" w14:textId="77777777" w:rsidR="00822A09" w:rsidRPr="002F1017" w:rsidRDefault="00822A09" w:rsidP="00850D57">
      <w:pPr>
        <w:widowControl w:val="0"/>
        <w:spacing w:line="360" w:lineRule="auto"/>
        <w:jc w:val="both"/>
        <w:rPr>
          <w:rFonts w:ascii="Trebuchet MS" w:hAnsi="Trebuchet MS"/>
          <w:sz w:val="22"/>
          <w:szCs w:val="22"/>
        </w:rPr>
      </w:pPr>
    </w:p>
    <w:p w14:paraId="1DF13F5C"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Administração do Patrimônio Separado</w:t>
      </w:r>
      <w:r w:rsidRPr="00850D57">
        <w:rPr>
          <w:rFonts w:ascii="Trebuchet MS" w:hAnsi="Trebuchet MS"/>
          <w:b w:val="0"/>
          <w:sz w:val="22"/>
        </w:rPr>
        <w:t>: Obriga-se a Securitizadora a administrar o Patrimônio Separado, manter registros contábeis independentes em relação ao Patrimônio Separado e elaborar e publicar anualmente as respectivas demonstrações financeiras.</w:t>
      </w:r>
    </w:p>
    <w:p w14:paraId="4B185FD3" w14:textId="77777777" w:rsidR="00822A09" w:rsidRPr="002F1017" w:rsidRDefault="00822A09" w:rsidP="00850D57">
      <w:pPr>
        <w:widowControl w:val="0"/>
        <w:spacing w:line="360" w:lineRule="auto"/>
        <w:jc w:val="both"/>
        <w:rPr>
          <w:rFonts w:ascii="Trebuchet MS" w:hAnsi="Trebuchet MS"/>
          <w:sz w:val="22"/>
          <w:szCs w:val="22"/>
        </w:rPr>
      </w:pPr>
    </w:p>
    <w:p w14:paraId="0120EC5C"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Negligência na Administração do Patrimônio Separado</w:t>
      </w:r>
      <w:r w:rsidRPr="00850D57">
        <w:rPr>
          <w:rFonts w:ascii="Trebuchet MS" w:hAnsi="Trebuchet MS"/>
          <w:b w:val="0"/>
          <w:sz w:val="22"/>
        </w:rPr>
        <w:t>: A totalidade do patrimônio da Securitizadora responderá pelos prejuízos que esta causar por descumprimento de disposição legal ou regulamentar, por negligência ou administração temerária ou, ainda, por desvio da finalidade do Patrimônio Separado.</w:t>
      </w:r>
    </w:p>
    <w:p w14:paraId="67183C91" w14:textId="77777777" w:rsidR="00822A09" w:rsidRPr="002F1017" w:rsidRDefault="00822A09" w:rsidP="00850D57">
      <w:pPr>
        <w:widowControl w:val="0"/>
        <w:spacing w:line="360" w:lineRule="auto"/>
        <w:jc w:val="both"/>
        <w:rPr>
          <w:rFonts w:ascii="Trebuchet MS" w:hAnsi="Trebuchet MS"/>
          <w:sz w:val="22"/>
          <w:szCs w:val="22"/>
        </w:rPr>
      </w:pPr>
    </w:p>
    <w:p w14:paraId="27D87AE4"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Amortização Antecipada Facultativa</w:t>
      </w:r>
      <w:r w:rsidRPr="00850D57">
        <w:rPr>
          <w:rFonts w:ascii="Trebuchet MS" w:hAnsi="Trebuchet MS"/>
          <w:b w:val="0"/>
          <w:sz w:val="22"/>
          <w:lang w:val="pt-BR"/>
        </w:rPr>
        <w:t xml:space="preserve">: </w:t>
      </w:r>
      <w:r w:rsidRPr="00850D57">
        <w:rPr>
          <w:rFonts w:ascii="Trebuchet MS" w:hAnsi="Trebuchet MS"/>
          <w:b w:val="0"/>
          <w:sz w:val="22"/>
        </w:rPr>
        <w:t>A Securitizadora promover</w:t>
      </w:r>
      <w:r w:rsidRPr="00850D57">
        <w:rPr>
          <w:rFonts w:ascii="Trebuchet MS" w:hAnsi="Trebuchet MS"/>
          <w:b w:val="0"/>
          <w:sz w:val="22"/>
          <w:lang w:val="pt-BR"/>
        </w:rPr>
        <w:t>á</w:t>
      </w:r>
      <w:r w:rsidRPr="00850D57">
        <w:rPr>
          <w:rFonts w:ascii="Trebuchet MS" w:hAnsi="Trebuchet MS"/>
          <w:b w:val="0"/>
          <w:sz w:val="22"/>
        </w:rPr>
        <w:t xml:space="preserve"> a Amortização Antecipada</w:t>
      </w:r>
      <w:r w:rsidRPr="00850D57">
        <w:rPr>
          <w:rFonts w:ascii="Trebuchet MS" w:hAnsi="Trebuchet MS"/>
          <w:b w:val="0"/>
          <w:sz w:val="22"/>
          <w:lang w:val="pt-BR"/>
        </w:rPr>
        <w:t xml:space="preserve"> Facultativa</w:t>
      </w:r>
      <w:r w:rsidRPr="00850D57">
        <w:rPr>
          <w:rFonts w:ascii="Trebuchet MS" w:hAnsi="Trebuchet MS"/>
          <w:b w:val="0"/>
          <w:sz w:val="22"/>
        </w:rPr>
        <w:t>, total ou parcial, dos CRI vinculados a este Termo nas seguintes hipóteses: (i) caso de pré-pagamento, total ou parcial, dos Créditos Imobiliários, por parte dos Devedores; (ii) caso haja sinistro coberto pelos Seguros e haja efetivo recebimento da indenização pela Securitizadora; (iii) nos casos em que ocorrer a venda de Imóveis retomados em razão da execução extrajudicial ou judicial, conforme o caso, da Alienação Fiduciária. A Amortização Antecipada parcial ensej</w:t>
      </w:r>
      <w:r w:rsidRPr="00850D57">
        <w:rPr>
          <w:rFonts w:ascii="Trebuchet MS" w:hAnsi="Trebuchet MS"/>
          <w:b w:val="0"/>
          <w:sz w:val="22"/>
          <w:lang w:val="pt-BR"/>
        </w:rPr>
        <w:t>a</w:t>
      </w:r>
      <w:r w:rsidRPr="00850D57">
        <w:rPr>
          <w:rFonts w:ascii="Trebuchet MS" w:hAnsi="Trebuchet MS"/>
          <w:b w:val="0"/>
          <w:sz w:val="22"/>
        </w:rPr>
        <w:t>rá a divulgação pela Securitizadora ao Agente Fiduciário de atualização da Tabela Vigente.</w:t>
      </w:r>
    </w:p>
    <w:p w14:paraId="36EF5791" w14:textId="77777777" w:rsidR="00822A09" w:rsidRPr="002F1017" w:rsidRDefault="00822A09" w:rsidP="00EA05BD">
      <w:pPr>
        <w:pStyle w:val="Recuodecorpodetexto"/>
        <w:widowControl w:val="0"/>
        <w:tabs>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sz w:val="22"/>
          <w:szCs w:val="22"/>
          <w:lang w:val="pt-BR"/>
        </w:rPr>
      </w:pPr>
    </w:p>
    <w:p w14:paraId="16FF2E3E"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Amortização Antecipada Obrigatória</w:t>
      </w:r>
      <w:r w:rsidRPr="00850D57">
        <w:rPr>
          <w:rFonts w:ascii="Trebuchet MS" w:hAnsi="Trebuchet MS"/>
          <w:b w:val="0"/>
          <w:sz w:val="22"/>
          <w:lang w:val="pt-BR"/>
        </w:rPr>
        <w:t xml:space="preserve">: No caso de rescisão da Escritura de Cessão e/ou do Contrato de </w:t>
      </w:r>
      <w:r w:rsidRPr="00850D57">
        <w:rPr>
          <w:rFonts w:ascii="Trebuchet MS" w:hAnsi="Trebuchet MS"/>
          <w:b w:val="0"/>
          <w:i/>
          <w:sz w:val="22"/>
          <w:lang w:val="pt-BR"/>
        </w:rPr>
        <w:t>Servicing</w:t>
      </w:r>
      <w:r w:rsidRPr="00850D57">
        <w:rPr>
          <w:rFonts w:ascii="Trebuchet MS" w:hAnsi="Trebuchet MS"/>
          <w:b w:val="0"/>
          <w:sz w:val="22"/>
          <w:lang w:val="pt-BR"/>
        </w:rPr>
        <w:t xml:space="preserve"> e Cobrança, a Securitizadora deverá imediatamente convocar assembleia dos titulares dos CRI a fim de deliberar acerca da possibilidade de Amortização Antecipada Obrigatória total dos CRI vinculados a este Termo, sendo necessária a aprovação da maioria simples dos titulares dos CRI em circulação. </w:t>
      </w:r>
    </w:p>
    <w:p w14:paraId="569DCED3" w14:textId="77777777" w:rsidR="00822A09" w:rsidRPr="002F1017" w:rsidRDefault="00822A09" w:rsidP="00EA05BD">
      <w:pPr>
        <w:pStyle w:val="Recuodecorpodetexto"/>
        <w:widowControl w:val="0"/>
        <w:spacing w:line="360" w:lineRule="auto"/>
        <w:rPr>
          <w:rFonts w:ascii="Trebuchet MS" w:hAnsi="Trebuchet MS"/>
          <w:sz w:val="22"/>
          <w:szCs w:val="22"/>
          <w:lang w:val="pt-BR"/>
        </w:rPr>
      </w:pPr>
    </w:p>
    <w:p w14:paraId="7F14475F"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lang w:val="pt-BR"/>
        </w:rPr>
      </w:pPr>
      <w:r w:rsidRPr="00850D57">
        <w:rPr>
          <w:rFonts w:ascii="Trebuchet MS" w:hAnsi="Trebuchet MS"/>
          <w:b w:val="0"/>
          <w:sz w:val="22"/>
          <w:lang w:val="pt-BR"/>
        </w:rPr>
        <w:t>Caso assembleia dos titulares dos CRI delibere pela Amortização Antecipada Obrigatória ficará a Securitizadora obrigada a promover a Amortização Antecipada total dos CRI vinculados a este Termo, no prazo máximo de 30 (trinta) dias corridos contados da referida deliberação.</w:t>
      </w:r>
    </w:p>
    <w:p w14:paraId="4802F5BB" w14:textId="77777777" w:rsidR="00822A09" w:rsidRPr="002F1017" w:rsidRDefault="00822A09" w:rsidP="00EA05BD">
      <w:pPr>
        <w:pStyle w:val="Recuodecorpodetexto"/>
        <w:widowControl w:val="0"/>
        <w:spacing w:line="360" w:lineRule="auto"/>
        <w:ind w:left="709"/>
        <w:rPr>
          <w:rFonts w:ascii="Trebuchet MS" w:hAnsi="Trebuchet MS"/>
          <w:sz w:val="22"/>
          <w:szCs w:val="22"/>
          <w:lang w:val="pt-BR"/>
        </w:rPr>
      </w:pPr>
    </w:p>
    <w:p w14:paraId="3499E844"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lang w:val="pt-BR"/>
        </w:rPr>
      </w:pPr>
      <w:r w:rsidRPr="00850D57">
        <w:rPr>
          <w:rFonts w:ascii="Trebuchet MS" w:hAnsi="Trebuchet MS"/>
          <w:b w:val="0"/>
          <w:sz w:val="22"/>
          <w:lang w:val="pt-BR"/>
        </w:rPr>
        <w:t xml:space="preserve">Sem prejuízo do disposto acima, fica estabelecido que a Amortização Antecipada Obrigatória somente ocorrerá caso a Securitizadora, em decorrência da rescisão da Escritura de Cessão e/ou do Contrato de </w:t>
      </w:r>
      <w:r w:rsidRPr="00850D57">
        <w:rPr>
          <w:rFonts w:ascii="Trebuchet MS" w:hAnsi="Trebuchet MS"/>
          <w:b w:val="0"/>
          <w:i/>
          <w:sz w:val="22"/>
          <w:lang w:val="pt-BR"/>
        </w:rPr>
        <w:t>Servicing</w:t>
      </w:r>
      <w:r w:rsidRPr="00850D57">
        <w:rPr>
          <w:rFonts w:ascii="Trebuchet MS" w:hAnsi="Trebuchet MS"/>
          <w:b w:val="0"/>
          <w:sz w:val="22"/>
          <w:lang w:val="pt-BR"/>
        </w:rPr>
        <w:t xml:space="preserve"> e Cobrança, receba recursos suficientes para a amortização integral dos CRI vinculados a este Termo.</w:t>
      </w:r>
    </w:p>
    <w:p w14:paraId="0F7050AC" w14:textId="77777777" w:rsidR="00822A09" w:rsidRPr="002F1017" w:rsidRDefault="00822A09" w:rsidP="00EA05BD">
      <w:pPr>
        <w:pStyle w:val="Recuodecorpodetexto"/>
        <w:widowControl w:val="0"/>
        <w:spacing w:line="360" w:lineRule="auto"/>
        <w:rPr>
          <w:rFonts w:ascii="Trebuchet MS" w:hAnsi="Trebuchet MS"/>
          <w:sz w:val="22"/>
          <w:szCs w:val="22"/>
          <w:lang w:val="pt-BR"/>
        </w:rPr>
      </w:pPr>
    </w:p>
    <w:p w14:paraId="62D39366"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Procedimentos para Amortização Antecipada Facultativa e/ou Amortização Antecipada Obrigatória</w:t>
      </w:r>
      <w:r w:rsidRPr="00850D57">
        <w:rPr>
          <w:rFonts w:ascii="Trebuchet MS" w:hAnsi="Trebuchet MS"/>
          <w:b w:val="0"/>
          <w:sz w:val="22"/>
        </w:rPr>
        <w:t xml:space="preserve">: A Amortização Antecipada Facultativa e/ou a Amortização Antecipada Obrigatória serão realizadas observando o regime de pagamento conforme disposto na cláusula 3.4. acima (Pagamento </w:t>
      </w:r>
      <w:r w:rsidRPr="00850D57">
        <w:rPr>
          <w:rFonts w:ascii="Trebuchet MS" w:hAnsi="Trebuchet MS"/>
          <w:b w:val="0"/>
          <w:i/>
          <w:sz w:val="22"/>
        </w:rPr>
        <w:t>Pro Rata</w:t>
      </w:r>
      <w:r w:rsidRPr="00850D57">
        <w:rPr>
          <w:rFonts w:ascii="Trebuchet MS" w:hAnsi="Trebuchet MS"/>
          <w:b w:val="0"/>
          <w:sz w:val="22"/>
        </w:rPr>
        <w:t xml:space="preserve"> ou Pagamento Sequencial), com destinação exclusivamente à amortização dos CRI Sênior.</w:t>
      </w:r>
    </w:p>
    <w:p w14:paraId="69CAA3BE" w14:textId="77777777" w:rsidR="00822A09" w:rsidRPr="002F1017" w:rsidRDefault="00822A09" w:rsidP="00EA05BD">
      <w:pPr>
        <w:pStyle w:val="Recuodecorpodetexto"/>
        <w:widowControl w:val="0"/>
        <w:spacing w:line="360" w:lineRule="auto"/>
        <w:rPr>
          <w:rFonts w:ascii="Trebuchet MS" w:hAnsi="Trebuchet MS"/>
          <w:sz w:val="22"/>
          <w:szCs w:val="22"/>
        </w:rPr>
      </w:pPr>
    </w:p>
    <w:p w14:paraId="1DF89B40"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Inadimplência</w:t>
      </w:r>
      <w:r w:rsidRPr="00850D57">
        <w:rPr>
          <w:rFonts w:ascii="Trebuchet MS" w:hAnsi="Trebuchet MS"/>
          <w:b w:val="0"/>
          <w:sz w:val="22"/>
          <w:lang w:val="pt-BR"/>
        </w:rPr>
        <w:t xml:space="preserve">: </w:t>
      </w:r>
      <w:r w:rsidR="003F02CC" w:rsidRPr="00850D57">
        <w:rPr>
          <w:rFonts w:ascii="Trebuchet MS" w:hAnsi="Trebuchet MS"/>
          <w:b w:val="0"/>
          <w:sz w:val="22"/>
        </w:rPr>
        <w:t>A inadimplência</w:t>
      </w:r>
      <w:r w:rsidR="003F02CC" w:rsidRPr="00850D57">
        <w:rPr>
          <w:rFonts w:ascii="Trebuchet MS" w:hAnsi="Trebuchet MS"/>
          <w:b w:val="0"/>
          <w:sz w:val="22"/>
          <w:lang w:val="pt-BR"/>
        </w:rPr>
        <w:t xml:space="preserve"> </w:t>
      </w:r>
      <w:r w:rsidR="003F02CC" w:rsidRPr="00850D57">
        <w:rPr>
          <w:rFonts w:ascii="Trebuchet MS" w:hAnsi="Trebuchet MS"/>
          <w:b w:val="0"/>
          <w:sz w:val="22"/>
        </w:rPr>
        <w:t>se caracteriza na ocorrência de qualquer uma das seguintes hipóteses: (i) se a média móvel trimestral d</w:t>
      </w:r>
      <w:r w:rsidR="003F02CC" w:rsidRPr="00850D57">
        <w:rPr>
          <w:rFonts w:ascii="Trebuchet MS" w:hAnsi="Trebuchet MS"/>
          <w:b w:val="0"/>
          <w:sz w:val="22"/>
          <w:lang w:val="pt-BR"/>
        </w:rPr>
        <w:t xml:space="preserve">o Saldo Devedor </w:t>
      </w:r>
      <w:r w:rsidR="003F02CC">
        <w:rPr>
          <w:rFonts w:ascii="Trebuchet MS" w:hAnsi="Trebuchet MS"/>
          <w:b w:val="0"/>
          <w:sz w:val="22"/>
          <w:szCs w:val="22"/>
          <w:lang w:val="pt-BR"/>
        </w:rPr>
        <w:t xml:space="preserve">dos créditos </w:t>
      </w:r>
      <w:r w:rsidR="003F02CC" w:rsidRPr="002F1017">
        <w:rPr>
          <w:rFonts w:ascii="Trebuchet MS" w:hAnsi="Trebuchet MS"/>
          <w:b w:val="0"/>
          <w:sz w:val="22"/>
          <w:szCs w:val="22"/>
          <w:lang w:val="pt-BR"/>
        </w:rPr>
        <w:t>inadimplente</w:t>
      </w:r>
      <w:r w:rsidR="003F02CC">
        <w:rPr>
          <w:rFonts w:ascii="Trebuchet MS" w:hAnsi="Trebuchet MS"/>
          <w:b w:val="0"/>
          <w:sz w:val="22"/>
          <w:szCs w:val="22"/>
          <w:lang w:val="pt-BR"/>
        </w:rPr>
        <w:t>s</w:t>
      </w:r>
      <w:r w:rsidR="003F02CC" w:rsidRPr="00850D57">
        <w:rPr>
          <w:rFonts w:ascii="Trebuchet MS" w:hAnsi="Trebuchet MS"/>
          <w:b w:val="0"/>
          <w:sz w:val="22"/>
        </w:rPr>
        <w:t xml:space="preserve"> da Carteira com mais de 90 (noventa) dias for superior a 5% (cinco por cento) do Saldo Devedor da Carteira; (ii) se a Taxa de Inadimplência </w:t>
      </w:r>
      <w:r w:rsidR="003F02CC">
        <w:rPr>
          <w:rFonts w:ascii="Trebuchet MS" w:hAnsi="Trebuchet MS"/>
          <w:b w:val="0"/>
          <w:sz w:val="22"/>
          <w:szCs w:val="22"/>
          <w:lang w:val="pt-BR"/>
        </w:rPr>
        <w:t>mensal</w:t>
      </w:r>
      <w:r w:rsidR="003F02CC" w:rsidRPr="00850D57">
        <w:rPr>
          <w:rFonts w:ascii="Trebuchet MS" w:hAnsi="Trebuchet MS"/>
          <w:b w:val="0"/>
          <w:sz w:val="22"/>
          <w:lang w:val="pt-BR"/>
        </w:rPr>
        <w:t xml:space="preserve"> </w:t>
      </w:r>
      <w:r w:rsidR="003F02CC" w:rsidRPr="00850D57">
        <w:rPr>
          <w:rFonts w:ascii="Trebuchet MS" w:hAnsi="Trebuchet MS"/>
          <w:b w:val="0"/>
          <w:sz w:val="22"/>
        </w:rPr>
        <w:t>nos 6 (seis) primeiros meses for superior a 5% (cinco por cento</w:t>
      </w:r>
      <w:r w:rsidR="003F02CC" w:rsidRPr="002F1017">
        <w:rPr>
          <w:rFonts w:ascii="Trebuchet MS" w:hAnsi="Trebuchet MS"/>
          <w:b w:val="0"/>
          <w:sz w:val="22"/>
          <w:szCs w:val="22"/>
        </w:rPr>
        <w:t>);</w:t>
      </w:r>
      <w:r w:rsidR="003F02CC" w:rsidRPr="00850D57">
        <w:rPr>
          <w:rFonts w:ascii="Trebuchet MS" w:hAnsi="Trebuchet MS"/>
          <w:b w:val="0"/>
          <w:sz w:val="22"/>
        </w:rPr>
        <w:t xml:space="preserve"> (</w:t>
      </w:r>
      <w:r w:rsidR="00867AFE">
        <w:rPr>
          <w:rFonts w:ascii="Trebuchet MS" w:hAnsi="Trebuchet MS"/>
          <w:b w:val="0"/>
          <w:sz w:val="22"/>
        </w:rPr>
        <w:t>ii</w:t>
      </w:r>
      <w:r w:rsidR="008F74A4">
        <w:rPr>
          <w:rFonts w:ascii="Trebuchet MS" w:hAnsi="Trebuchet MS"/>
          <w:b w:val="0"/>
          <w:sz w:val="22"/>
          <w:lang w:val="pt-BR"/>
        </w:rPr>
        <w:t>i</w:t>
      </w:r>
      <w:r w:rsidR="003F02CC" w:rsidRPr="00850D57">
        <w:rPr>
          <w:rFonts w:ascii="Trebuchet MS" w:hAnsi="Trebuchet MS"/>
          <w:b w:val="0"/>
          <w:sz w:val="22"/>
        </w:rPr>
        <w:t xml:space="preserve">) se a Taxa de Inadimplência </w:t>
      </w:r>
      <w:r w:rsidR="003F02CC">
        <w:rPr>
          <w:rFonts w:ascii="Trebuchet MS" w:hAnsi="Trebuchet MS"/>
          <w:b w:val="0"/>
          <w:sz w:val="22"/>
          <w:szCs w:val="22"/>
          <w:lang w:val="pt-BR"/>
        </w:rPr>
        <w:t>mensal</w:t>
      </w:r>
      <w:r w:rsidR="00867AFE">
        <w:rPr>
          <w:rFonts w:ascii="Trebuchet MS" w:hAnsi="Trebuchet MS"/>
          <w:b w:val="0"/>
          <w:sz w:val="22"/>
          <w:szCs w:val="22"/>
          <w:lang w:val="pt-BR"/>
        </w:rPr>
        <w:t xml:space="preserve"> </w:t>
      </w:r>
      <w:r w:rsidR="003F02CC" w:rsidRPr="002F1017">
        <w:rPr>
          <w:rFonts w:ascii="Trebuchet MS" w:hAnsi="Trebuchet MS"/>
          <w:b w:val="0"/>
          <w:sz w:val="22"/>
          <w:szCs w:val="22"/>
        </w:rPr>
        <w:t>do</w:t>
      </w:r>
      <w:r w:rsidR="003F02CC" w:rsidRPr="00850D57">
        <w:rPr>
          <w:rFonts w:ascii="Trebuchet MS" w:hAnsi="Trebuchet MS"/>
          <w:b w:val="0"/>
          <w:sz w:val="22"/>
        </w:rPr>
        <w:t xml:space="preserve"> 7º(sétimo) ao 24º (vigésimo quarto) mês for superior a </w:t>
      </w:r>
      <w:r w:rsidR="003F02CC" w:rsidRPr="00850D57">
        <w:rPr>
          <w:rFonts w:ascii="Trebuchet MS" w:hAnsi="Trebuchet MS"/>
          <w:b w:val="0"/>
          <w:sz w:val="22"/>
          <w:lang w:val="pt-BR"/>
        </w:rPr>
        <w:t>6</w:t>
      </w:r>
      <w:r w:rsidR="003F02CC" w:rsidRPr="00850D57">
        <w:rPr>
          <w:rFonts w:ascii="Trebuchet MS" w:hAnsi="Trebuchet MS"/>
          <w:b w:val="0"/>
          <w:sz w:val="22"/>
        </w:rPr>
        <w:t>% (</w:t>
      </w:r>
      <w:r w:rsidR="003F02CC" w:rsidRPr="00850D57">
        <w:rPr>
          <w:rFonts w:ascii="Trebuchet MS" w:hAnsi="Trebuchet MS"/>
          <w:b w:val="0"/>
          <w:sz w:val="22"/>
          <w:lang w:val="pt-BR"/>
        </w:rPr>
        <w:t xml:space="preserve">seis </w:t>
      </w:r>
      <w:r w:rsidR="003F02CC" w:rsidRPr="00850D57">
        <w:rPr>
          <w:rFonts w:ascii="Trebuchet MS" w:hAnsi="Trebuchet MS"/>
          <w:b w:val="0"/>
          <w:sz w:val="22"/>
        </w:rPr>
        <w:t>por cento</w:t>
      </w:r>
      <w:r w:rsidR="003F02CC" w:rsidRPr="002F1017">
        <w:rPr>
          <w:rFonts w:ascii="Trebuchet MS" w:hAnsi="Trebuchet MS"/>
          <w:b w:val="0"/>
          <w:sz w:val="22"/>
          <w:szCs w:val="22"/>
        </w:rPr>
        <w:t>);</w:t>
      </w:r>
      <w:r w:rsidR="003F02CC" w:rsidRPr="00850D57">
        <w:rPr>
          <w:rFonts w:ascii="Trebuchet MS" w:hAnsi="Trebuchet MS"/>
          <w:b w:val="0"/>
          <w:sz w:val="22"/>
        </w:rPr>
        <w:t xml:space="preserve"> (</w:t>
      </w:r>
      <w:r w:rsidR="00867AFE">
        <w:rPr>
          <w:rFonts w:ascii="Trebuchet MS" w:hAnsi="Trebuchet MS"/>
          <w:b w:val="0"/>
          <w:sz w:val="22"/>
          <w:lang w:val="pt-BR"/>
        </w:rPr>
        <w:t>i</w:t>
      </w:r>
      <w:r w:rsidR="003F02CC" w:rsidRPr="00850D57">
        <w:rPr>
          <w:rFonts w:ascii="Trebuchet MS" w:hAnsi="Trebuchet MS"/>
          <w:b w:val="0"/>
          <w:sz w:val="22"/>
        </w:rPr>
        <w:t xml:space="preserve">v) se a Taxa de Inadimplência </w:t>
      </w:r>
      <w:r w:rsidR="003F02CC">
        <w:rPr>
          <w:rFonts w:ascii="Trebuchet MS" w:hAnsi="Trebuchet MS"/>
          <w:b w:val="0"/>
          <w:sz w:val="22"/>
          <w:szCs w:val="22"/>
          <w:lang w:val="pt-BR"/>
        </w:rPr>
        <w:t>mensal</w:t>
      </w:r>
      <w:r w:rsidR="00CE22F6">
        <w:rPr>
          <w:rFonts w:ascii="Trebuchet MS" w:hAnsi="Trebuchet MS"/>
          <w:b w:val="0"/>
          <w:sz w:val="22"/>
          <w:szCs w:val="22"/>
          <w:lang w:val="pt-BR"/>
        </w:rPr>
        <w:t xml:space="preserve">, </w:t>
      </w:r>
      <w:r w:rsidR="003F02CC" w:rsidRPr="002F1017">
        <w:rPr>
          <w:rFonts w:ascii="Trebuchet MS" w:hAnsi="Trebuchet MS"/>
          <w:b w:val="0"/>
          <w:sz w:val="22"/>
          <w:szCs w:val="22"/>
        </w:rPr>
        <w:t>a</w:t>
      </w:r>
      <w:r w:rsidR="003F02CC" w:rsidRPr="00850D57">
        <w:rPr>
          <w:rFonts w:ascii="Trebuchet MS" w:hAnsi="Trebuchet MS"/>
          <w:b w:val="0"/>
          <w:sz w:val="22"/>
        </w:rPr>
        <w:t xml:space="preserve"> partir do 25º (vigésimo quinto) mês for superior a </w:t>
      </w:r>
      <w:r w:rsidR="003F02CC" w:rsidRPr="00850D57">
        <w:rPr>
          <w:rFonts w:ascii="Trebuchet MS" w:hAnsi="Trebuchet MS"/>
          <w:b w:val="0"/>
          <w:sz w:val="22"/>
          <w:lang w:val="pt-BR"/>
        </w:rPr>
        <w:t>7</w:t>
      </w:r>
      <w:r w:rsidR="003F02CC" w:rsidRPr="00850D57">
        <w:rPr>
          <w:rFonts w:ascii="Trebuchet MS" w:hAnsi="Trebuchet MS"/>
          <w:b w:val="0"/>
          <w:sz w:val="22"/>
        </w:rPr>
        <w:t>% (</w:t>
      </w:r>
      <w:r w:rsidR="003F02CC" w:rsidRPr="00850D57">
        <w:rPr>
          <w:rFonts w:ascii="Trebuchet MS" w:hAnsi="Trebuchet MS"/>
          <w:b w:val="0"/>
          <w:sz w:val="22"/>
          <w:lang w:val="pt-BR"/>
        </w:rPr>
        <w:t>sete</w:t>
      </w:r>
      <w:r w:rsidR="003F02CC" w:rsidRPr="00850D57">
        <w:rPr>
          <w:rFonts w:ascii="Trebuchet MS" w:hAnsi="Trebuchet MS"/>
          <w:b w:val="0"/>
          <w:sz w:val="22"/>
        </w:rPr>
        <w:t xml:space="preserve"> por cento</w:t>
      </w:r>
      <w:r w:rsidR="003F02CC" w:rsidRPr="002F1017">
        <w:rPr>
          <w:rFonts w:ascii="Trebuchet MS" w:hAnsi="Trebuchet MS"/>
          <w:b w:val="0"/>
          <w:sz w:val="22"/>
          <w:szCs w:val="22"/>
        </w:rPr>
        <w:t>)</w:t>
      </w:r>
      <w:r w:rsidR="003F02CC">
        <w:rPr>
          <w:rFonts w:ascii="Trebuchet MS" w:hAnsi="Trebuchet MS"/>
          <w:b w:val="0"/>
          <w:sz w:val="22"/>
          <w:szCs w:val="22"/>
          <w:lang w:val="pt-BR"/>
        </w:rPr>
        <w:t xml:space="preserve">. </w:t>
      </w:r>
    </w:p>
    <w:p w14:paraId="656896F4" w14:textId="77777777" w:rsidR="00822A09" w:rsidRPr="002F1017" w:rsidRDefault="00822A09" w:rsidP="00850D57">
      <w:pPr>
        <w:pStyle w:val="Corpodetexto2"/>
        <w:widowControl w:val="0"/>
        <w:spacing w:line="360" w:lineRule="auto"/>
        <w:rPr>
          <w:rFonts w:ascii="Trebuchet MS" w:hAnsi="Trebuchet MS"/>
          <w:sz w:val="22"/>
          <w:szCs w:val="22"/>
          <w:lang w:val="pt-BR"/>
        </w:rPr>
      </w:pPr>
    </w:p>
    <w:p w14:paraId="7873EB0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lang w:val="pt-BR"/>
        </w:rPr>
      </w:pPr>
      <w:r w:rsidRPr="00850D57">
        <w:rPr>
          <w:rFonts w:ascii="Trebuchet MS" w:hAnsi="Trebuchet MS"/>
          <w:b w:val="0"/>
          <w:sz w:val="22"/>
          <w:lang w:val="pt-BR"/>
        </w:rPr>
        <w:t>Entende-se por taxa de inadimplência o percentual calculado da divisão entre: (a) o valor das parcelas em aberto no período de referência e; (b) o valor total das parcelas adquiridas no mesmo período (</w:t>
      </w:r>
      <w:r w:rsidR="006761A9" w:rsidRPr="00850D57">
        <w:rPr>
          <w:rFonts w:ascii="Trebuchet MS" w:hAnsi="Trebuchet MS"/>
          <w:b w:val="0"/>
          <w:sz w:val="22"/>
          <w:lang w:val="pt-BR"/>
        </w:rPr>
        <w:t>“</w:t>
      </w:r>
      <w:r w:rsidRPr="00850D57">
        <w:rPr>
          <w:rFonts w:ascii="Trebuchet MS" w:hAnsi="Trebuchet MS"/>
          <w:b w:val="0"/>
          <w:sz w:val="22"/>
          <w:u w:val="single"/>
          <w:lang w:val="pt-BR"/>
        </w:rPr>
        <w:t>Taxa de Inadimplência</w:t>
      </w:r>
      <w:r w:rsidR="006761A9" w:rsidRPr="00850D57">
        <w:rPr>
          <w:rFonts w:ascii="Trebuchet MS" w:hAnsi="Trebuchet MS"/>
          <w:b w:val="0"/>
          <w:sz w:val="22"/>
          <w:lang w:val="pt-BR"/>
        </w:rPr>
        <w:t>”</w:t>
      </w:r>
      <w:r w:rsidRPr="00850D57">
        <w:rPr>
          <w:rFonts w:ascii="Trebuchet MS" w:hAnsi="Trebuchet MS"/>
          <w:b w:val="0"/>
          <w:sz w:val="22"/>
          <w:lang w:val="pt-BR"/>
        </w:rPr>
        <w:t>).</w:t>
      </w:r>
    </w:p>
    <w:p w14:paraId="120C43F6" w14:textId="77777777" w:rsidR="00822A09" w:rsidRPr="002F1017" w:rsidRDefault="00822A09" w:rsidP="00850D57">
      <w:pPr>
        <w:pStyle w:val="Corpodetexto2"/>
        <w:widowControl w:val="0"/>
        <w:spacing w:line="360" w:lineRule="auto"/>
        <w:rPr>
          <w:rFonts w:ascii="Trebuchet MS" w:hAnsi="Trebuchet MS"/>
          <w:sz w:val="22"/>
          <w:szCs w:val="22"/>
        </w:rPr>
      </w:pPr>
    </w:p>
    <w:p w14:paraId="7B97F4BA"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A Emissora obriga-se desde já a informar e enviar o organograma, todos os dados financeiros e atos societários necessários à realização do relatório anual, conforme ICVM 28, que venham a ser solicitados pelo Agente Fiduciário, os quais deverão ser devidamente encaminhados pela Emissora em até 30 (trinta) dias antes do encerramento do prazo para disponibilização na CVM. O referido organograma do grupo societário da Emissora deverá conter, inclusive, </w:t>
      </w:r>
      <w:r w:rsidR="002A43B1">
        <w:rPr>
          <w:rFonts w:ascii="Trebuchet MS" w:hAnsi="Trebuchet MS"/>
          <w:b w:val="0"/>
          <w:sz w:val="22"/>
          <w:lang w:val="pt-BR"/>
        </w:rPr>
        <w:t xml:space="preserve">quando aplicável, </w:t>
      </w:r>
      <w:r w:rsidRPr="00850D57">
        <w:rPr>
          <w:rFonts w:ascii="Trebuchet MS" w:hAnsi="Trebuchet MS"/>
          <w:b w:val="0"/>
          <w:sz w:val="22"/>
        </w:rPr>
        <w:t>controladores, controladas, controle comum, coligadas, e integrante de bloco de controle, no encerramento de cada exercício social.</w:t>
      </w:r>
    </w:p>
    <w:p w14:paraId="0F9484E6" w14:textId="77777777" w:rsidR="00822A09" w:rsidRPr="002F1017" w:rsidRDefault="00822A09" w:rsidP="00850D57">
      <w:pPr>
        <w:widowControl w:val="0"/>
        <w:spacing w:line="360" w:lineRule="auto"/>
        <w:jc w:val="both"/>
        <w:rPr>
          <w:rFonts w:ascii="Trebuchet MS" w:hAnsi="Trebuchet MS"/>
          <w:sz w:val="22"/>
          <w:szCs w:val="22"/>
        </w:rPr>
      </w:pPr>
    </w:p>
    <w:p w14:paraId="4FBB32D0" w14:textId="77777777" w:rsidR="00BA1D85" w:rsidRPr="00850D57" w:rsidRDefault="00BA1D85"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57" w:name="_Toc422473373"/>
      <w:bookmarkStart w:id="58" w:name="_Toc428208322"/>
      <w:bookmarkStart w:id="59" w:name="_Toc163380702"/>
      <w:bookmarkStart w:id="60" w:name="_Toc180553618"/>
      <w:bookmarkStart w:id="61" w:name="_Toc205799093"/>
      <w:bookmarkStart w:id="62" w:name="_Toc241983068"/>
      <w:bookmarkStart w:id="63" w:name="_Toc297814677"/>
      <w:bookmarkEnd w:id="57"/>
      <w:bookmarkEnd w:id="58"/>
      <w:bookmarkEnd w:id="59"/>
      <w:bookmarkEnd w:id="60"/>
      <w:bookmarkEnd w:id="61"/>
      <w:r w:rsidRPr="00850D57">
        <w:rPr>
          <w:rFonts w:ascii="Trebuchet MS" w:hAnsi="Trebuchet MS"/>
          <w:sz w:val="22"/>
        </w:rPr>
        <w:t>CLÁUSULA SÉTIMA –</w:t>
      </w:r>
      <w:bookmarkEnd w:id="62"/>
      <w:r w:rsidR="00EB6E38" w:rsidRPr="00850D57">
        <w:rPr>
          <w:rFonts w:ascii="Trebuchet MS" w:hAnsi="Trebuchet MS"/>
          <w:sz w:val="22"/>
        </w:rPr>
        <w:t xml:space="preserve"> </w:t>
      </w:r>
      <w:bookmarkEnd w:id="63"/>
      <w:r w:rsidR="00EB6E38" w:rsidRPr="002F1017">
        <w:rPr>
          <w:rFonts w:ascii="Trebuchet MS" w:hAnsi="Trebuchet MS"/>
          <w:sz w:val="22"/>
          <w:szCs w:val="22"/>
        </w:rPr>
        <w:t>D</w:t>
      </w:r>
      <w:r w:rsidR="005757D0" w:rsidRPr="002F1017">
        <w:rPr>
          <w:rFonts w:ascii="Trebuchet MS" w:hAnsi="Trebuchet MS"/>
          <w:sz w:val="22"/>
          <w:szCs w:val="22"/>
        </w:rPr>
        <w:t>A RECOMPRA COMPULSÓRIA E DO</w:t>
      </w:r>
      <w:r w:rsidR="00EB6E38" w:rsidRPr="002F1017">
        <w:rPr>
          <w:rFonts w:ascii="Trebuchet MS" w:hAnsi="Trebuchet MS"/>
          <w:sz w:val="22"/>
          <w:szCs w:val="22"/>
        </w:rPr>
        <w:t xml:space="preserve"> </w:t>
      </w:r>
      <w:r w:rsidR="005757D0" w:rsidRPr="002F1017">
        <w:rPr>
          <w:rFonts w:ascii="Trebuchet MS" w:hAnsi="Trebuchet MS"/>
          <w:sz w:val="22"/>
          <w:szCs w:val="22"/>
        </w:rPr>
        <w:t>RESGATE ANTECIPADO</w:t>
      </w:r>
    </w:p>
    <w:p w14:paraId="5B99256F" w14:textId="77777777" w:rsidR="002A0E8F" w:rsidRPr="002F1017" w:rsidRDefault="002A0E8F" w:rsidP="00850D57">
      <w:pPr>
        <w:widowControl w:val="0"/>
        <w:spacing w:line="360" w:lineRule="auto"/>
        <w:jc w:val="both"/>
        <w:rPr>
          <w:rFonts w:ascii="Trebuchet MS" w:hAnsi="Trebuchet MS"/>
          <w:sz w:val="22"/>
          <w:szCs w:val="22"/>
        </w:rPr>
      </w:pPr>
    </w:p>
    <w:p w14:paraId="1D3E054B" w14:textId="77777777" w:rsidR="002A0E8F" w:rsidRPr="002F1017" w:rsidRDefault="002A0E8F" w:rsidP="00EA05BD">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color w:val="000000"/>
          <w:sz w:val="22"/>
          <w:szCs w:val="22"/>
        </w:rPr>
      </w:pPr>
      <w:r w:rsidRPr="002F1017">
        <w:rPr>
          <w:rFonts w:ascii="Trebuchet MS" w:hAnsi="Trebuchet MS"/>
          <w:b w:val="0"/>
          <w:color w:val="000000"/>
          <w:sz w:val="22"/>
          <w:szCs w:val="22"/>
          <w:u w:val="single"/>
        </w:rPr>
        <w:t>Recompra Compulsória</w:t>
      </w:r>
      <w:r w:rsidRPr="002F1017">
        <w:rPr>
          <w:rFonts w:ascii="Trebuchet MS" w:hAnsi="Trebuchet MS"/>
          <w:b w:val="0"/>
          <w:color w:val="000000"/>
          <w:sz w:val="22"/>
          <w:szCs w:val="22"/>
        </w:rPr>
        <w:t xml:space="preserve">: </w:t>
      </w:r>
      <w:r w:rsidR="003F02CC">
        <w:rPr>
          <w:rFonts w:ascii="Trebuchet MS" w:hAnsi="Trebuchet MS"/>
          <w:b w:val="0"/>
          <w:color w:val="000000"/>
          <w:sz w:val="22"/>
          <w:szCs w:val="22"/>
          <w:lang w:val="pt-BR"/>
        </w:rPr>
        <w:t>Nos termos da Escritura de Cessão, a</w:t>
      </w:r>
      <w:r w:rsidRPr="002F1017">
        <w:rPr>
          <w:rFonts w:ascii="Trebuchet MS" w:hAnsi="Trebuchet MS"/>
          <w:b w:val="0"/>
          <w:sz w:val="22"/>
          <w:szCs w:val="22"/>
        </w:rPr>
        <w:t xml:space="preserve"> Cedente deverá </w:t>
      </w:r>
      <w:r w:rsidR="00CE22F6">
        <w:rPr>
          <w:rFonts w:ascii="Trebuchet MS" w:hAnsi="Trebuchet MS"/>
          <w:b w:val="0"/>
          <w:sz w:val="22"/>
          <w:szCs w:val="22"/>
          <w:lang w:val="pt-BR"/>
        </w:rPr>
        <w:t>efetuar recompra parcial</w:t>
      </w:r>
      <w:r w:rsidRPr="002F1017">
        <w:rPr>
          <w:rFonts w:ascii="Trebuchet MS" w:hAnsi="Trebuchet MS"/>
          <w:b w:val="0"/>
          <w:sz w:val="22"/>
          <w:szCs w:val="22"/>
        </w:rPr>
        <w:t xml:space="preserve"> </w:t>
      </w:r>
      <w:r w:rsidR="00CE22F6">
        <w:rPr>
          <w:rFonts w:ascii="Trebuchet MS" w:hAnsi="Trebuchet MS"/>
          <w:b w:val="0"/>
          <w:sz w:val="22"/>
          <w:szCs w:val="22"/>
          <w:lang w:val="pt-BR"/>
        </w:rPr>
        <w:t>d</w:t>
      </w:r>
      <w:r w:rsidRPr="002F1017">
        <w:rPr>
          <w:rFonts w:ascii="Trebuchet MS" w:hAnsi="Trebuchet MS"/>
          <w:b w:val="0"/>
          <w:sz w:val="22"/>
          <w:szCs w:val="22"/>
        </w:rPr>
        <w:t xml:space="preserve">os Créditos Imobiliários, pelo Valor de Recompra Compulsória, caso os recursos oriundos do Valor da Cessão para concessão de financiamentos habitacionais nos limites do Sistema Financeiro da Habitação não sejam </w:t>
      </w:r>
      <w:r w:rsidR="00CE22F6">
        <w:rPr>
          <w:rFonts w:ascii="Trebuchet MS" w:hAnsi="Trebuchet MS"/>
          <w:b w:val="0"/>
          <w:sz w:val="22"/>
          <w:szCs w:val="22"/>
          <w:lang w:val="pt-BR"/>
        </w:rPr>
        <w:t xml:space="preserve">integralmente </w:t>
      </w:r>
      <w:r w:rsidRPr="002F1017">
        <w:rPr>
          <w:rFonts w:ascii="Trebuchet MS" w:hAnsi="Trebuchet MS"/>
          <w:b w:val="0"/>
          <w:sz w:val="22"/>
          <w:szCs w:val="22"/>
        </w:rPr>
        <w:t>aplicados até 31 de março de 2017</w:t>
      </w:r>
      <w:r w:rsidRPr="002F1017">
        <w:rPr>
          <w:rFonts w:ascii="Trebuchet MS" w:hAnsi="Trebuchet MS"/>
          <w:b w:val="0"/>
          <w:color w:val="000000"/>
          <w:sz w:val="22"/>
          <w:szCs w:val="22"/>
        </w:rPr>
        <w:t>, devendo ser observada</w:t>
      </w:r>
      <w:r w:rsidR="003F02CC">
        <w:rPr>
          <w:rFonts w:ascii="Trebuchet MS" w:hAnsi="Trebuchet MS"/>
          <w:b w:val="0"/>
          <w:color w:val="000000"/>
          <w:sz w:val="22"/>
          <w:szCs w:val="22"/>
          <w:lang w:val="pt-BR"/>
        </w:rPr>
        <w:t xml:space="preserve"> </w:t>
      </w:r>
      <w:r w:rsidRPr="002F1017">
        <w:rPr>
          <w:rFonts w:ascii="Trebuchet MS" w:hAnsi="Trebuchet MS"/>
          <w:b w:val="0"/>
          <w:color w:val="000000"/>
          <w:sz w:val="22"/>
          <w:szCs w:val="22"/>
        </w:rPr>
        <w:t>cota mínima de 80% (oitenta por cento) em imóveis novos.</w:t>
      </w:r>
    </w:p>
    <w:p w14:paraId="6F5DCC49" w14:textId="77777777" w:rsidR="002A0E8F" w:rsidRPr="002F1017" w:rsidRDefault="002A0E8F" w:rsidP="00EA05BD">
      <w:pPr>
        <w:widowControl w:val="0"/>
        <w:spacing w:line="360" w:lineRule="auto"/>
        <w:jc w:val="both"/>
        <w:rPr>
          <w:rFonts w:ascii="Trebuchet MS" w:hAnsi="Trebuchet MS"/>
          <w:color w:val="000000"/>
          <w:sz w:val="22"/>
          <w:szCs w:val="22"/>
        </w:rPr>
      </w:pPr>
    </w:p>
    <w:p w14:paraId="7C72F5A4" w14:textId="77777777" w:rsidR="00BA1D85" w:rsidRPr="002F1017" w:rsidRDefault="00BA1D85" w:rsidP="00EA05BD">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color w:val="000000"/>
          <w:sz w:val="22"/>
          <w:szCs w:val="22"/>
        </w:rPr>
      </w:pPr>
      <w:r w:rsidRPr="002F1017">
        <w:rPr>
          <w:rFonts w:ascii="Trebuchet MS" w:hAnsi="Trebuchet MS"/>
          <w:b w:val="0"/>
          <w:color w:val="000000"/>
          <w:sz w:val="22"/>
          <w:szCs w:val="22"/>
          <w:u w:val="single"/>
        </w:rPr>
        <w:t>Resgate Antecipado</w:t>
      </w:r>
      <w:r w:rsidRPr="002F1017">
        <w:rPr>
          <w:rFonts w:ascii="Trebuchet MS" w:hAnsi="Trebuchet MS"/>
          <w:b w:val="0"/>
          <w:color w:val="000000"/>
          <w:sz w:val="22"/>
          <w:szCs w:val="22"/>
        </w:rPr>
        <w:t xml:space="preserve">: Os CRI serão resgatados antecipadamente de forma parcial, </w:t>
      </w:r>
      <w:r w:rsidR="00D453C6">
        <w:rPr>
          <w:rFonts w:ascii="Trebuchet MS" w:hAnsi="Trebuchet MS"/>
          <w:b w:val="0"/>
          <w:color w:val="000000"/>
          <w:sz w:val="22"/>
          <w:szCs w:val="22"/>
          <w:lang w:val="pt-BR"/>
        </w:rPr>
        <w:t xml:space="preserve">em montante equivalente ao Valor Desenquadrado em 31 de março de 2017, </w:t>
      </w:r>
      <w:r w:rsidRPr="002F1017">
        <w:rPr>
          <w:rFonts w:ascii="Trebuchet MS" w:hAnsi="Trebuchet MS"/>
          <w:b w:val="0"/>
          <w:color w:val="000000"/>
          <w:sz w:val="22"/>
          <w:szCs w:val="22"/>
        </w:rPr>
        <w:t xml:space="preserve">caso ocorra </w:t>
      </w:r>
      <w:r w:rsidR="00CE22F6">
        <w:rPr>
          <w:rFonts w:ascii="Trebuchet MS" w:hAnsi="Trebuchet MS"/>
          <w:b w:val="0"/>
          <w:color w:val="000000"/>
          <w:sz w:val="22"/>
          <w:szCs w:val="22"/>
          <w:lang w:val="pt-BR"/>
        </w:rPr>
        <w:t>o</w:t>
      </w:r>
      <w:r w:rsidRPr="002F1017">
        <w:rPr>
          <w:rFonts w:ascii="Trebuchet MS" w:hAnsi="Trebuchet MS"/>
          <w:b w:val="0"/>
          <w:color w:val="000000"/>
          <w:sz w:val="22"/>
          <w:szCs w:val="22"/>
        </w:rPr>
        <w:t xml:space="preserve"> Evento de Recompra Compulsória.</w:t>
      </w:r>
      <w:r w:rsidR="00FE5E87" w:rsidRPr="002F1017">
        <w:rPr>
          <w:rFonts w:ascii="Trebuchet MS" w:hAnsi="Trebuchet MS"/>
          <w:b w:val="0"/>
          <w:color w:val="000000"/>
          <w:sz w:val="22"/>
          <w:szCs w:val="22"/>
        </w:rPr>
        <w:t xml:space="preserve"> </w:t>
      </w:r>
    </w:p>
    <w:p w14:paraId="61468EC9" w14:textId="77777777" w:rsidR="00837A88" w:rsidRPr="00837A88" w:rsidRDefault="00837A88" w:rsidP="00837A88">
      <w:pPr>
        <w:pStyle w:val="Ttulo1"/>
        <w:keepNext w:val="0"/>
        <w:widowControl w:val="0"/>
        <w:tabs>
          <w:tab w:val="clear" w:pos="720"/>
          <w:tab w:val="clear" w:pos="1440"/>
          <w:tab w:val="clear" w:pos="2160"/>
          <w:tab w:val="left" w:pos="851"/>
          <w:tab w:val="left" w:pos="993"/>
          <w:tab w:val="left" w:pos="1985"/>
        </w:tabs>
        <w:spacing w:line="360" w:lineRule="auto"/>
        <w:ind w:left="851"/>
        <w:rPr>
          <w:rFonts w:ascii="Trebuchet MS" w:hAnsi="Trebuchet MS"/>
          <w:b w:val="0"/>
          <w:color w:val="000000"/>
          <w:sz w:val="22"/>
          <w:szCs w:val="22"/>
        </w:rPr>
      </w:pPr>
    </w:p>
    <w:p w14:paraId="6AE098BF" w14:textId="77777777" w:rsidR="00BA1D85" w:rsidRPr="002F1017" w:rsidRDefault="00BA1D85" w:rsidP="00EA05BD">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color w:val="000000"/>
          <w:sz w:val="22"/>
          <w:szCs w:val="22"/>
        </w:rPr>
      </w:pPr>
      <w:r w:rsidRPr="002F1017">
        <w:rPr>
          <w:rFonts w:ascii="Trebuchet MS" w:hAnsi="Trebuchet MS"/>
          <w:b w:val="0"/>
          <w:color w:val="000000"/>
          <w:sz w:val="22"/>
          <w:szCs w:val="22"/>
        </w:rPr>
        <w:t>Em caso de resgate antecipado parcial dos CRI, o valor a ser pago pela Emissora aos Titulares dos CRI será correspondente ao saldo do Valor Nominal Unitário atualizado dos CRI e acrescido dos Juros.</w:t>
      </w:r>
    </w:p>
    <w:p w14:paraId="4550CE86" w14:textId="77777777" w:rsidR="00BA1D85" w:rsidRPr="002F1017" w:rsidRDefault="00BA1D85" w:rsidP="00EA05BD">
      <w:pPr>
        <w:widowControl w:val="0"/>
        <w:spacing w:line="360" w:lineRule="auto"/>
        <w:ind w:left="709"/>
        <w:jc w:val="both"/>
        <w:rPr>
          <w:rFonts w:ascii="Trebuchet MS" w:hAnsi="Trebuchet MS"/>
          <w:color w:val="000000"/>
          <w:sz w:val="22"/>
          <w:szCs w:val="22"/>
        </w:rPr>
      </w:pPr>
    </w:p>
    <w:p w14:paraId="480FBD53" w14:textId="278F8589" w:rsidR="00BA1D85" w:rsidRPr="002F1017" w:rsidRDefault="00BA1D85" w:rsidP="00EA05BD">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color w:val="000000"/>
          <w:sz w:val="22"/>
          <w:szCs w:val="22"/>
        </w:rPr>
      </w:pPr>
      <w:r w:rsidRPr="002F1017">
        <w:rPr>
          <w:rFonts w:ascii="Trebuchet MS" w:hAnsi="Trebuchet MS"/>
          <w:b w:val="0"/>
          <w:color w:val="000000"/>
          <w:sz w:val="22"/>
          <w:szCs w:val="22"/>
        </w:rPr>
        <w:t xml:space="preserve">A Emissora utilizará os valores recebidos nas hipóteses acima para promover o resgate antecipado parcial dos CRI vinculados ao presente Termo. Neste caso, a Emissora deverá informar aos titulares dos CRI, com cópia ao Agente Fiduciário, o evento que ensejará o resgate antecipado total no prazo máximo de </w:t>
      </w:r>
      <w:r w:rsidR="0078656A">
        <w:rPr>
          <w:rFonts w:ascii="Trebuchet MS" w:hAnsi="Trebuchet MS"/>
          <w:b w:val="0"/>
          <w:color w:val="000000"/>
          <w:sz w:val="22"/>
          <w:szCs w:val="22"/>
          <w:lang w:val="pt-BR"/>
        </w:rPr>
        <w:t>10</w:t>
      </w:r>
      <w:r w:rsidR="0078656A" w:rsidRPr="002F1017">
        <w:rPr>
          <w:rFonts w:ascii="Trebuchet MS" w:hAnsi="Trebuchet MS"/>
          <w:b w:val="0"/>
          <w:color w:val="000000"/>
          <w:sz w:val="22"/>
          <w:szCs w:val="22"/>
        </w:rPr>
        <w:t xml:space="preserve"> (</w:t>
      </w:r>
      <w:r w:rsidR="0078656A">
        <w:rPr>
          <w:rFonts w:ascii="Trebuchet MS" w:hAnsi="Trebuchet MS"/>
          <w:b w:val="0"/>
          <w:color w:val="000000"/>
          <w:sz w:val="22"/>
          <w:szCs w:val="22"/>
          <w:lang w:val="pt-BR"/>
        </w:rPr>
        <w:t>dez</w:t>
      </w:r>
      <w:r w:rsidR="0078656A" w:rsidRPr="002F1017">
        <w:rPr>
          <w:rFonts w:ascii="Trebuchet MS" w:hAnsi="Trebuchet MS"/>
          <w:b w:val="0"/>
          <w:color w:val="000000"/>
          <w:sz w:val="22"/>
          <w:szCs w:val="22"/>
        </w:rPr>
        <w:t xml:space="preserve">) </w:t>
      </w:r>
      <w:r w:rsidRPr="002F1017">
        <w:rPr>
          <w:rFonts w:ascii="Trebuchet MS" w:hAnsi="Trebuchet MS"/>
          <w:b w:val="0"/>
          <w:color w:val="000000"/>
          <w:sz w:val="22"/>
          <w:szCs w:val="22"/>
        </w:rPr>
        <w:t xml:space="preserve">Dias Úteis contados da data em que tiver tomado conhecimento de tal evento. </w:t>
      </w:r>
    </w:p>
    <w:p w14:paraId="1EDF0068" w14:textId="77777777" w:rsidR="00BA1D85" w:rsidRPr="002F1017" w:rsidRDefault="00BA1D85" w:rsidP="00EA05BD">
      <w:pPr>
        <w:widowControl w:val="0"/>
        <w:spacing w:line="360" w:lineRule="auto"/>
        <w:ind w:left="709"/>
        <w:jc w:val="both"/>
        <w:rPr>
          <w:rFonts w:ascii="Trebuchet MS" w:hAnsi="Trebuchet MS"/>
          <w:color w:val="000000"/>
          <w:sz w:val="22"/>
          <w:szCs w:val="22"/>
        </w:rPr>
      </w:pPr>
    </w:p>
    <w:p w14:paraId="6C1F54CB" w14:textId="77777777" w:rsidR="00BA1D85" w:rsidRPr="002F1017" w:rsidRDefault="00BA1D85" w:rsidP="00EA05BD">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color w:val="000000"/>
          <w:sz w:val="22"/>
          <w:szCs w:val="22"/>
        </w:rPr>
      </w:pPr>
      <w:r w:rsidRPr="002F1017">
        <w:rPr>
          <w:rFonts w:ascii="Trebuchet MS" w:hAnsi="Trebuchet MS"/>
          <w:b w:val="0"/>
          <w:color w:val="000000"/>
          <w:sz w:val="22"/>
          <w:szCs w:val="22"/>
        </w:rPr>
        <w:t xml:space="preserve">A amortização extraordinária parcial será realizada sob a ciência do Agente Fiduciário e alcançará, indistintamente, todos os CRI, proporcionalmente ao seu valor unitário na data do evento. No caso de amortização extraordinária parcial, uma nova tabela de pagamentos de juros e amortização, com os valores alterados, </w:t>
      </w:r>
      <w:r w:rsidR="00783E97" w:rsidRPr="002F1017">
        <w:rPr>
          <w:rFonts w:ascii="Trebuchet MS" w:hAnsi="Trebuchet MS"/>
          <w:b w:val="0"/>
          <w:color w:val="000000"/>
          <w:sz w:val="22"/>
          <w:szCs w:val="22"/>
        </w:rPr>
        <w:t xml:space="preserve">poderá ser </w:t>
      </w:r>
      <w:r w:rsidRPr="002F1017">
        <w:rPr>
          <w:rFonts w:ascii="Trebuchet MS" w:hAnsi="Trebuchet MS"/>
          <w:b w:val="0"/>
          <w:color w:val="000000"/>
          <w:sz w:val="22"/>
          <w:szCs w:val="22"/>
        </w:rPr>
        <w:t>elaborada pela Emissora e disponibilizada ao Agente Fiduciário e à CETIP, no prazo de 5 (cinco) Dias Úteis contados do evento de amortização extraordinária parcial.</w:t>
      </w:r>
    </w:p>
    <w:p w14:paraId="0904E6BC" w14:textId="77777777" w:rsidR="00783E97" w:rsidRPr="002F1017" w:rsidRDefault="00783E97" w:rsidP="00EA05BD">
      <w:pPr>
        <w:widowControl w:val="0"/>
        <w:spacing w:line="360" w:lineRule="auto"/>
        <w:ind w:left="709"/>
        <w:jc w:val="both"/>
        <w:rPr>
          <w:rFonts w:ascii="Trebuchet MS" w:hAnsi="Trebuchet MS"/>
          <w:color w:val="000000"/>
          <w:sz w:val="22"/>
          <w:szCs w:val="22"/>
        </w:rPr>
      </w:pPr>
    </w:p>
    <w:p w14:paraId="1C147EDC" w14:textId="77777777" w:rsidR="00822A09" w:rsidRPr="002F1017" w:rsidRDefault="00A26216" w:rsidP="00EA05BD">
      <w:pPr>
        <w:pStyle w:val="Ttulo1"/>
        <w:keepNext w:val="0"/>
        <w:widowControl w:val="0"/>
        <w:numPr>
          <w:ilvl w:val="0"/>
          <w:numId w:val="36"/>
        </w:numPr>
        <w:tabs>
          <w:tab w:val="clear" w:pos="720"/>
          <w:tab w:val="left" w:pos="851"/>
        </w:tabs>
        <w:spacing w:line="360" w:lineRule="auto"/>
        <w:ind w:left="0" w:hanging="567"/>
        <w:rPr>
          <w:rFonts w:ascii="Trebuchet MS" w:hAnsi="Trebuchet MS"/>
          <w:sz w:val="22"/>
          <w:szCs w:val="22"/>
        </w:rPr>
      </w:pPr>
      <w:bookmarkStart w:id="64" w:name="_Toc161226112"/>
      <w:bookmarkStart w:id="65" w:name="_Toc163704823"/>
      <w:bookmarkStart w:id="66" w:name="_Toc165278450"/>
      <w:bookmarkStart w:id="67" w:name="_Toc169690869"/>
      <w:bookmarkStart w:id="68" w:name="_Toc171650308"/>
      <w:bookmarkStart w:id="69" w:name="_Toc462336456"/>
      <w:r w:rsidRPr="002F1017">
        <w:rPr>
          <w:rFonts w:ascii="Trebuchet MS" w:hAnsi="Trebuchet MS"/>
          <w:sz w:val="22"/>
          <w:szCs w:val="22"/>
        </w:rPr>
        <w:t xml:space="preserve">CLÁUSULA </w:t>
      </w:r>
      <w:r w:rsidR="00BA1D85" w:rsidRPr="002F1017">
        <w:rPr>
          <w:rFonts w:ascii="Trebuchet MS" w:hAnsi="Trebuchet MS"/>
          <w:sz w:val="22"/>
          <w:szCs w:val="22"/>
        </w:rPr>
        <w:t>OITAVA</w:t>
      </w:r>
      <w:r w:rsidRPr="002F1017">
        <w:rPr>
          <w:rFonts w:ascii="Trebuchet MS" w:hAnsi="Trebuchet MS"/>
          <w:sz w:val="22"/>
          <w:szCs w:val="22"/>
        </w:rPr>
        <w:t>– DAS MODIFICAÇÕES</w:t>
      </w:r>
      <w:bookmarkEnd w:id="64"/>
      <w:bookmarkEnd w:id="65"/>
      <w:bookmarkEnd w:id="66"/>
      <w:bookmarkEnd w:id="67"/>
      <w:bookmarkEnd w:id="68"/>
      <w:bookmarkEnd w:id="69"/>
    </w:p>
    <w:p w14:paraId="5953791D" w14:textId="77777777" w:rsidR="00822A09" w:rsidRPr="00837A88" w:rsidRDefault="00822A09" w:rsidP="00EA05BD">
      <w:pPr>
        <w:widowControl w:val="0"/>
        <w:spacing w:line="360" w:lineRule="auto"/>
        <w:jc w:val="both"/>
        <w:rPr>
          <w:rFonts w:ascii="Trebuchet MS" w:hAnsi="Trebuchet MS"/>
          <w:sz w:val="22"/>
          <w:szCs w:val="22"/>
        </w:rPr>
      </w:pPr>
    </w:p>
    <w:p w14:paraId="725A3A67"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Modificações</w:t>
      </w:r>
      <w:r w:rsidRPr="00850D57">
        <w:rPr>
          <w:rFonts w:ascii="Trebuchet MS" w:hAnsi="Trebuchet MS"/>
          <w:b w:val="0"/>
          <w:sz w:val="22"/>
        </w:rPr>
        <w:t xml:space="preserve">: A Securitizadora promoverá alterações nos Contratos em virtude de (i) renegociações em função de inadimplemento ou iminente inadimplemento de cliente adimplente que gerem alteração no saldo devedor do Contrato de Financiamento e/ou alteração de prazo ou do sistema de amortização; ou (ii) transigências de dispensas de cobrança de juros de mora (em conjunto as </w:t>
      </w:r>
      <w:r w:rsidR="006761A9" w:rsidRPr="00850D57">
        <w:rPr>
          <w:rFonts w:ascii="Trebuchet MS" w:hAnsi="Trebuchet MS"/>
          <w:b w:val="0"/>
          <w:sz w:val="22"/>
        </w:rPr>
        <w:t>“</w:t>
      </w:r>
      <w:r w:rsidRPr="00850D57">
        <w:rPr>
          <w:rFonts w:ascii="Trebuchet MS" w:hAnsi="Trebuchet MS"/>
          <w:b w:val="0"/>
          <w:sz w:val="22"/>
          <w:u w:val="single"/>
        </w:rPr>
        <w:t>Modificações</w:t>
      </w:r>
      <w:r w:rsidR="006761A9" w:rsidRPr="00850D57">
        <w:rPr>
          <w:rFonts w:ascii="Trebuchet MS" w:hAnsi="Trebuchet MS"/>
          <w:b w:val="0"/>
          <w:sz w:val="22"/>
        </w:rPr>
        <w:t>”</w:t>
      </w:r>
      <w:r w:rsidRPr="00850D57">
        <w:rPr>
          <w:rFonts w:ascii="Trebuchet MS" w:hAnsi="Trebuchet MS"/>
          <w:b w:val="0"/>
          <w:sz w:val="22"/>
        </w:rPr>
        <w:t xml:space="preserve">), devendo informar tais Modificações ao Agente Fiduciário. </w:t>
      </w:r>
    </w:p>
    <w:p w14:paraId="0A7F7EB4" w14:textId="77777777" w:rsidR="00822A09" w:rsidRPr="00837A88" w:rsidRDefault="00822A09" w:rsidP="00EA05BD">
      <w:pPr>
        <w:widowControl w:val="0"/>
        <w:spacing w:line="360" w:lineRule="auto"/>
        <w:jc w:val="both"/>
        <w:rPr>
          <w:rFonts w:ascii="Trebuchet MS" w:hAnsi="Trebuchet MS"/>
          <w:sz w:val="22"/>
          <w:szCs w:val="22"/>
        </w:rPr>
      </w:pPr>
    </w:p>
    <w:p w14:paraId="582C677A"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As Modificações serão implementadas pela Securitizadora sempre visando à manutenção da legalidade, veracidade, ausência de vícios, consistência, correção e suficiência dos Créditos Imobiliários. As Modificações estarão sujeitas às mesmas condições previstas neste Termo. </w:t>
      </w:r>
    </w:p>
    <w:p w14:paraId="3A8A93FA" w14:textId="77777777" w:rsidR="00822A09" w:rsidRPr="00850D57" w:rsidRDefault="00822A09" w:rsidP="00850D57">
      <w:pPr>
        <w:widowControl w:val="0"/>
        <w:spacing w:line="360" w:lineRule="auto"/>
        <w:jc w:val="both"/>
        <w:rPr>
          <w:rFonts w:ascii="Trebuchet MS" w:hAnsi="Trebuchet MS"/>
          <w:sz w:val="22"/>
        </w:rPr>
      </w:pPr>
    </w:p>
    <w:p w14:paraId="715BC3CC"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70" w:name="_Toc161226113"/>
      <w:bookmarkStart w:id="71" w:name="_Toc163704824"/>
      <w:bookmarkStart w:id="72" w:name="_Toc165278451"/>
      <w:bookmarkStart w:id="73" w:name="_Toc169690870"/>
      <w:bookmarkStart w:id="74" w:name="_Toc171650309"/>
      <w:bookmarkStart w:id="75" w:name="_Toc462336457"/>
      <w:bookmarkStart w:id="76" w:name="_Toc297814678"/>
      <w:r w:rsidRPr="00850D57">
        <w:rPr>
          <w:rFonts w:ascii="Trebuchet MS" w:hAnsi="Trebuchet MS"/>
          <w:sz w:val="22"/>
        </w:rPr>
        <w:t xml:space="preserve">CLÁUSULA </w:t>
      </w:r>
      <w:r w:rsidR="00BA1D85" w:rsidRPr="002F1017">
        <w:rPr>
          <w:rFonts w:ascii="Trebuchet MS" w:hAnsi="Trebuchet MS"/>
          <w:sz w:val="22"/>
          <w:szCs w:val="22"/>
        </w:rPr>
        <w:t>NONA</w:t>
      </w:r>
      <w:r w:rsidR="00BA1D85" w:rsidRPr="00850D57">
        <w:rPr>
          <w:rFonts w:ascii="Trebuchet MS" w:hAnsi="Trebuchet MS"/>
          <w:sz w:val="22"/>
        </w:rPr>
        <w:t xml:space="preserve"> </w:t>
      </w:r>
      <w:r w:rsidRPr="00850D57">
        <w:rPr>
          <w:rFonts w:ascii="Trebuchet MS" w:hAnsi="Trebuchet MS"/>
          <w:sz w:val="22"/>
        </w:rPr>
        <w:t>- DO AGENTE FIDUCIÁRIO</w:t>
      </w:r>
      <w:bookmarkEnd w:id="70"/>
      <w:bookmarkEnd w:id="71"/>
      <w:bookmarkEnd w:id="72"/>
      <w:bookmarkEnd w:id="73"/>
      <w:bookmarkEnd w:id="74"/>
      <w:bookmarkEnd w:id="75"/>
      <w:bookmarkEnd w:id="76"/>
    </w:p>
    <w:p w14:paraId="68734B1D" w14:textId="77777777" w:rsidR="00822A09" w:rsidRPr="00850D57" w:rsidRDefault="00822A09" w:rsidP="00EA05BD">
      <w:pPr>
        <w:pStyle w:val="Recuodecorpodetexto"/>
        <w:widowControl w:val="0"/>
        <w:spacing w:line="360" w:lineRule="auto"/>
        <w:rPr>
          <w:rFonts w:ascii="Trebuchet MS" w:hAnsi="Trebuchet MS"/>
          <w:sz w:val="22"/>
          <w:u w:val="single"/>
        </w:rPr>
      </w:pPr>
    </w:p>
    <w:p w14:paraId="2A1587DB"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Agente Fiduciário</w:t>
      </w:r>
      <w:r w:rsidRPr="00850D57">
        <w:rPr>
          <w:rFonts w:ascii="Trebuchet MS" w:hAnsi="Trebuchet MS"/>
          <w:b w:val="0"/>
          <w:sz w:val="22"/>
        </w:rPr>
        <w:t>: A Securitizadora nomeia o Agente Fiduciário definido no preâmbulo deste Termo, com poderes gerais de representação da comunhão dos Investidores.</w:t>
      </w:r>
    </w:p>
    <w:p w14:paraId="17099AC0" w14:textId="77777777" w:rsidR="00822A09" w:rsidRPr="00837A88"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66828872"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Declarações</w:t>
      </w:r>
      <w:r w:rsidRPr="00850D57">
        <w:rPr>
          <w:rFonts w:ascii="Trebuchet MS" w:hAnsi="Trebuchet MS"/>
          <w:b w:val="0"/>
          <w:sz w:val="22"/>
          <w:lang w:val="pt-BR"/>
        </w:rPr>
        <w:t>: O Agente Fiduciário ora nomeado declara expressamente:</w:t>
      </w:r>
    </w:p>
    <w:p w14:paraId="38B96F4E" w14:textId="77777777" w:rsidR="00822A09" w:rsidRPr="00850D57" w:rsidRDefault="00822A09" w:rsidP="00850D57">
      <w:pPr>
        <w:pStyle w:val="Corpodetexto3"/>
        <w:widowControl w:val="0"/>
        <w:spacing w:line="360" w:lineRule="auto"/>
        <w:rPr>
          <w:rFonts w:ascii="Trebuchet MS" w:hAnsi="Trebuchet MS"/>
          <w:sz w:val="22"/>
        </w:rPr>
      </w:pPr>
    </w:p>
    <w:p w14:paraId="3CEFE0C6" w14:textId="77777777" w:rsidR="00822A09" w:rsidRPr="002F1017" w:rsidRDefault="00A26216" w:rsidP="00850D57">
      <w:pPr>
        <w:widowControl w:val="0"/>
        <w:numPr>
          <w:ilvl w:val="0"/>
          <w:numId w:val="3"/>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aceitar integralmente o presente Termo, com todas as suas cláusulas e condições;</w:t>
      </w:r>
    </w:p>
    <w:p w14:paraId="598ED2D0" w14:textId="77777777" w:rsidR="00822A09" w:rsidRPr="002F1017" w:rsidRDefault="00A26216" w:rsidP="00850D57">
      <w:pPr>
        <w:widowControl w:val="0"/>
        <w:numPr>
          <w:ilvl w:val="0"/>
          <w:numId w:val="3"/>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aceitar a função que lhe é conferida, assumindo integralmente os deveres e atribuições previstos na legislação específica e neste Termo;</w:t>
      </w:r>
    </w:p>
    <w:p w14:paraId="573A48F5" w14:textId="77777777" w:rsidR="00822A09" w:rsidRPr="002F1017" w:rsidRDefault="00A26216" w:rsidP="00850D57">
      <w:pPr>
        <w:pStyle w:val="Corpodetexto2"/>
        <w:widowControl w:val="0"/>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851"/>
        </w:tabs>
        <w:autoSpaceDE/>
        <w:autoSpaceDN/>
        <w:spacing w:line="360" w:lineRule="auto"/>
        <w:ind w:left="0" w:firstLine="0"/>
        <w:rPr>
          <w:rFonts w:ascii="Trebuchet MS" w:hAnsi="Trebuchet MS"/>
          <w:sz w:val="22"/>
          <w:szCs w:val="22"/>
        </w:rPr>
      </w:pPr>
      <w:r w:rsidRPr="002F1017">
        <w:rPr>
          <w:rFonts w:ascii="Trebuchet MS" w:hAnsi="Trebuchet MS"/>
          <w:sz w:val="22"/>
          <w:szCs w:val="22"/>
        </w:rPr>
        <w:t>sob as penas da lei, não ter qualquer impedimento legal para o exercício da função que lhe é atribuída, conforme o Parágrafo Terceiro do Artigo 66 da Lei nº 6.404/76;</w:t>
      </w:r>
    </w:p>
    <w:p w14:paraId="720DBF36" w14:textId="77777777" w:rsidR="00822A09" w:rsidRPr="002F1017" w:rsidRDefault="00A26216" w:rsidP="00850D57">
      <w:pPr>
        <w:pStyle w:val="Corpodetexto2"/>
        <w:widowControl w:val="0"/>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851"/>
        </w:tabs>
        <w:autoSpaceDE/>
        <w:autoSpaceDN/>
        <w:spacing w:line="360" w:lineRule="auto"/>
        <w:ind w:left="0" w:firstLine="0"/>
        <w:rPr>
          <w:rFonts w:ascii="Trebuchet MS" w:hAnsi="Trebuchet MS"/>
          <w:sz w:val="22"/>
          <w:szCs w:val="22"/>
        </w:rPr>
      </w:pPr>
      <w:r w:rsidRPr="002F1017">
        <w:rPr>
          <w:rFonts w:ascii="Trebuchet MS" w:hAnsi="Trebuchet MS"/>
          <w:sz w:val="22"/>
          <w:szCs w:val="22"/>
        </w:rPr>
        <w:t>que é representado neste ato na forma de seu Estatuto Social;</w:t>
      </w:r>
    </w:p>
    <w:p w14:paraId="146D5D27" w14:textId="77777777" w:rsidR="00822A09" w:rsidRPr="002F1017" w:rsidRDefault="00A26216" w:rsidP="00850D57">
      <w:pPr>
        <w:pStyle w:val="Corpodetexto2"/>
        <w:widowControl w:val="0"/>
        <w:numPr>
          <w:ilvl w:val="0"/>
          <w:numId w:val="3"/>
        </w:numPr>
        <w:tabs>
          <w:tab w:val="left" w:pos="851"/>
        </w:tabs>
        <w:spacing w:line="360" w:lineRule="auto"/>
        <w:ind w:left="0" w:firstLine="0"/>
        <w:rPr>
          <w:rFonts w:ascii="Trebuchet MS" w:hAnsi="Trebuchet MS"/>
          <w:sz w:val="22"/>
          <w:szCs w:val="22"/>
        </w:rPr>
      </w:pPr>
      <w:r w:rsidRPr="002F1017">
        <w:rPr>
          <w:rFonts w:ascii="Trebuchet MS" w:hAnsi="Trebuchet MS"/>
          <w:sz w:val="22"/>
          <w:szCs w:val="22"/>
        </w:rPr>
        <w:t>não se encontrar em nenhuma das situações de conflito de interesse previstas nos Artigos 9º, inciso II, e 10, da Instrução CVM 28;</w:t>
      </w:r>
      <w:r w:rsidRPr="002F1017">
        <w:rPr>
          <w:rFonts w:ascii="Trebuchet MS" w:hAnsi="Trebuchet MS"/>
          <w:sz w:val="22"/>
          <w:szCs w:val="22"/>
          <w:lang w:val="pt-BR"/>
        </w:rPr>
        <w:t xml:space="preserve"> e</w:t>
      </w:r>
    </w:p>
    <w:p w14:paraId="429B4F40" w14:textId="77777777" w:rsidR="00822A09" w:rsidRPr="002F1017" w:rsidRDefault="00A26216" w:rsidP="00850D57">
      <w:pPr>
        <w:pStyle w:val="Corpodetexto2"/>
        <w:widowControl w:val="0"/>
        <w:numPr>
          <w:ilvl w:val="0"/>
          <w:numId w:val="3"/>
        </w:numPr>
        <w:tabs>
          <w:tab w:val="left" w:pos="851"/>
        </w:tabs>
        <w:spacing w:line="360" w:lineRule="auto"/>
        <w:ind w:left="0" w:firstLine="0"/>
        <w:rPr>
          <w:rFonts w:ascii="Trebuchet MS" w:hAnsi="Trebuchet MS"/>
          <w:sz w:val="22"/>
          <w:szCs w:val="22"/>
        </w:rPr>
      </w:pPr>
      <w:r w:rsidRPr="002F1017">
        <w:rPr>
          <w:rFonts w:ascii="Trebuchet MS" w:hAnsi="Trebuchet MS"/>
          <w:sz w:val="22"/>
          <w:szCs w:val="22"/>
        </w:rPr>
        <w:t>que analisou, diligentemente, os documentos relacionados com a Emissão, para verificação de sua legalidade</w:t>
      </w:r>
      <w:r w:rsidRPr="002F1017">
        <w:rPr>
          <w:rFonts w:ascii="Trebuchet MS" w:hAnsi="Trebuchet MS"/>
          <w:sz w:val="22"/>
          <w:szCs w:val="22"/>
          <w:lang w:val="pt-BR"/>
        </w:rPr>
        <w:t xml:space="preserve"> e da ausência de vícios da operação</w:t>
      </w:r>
      <w:r w:rsidRPr="002F1017">
        <w:rPr>
          <w:rFonts w:ascii="Trebuchet MS" w:hAnsi="Trebuchet MS"/>
          <w:sz w:val="22"/>
          <w:szCs w:val="22"/>
        </w:rPr>
        <w:t xml:space="preserve">, </w:t>
      </w:r>
      <w:r w:rsidRPr="002F1017">
        <w:rPr>
          <w:rFonts w:ascii="Trebuchet MS" w:hAnsi="Trebuchet MS"/>
          <w:sz w:val="22"/>
          <w:szCs w:val="22"/>
          <w:lang w:val="pt-BR"/>
        </w:rPr>
        <w:t xml:space="preserve">além da </w:t>
      </w:r>
      <w:r w:rsidRPr="002F1017">
        <w:rPr>
          <w:rFonts w:ascii="Trebuchet MS" w:hAnsi="Trebuchet MS"/>
          <w:sz w:val="22"/>
          <w:szCs w:val="22"/>
        </w:rPr>
        <w:t>veracidade, consistência, correção e suficiência das informações disponibilizadas pela Securitizadora</w:t>
      </w:r>
      <w:r w:rsidRPr="002F1017">
        <w:rPr>
          <w:rFonts w:ascii="Trebuchet MS" w:hAnsi="Trebuchet MS"/>
          <w:sz w:val="22"/>
          <w:szCs w:val="22"/>
          <w:lang w:val="pt-BR"/>
        </w:rPr>
        <w:t xml:space="preserve"> no presente Termo.</w:t>
      </w:r>
    </w:p>
    <w:p w14:paraId="5B3C18EC" w14:textId="77777777" w:rsidR="00822A09" w:rsidRPr="002F1017"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2B950B4C" w14:textId="77777777" w:rsidR="00822A09" w:rsidRPr="002F101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szCs w:val="22"/>
        </w:rPr>
      </w:pPr>
      <w:r w:rsidRPr="002F1017">
        <w:rPr>
          <w:rFonts w:ascii="Trebuchet MS" w:hAnsi="Trebuchet MS"/>
          <w:b w:val="0"/>
          <w:sz w:val="22"/>
          <w:szCs w:val="22"/>
          <w:u w:val="single"/>
          <w:lang w:val="pt-BR"/>
        </w:rPr>
        <w:t>Funções Do Agente Fiduciário</w:t>
      </w:r>
      <w:r w:rsidRPr="002F1017">
        <w:rPr>
          <w:rFonts w:ascii="Trebuchet MS" w:hAnsi="Trebuchet MS"/>
          <w:b w:val="0"/>
          <w:sz w:val="22"/>
          <w:szCs w:val="22"/>
          <w:lang w:val="pt-BR"/>
        </w:rPr>
        <w:t xml:space="preserve">: </w:t>
      </w:r>
      <w:r w:rsidRPr="002F1017">
        <w:rPr>
          <w:rFonts w:ascii="Trebuchet MS" w:hAnsi="Trebuchet MS"/>
          <w:b w:val="0"/>
          <w:sz w:val="22"/>
          <w:szCs w:val="22"/>
        </w:rPr>
        <w:t>O Agente Fiduciário deverá exercer suas funções de acordo com este Termo e na regulamentação em vigor.</w:t>
      </w:r>
    </w:p>
    <w:p w14:paraId="0FDF3C3A" w14:textId="77777777" w:rsidR="00822A09" w:rsidRPr="00837A88"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021639D7"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Remuneração do Agente Fiduciário</w:t>
      </w:r>
      <w:r w:rsidRPr="00850D57">
        <w:rPr>
          <w:rFonts w:ascii="Trebuchet MS" w:hAnsi="Trebuchet MS"/>
          <w:b w:val="0"/>
          <w:sz w:val="22"/>
        </w:rPr>
        <w:t xml:space="preserve">: O Agente Fiduciário receberá da Securitizadora, sem direito de restituição do Patrimônio Separado, como remuneração pelo desempenho dos deveres e atribuições que lhe competem, nos termos da lei e deste Termo, parcelas anuais de </w:t>
      </w:r>
      <w:r w:rsidR="00FE5E87" w:rsidRPr="00850D57">
        <w:rPr>
          <w:rFonts w:ascii="Trebuchet MS" w:hAnsi="Trebuchet MS"/>
          <w:b w:val="0"/>
          <w:sz w:val="22"/>
        </w:rPr>
        <w:t xml:space="preserve">R$ </w:t>
      </w:r>
      <w:r w:rsidR="00FE5E87" w:rsidRPr="00837A88">
        <w:rPr>
          <w:rFonts w:ascii="Trebuchet MS" w:hAnsi="Trebuchet MS"/>
          <w:b w:val="0"/>
          <w:sz w:val="22"/>
          <w:szCs w:val="22"/>
        </w:rPr>
        <w:t>11.068,08</w:t>
      </w:r>
      <w:r w:rsidR="00FE5E87" w:rsidRPr="00837A88">
        <w:rPr>
          <w:rFonts w:ascii="Trebuchet MS" w:hAnsi="Trebuchet MS" w:cs="Trebuchet MS"/>
          <w:b w:val="0"/>
          <w:sz w:val="22"/>
          <w:szCs w:val="22"/>
        </w:rPr>
        <w:t xml:space="preserve"> (</w:t>
      </w:r>
      <w:r w:rsidR="00FE5E87" w:rsidRPr="00837A88">
        <w:rPr>
          <w:rFonts w:ascii="Trebuchet MS" w:hAnsi="Trebuchet MS"/>
          <w:b w:val="0"/>
          <w:sz w:val="22"/>
          <w:szCs w:val="22"/>
        </w:rPr>
        <w:t>onze</w:t>
      </w:r>
      <w:r w:rsidR="00FE5E87" w:rsidRPr="00850D57">
        <w:rPr>
          <w:rFonts w:ascii="Trebuchet MS" w:hAnsi="Trebuchet MS"/>
          <w:b w:val="0"/>
          <w:sz w:val="22"/>
        </w:rPr>
        <w:t xml:space="preserve"> mil, sessenta e </w:t>
      </w:r>
      <w:r w:rsidR="00FE5E87" w:rsidRPr="00837A88">
        <w:rPr>
          <w:rFonts w:ascii="Trebuchet MS" w:hAnsi="Trebuchet MS"/>
          <w:b w:val="0"/>
          <w:sz w:val="22"/>
          <w:szCs w:val="22"/>
        </w:rPr>
        <w:t>oito reais e oito</w:t>
      </w:r>
      <w:r w:rsidR="00FE5E87" w:rsidRPr="00850D57">
        <w:rPr>
          <w:rFonts w:ascii="Trebuchet MS" w:hAnsi="Trebuchet MS"/>
          <w:b w:val="0"/>
          <w:sz w:val="22"/>
        </w:rPr>
        <w:t xml:space="preserve"> centavos)</w:t>
      </w:r>
      <w:r w:rsidRPr="00850D57">
        <w:rPr>
          <w:rFonts w:ascii="Trebuchet MS" w:hAnsi="Trebuchet MS"/>
          <w:b w:val="0"/>
          <w:sz w:val="22"/>
        </w:rPr>
        <w:t xml:space="preserve">, sendo a primeira parcela devida no 5º Dia Útil a contar da data de integralização dos CRI e as demais, nas mesmas datas dos anos subsequentes. </w:t>
      </w:r>
    </w:p>
    <w:p w14:paraId="29B5AC7F" w14:textId="77777777" w:rsidR="00822A09" w:rsidRPr="00837A88" w:rsidRDefault="00822A09" w:rsidP="00850D57">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lang w:val="pt-BR"/>
        </w:rPr>
      </w:pPr>
    </w:p>
    <w:p w14:paraId="39A7513E"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lang w:val="pt-BR"/>
        </w:rPr>
      </w:pPr>
      <w:r w:rsidRPr="00850D57">
        <w:rPr>
          <w:rFonts w:ascii="Trebuchet MS" w:hAnsi="Trebuchet MS"/>
          <w:b w:val="0"/>
          <w:sz w:val="22"/>
        </w:rPr>
        <w:t xml:space="preserve">As parcelas referidas acima serão atualizadas pelo </w:t>
      </w:r>
      <w:r w:rsidRPr="00850D57">
        <w:rPr>
          <w:rFonts w:ascii="Trebuchet MS" w:hAnsi="Trebuchet MS"/>
          <w:b w:val="0"/>
          <w:sz w:val="22"/>
          <w:lang w:val="pt-BR"/>
        </w:rPr>
        <w:t>IPCA/IBGE</w:t>
      </w:r>
      <w:r w:rsidRPr="00850D57">
        <w:rPr>
          <w:rFonts w:ascii="Trebuchet MS" w:hAnsi="Trebuchet MS"/>
          <w:b w:val="0"/>
          <w:sz w:val="22"/>
        </w:rPr>
        <w:t xml:space="preserve"> ou, na sua falta, pelo mesmo índice que vier a substituí-lo, a partir da data </w:t>
      </w:r>
      <w:r w:rsidRPr="00850D57">
        <w:rPr>
          <w:rFonts w:ascii="Trebuchet MS" w:hAnsi="Trebuchet MS"/>
          <w:b w:val="0"/>
          <w:sz w:val="22"/>
          <w:lang w:val="pt-BR"/>
        </w:rPr>
        <w:t>do primeiro pagamento</w:t>
      </w:r>
      <w:r w:rsidRPr="00850D57">
        <w:rPr>
          <w:rFonts w:ascii="Trebuchet MS" w:hAnsi="Trebuchet MS"/>
          <w:b w:val="0"/>
          <w:sz w:val="22"/>
        </w:rPr>
        <w:t xml:space="preserve"> até as datas de pagamento de cada parcela, calculadas </w:t>
      </w:r>
      <w:r w:rsidRPr="00850D57">
        <w:rPr>
          <w:rFonts w:ascii="Trebuchet MS" w:hAnsi="Trebuchet MS"/>
          <w:b w:val="0"/>
          <w:i/>
          <w:sz w:val="22"/>
        </w:rPr>
        <w:t>pro rata die</w:t>
      </w:r>
      <w:r w:rsidRPr="00850D57">
        <w:rPr>
          <w:rFonts w:ascii="Trebuchet MS" w:hAnsi="Trebuchet MS"/>
          <w:b w:val="0"/>
          <w:sz w:val="22"/>
        </w:rPr>
        <w:t>, se necessário.</w:t>
      </w:r>
    </w:p>
    <w:p w14:paraId="62E47E7B" w14:textId="77777777" w:rsidR="00822A09" w:rsidRPr="00837A88" w:rsidRDefault="00822A09" w:rsidP="00850D57">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
    <w:p w14:paraId="72D50F0B"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lang w:val="pt-BR"/>
        </w:rPr>
      </w:pPr>
      <w:r w:rsidRPr="00850D57">
        <w:rPr>
          <w:rFonts w:ascii="Trebuchet MS" w:hAnsi="Trebuchet MS"/>
          <w:b w:val="0"/>
          <w:sz w:val="22"/>
        </w:rPr>
        <w:t>No caso de inadimplemento da Emissora, todas as despesas em que o Agente Fiduciário venha a incorrer para resguardar os interesses do Investidor deverão ser previamente aprovadas e adiantadas pelos titulares de CRI. Tais despesas incluem os gastos com honorários advocatícios, inclusive de terceiros, depósitos, indenizações, custas e taxas judiciárias de ações propostas pelo Agente Fiduciário, desde que relacionadas à solução da inadimplência, enquanto representante do Investidor. As eventuais despesas, depósitos e custas judiciais decorrentes da sucumbência em ações judiciais serão</w:t>
      </w:r>
      <w:r w:rsidRPr="00850D57">
        <w:rPr>
          <w:rFonts w:ascii="Trebuchet MS" w:hAnsi="Trebuchet MS"/>
          <w:b w:val="0"/>
          <w:sz w:val="22"/>
          <w:lang w:val="pt-BR"/>
        </w:rPr>
        <w:t>, no caso de ocorrência efetiva,</w:t>
      </w:r>
      <w:r w:rsidRPr="00850D57">
        <w:rPr>
          <w:rFonts w:ascii="Trebuchet MS" w:hAnsi="Trebuchet MS"/>
          <w:b w:val="0"/>
          <w:sz w:val="22"/>
        </w:rPr>
        <w:t xml:space="preserve"> </w:t>
      </w:r>
      <w:r w:rsidRPr="00850D57">
        <w:rPr>
          <w:rFonts w:ascii="Trebuchet MS" w:hAnsi="Trebuchet MS"/>
          <w:b w:val="0"/>
          <w:sz w:val="22"/>
          <w:lang w:val="pt-BR"/>
        </w:rPr>
        <w:t>diretamente</w:t>
      </w:r>
      <w:r w:rsidRPr="00850D57">
        <w:rPr>
          <w:rFonts w:ascii="Trebuchet MS" w:hAnsi="Trebuchet MS"/>
          <w:b w:val="0"/>
          <w:sz w:val="22"/>
        </w:rPr>
        <w:t xml:space="preserve"> suportadas pelo</w:t>
      </w:r>
      <w:r w:rsidRPr="00850D57">
        <w:rPr>
          <w:rFonts w:ascii="Trebuchet MS" w:hAnsi="Trebuchet MS"/>
          <w:b w:val="0"/>
          <w:sz w:val="22"/>
          <w:lang w:val="pt-BR"/>
        </w:rPr>
        <w:t>s</w:t>
      </w:r>
      <w:r w:rsidRPr="00850D57">
        <w:rPr>
          <w:rFonts w:ascii="Trebuchet MS" w:hAnsi="Trebuchet MS"/>
          <w:b w:val="0"/>
          <w:sz w:val="22"/>
        </w:rPr>
        <w:t xml:space="preserve"> Investidor</w:t>
      </w:r>
      <w:r w:rsidRPr="00850D57">
        <w:rPr>
          <w:rFonts w:ascii="Trebuchet MS" w:hAnsi="Trebuchet MS"/>
          <w:b w:val="0"/>
          <w:sz w:val="22"/>
          <w:lang w:val="pt-BR"/>
        </w:rPr>
        <w:t>es</w:t>
      </w:r>
      <w:r w:rsidRPr="00850D57">
        <w:rPr>
          <w:rFonts w:ascii="Trebuchet MS" w:hAnsi="Trebuchet MS"/>
          <w:b w:val="0"/>
          <w:sz w:val="22"/>
        </w:rPr>
        <w:t xml:space="preserve">, bem como </w:t>
      </w:r>
      <w:r w:rsidRPr="00850D57">
        <w:rPr>
          <w:rFonts w:ascii="Trebuchet MS" w:hAnsi="Trebuchet MS"/>
          <w:b w:val="0"/>
          <w:sz w:val="22"/>
          <w:lang w:val="pt-BR"/>
        </w:rPr>
        <w:t xml:space="preserve">caberá aos mesmos </w:t>
      </w:r>
      <w:r w:rsidRPr="00850D57">
        <w:rPr>
          <w:rFonts w:ascii="Trebuchet MS" w:hAnsi="Trebuchet MS"/>
          <w:b w:val="0"/>
          <w:sz w:val="22"/>
        </w:rPr>
        <w:t>a remuneração e as despesas reembolsáveis do Agente Fiduciário, na hipótese de a Emissora permanecer em inadimplência com relação ao pagamento destas.</w:t>
      </w:r>
    </w:p>
    <w:p w14:paraId="72AF1B72" w14:textId="77777777" w:rsidR="00822A09" w:rsidRPr="00850D57" w:rsidRDefault="00822A09" w:rsidP="00850D57">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lang w:val="pt-BR"/>
        </w:rPr>
      </w:pPr>
    </w:p>
    <w:p w14:paraId="42BCC765"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A remuneração não inclui as despesas extraordinárias incorridas durante ou após a prestação dos serviços e que sejam consideradas necessárias ao exercício da função do Agente Fiduciário, tais como, por exemplo,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as quais serão cobertas pelo Patrimônio Separado. </w:t>
      </w:r>
    </w:p>
    <w:p w14:paraId="5F3A4595" w14:textId="77777777" w:rsidR="00822A09" w:rsidRPr="00850D57" w:rsidRDefault="00822A09" w:rsidP="00850D57">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lang w:val="pt-BR"/>
        </w:rPr>
      </w:pPr>
    </w:p>
    <w:p w14:paraId="598C4170"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Caso a Emissora atrase o pagamento das remunerações previstas no item </w:t>
      </w:r>
      <w:r w:rsidR="00EB6E38" w:rsidRPr="00837A88">
        <w:rPr>
          <w:rFonts w:ascii="Trebuchet MS" w:hAnsi="Trebuchet MS"/>
          <w:b w:val="0"/>
          <w:sz w:val="22"/>
          <w:szCs w:val="22"/>
          <w:lang w:val="pt-BR"/>
        </w:rPr>
        <w:t>9</w:t>
      </w:r>
      <w:r w:rsidR="00EB6E38" w:rsidRPr="00850D57">
        <w:rPr>
          <w:rFonts w:ascii="Trebuchet MS" w:hAnsi="Trebuchet MS"/>
          <w:b w:val="0"/>
          <w:sz w:val="22"/>
          <w:lang w:val="pt-BR"/>
        </w:rPr>
        <w:t>.</w:t>
      </w:r>
      <w:r w:rsidRPr="00850D57">
        <w:rPr>
          <w:rFonts w:ascii="Trebuchet MS" w:hAnsi="Trebuchet MS"/>
          <w:b w:val="0"/>
          <w:sz w:val="22"/>
        </w:rPr>
        <w:t xml:space="preserve">4, acima, estará sujeita à multa moratória de 2% (dois por cento) sobre o valor do débito, bem como a juros moratórios de 1% (um por cento) ao mês, ficando o valor do débito em atraso sujeito ao reajuste pelo mesmo índice de atualização das parcelas, definido no item </w:t>
      </w:r>
      <w:r w:rsidR="00EB6E38" w:rsidRPr="00837A88">
        <w:rPr>
          <w:rFonts w:ascii="Trebuchet MS" w:hAnsi="Trebuchet MS"/>
          <w:b w:val="0"/>
          <w:sz w:val="22"/>
          <w:szCs w:val="22"/>
          <w:lang w:val="pt-BR"/>
        </w:rPr>
        <w:t>9</w:t>
      </w:r>
      <w:r w:rsidRPr="00850D57">
        <w:rPr>
          <w:rFonts w:ascii="Trebuchet MS" w:hAnsi="Trebuchet MS"/>
          <w:b w:val="0"/>
          <w:sz w:val="22"/>
        </w:rPr>
        <w:t xml:space="preserve">.4.1 acima, o qual incidirá desde a data de mora até a data de efetivo pagamento, calculado </w:t>
      </w:r>
      <w:r w:rsidRPr="00850D57">
        <w:rPr>
          <w:rFonts w:ascii="Trebuchet MS" w:hAnsi="Trebuchet MS"/>
          <w:b w:val="0"/>
          <w:i/>
          <w:sz w:val="22"/>
        </w:rPr>
        <w:t>pro rata die</w:t>
      </w:r>
      <w:r w:rsidRPr="00850D57">
        <w:rPr>
          <w:rFonts w:ascii="Trebuchet MS" w:hAnsi="Trebuchet MS"/>
          <w:b w:val="0"/>
          <w:sz w:val="22"/>
        </w:rPr>
        <w:t>, se necessário.</w:t>
      </w:r>
    </w:p>
    <w:p w14:paraId="74B75D7F" w14:textId="77777777" w:rsidR="00822A09" w:rsidRPr="00850D57" w:rsidRDefault="00822A09" w:rsidP="00850D57">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lang w:val="pt-BR"/>
        </w:rPr>
      </w:pPr>
    </w:p>
    <w:p w14:paraId="398ABBFC"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Os valores referidos acima </w:t>
      </w:r>
      <w:r w:rsidRPr="00850D57">
        <w:rPr>
          <w:rFonts w:ascii="Trebuchet MS" w:hAnsi="Trebuchet MS"/>
          <w:b w:val="0"/>
          <w:sz w:val="22"/>
          <w:lang w:val="pt-BR"/>
        </w:rPr>
        <w:t>já estão</w:t>
      </w:r>
      <w:r w:rsidRPr="00850D57">
        <w:rPr>
          <w:rFonts w:ascii="Trebuchet MS" w:hAnsi="Trebuchet MS"/>
          <w:b w:val="0"/>
          <w:sz w:val="22"/>
        </w:rPr>
        <w:t xml:space="preserve"> acrescidos dos impostos que incidem sobre a prestação desses serviços, tais como ISS</w:t>
      </w:r>
      <w:r w:rsidRPr="00850D57">
        <w:rPr>
          <w:rFonts w:ascii="Trebuchet MS" w:hAnsi="Trebuchet MS"/>
          <w:b w:val="0"/>
          <w:sz w:val="22"/>
          <w:lang w:val="pt-BR"/>
        </w:rPr>
        <w:t xml:space="preserve"> (Imposto Sobre Serviços de Qualquer Natureza)</w:t>
      </w:r>
      <w:r w:rsidRPr="00850D57">
        <w:rPr>
          <w:rFonts w:ascii="Trebuchet MS" w:hAnsi="Trebuchet MS"/>
          <w:b w:val="0"/>
          <w:sz w:val="22"/>
        </w:rPr>
        <w:t xml:space="preserve">, PIS (Contribuição ao Programa de Integração Social) e COFINS (Contribuição para Financiamento da Seguridade Social), excetuando-se o imposto de renda, de responsabilidade </w:t>
      </w:r>
      <w:r w:rsidRPr="00850D57">
        <w:rPr>
          <w:rFonts w:ascii="Trebuchet MS" w:hAnsi="Trebuchet MS"/>
          <w:b w:val="0"/>
          <w:sz w:val="22"/>
          <w:lang w:val="pt-BR"/>
        </w:rPr>
        <w:t>da fonte pagadora</w:t>
      </w:r>
      <w:r w:rsidRPr="00850D57">
        <w:rPr>
          <w:rFonts w:ascii="Trebuchet MS" w:hAnsi="Trebuchet MS"/>
          <w:b w:val="0"/>
          <w:sz w:val="22"/>
        </w:rPr>
        <w:t xml:space="preserve">. </w:t>
      </w:r>
    </w:p>
    <w:p w14:paraId="1A5A8D4A" w14:textId="77777777" w:rsidR="00822A09" w:rsidRPr="002F1017" w:rsidRDefault="00822A09" w:rsidP="00850D57">
      <w:pPr>
        <w:pStyle w:val="Ttulo"/>
        <w:widowControl w:val="0"/>
        <w:spacing w:line="360" w:lineRule="auto"/>
        <w:jc w:val="both"/>
        <w:rPr>
          <w:rFonts w:ascii="Trebuchet MS" w:hAnsi="Trebuchet MS"/>
          <w:b w:val="0"/>
          <w:sz w:val="22"/>
          <w:szCs w:val="22"/>
          <w:lang w:val="pt-BR"/>
        </w:rPr>
      </w:pPr>
    </w:p>
    <w:p w14:paraId="1EEB0216" w14:textId="77777777" w:rsidR="00822A09" w:rsidRPr="002F101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szCs w:val="22"/>
        </w:rPr>
      </w:pPr>
      <w:r w:rsidRPr="002F1017">
        <w:rPr>
          <w:rFonts w:ascii="Trebuchet MS" w:hAnsi="Trebuchet MS"/>
          <w:b w:val="0"/>
          <w:sz w:val="22"/>
          <w:szCs w:val="22"/>
          <w:u w:val="single"/>
          <w:lang w:val="pt-BR"/>
        </w:rPr>
        <w:t>Responsabilidades do Agente Fiduciário</w:t>
      </w:r>
      <w:r w:rsidRPr="002F1017">
        <w:rPr>
          <w:rFonts w:ascii="Trebuchet MS" w:hAnsi="Trebuchet MS"/>
          <w:b w:val="0"/>
          <w:sz w:val="22"/>
          <w:szCs w:val="22"/>
          <w:lang w:val="pt-BR"/>
        </w:rPr>
        <w:t xml:space="preserve">: </w:t>
      </w:r>
      <w:r w:rsidRPr="002F1017">
        <w:rPr>
          <w:rFonts w:ascii="Trebuchet MS" w:hAnsi="Trebuchet MS"/>
          <w:b w:val="0"/>
          <w:sz w:val="22"/>
          <w:szCs w:val="22"/>
        </w:rPr>
        <w:t>Incumbe ao Agente Fiduciário ora nomeado, além dos deveres previstos em lei ou em ato normativo da CVM:</w:t>
      </w:r>
    </w:p>
    <w:p w14:paraId="38BBD44B" w14:textId="77777777" w:rsidR="00822A09" w:rsidRPr="002F1017" w:rsidRDefault="00822A09" w:rsidP="00850D57">
      <w:pPr>
        <w:pStyle w:val="Ttulo"/>
        <w:widowControl w:val="0"/>
        <w:spacing w:line="360" w:lineRule="auto"/>
        <w:jc w:val="both"/>
        <w:rPr>
          <w:rFonts w:ascii="Trebuchet MS" w:hAnsi="Trebuchet MS"/>
          <w:b w:val="0"/>
          <w:sz w:val="22"/>
          <w:szCs w:val="22"/>
        </w:rPr>
      </w:pPr>
    </w:p>
    <w:p w14:paraId="18CC13F8"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zelar pela proteção dos direitos e interesses dos Investidores, empregando no exercício da função o cuidado e a diligência que todo homem ativo e probo emprega na administração dos próprios bens, acompanhando a atuação da Securitizadora na administração do Patrimônio Separado;</w:t>
      </w:r>
    </w:p>
    <w:p w14:paraId="6826D8F3" w14:textId="77777777" w:rsidR="00837A88" w:rsidRDefault="00837A88" w:rsidP="00837A88">
      <w:pPr>
        <w:widowControl w:val="0"/>
        <w:tabs>
          <w:tab w:val="left" w:pos="851"/>
        </w:tabs>
        <w:spacing w:line="360" w:lineRule="auto"/>
        <w:jc w:val="both"/>
        <w:rPr>
          <w:rFonts w:ascii="Trebuchet MS" w:hAnsi="Trebuchet MS"/>
          <w:sz w:val="22"/>
          <w:szCs w:val="22"/>
        </w:rPr>
      </w:pPr>
    </w:p>
    <w:p w14:paraId="355DC389"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adotar, quando cabível, medidas judiciais ou extrajudiciais necessárias à defesa dos interesses dos Investidores, bem como à realização dos créditos afetados ao Patrimônio Separado, caso a Securitizadora não o faça;</w:t>
      </w:r>
    </w:p>
    <w:p w14:paraId="69232FC4" w14:textId="77777777" w:rsidR="00837A88" w:rsidRDefault="00837A88" w:rsidP="00837A88">
      <w:pPr>
        <w:widowControl w:val="0"/>
        <w:tabs>
          <w:tab w:val="left" w:pos="851"/>
        </w:tabs>
        <w:spacing w:line="360" w:lineRule="auto"/>
        <w:jc w:val="both"/>
        <w:rPr>
          <w:rFonts w:ascii="Trebuchet MS" w:hAnsi="Trebuchet MS"/>
          <w:sz w:val="22"/>
          <w:szCs w:val="22"/>
        </w:rPr>
      </w:pPr>
    </w:p>
    <w:p w14:paraId="05EC599C"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exercer, na hipótese de insolvência da Securitizadora, a administração do Patrimônio Separado, conforme estabelecido neste Termo;</w:t>
      </w:r>
    </w:p>
    <w:p w14:paraId="57365C42" w14:textId="77777777" w:rsidR="00837A88" w:rsidRDefault="00837A88" w:rsidP="00837A88">
      <w:pPr>
        <w:widowControl w:val="0"/>
        <w:tabs>
          <w:tab w:val="left" w:pos="851"/>
        </w:tabs>
        <w:spacing w:line="360" w:lineRule="auto"/>
        <w:jc w:val="both"/>
        <w:rPr>
          <w:rFonts w:ascii="Trebuchet MS" w:hAnsi="Trebuchet MS"/>
          <w:sz w:val="22"/>
          <w:szCs w:val="22"/>
        </w:rPr>
      </w:pPr>
    </w:p>
    <w:p w14:paraId="5B7E3EB8"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promover, na forma prevista neste Termo, a liquidação do Patrimônio Separado;</w:t>
      </w:r>
    </w:p>
    <w:p w14:paraId="15390485" w14:textId="77777777" w:rsidR="00837A88" w:rsidRDefault="00837A88" w:rsidP="00837A88">
      <w:pPr>
        <w:widowControl w:val="0"/>
        <w:tabs>
          <w:tab w:val="left" w:pos="851"/>
        </w:tabs>
        <w:spacing w:line="360" w:lineRule="auto"/>
        <w:jc w:val="both"/>
        <w:rPr>
          <w:rFonts w:ascii="Trebuchet MS" w:hAnsi="Trebuchet MS"/>
          <w:sz w:val="22"/>
          <w:szCs w:val="22"/>
        </w:rPr>
      </w:pPr>
    </w:p>
    <w:p w14:paraId="476F1677"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convocar assembleia geral dos Investidores para deliberar sobre as normas de administração ou liquidação do Patrimônio Separado no caso de insuficiência de tal patrimônio;</w:t>
      </w:r>
    </w:p>
    <w:p w14:paraId="0BBDBD42" w14:textId="77777777" w:rsidR="00837A88" w:rsidRDefault="00837A88" w:rsidP="00837A88">
      <w:pPr>
        <w:widowControl w:val="0"/>
        <w:tabs>
          <w:tab w:val="left" w:pos="851"/>
        </w:tabs>
        <w:spacing w:line="360" w:lineRule="auto"/>
        <w:jc w:val="both"/>
        <w:rPr>
          <w:rFonts w:ascii="Trebuchet MS" w:hAnsi="Trebuchet MS"/>
          <w:sz w:val="22"/>
          <w:szCs w:val="22"/>
        </w:rPr>
      </w:pPr>
    </w:p>
    <w:p w14:paraId="09124148"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no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Securitizadora ou a quem esta indicar, em até 30 (trinta) dias da data de sua renúncia, cópia de toda a escrituração, correspondência e demais papéis, registros magnéticos de informação e documentos em geral relacionados ao exercício de suas funções;</w:t>
      </w:r>
    </w:p>
    <w:p w14:paraId="1C5F1264" w14:textId="77777777" w:rsidR="00837A88" w:rsidRPr="00837A88" w:rsidRDefault="00837A88" w:rsidP="00837A88">
      <w:pPr>
        <w:widowControl w:val="0"/>
        <w:tabs>
          <w:tab w:val="left" w:pos="851"/>
        </w:tabs>
        <w:spacing w:line="360" w:lineRule="auto"/>
        <w:jc w:val="both"/>
        <w:rPr>
          <w:rFonts w:ascii="Trebuchet MS" w:hAnsi="Trebuchet MS"/>
          <w:b/>
          <w:sz w:val="22"/>
          <w:szCs w:val="22"/>
        </w:rPr>
      </w:pPr>
    </w:p>
    <w:p w14:paraId="065158C1"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b/>
          <w:sz w:val="22"/>
          <w:szCs w:val="22"/>
        </w:rPr>
      </w:pPr>
      <w:r w:rsidRPr="002F1017">
        <w:rPr>
          <w:rFonts w:ascii="Trebuchet MS" w:hAnsi="Trebuchet MS"/>
          <w:sz w:val="22"/>
          <w:szCs w:val="22"/>
        </w:rPr>
        <w:t>conservar em boa guarda toda a escrituração, correspondência, demais papéis, registros magnéticos de informação e documentos em geral relacionados ao exercício de suas funções, recebidos da Securitizadora;</w:t>
      </w:r>
      <w:r w:rsidRPr="002F1017">
        <w:rPr>
          <w:rFonts w:ascii="Trebuchet MS" w:hAnsi="Trebuchet MS"/>
          <w:b/>
          <w:sz w:val="22"/>
          <w:szCs w:val="22"/>
        </w:rPr>
        <w:t xml:space="preserve"> </w:t>
      </w:r>
    </w:p>
    <w:p w14:paraId="79C69018" w14:textId="77777777" w:rsidR="00837A88" w:rsidRDefault="00837A88" w:rsidP="00837A88">
      <w:pPr>
        <w:widowControl w:val="0"/>
        <w:tabs>
          <w:tab w:val="left" w:pos="851"/>
        </w:tabs>
        <w:spacing w:line="360" w:lineRule="auto"/>
        <w:jc w:val="both"/>
        <w:rPr>
          <w:rFonts w:ascii="Trebuchet MS" w:hAnsi="Trebuchet MS"/>
          <w:sz w:val="22"/>
          <w:szCs w:val="22"/>
        </w:rPr>
      </w:pPr>
    </w:p>
    <w:p w14:paraId="5192DA76"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verificar, no momento de aceitar a função, a veracidade das informações contidas no presente Termo, nos CRI e demais documentos entregues pela Securitizadora, bem como a regularidade deste Termo, diligenciando no sentido de que sejam sanadas as omissões, falhas ou defeitos de que tenha conhecimento;</w:t>
      </w:r>
      <w:r w:rsidRPr="002F1017">
        <w:rPr>
          <w:rFonts w:ascii="Trebuchet MS" w:hAnsi="Trebuchet MS"/>
          <w:b/>
          <w:sz w:val="22"/>
          <w:szCs w:val="22"/>
        </w:rPr>
        <w:t xml:space="preserve"> </w:t>
      </w:r>
    </w:p>
    <w:p w14:paraId="09D3B085" w14:textId="77777777" w:rsidR="00837A88" w:rsidRDefault="00837A88" w:rsidP="00837A88">
      <w:pPr>
        <w:widowControl w:val="0"/>
        <w:tabs>
          <w:tab w:val="left" w:pos="851"/>
        </w:tabs>
        <w:spacing w:line="360" w:lineRule="auto"/>
        <w:jc w:val="both"/>
        <w:rPr>
          <w:rFonts w:ascii="Trebuchet MS" w:hAnsi="Trebuchet MS"/>
          <w:sz w:val="22"/>
          <w:szCs w:val="22"/>
        </w:rPr>
      </w:pPr>
    </w:p>
    <w:p w14:paraId="19279504" w14:textId="77777777" w:rsidR="00822A09" w:rsidRPr="00837A88"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837A88">
        <w:rPr>
          <w:rFonts w:ascii="Trebuchet MS" w:hAnsi="Trebuchet MS"/>
          <w:sz w:val="22"/>
          <w:szCs w:val="22"/>
        </w:rPr>
        <w:t>exercer, especialmente quanto ao controle da efetividade e realização de garantias constituídas em favor dos Investidores, a seguinte atribuição:</w:t>
      </w:r>
      <w:r w:rsidR="00837A88">
        <w:rPr>
          <w:rFonts w:ascii="Trebuchet MS" w:hAnsi="Trebuchet MS"/>
          <w:sz w:val="22"/>
          <w:szCs w:val="22"/>
        </w:rPr>
        <w:t xml:space="preserve"> </w:t>
      </w:r>
      <w:r w:rsidRPr="00837A88">
        <w:rPr>
          <w:rFonts w:ascii="Trebuchet MS" w:hAnsi="Trebuchet MS"/>
          <w:sz w:val="22"/>
          <w:szCs w:val="22"/>
        </w:rPr>
        <w:t xml:space="preserve">acompanhar mensalmente, por meio de gestões junto à Securitizadora e do relatório que lhe for disponibilizado pelo </w:t>
      </w:r>
      <w:r w:rsidRPr="00837A88">
        <w:rPr>
          <w:rFonts w:ascii="Trebuchet MS" w:hAnsi="Trebuchet MS"/>
          <w:i/>
          <w:sz w:val="22"/>
          <w:szCs w:val="22"/>
        </w:rPr>
        <w:t>Servicer</w:t>
      </w:r>
      <w:r w:rsidRPr="00837A88">
        <w:rPr>
          <w:rFonts w:ascii="Trebuchet MS" w:hAnsi="Trebuchet MS"/>
          <w:sz w:val="22"/>
          <w:szCs w:val="22"/>
        </w:rPr>
        <w:t xml:space="preserve">, diretamente ou por intermédio de prepostos que vier a indicar, o andamento do processo de transferência dos Créditos Imobiliários individualizados no Anexo I ao presente, sua realização conforme prevista neste Termo, especialmente quanto ao nível de inadimplência dos Devedores, bem como o andamento detalhado de seu fluxo; </w:t>
      </w:r>
    </w:p>
    <w:p w14:paraId="1E8C84DC" w14:textId="77777777" w:rsidR="00837A88" w:rsidRDefault="00837A88" w:rsidP="00837A88">
      <w:pPr>
        <w:widowControl w:val="0"/>
        <w:tabs>
          <w:tab w:val="left" w:pos="851"/>
        </w:tabs>
        <w:spacing w:line="360" w:lineRule="auto"/>
        <w:jc w:val="both"/>
        <w:rPr>
          <w:rFonts w:ascii="Trebuchet MS" w:hAnsi="Trebuchet MS"/>
          <w:sz w:val="22"/>
          <w:szCs w:val="22"/>
        </w:rPr>
      </w:pPr>
    </w:p>
    <w:p w14:paraId="0FD1AD90"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solicitar, quando considerar necessária, de forma fundamentada, auditoria extraordinária na Securitizadora, que será realizada às expensas da Securitizadora;</w:t>
      </w:r>
    </w:p>
    <w:p w14:paraId="79FC2548" w14:textId="77777777" w:rsidR="00837A88" w:rsidRDefault="00837A88" w:rsidP="00837A88">
      <w:pPr>
        <w:widowControl w:val="0"/>
        <w:tabs>
          <w:tab w:val="left" w:pos="851"/>
        </w:tabs>
        <w:spacing w:line="360" w:lineRule="auto"/>
        <w:jc w:val="both"/>
        <w:rPr>
          <w:rFonts w:ascii="Trebuchet MS" w:hAnsi="Trebuchet MS"/>
          <w:sz w:val="22"/>
          <w:szCs w:val="22"/>
        </w:rPr>
      </w:pPr>
    </w:p>
    <w:p w14:paraId="592F2F4B"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elaborar anualmente relatório e colocá-lo sempre que solicitado, à disposição dos Investidores, na sede da Securitizadora e na sua própria sede, dentro de 04 (quatro) meses do encerramento do exercício social, o qual deverá conter os itens previstos na Instrução CVM 28;</w:t>
      </w:r>
    </w:p>
    <w:p w14:paraId="02363F12" w14:textId="77777777" w:rsidR="00837A88" w:rsidRDefault="00837A88" w:rsidP="00837A88">
      <w:pPr>
        <w:widowControl w:val="0"/>
        <w:tabs>
          <w:tab w:val="left" w:pos="851"/>
        </w:tabs>
        <w:spacing w:line="360" w:lineRule="auto"/>
        <w:jc w:val="both"/>
        <w:rPr>
          <w:rFonts w:ascii="Trebuchet MS" w:hAnsi="Trebuchet MS"/>
          <w:sz w:val="22"/>
          <w:szCs w:val="22"/>
        </w:rPr>
      </w:pPr>
    </w:p>
    <w:p w14:paraId="761E3B73"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declarar sua aptidão para continuar exercendo a sua função de Agente Fiduciário;</w:t>
      </w:r>
    </w:p>
    <w:p w14:paraId="00DBA78A" w14:textId="77777777" w:rsidR="00837A88" w:rsidRDefault="00837A88" w:rsidP="00837A88">
      <w:pPr>
        <w:widowControl w:val="0"/>
        <w:tabs>
          <w:tab w:val="left" w:pos="851"/>
        </w:tabs>
        <w:spacing w:line="360" w:lineRule="auto"/>
        <w:jc w:val="both"/>
        <w:rPr>
          <w:rFonts w:ascii="Trebuchet MS" w:hAnsi="Trebuchet MS"/>
          <w:sz w:val="22"/>
          <w:szCs w:val="22"/>
        </w:rPr>
      </w:pPr>
    </w:p>
    <w:p w14:paraId="05B70DD0"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notificar os Investidores, no prazo máximo de 30 (trinta) dias de sua ciência, acerca de eventual inadimplemento de obrigações atinentes à presente Securitização, por parte da Securitizadora;</w:t>
      </w:r>
    </w:p>
    <w:p w14:paraId="5A998C46" w14:textId="77777777" w:rsidR="00837A88" w:rsidRDefault="00837A88" w:rsidP="00837A88">
      <w:pPr>
        <w:widowControl w:val="0"/>
        <w:tabs>
          <w:tab w:val="left" w:pos="851"/>
        </w:tabs>
        <w:spacing w:line="360" w:lineRule="auto"/>
        <w:jc w:val="both"/>
        <w:rPr>
          <w:rFonts w:ascii="Trebuchet MS" w:hAnsi="Trebuchet MS"/>
          <w:sz w:val="22"/>
          <w:szCs w:val="22"/>
        </w:rPr>
      </w:pPr>
    </w:p>
    <w:p w14:paraId="4FA7491B"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 xml:space="preserve">fornecer à Securitizadora termo de quitação, no prazo de 05 (cinco) dias após satisfeitos os Créditos Imobiliários e extinto o Regime Fiduciário, que servirá para baixa, nos competentes Cartórios de Registros de Imóveis dos Créditos Imobiliários e garantias a elas vinculadas, se for o caso, bem como do desbloqueio das CCI junto à CETIP; </w:t>
      </w:r>
    </w:p>
    <w:p w14:paraId="5FAC6C12" w14:textId="77777777" w:rsidR="00837A88" w:rsidRDefault="00837A88" w:rsidP="00837A88">
      <w:pPr>
        <w:widowControl w:val="0"/>
        <w:tabs>
          <w:tab w:val="left" w:pos="851"/>
        </w:tabs>
        <w:spacing w:line="360" w:lineRule="auto"/>
        <w:jc w:val="both"/>
        <w:rPr>
          <w:rFonts w:ascii="Trebuchet MS" w:hAnsi="Trebuchet MS"/>
          <w:sz w:val="22"/>
          <w:szCs w:val="22"/>
        </w:rPr>
      </w:pPr>
    </w:p>
    <w:p w14:paraId="74BAD184"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 xml:space="preserve">acompanhar o pagamento, pela Securitizadora, dos CRI, das despesas e das comissões relacionadas a referidos títulos, conforme previsto neste Termo, através do envio de relatórios mensais pela Securitizadora; e </w:t>
      </w:r>
    </w:p>
    <w:p w14:paraId="3E04B322" w14:textId="77777777" w:rsidR="00837A88" w:rsidRDefault="00837A88" w:rsidP="00837A88">
      <w:pPr>
        <w:widowControl w:val="0"/>
        <w:tabs>
          <w:tab w:val="left" w:pos="851"/>
        </w:tabs>
        <w:spacing w:line="360" w:lineRule="auto"/>
        <w:jc w:val="both"/>
        <w:rPr>
          <w:rFonts w:ascii="Trebuchet MS" w:hAnsi="Trebuchet MS"/>
          <w:sz w:val="22"/>
          <w:szCs w:val="22"/>
        </w:rPr>
      </w:pPr>
    </w:p>
    <w:p w14:paraId="5558F4B2" w14:textId="77777777" w:rsidR="00822A09" w:rsidRPr="002F1017" w:rsidRDefault="00A26216" w:rsidP="00850D57">
      <w:pPr>
        <w:widowControl w:val="0"/>
        <w:numPr>
          <w:ilvl w:val="0"/>
          <w:numId w:val="4"/>
        </w:numPr>
        <w:tabs>
          <w:tab w:val="num" w:pos="0"/>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acompanhar a indicação de prestadores de serviços de auditoria e administração dos Créditos Imobiliários. Os Investidores serão comunicados da substituição do prestador de serviços.</w:t>
      </w:r>
    </w:p>
    <w:p w14:paraId="50B0263B" w14:textId="77777777" w:rsidR="00822A09" w:rsidRPr="002F1017"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10B78FE9"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Responsabilização do Agente Fiduciário</w:t>
      </w:r>
      <w:r w:rsidRPr="00850D57">
        <w:rPr>
          <w:rFonts w:ascii="Trebuchet MS" w:hAnsi="Trebuchet MS"/>
          <w:b w:val="0"/>
          <w:sz w:val="22"/>
          <w:lang w:val="pt-BR"/>
        </w:rPr>
        <w:t>: O Agente Fiduciário responderá perante os Investidores pelos prejuízos que lhes causar por descumprimento de disposição legal ou regulamentar, por negligência ou administração temerária.</w:t>
      </w:r>
    </w:p>
    <w:p w14:paraId="6D189564" w14:textId="77777777" w:rsidR="00822A09" w:rsidRPr="00837A88" w:rsidRDefault="00822A09" w:rsidP="00850D57">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6327FC8F"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Relatórios</w:t>
      </w:r>
      <w:r w:rsidRPr="00850D57">
        <w:rPr>
          <w:rFonts w:ascii="Trebuchet MS" w:hAnsi="Trebuchet MS"/>
          <w:b w:val="0"/>
          <w:sz w:val="22"/>
        </w:rPr>
        <w:t>: A Securitizadora fornecerá ao Agente Fiduciário, até o dia 25 (vinte e cinco) de cada mês</w:t>
      </w:r>
      <w:r w:rsidRPr="00850D57">
        <w:rPr>
          <w:rFonts w:ascii="Trebuchet MS" w:hAnsi="Trebuchet MS"/>
          <w:b w:val="0"/>
          <w:i/>
          <w:sz w:val="22"/>
        </w:rPr>
        <w:t>,</w:t>
      </w:r>
      <w:r w:rsidRPr="00850D57">
        <w:rPr>
          <w:rFonts w:ascii="Trebuchet MS" w:hAnsi="Trebuchet MS"/>
          <w:b w:val="0"/>
          <w:sz w:val="22"/>
        </w:rPr>
        <w:t xml:space="preserve"> os relatórios de gestão e posição financeira dos Créditos Imobiliários vinculados ao presente Termo referentes ao mês imediatamente anterior.</w:t>
      </w:r>
    </w:p>
    <w:p w14:paraId="1010F50F" w14:textId="77777777" w:rsidR="00822A09" w:rsidRPr="00837A88"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59604A2"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Substituição do Agente Fiduciário</w:t>
      </w:r>
      <w:r w:rsidRPr="00850D57">
        <w:rPr>
          <w:rFonts w:ascii="Trebuchet MS" w:hAnsi="Trebuchet MS"/>
          <w:b w:val="0"/>
          <w:sz w:val="22"/>
        </w:rPr>
        <w:t>: O Agente Fiduciário poderá ser substituído em razão de sua destituição, renúncia, ou nas hipóteses previstas em lei ou em ato regulamentar da CVM, observado o quanto segue:</w:t>
      </w:r>
    </w:p>
    <w:p w14:paraId="173C9FEF" w14:textId="77777777" w:rsidR="00822A09" w:rsidRPr="00837A88"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0BD048A7"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em nenhuma hipótese a função de Agente Fiduciário poderá ficar vaga por um período superior a 30 (trinta) dias, dentro do qual deverá ser realizada convocação de assembleia geral dos Investidores para a escolha do novo Agente Fiduciário;</w:t>
      </w:r>
    </w:p>
    <w:p w14:paraId="507FE451" w14:textId="77777777" w:rsidR="00837A88" w:rsidRDefault="00837A88" w:rsidP="00837A88">
      <w:pPr>
        <w:widowControl w:val="0"/>
        <w:tabs>
          <w:tab w:val="left" w:pos="851"/>
        </w:tabs>
        <w:spacing w:line="360" w:lineRule="auto"/>
        <w:jc w:val="both"/>
        <w:rPr>
          <w:rFonts w:ascii="Trebuchet MS" w:hAnsi="Trebuchet MS"/>
          <w:sz w:val="22"/>
          <w:szCs w:val="22"/>
        </w:rPr>
      </w:pPr>
    </w:p>
    <w:p w14:paraId="5566D35D"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 assembleia geral dos Investidores, referida na alínea anterior, poderá ser convocada pelo Agente Fiduciário a ser substituído, pela Securitizadora, por Investidores que representem no mínimo 10% (dez por cento) dos CRI emitidos e subscritos ou pela CVM;</w:t>
      </w:r>
    </w:p>
    <w:p w14:paraId="64C76BC0" w14:textId="77777777" w:rsidR="00837A88" w:rsidRDefault="00837A88" w:rsidP="00837A88">
      <w:pPr>
        <w:widowControl w:val="0"/>
        <w:tabs>
          <w:tab w:val="left" w:pos="851"/>
        </w:tabs>
        <w:spacing w:line="360" w:lineRule="auto"/>
        <w:jc w:val="both"/>
        <w:rPr>
          <w:rFonts w:ascii="Trebuchet MS" w:hAnsi="Trebuchet MS"/>
          <w:sz w:val="22"/>
          <w:szCs w:val="22"/>
        </w:rPr>
      </w:pPr>
    </w:p>
    <w:p w14:paraId="517DA434" w14:textId="77777777" w:rsidR="00822A09" w:rsidRPr="002F1017" w:rsidRDefault="00A26216" w:rsidP="00850D57">
      <w:pPr>
        <w:widowControl w:val="0"/>
        <w:numPr>
          <w:ilvl w:val="0"/>
          <w:numId w:val="5"/>
        </w:numPr>
        <w:tabs>
          <w:tab w:val="num" w:pos="284"/>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aos Investidores somente é facultado proceder à substituição do Agente Fiduciário e à indicação de seu eventual substituto, após o encerramento do prazo de distribuição pública dos CRI, em assembleia geral de Investidores, especialmente convocada para este fim;</w:t>
      </w:r>
    </w:p>
    <w:p w14:paraId="5C11379B" w14:textId="77777777" w:rsidR="00837A88" w:rsidRDefault="00837A88" w:rsidP="00837A88">
      <w:pPr>
        <w:widowControl w:val="0"/>
        <w:tabs>
          <w:tab w:val="left" w:pos="851"/>
        </w:tabs>
        <w:spacing w:line="360" w:lineRule="auto"/>
        <w:jc w:val="both"/>
        <w:rPr>
          <w:rFonts w:ascii="Trebuchet MS" w:hAnsi="Trebuchet MS"/>
          <w:sz w:val="22"/>
          <w:szCs w:val="22"/>
        </w:rPr>
      </w:pPr>
    </w:p>
    <w:p w14:paraId="1B8F118C"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 substituição do Agente Fiduciário fica sujeita à prévia comunicação à CVM, conforme disposto no Art. 4° da Instrução CVM 28;</w:t>
      </w:r>
    </w:p>
    <w:p w14:paraId="5AA0F256" w14:textId="77777777" w:rsidR="00837A88" w:rsidRDefault="00837A88" w:rsidP="00837A88">
      <w:pPr>
        <w:widowControl w:val="0"/>
        <w:tabs>
          <w:tab w:val="left" w:pos="851"/>
        </w:tabs>
        <w:spacing w:line="360" w:lineRule="auto"/>
        <w:jc w:val="both"/>
        <w:rPr>
          <w:rFonts w:ascii="Trebuchet MS" w:hAnsi="Trebuchet MS"/>
          <w:sz w:val="22"/>
          <w:szCs w:val="22"/>
        </w:rPr>
      </w:pPr>
    </w:p>
    <w:p w14:paraId="6B7DBC35"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a substituição permanente do Agente Fiduciário deverá ser objeto de aditamento ao presente Termo, cabendo à Securitizadora providenciar as correspondentes averbações e registros;</w:t>
      </w:r>
    </w:p>
    <w:p w14:paraId="51AA3DD5" w14:textId="77777777" w:rsidR="00837A88" w:rsidRDefault="00837A88" w:rsidP="00837A88">
      <w:pPr>
        <w:widowControl w:val="0"/>
        <w:tabs>
          <w:tab w:val="left" w:pos="851"/>
        </w:tabs>
        <w:spacing w:line="360" w:lineRule="auto"/>
        <w:jc w:val="both"/>
        <w:rPr>
          <w:rFonts w:ascii="Trebuchet MS" w:hAnsi="Trebuchet MS"/>
          <w:sz w:val="22"/>
          <w:szCs w:val="22"/>
        </w:rPr>
      </w:pPr>
    </w:p>
    <w:p w14:paraId="0B12E288"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o Agente Fiduciário inicia o exercício de suas funções a partir da data do registro do presente Termo na CVM, devendo permanecer no exercício de tais funções até a sua efetiva substituição ou liquidação total dos CRI;</w:t>
      </w:r>
    </w:p>
    <w:p w14:paraId="6E894030" w14:textId="77777777" w:rsidR="00837A88" w:rsidRDefault="00837A88" w:rsidP="00837A88">
      <w:pPr>
        <w:widowControl w:val="0"/>
        <w:tabs>
          <w:tab w:val="left" w:pos="851"/>
        </w:tabs>
        <w:spacing w:line="360" w:lineRule="auto"/>
        <w:jc w:val="both"/>
        <w:rPr>
          <w:rFonts w:ascii="Trebuchet MS" w:hAnsi="Trebuchet MS"/>
          <w:sz w:val="22"/>
          <w:szCs w:val="22"/>
        </w:rPr>
      </w:pPr>
    </w:p>
    <w:p w14:paraId="227067E7"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o Agente Fiduciário nomeado em substituição ao atual não deverá receber remuneração superior à constante deste Termo, fixada para o Agente Fiduciário substituído; e,</w:t>
      </w:r>
    </w:p>
    <w:p w14:paraId="4D4EC323" w14:textId="77777777" w:rsidR="00837A88" w:rsidRDefault="00837A88" w:rsidP="00837A88">
      <w:pPr>
        <w:widowControl w:val="0"/>
        <w:tabs>
          <w:tab w:val="left" w:pos="851"/>
        </w:tabs>
        <w:spacing w:line="360" w:lineRule="auto"/>
        <w:jc w:val="both"/>
        <w:rPr>
          <w:rFonts w:ascii="Trebuchet MS" w:hAnsi="Trebuchet MS"/>
          <w:sz w:val="22"/>
          <w:szCs w:val="22"/>
        </w:rPr>
      </w:pPr>
    </w:p>
    <w:p w14:paraId="61A0F4B9" w14:textId="77777777" w:rsidR="00822A09" w:rsidRPr="002F1017" w:rsidRDefault="00A26216" w:rsidP="00850D57">
      <w:pPr>
        <w:widowControl w:val="0"/>
        <w:numPr>
          <w:ilvl w:val="0"/>
          <w:numId w:val="5"/>
        </w:numPr>
        <w:tabs>
          <w:tab w:val="left" w:pos="851"/>
        </w:tabs>
        <w:spacing w:line="360" w:lineRule="auto"/>
        <w:ind w:left="0" w:firstLine="0"/>
        <w:jc w:val="both"/>
        <w:rPr>
          <w:rFonts w:ascii="Trebuchet MS" w:hAnsi="Trebuchet MS"/>
          <w:sz w:val="22"/>
          <w:szCs w:val="22"/>
        </w:rPr>
      </w:pPr>
      <w:r w:rsidRPr="002F1017">
        <w:rPr>
          <w:rFonts w:ascii="Trebuchet MS" w:hAnsi="Trebuchet MS"/>
          <w:sz w:val="22"/>
          <w:szCs w:val="22"/>
        </w:rPr>
        <w:t>o Agente Fiduciário substituto deverá comunicar imediatamente a substituição aos Investidores, mediante envio de carta com aviso de recebimento a cada detentor de CRI, às expensas do Patrimônio Separado.</w:t>
      </w:r>
    </w:p>
    <w:p w14:paraId="76D94355" w14:textId="77777777" w:rsidR="00822A09" w:rsidRPr="002F1017" w:rsidRDefault="00822A09" w:rsidP="00850D57">
      <w:pPr>
        <w:widowControl w:val="0"/>
        <w:spacing w:line="360" w:lineRule="auto"/>
        <w:jc w:val="both"/>
        <w:rPr>
          <w:rFonts w:ascii="Trebuchet MS" w:hAnsi="Trebuchet MS"/>
          <w:sz w:val="22"/>
          <w:szCs w:val="22"/>
        </w:rPr>
      </w:pPr>
    </w:p>
    <w:p w14:paraId="07F903D3"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lang w:val="pt-BR"/>
        </w:rPr>
        <w:t>Renúncia do Agente Fiduciário</w:t>
      </w:r>
      <w:r w:rsidRPr="00850D57">
        <w:rPr>
          <w:rFonts w:ascii="Trebuchet MS" w:hAnsi="Trebuchet MS"/>
          <w:b w:val="0"/>
          <w:sz w:val="22"/>
          <w:lang w:val="pt-BR"/>
        </w:rPr>
        <w:t>: O Agente Fiduciário deverá renunciar às suas funções, sob pena de ser destituído pela Securitizadora ou pela assembleia geral de Investidores, na hipótese da superveniência de conflito de interesses ou de qualquer outra modalidade de inaptidão de suas funções.</w:t>
      </w:r>
    </w:p>
    <w:p w14:paraId="77147783" w14:textId="77777777" w:rsidR="00822A09" w:rsidRPr="00837A88" w:rsidRDefault="00822A09" w:rsidP="00850D57">
      <w:pPr>
        <w:widowControl w:val="0"/>
        <w:spacing w:line="360" w:lineRule="auto"/>
        <w:jc w:val="both"/>
        <w:rPr>
          <w:rFonts w:ascii="Trebuchet MS" w:hAnsi="Trebuchet MS"/>
          <w:sz w:val="22"/>
          <w:szCs w:val="22"/>
        </w:rPr>
      </w:pPr>
    </w:p>
    <w:p w14:paraId="6739CFD4"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Substituto</w:t>
      </w:r>
      <w:r w:rsidRPr="00850D57">
        <w:rPr>
          <w:rFonts w:ascii="Trebuchet MS" w:hAnsi="Trebuchet MS"/>
          <w:b w:val="0"/>
          <w:sz w:val="22"/>
        </w:rPr>
        <w:t>: O Agente Fiduciário eleito em substituição, nos termos desta cláusula, assumirá integralmente os deveres, atribuições e responsabilidades constantes da legislação aplicável e deste Termo.</w:t>
      </w:r>
    </w:p>
    <w:p w14:paraId="2FE6DFF1" w14:textId="77777777" w:rsidR="00822A09" w:rsidRPr="00837A88" w:rsidRDefault="00822A09" w:rsidP="00850D57">
      <w:pPr>
        <w:widowControl w:val="0"/>
        <w:spacing w:line="360" w:lineRule="auto"/>
        <w:jc w:val="both"/>
        <w:rPr>
          <w:rFonts w:ascii="Trebuchet MS" w:hAnsi="Trebuchet MS"/>
          <w:sz w:val="22"/>
          <w:szCs w:val="22"/>
        </w:rPr>
      </w:pPr>
    </w:p>
    <w:p w14:paraId="4729F7EB"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lang w:val="pt-BR"/>
        </w:rPr>
        <w:t>Quórum</w:t>
      </w:r>
      <w:r w:rsidRPr="00850D57">
        <w:rPr>
          <w:rFonts w:ascii="Trebuchet MS" w:hAnsi="Trebuchet MS"/>
          <w:b w:val="0"/>
          <w:sz w:val="22"/>
          <w:lang w:val="pt-BR"/>
        </w:rPr>
        <w:t xml:space="preserve">: </w:t>
      </w:r>
      <w:r w:rsidRPr="00850D57">
        <w:rPr>
          <w:rFonts w:ascii="Trebuchet MS" w:hAnsi="Trebuchet MS"/>
          <w:b w:val="0"/>
          <w:sz w:val="22"/>
        </w:rPr>
        <w:t xml:space="preserve">O Agente Fiduciário poderá ser destituído pelo voto de 2/3 (dois terços) dos Investidores, por deliberação em assembleia geral, na hipótese de descumprimento dos deveres previstos no Art. 13 da Lei nº 9.514/97, neste Termo e na Instrução CVM 28. </w:t>
      </w:r>
    </w:p>
    <w:p w14:paraId="3018C445" w14:textId="77777777" w:rsidR="00822A09" w:rsidRPr="002F1017"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412E52FF"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77" w:name="_Toc161226114"/>
      <w:bookmarkStart w:id="78" w:name="_Toc163704825"/>
      <w:bookmarkStart w:id="79" w:name="_Toc165278452"/>
      <w:bookmarkStart w:id="80" w:name="_Toc169690871"/>
      <w:bookmarkStart w:id="81" w:name="_Toc171650310"/>
      <w:bookmarkStart w:id="82" w:name="_Toc462336458"/>
      <w:bookmarkStart w:id="83" w:name="_Toc297814679"/>
      <w:r w:rsidRPr="00850D57">
        <w:rPr>
          <w:rFonts w:ascii="Trebuchet MS" w:hAnsi="Trebuchet MS"/>
          <w:sz w:val="22"/>
        </w:rPr>
        <w:t xml:space="preserve">CLÁUSULA </w:t>
      </w:r>
      <w:r w:rsidR="00BA1D85" w:rsidRPr="002F1017">
        <w:rPr>
          <w:rFonts w:ascii="Trebuchet MS" w:hAnsi="Trebuchet MS"/>
          <w:sz w:val="22"/>
          <w:szCs w:val="22"/>
        </w:rPr>
        <w:t>DÉCIMA</w:t>
      </w:r>
      <w:r w:rsidR="00BA1D85" w:rsidRPr="00850D57">
        <w:rPr>
          <w:rFonts w:ascii="Trebuchet MS" w:hAnsi="Trebuchet MS"/>
          <w:sz w:val="22"/>
        </w:rPr>
        <w:t xml:space="preserve"> </w:t>
      </w:r>
      <w:r w:rsidRPr="00850D57">
        <w:rPr>
          <w:rFonts w:ascii="Trebuchet MS" w:hAnsi="Trebuchet MS"/>
          <w:sz w:val="22"/>
        </w:rPr>
        <w:t>– DA INSTITUIÇÃO CUSTODIANTE</w:t>
      </w:r>
      <w:bookmarkEnd w:id="77"/>
      <w:bookmarkEnd w:id="78"/>
      <w:bookmarkEnd w:id="79"/>
      <w:bookmarkEnd w:id="80"/>
      <w:bookmarkEnd w:id="81"/>
      <w:bookmarkEnd w:id="82"/>
      <w:bookmarkEnd w:id="83"/>
    </w:p>
    <w:p w14:paraId="2932E8DD" w14:textId="77777777" w:rsidR="00822A09" w:rsidRPr="002F1017"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211C332A"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Instituição Custodiante</w:t>
      </w:r>
      <w:r w:rsidRPr="00850D57">
        <w:rPr>
          <w:rFonts w:ascii="Trebuchet MS" w:hAnsi="Trebuchet MS"/>
          <w:b w:val="0"/>
          <w:sz w:val="22"/>
          <w:lang w:val="pt-BR"/>
        </w:rPr>
        <w:t xml:space="preserve">: </w:t>
      </w:r>
      <w:r w:rsidRPr="00850D57">
        <w:rPr>
          <w:rFonts w:ascii="Trebuchet MS" w:hAnsi="Trebuchet MS"/>
          <w:b w:val="0"/>
          <w:sz w:val="22"/>
        </w:rPr>
        <w:t xml:space="preserve">Compete à Instituição Custodiante: (i) verificar a regularidade </w:t>
      </w:r>
      <w:r w:rsidRPr="00850D57">
        <w:rPr>
          <w:rFonts w:ascii="Trebuchet MS" w:hAnsi="Trebuchet MS"/>
          <w:b w:val="0"/>
          <w:sz w:val="22"/>
          <w:lang w:val="pt-BR"/>
        </w:rPr>
        <w:t xml:space="preserve">do registro </w:t>
      </w:r>
      <w:r w:rsidRPr="00850D57">
        <w:rPr>
          <w:rFonts w:ascii="Trebuchet MS" w:hAnsi="Trebuchet MS"/>
          <w:b w:val="0"/>
          <w:sz w:val="22"/>
        </w:rPr>
        <w:t>da emissão das CCI</w:t>
      </w:r>
      <w:r w:rsidRPr="00850D57">
        <w:rPr>
          <w:rFonts w:ascii="Trebuchet MS" w:hAnsi="Trebuchet MS"/>
          <w:b w:val="0"/>
          <w:sz w:val="22"/>
          <w:lang w:val="pt-BR"/>
        </w:rPr>
        <w:t xml:space="preserve"> na CETIP</w:t>
      </w:r>
      <w:r w:rsidRPr="00850D57">
        <w:rPr>
          <w:rFonts w:ascii="Trebuchet MS" w:hAnsi="Trebuchet MS"/>
          <w:b w:val="0"/>
          <w:sz w:val="22"/>
        </w:rPr>
        <w:t xml:space="preserve">, analisando a respectiva Escritura de Emissão firmada; (ii) manter sob sua custódia </w:t>
      </w:r>
      <w:r w:rsidRPr="00850D57">
        <w:rPr>
          <w:rFonts w:ascii="Trebuchet MS" w:hAnsi="Trebuchet MS"/>
          <w:b w:val="0"/>
          <w:sz w:val="22"/>
          <w:lang w:val="pt-BR"/>
        </w:rPr>
        <w:t>uma via física d</w:t>
      </w:r>
      <w:r w:rsidRPr="00850D57">
        <w:rPr>
          <w:rFonts w:ascii="Trebuchet MS" w:hAnsi="Trebuchet MS"/>
          <w:b w:val="0"/>
          <w:sz w:val="22"/>
        </w:rPr>
        <w:t xml:space="preserve">a Escritura de Emissão firmada; (iii) </w:t>
      </w:r>
      <w:r w:rsidRPr="00850D57">
        <w:rPr>
          <w:rFonts w:ascii="Trebuchet MS" w:hAnsi="Trebuchet MS"/>
          <w:b w:val="0"/>
          <w:sz w:val="22"/>
          <w:lang w:val="pt-BR"/>
        </w:rPr>
        <w:t xml:space="preserve">registrar </w:t>
      </w:r>
      <w:r w:rsidRPr="00850D57">
        <w:rPr>
          <w:rFonts w:ascii="Trebuchet MS" w:hAnsi="Trebuchet MS"/>
          <w:b w:val="0"/>
          <w:sz w:val="22"/>
        </w:rPr>
        <w:t>o Termo; e (iv) realizar o registro das CCI junto à CETIP.</w:t>
      </w:r>
    </w:p>
    <w:p w14:paraId="51E393AB" w14:textId="77777777" w:rsidR="00C05B53" w:rsidRPr="00C05B53" w:rsidRDefault="00C05B53" w:rsidP="00C05B53">
      <w:pPr>
        <w:pStyle w:val="Ttulo1"/>
        <w:keepNext w:val="0"/>
        <w:widowControl w:val="0"/>
        <w:tabs>
          <w:tab w:val="clear" w:pos="720"/>
          <w:tab w:val="clear" w:pos="1440"/>
          <w:tab w:val="clear" w:pos="2160"/>
          <w:tab w:val="left" w:pos="851"/>
          <w:tab w:val="left" w:pos="993"/>
          <w:tab w:val="left" w:pos="1985"/>
        </w:tabs>
        <w:spacing w:line="360" w:lineRule="auto"/>
        <w:ind w:left="851"/>
        <w:rPr>
          <w:rFonts w:ascii="Trebuchet MS" w:hAnsi="Trebuchet MS"/>
          <w:b w:val="0"/>
          <w:bCs w:val="0"/>
          <w:sz w:val="22"/>
          <w:szCs w:val="22"/>
        </w:rPr>
      </w:pPr>
    </w:p>
    <w:p w14:paraId="22A4F6EB" w14:textId="77777777" w:rsidR="00C05B53" w:rsidRPr="00C05B53" w:rsidRDefault="00C05B53" w:rsidP="00C05B53">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bCs w:val="0"/>
          <w:sz w:val="22"/>
          <w:szCs w:val="22"/>
        </w:rPr>
      </w:pPr>
      <w:r w:rsidRPr="00C05B53">
        <w:rPr>
          <w:rFonts w:ascii="Trebuchet MS" w:hAnsi="Trebuchet MS"/>
          <w:b w:val="0"/>
          <w:bCs w:val="0"/>
          <w:sz w:val="22"/>
          <w:szCs w:val="22"/>
        </w:rPr>
        <w:t>O registro das CCI de que menciona a 10.1. acima dependerá da entrega por parte da Securitizadora de todas as informações necessárias, em formato Excel, para o pleno e completo registro das CCI na CETIP.</w:t>
      </w:r>
    </w:p>
    <w:p w14:paraId="2DA14926" w14:textId="77777777" w:rsidR="00C05B53" w:rsidRPr="00C05B53" w:rsidRDefault="00C05B53" w:rsidP="00C05B53">
      <w:pPr>
        <w:rPr>
          <w:lang w:eastAsia="x-none"/>
        </w:rPr>
      </w:pPr>
    </w:p>
    <w:p w14:paraId="1F7FFDFD" w14:textId="77777777" w:rsidR="00616D77" w:rsidRPr="00837A88" w:rsidRDefault="00616D77" w:rsidP="00616D7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bCs w:val="0"/>
          <w:sz w:val="22"/>
          <w:szCs w:val="22"/>
        </w:rPr>
      </w:pPr>
      <w:r w:rsidRPr="00837A88">
        <w:rPr>
          <w:rFonts w:ascii="Trebuchet MS" w:hAnsi="Trebuchet MS"/>
          <w:b w:val="0"/>
          <w:bCs w:val="0"/>
          <w:sz w:val="22"/>
          <w:szCs w:val="22"/>
        </w:rPr>
        <w:t>Para a implantação e registro da CCI no Sistema de Negociação e respectiva custódia pela Instituição Custodiante, a remuneração devida pela Emissora à Instituição Custodiante será a seguinte:</w:t>
      </w:r>
    </w:p>
    <w:p w14:paraId="0C3F9BD2" w14:textId="77777777" w:rsidR="00616D77" w:rsidRPr="002F1017" w:rsidRDefault="00616D77" w:rsidP="00616D77">
      <w:pPr>
        <w:widowControl w:val="0"/>
        <w:spacing w:line="360" w:lineRule="auto"/>
        <w:ind w:left="709"/>
        <w:jc w:val="both"/>
        <w:rPr>
          <w:rFonts w:ascii="Trebuchet MS" w:hAnsi="Trebuchet MS"/>
          <w:bCs/>
          <w:sz w:val="22"/>
          <w:szCs w:val="22"/>
        </w:rPr>
      </w:pPr>
    </w:p>
    <w:p w14:paraId="7F4970A5" w14:textId="2262972F" w:rsidR="00616D77" w:rsidRPr="00837A88" w:rsidRDefault="00616D77" w:rsidP="00616D77">
      <w:pPr>
        <w:pStyle w:val="PargrafodaLista"/>
        <w:widowControl w:val="0"/>
        <w:numPr>
          <w:ilvl w:val="0"/>
          <w:numId w:val="38"/>
        </w:numPr>
        <w:tabs>
          <w:tab w:val="left" w:pos="1985"/>
        </w:tabs>
        <w:spacing w:line="360" w:lineRule="auto"/>
        <w:ind w:left="851" w:firstLine="0"/>
        <w:jc w:val="both"/>
        <w:rPr>
          <w:rFonts w:ascii="Trebuchet MS" w:hAnsi="Trebuchet MS"/>
          <w:bCs/>
          <w:sz w:val="22"/>
          <w:szCs w:val="22"/>
        </w:rPr>
      </w:pPr>
      <w:r w:rsidRPr="00837A88">
        <w:rPr>
          <w:rFonts w:ascii="Trebuchet MS" w:hAnsi="Trebuchet MS"/>
          <w:bCs/>
          <w:sz w:val="22"/>
          <w:szCs w:val="22"/>
        </w:rPr>
        <w:t xml:space="preserve">Implantação e Registro das CCI no Sistema de Negociação: Parcela única de R$ </w:t>
      </w:r>
      <w:r w:rsidR="0078656A">
        <w:rPr>
          <w:rFonts w:ascii="Trebuchet MS" w:hAnsi="Trebuchet MS"/>
          <w:sz w:val="22"/>
          <w:szCs w:val="22"/>
        </w:rPr>
        <w:t>3.000,00</w:t>
      </w:r>
      <w:r w:rsidR="0078656A" w:rsidRPr="00837A88">
        <w:rPr>
          <w:rFonts w:ascii="Trebuchet MS" w:hAnsi="Trebuchet MS"/>
          <w:bCs/>
          <w:sz w:val="22"/>
          <w:szCs w:val="22"/>
        </w:rPr>
        <w:t xml:space="preserve"> (</w:t>
      </w:r>
      <w:r w:rsidR="0078656A">
        <w:rPr>
          <w:rFonts w:ascii="Trebuchet MS" w:hAnsi="Trebuchet MS"/>
          <w:sz w:val="22"/>
          <w:szCs w:val="22"/>
        </w:rPr>
        <w:t>três mil reais</w:t>
      </w:r>
      <w:r w:rsidR="0078656A" w:rsidRPr="00837A88">
        <w:rPr>
          <w:rFonts w:ascii="Trebuchet MS" w:hAnsi="Trebuchet MS"/>
          <w:bCs/>
          <w:sz w:val="22"/>
          <w:szCs w:val="22"/>
        </w:rPr>
        <w:t xml:space="preserve">), </w:t>
      </w:r>
      <w:r w:rsidRPr="00837A88">
        <w:rPr>
          <w:rFonts w:ascii="Trebuchet MS" w:hAnsi="Trebuchet MS"/>
          <w:bCs/>
          <w:sz w:val="22"/>
          <w:szCs w:val="22"/>
        </w:rPr>
        <w:t>a ser paga até o 5º (quinto) Dia Útil após a liquidação dos CRI;</w:t>
      </w:r>
    </w:p>
    <w:p w14:paraId="3F737456" w14:textId="77777777" w:rsidR="00616D77" w:rsidRPr="002F1017" w:rsidRDefault="00616D77" w:rsidP="00616D77">
      <w:pPr>
        <w:widowControl w:val="0"/>
        <w:spacing w:line="360" w:lineRule="auto"/>
        <w:jc w:val="both"/>
        <w:rPr>
          <w:rFonts w:ascii="Trebuchet MS" w:hAnsi="Trebuchet MS"/>
          <w:bCs/>
          <w:sz w:val="22"/>
          <w:szCs w:val="22"/>
        </w:rPr>
      </w:pPr>
    </w:p>
    <w:p w14:paraId="4B42CD99" w14:textId="52B68A74" w:rsidR="00616D77" w:rsidRPr="002F1017" w:rsidRDefault="00616D77" w:rsidP="0078656A">
      <w:pPr>
        <w:pStyle w:val="PargrafodaLista"/>
        <w:widowControl w:val="0"/>
        <w:numPr>
          <w:ilvl w:val="0"/>
          <w:numId w:val="38"/>
        </w:numPr>
        <w:tabs>
          <w:tab w:val="left" w:pos="1985"/>
        </w:tabs>
        <w:spacing w:line="360" w:lineRule="auto"/>
        <w:jc w:val="both"/>
        <w:rPr>
          <w:rFonts w:ascii="Trebuchet MS" w:hAnsi="Trebuchet MS"/>
          <w:bCs/>
          <w:sz w:val="22"/>
          <w:szCs w:val="22"/>
        </w:rPr>
      </w:pPr>
      <w:r w:rsidRPr="002F1017">
        <w:rPr>
          <w:rFonts w:ascii="Trebuchet MS" w:hAnsi="Trebuchet MS"/>
          <w:bCs/>
          <w:sz w:val="22"/>
          <w:szCs w:val="22"/>
        </w:rPr>
        <w:t>Honorários de Custódia das CCI: Parcelas anuais de</w:t>
      </w:r>
      <w:r w:rsidRPr="002F1017">
        <w:rPr>
          <w:rFonts w:ascii="Trebuchet MS" w:hAnsi="Trebuchet MS"/>
          <w:sz w:val="22"/>
          <w:szCs w:val="22"/>
        </w:rPr>
        <w:t xml:space="preserve"> </w:t>
      </w:r>
      <w:r w:rsidR="0078656A" w:rsidRPr="0078656A">
        <w:rPr>
          <w:rFonts w:ascii="Trebuchet MS" w:hAnsi="Trebuchet MS"/>
          <w:sz w:val="22"/>
          <w:szCs w:val="22"/>
        </w:rPr>
        <w:t>R$ 3.000,00 (três mil reais</w:t>
      </w:r>
      <w:r w:rsidR="0078656A" w:rsidRPr="0078656A" w:rsidDel="0078656A">
        <w:rPr>
          <w:rFonts w:ascii="Trebuchet MS" w:hAnsi="Trebuchet MS"/>
          <w:sz w:val="22"/>
          <w:szCs w:val="22"/>
        </w:rPr>
        <w:t xml:space="preserve"> </w:t>
      </w:r>
      <w:r w:rsidRPr="002F1017">
        <w:rPr>
          <w:rFonts w:ascii="Trebuchet MS" w:hAnsi="Trebuchet MS"/>
          <w:bCs/>
          <w:sz w:val="22"/>
          <w:szCs w:val="22"/>
        </w:rPr>
        <w:t>, sendo o primeiro pagamento realizado até o 5º (quinto) Dia Útil após a data de liquidação dos CRI, e os demais nas mesmas datas dos anos subsequentes.</w:t>
      </w:r>
    </w:p>
    <w:p w14:paraId="5CD655ED" w14:textId="77777777" w:rsidR="00616D77" w:rsidRPr="00837A88" w:rsidRDefault="00616D77" w:rsidP="00616D7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Cs/>
          <w:sz w:val="22"/>
          <w:szCs w:val="22"/>
          <w:lang w:val="pt-BR"/>
        </w:rPr>
      </w:pPr>
      <w:r w:rsidRPr="002F1017">
        <w:rPr>
          <w:rFonts w:ascii="Trebuchet MS" w:hAnsi="Trebuchet MS"/>
          <w:bCs/>
          <w:sz w:val="22"/>
          <w:szCs w:val="22"/>
          <w:lang w:val="pt-BR"/>
        </w:rPr>
        <w:tab/>
      </w:r>
    </w:p>
    <w:p w14:paraId="25AB3BCB" w14:textId="77777777" w:rsidR="00616D77" w:rsidRPr="00837A88" w:rsidRDefault="00616D77" w:rsidP="00616D7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szCs w:val="22"/>
          <w:lang w:val="pt-BR"/>
        </w:rPr>
      </w:pPr>
      <w:r w:rsidRPr="00837A88">
        <w:rPr>
          <w:rFonts w:ascii="Trebuchet MS" w:hAnsi="Trebuchet MS"/>
          <w:b w:val="0"/>
          <w:bCs w:val="0"/>
          <w:sz w:val="22"/>
          <w:szCs w:val="22"/>
        </w:rPr>
        <w:t>As parcelas citadas no item “b” acima, serão reajustadas</w:t>
      </w:r>
      <w:r w:rsidRPr="00837A88">
        <w:rPr>
          <w:rFonts w:ascii="Trebuchet MS" w:hAnsi="Trebuchet MS"/>
          <w:b w:val="0"/>
          <w:bCs w:val="0"/>
          <w:sz w:val="22"/>
          <w:szCs w:val="22"/>
          <w:lang w:val="pt-BR"/>
        </w:rPr>
        <w:t xml:space="preserve"> conforme item </w:t>
      </w:r>
      <w:r w:rsidRPr="00837A88">
        <w:rPr>
          <w:rFonts w:ascii="Trebuchet MS" w:hAnsi="Trebuchet MS"/>
          <w:b w:val="0"/>
          <w:bCs w:val="0"/>
          <w:sz w:val="22"/>
          <w:szCs w:val="22"/>
        </w:rPr>
        <w:t>7.1.3.1</w:t>
      </w:r>
      <w:r w:rsidRPr="00837A88">
        <w:rPr>
          <w:rFonts w:ascii="Trebuchet MS" w:hAnsi="Trebuchet MS"/>
          <w:b w:val="0"/>
          <w:bCs w:val="0"/>
          <w:sz w:val="22"/>
          <w:szCs w:val="22"/>
          <w:lang w:val="pt-BR"/>
        </w:rPr>
        <w:t xml:space="preserve"> da Escritura de Emissão de CCI.</w:t>
      </w:r>
    </w:p>
    <w:p w14:paraId="3521944B" w14:textId="77777777" w:rsidR="00822A09" w:rsidRPr="00837A88" w:rsidRDefault="00822A09" w:rsidP="00EA05BD">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lang w:val="pt-BR"/>
        </w:rPr>
      </w:pPr>
    </w:p>
    <w:p w14:paraId="6442C7E7" w14:textId="77777777" w:rsidR="00462FD4"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Instituição Custodiante das CCI Cartulares</w:t>
      </w:r>
      <w:r w:rsidRPr="00850D57">
        <w:rPr>
          <w:rFonts w:ascii="Trebuchet MS" w:hAnsi="Trebuchet MS"/>
          <w:b w:val="0"/>
          <w:sz w:val="22"/>
          <w:lang w:val="pt-BR"/>
        </w:rPr>
        <w:t xml:space="preserve">: </w:t>
      </w:r>
      <w:r w:rsidRPr="00850D57">
        <w:rPr>
          <w:rFonts w:ascii="Trebuchet MS" w:hAnsi="Trebuchet MS"/>
          <w:b w:val="0"/>
          <w:sz w:val="22"/>
        </w:rPr>
        <w:t>Compete à Instituição Custodiante</w:t>
      </w:r>
      <w:r w:rsidRPr="00850D57">
        <w:rPr>
          <w:rFonts w:ascii="Trebuchet MS" w:hAnsi="Trebuchet MS"/>
          <w:b w:val="0"/>
          <w:sz w:val="22"/>
          <w:lang w:val="pt-BR"/>
        </w:rPr>
        <w:t xml:space="preserve"> das CCI Cartulares</w:t>
      </w:r>
      <w:r w:rsidRPr="00850D57">
        <w:rPr>
          <w:rFonts w:ascii="Trebuchet MS" w:hAnsi="Trebuchet MS"/>
          <w:b w:val="0"/>
          <w:sz w:val="22"/>
        </w:rPr>
        <w:t xml:space="preserve"> manter sob sua custódia </w:t>
      </w:r>
      <w:r w:rsidRPr="00850D57">
        <w:rPr>
          <w:rFonts w:ascii="Trebuchet MS" w:hAnsi="Trebuchet MS"/>
          <w:b w:val="0"/>
          <w:sz w:val="22"/>
          <w:lang w:val="pt-BR"/>
        </w:rPr>
        <w:t>uma via física d</w:t>
      </w:r>
      <w:r w:rsidRPr="00850D57">
        <w:rPr>
          <w:rFonts w:ascii="Trebuchet MS" w:hAnsi="Trebuchet MS"/>
          <w:b w:val="0"/>
          <w:sz w:val="22"/>
        </w:rPr>
        <w:t>a</w:t>
      </w:r>
      <w:r w:rsidRPr="00850D57">
        <w:rPr>
          <w:rFonts w:ascii="Trebuchet MS" w:hAnsi="Trebuchet MS"/>
          <w:b w:val="0"/>
          <w:sz w:val="22"/>
          <w:lang w:val="pt-BR"/>
        </w:rPr>
        <w:t>s CCI Cartulares e</w:t>
      </w:r>
      <w:r w:rsidRPr="00850D57">
        <w:rPr>
          <w:rFonts w:ascii="Trebuchet MS" w:hAnsi="Trebuchet MS"/>
          <w:b w:val="0"/>
          <w:sz w:val="22"/>
        </w:rPr>
        <w:t xml:space="preserve"> </w:t>
      </w:r>
      <w:r w:rsidRPr="00850D57">
        <w:rPr>
          <w:rFonts w:ascii="Trebuchet MS" w:hAnsi="Trebuchet MS"/>
          <w:b w:val="0"/>
          <w:sz w:val="22"/>
          <w:lang w:val="pt-BR"/>
        </w:rPr>
        <w:t xml:space="preserve">registrar </w:t>
      </w:r>
      <w:r w:rsidRPr="00850D57">
        <w:rPr>
          <w:rFonts w:ascii="Trebuchet MS" w:hAnsi="Trebuchet MS"/>
          <w:b w:val="0"/>
          <w:sz w:val="22"/>
        </w:rPr>
        <w:t>o Termo.</w:t>
      </w:r>
    </w:p>
    <w:p w14:paraId="70FBCDC5" w14:textId="77777777" w:rsidR="00462FD4" w:rsidRPr="00837A88" w:rsidRDefault="00462FD4" w:rsidP="00EA05BD">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napToGrid w:val="0"/>
          <w:sz w:val="22"/>
          <w:szCs w:val="22"/>
          <w:u w:val="single"/>
          <w:lang w:val="pt-BR"/>
        </w:rPr>
      </w:pPr>
    </w:p>
    <w:p w14:paraId="0711EB24"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84" w:name="_Toc161226115"/>
      <w:bookmarkStart w:id="85" w:name="_Toc163704826"/>
      <w:bookmarkStart w:id="86" w:name="_Toc165278453"/>
      <w:bookmarkStart w:id="87" w:name="_Toc169690872"/>
      <w:bookmarkStart w:id="88" w:name="_Toc171650311"/>
      <w:bookmarkStart w:id="89" w:name="_Toc462336459"/>
      <w:bookmarkStart w:id="90" w:name="_Toc297814680"/>
      <w:r w:rsidRPr="00850D57">
        <w:rPr>
          <w:rFonts w:ascii="Trebuchet MS" w:hAnsi="Trebuchet MS"/>
          <w:sz w:val="22"/>
        </w:rPr>
        <w:t>CLÁUSULA DÉCIMA</w:t>
      </w:r>
      <w:r w:rsidR="00BA1D85" w:rsidRPr="00850D57">
        <w:rPr>
          <w:rFonts w:ascii="Trebuchet MS" w:hAnsi="Trebuchet MS"/>
          <w:sz w:val="22"/>
        </w:rPr>
        <w:t xml:space="preserve"> </w:t>
      </w:r>
      <w:r w:rsidR="00BA1D85" w:rsidRPr="002F1017">
        <w:rPr>
          <w:rFonts w:ascii="Trebuchet MS" w:hAnsi="Trebuchet MS"/>
          <w:sz w:val="22"/>
          <w:szCs w:val="22"/>
        </w:rPr>
        <w:t>PRIMEIRA</w:t>
      </w:r>
      <w:r w:rsidRPr="002F1017">
        <w:rPr>
          <w:rFonts w:ascii="Trebuchet MS" w:hAnsi="Trebuchet MS"/>
          <w:sz w:val="22"/>
          <w:szCs w:val="22"/>
        </w:rPr>
        <w:t xml:space="preserve"> </w:t>
      </w:r>
      <w:r w:rsidRPr="00850D57">
        <w:rPr>
          <w:rFonts w:ascii="Trebuchet MS" w:hAnsi="Trebuchet MS"/>
          <w:sz w:val="22"/>
        </w:rPr>
        <w:t>- DAS ASSEMBLEIAS GERAIS</w:t>
      </w:r>
      <w:bookmarkEnd w:id="84"/>
      <w:bookmarkEnd w:id="85"/>
      <w:bookmarkEnd w:id="86"/>
      <w:bookmarkEnd w:id="87"/>
      <w:bookmarkEnd w:id="88"/>
      <w:bookmarkEnd w:id="89"/>
      <w:bookmarkEnd w:id="90"/>
    </w:p>
    <w:p w14:paraId="55767F32" w14:textId="77777777" w:rsidR="00822A09" w:rsidRPr="00837A88" w:rsidRDefault="00822A09" w:rsidP="00850D57">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3DFA8711"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Assembleias Gerais</w:t>
      </w:r>
      <w:r w:rsidRPr="00850D57">
        <w:rPr>
          <w:rFonts w:ascii="Trebuchet MS" w:hAnsi="Trebuchet MS"/>
          <w:b w:val="0"/>
          <w:sz w:val="22"/>
        </w:rPr>
        <w:t xml:space="preserve">: As assembleias gerais listadas no item </w:t>
      </w:r>
      <w:r w:rsidRPr="00837A88">
        <w:rPr>
          <w:rFonts w:ascii="Trebuchet MS" w:hAnsi="Trebuchet MS" w:cs="Arial"/>
          <w:b w:val="0"/>
          <w:sz w:val="22"/>
          <w:szCs w:val="22"/>
        </w:rPr>
        <w:t>1</w:t>
      </w:r>
      <w:r w:rsidR="00BA1D85" w:rsidRPr="00837A88">
        <w:rPr>
          <w:rFonts w:ascii="Trebuchet MS" w:hAnsi="Trebuchet MS" w:cs="Arial"/>
          <w:b w:val="0"/>
          <w:sz w:val="22"/>
          <w:szCs w:val="22"/>
        </w:rPr>
        <w:t>1</w:t>
      </w:r>
      <w:r w:rsidRPr="00850D57">
        <w:rPr>
          <w:rFonts w:ascii="Trebuchet MS" w:hAnsi="Trebuchet MS"/>
          <w:b w:val="0"/>
          <w:sz w:val="22"/>
        </w:rPr>
        <w:t xml:space="preserve">.1.1. abaixo que tiverem por objeto deliberar sobre matérias de interesse comum dos titulares dos CRI ou que afetem, direta ou indiretamente, os direitos dos titulares dos CRI Seniores, somente serão convocadas e as matérias discutidas nessas assembleias somente serão deliberadas pelos titulares dos CRI Seniores, de acordo com os quóruns e demais disposições previstos nesta cláusula décima, sendo que as deliberações tomadas pelos titulares dos CRI Seniores nas referidas assembleias obrigarão a todos os titulares dos CRI, em caráter irrevogável e irretratável, para todos os fins e efeitos de direito. </w:t>
      </w:r>
    </w:p>
    <w:p w14:paraId="4F1C7237" w14:textId="77777777" w:rsidR="00822A09" w:rsidRPr="00837A88" w:rsidRDefault="00822A09" w:rsidP="00850D57">
      <w:pPr>
        <w:pStyle w:val="Cabealho"/>
        <w:widowControl w:val="0"/>
        <w:tabs>
          <w:tab w:val="clear" w:pos="4419"/>
          <w:tab w:val="clear" w:pos="8838"/>
          <w:tab w:val="left" w:pos="10800"/>
          <w:tab w:val="left" w:pos="11520"/>
          <w:tab w:val="left" w:pos="12240"/>
          <w:tab w:val="left" w:pos="12960"/>
          <w:tab w:val="left" w:pos="13680"/>
          <w:tab w:val="left" w:pos="14400"/>
        </w:tabs>
        <w:spacing w:line="360" w:lineRule="auto"/>
        <w:jc w:val="both"/>
        <w:rPr>
          <w:rFonts w:ascii="Trebuchet MS" w:hAnsi="Trebuchet MS" w:cs="Arial"/>
          <w:sz w:val="22"/>
          <w:szCs w:val="22"/>
        </w:rPr>
      </w:pPr>
    </w:p>
    <w:p w14:paraId="1156760F"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Para os fins da cláusula </w:t>
      </w:r>
      <w:r w:rsidRPr="00837A88">
        <w:rPr>
          <w:rFonts w:ascii="Trebuchet MS" w:hAnsi="Trebuchet MS" w:cs="Arial"/>
          <w:b w:val="0"/>
          <w:sz w:val="22"/>
          <w:szCs w:val="22"/>
        </w:rPr>
        <w:t>1</w:t>
      </w:r>
      <w:r w:rsidR="00BA1D85" w:rsidRPr="00837A88">
        <w:rPr>
          <w:rFonts w:ascii="Trebuchet MS" w:hAnsi="Trebuchet MS" w:cs="Arial"/>
          <w:b w:val="0"/>
          <w:sz w:val="22"/>
          <w:szCs w:val="22"/>
          <w:lang w:val="pt-BR"/>
        </w:rPr>
        <w:t>1</w:t>
      </w:r>
      <w:r w:rsidRPr="00850D57">
        <w:rPr>
          <w:rFonts w:ascii="Trebuchet MS" w:hAnsi="Trebuchet MS"/>
          <w:b w:val="0"/>
          <w:sz w:val="22"/>
        </w:rPr>
        <w:t xml:space="preserve">.1., acima, são exemplos de matérias de interesse comum dos titulares dos CRI: (i) remuneração dos CRI Seniores e amortização dos CRI Seniores e dos CRI Subordinados; (ii) Despesas da Emissão, não previstas neste Termo; (iii) direito de voto dos titulares dos CRI Seniores e alterações de quóruns da assembleia geral dos titulares dos CRI Seniores; (iv) novas normas de administração do Patrimônio Separado ou opção pela liquidação deste; (v) substituição do Agente Fiduciário, salvo nas hipóteses expressamente previstas no presente instrumento; (vi) </w:t>
      </w:r>
      <w:r w:rsidRPr="00850D57">
        <w:rPr>
          <w:rFonts w:ascii="Trebuchet MS" w:hAnsi="Trebuchet MS"/>
          <w:b w:val="0"/>
          <w:sz w:val="22"/>
          <w:lang w:val="pt-BR"/>
        </w:rPr>
        <w:t xml:space="preserve">substituição do </w:t>
      </w:r>
      <w:r w:rsidRPr="00850D57">
        <w:rPr>
          <w:rFonts w:ascii="Trebuchet MS" w:hAnsi="Trebuchet MS"/>
          <w:b w:val="0"/>
          <w:i/>
          <w:sz w:val="22"/>
          <w:lang w:val="pt-BR"/>
        </w:rPr>
        <w:t>Servicer</w:t>
      </w:r>
      <w:r w:rsidRPr="00850D57">
        <w:rPr>
          <w:rFonts w:ascii="Trebuchet MS" w:hAnsi="Trebuchet MS"/>
          <w:b w:val="0"/>
          <w:sz w:val="22"/>
          <w:lang w:val="pt-BR"/>
        </w:rPr>
        <w:t xml:space="preserve">, em caso de rescisão do Contrato de </w:t>
      </w:r>
      <w:r w:rsidRPr="00850D57">
        <w:rPr>
          <w:rFonts w:ascii="Trebuchet MS" w:hAnsi="Trebuchet MS"/>
          <w:b w:val="0"/>
          <w:i/>
          <w:sz w:val="22"/>
          <w:lang w:val="pt-BR"/>
        </w:rPr>
        <w:t>Servicing</w:t>
      </w:r>
      <w:r w:rsidRPr="00850D57">
        <w:rPr>
          <w:rFonts w:ascii="Trebuchet MS" w:hAnsi="Trebuchet MS"/>
          <w:b w:val="0"/>
          <w:sz w:val="22"/>
          <w:lang w:val="pt-BR"/>
        </w:rPr>
        <w:t xml:space="preserve"> e Cobrança; (vii) </w:t>
      </w:r>
      <w:r w:rsidRPr="00850D57">
        <w:rPr>
          <w:rFonts w:ascii="Trebuchet MS" w:hAnsi="Trebuchet MS"/>
          <w:b w:val="0"/>
          <w:sz w:val="22"/>
        </w:rPr>
        <w:t>escolha da entidade que substituirá a Emissora, nas hipóteses expressamente previstas no presente instrumento; (vii</w:t>
      </w:r>
      <w:r w:rsidRPr="00850D57">
        <w:rPr>
          <w:rFonts w:ascii="Trebuchet MS" w:hAnsi="Trebuchet MS"/>
          <w:b w:val="0"/>
          <w:sz w:val="22"/>
          <w:lang w:val="pt-BR"/>
        </w:rPr>
        <w:t>i</w:t>
      </w:r>
      <w:r w:rsidRPr="00850D57">
        <w:rPr>
          <w:rFonts w:ascii="Trebuchet MS" w:hAnsi="Trebuchet MS"/>
          <w:b w:val="0"/>
          <w:sz w:val="22"/>
        </w:rPr>
        <w:t>) diminuição da Subordinação prevista neste Termo, em prejuízo dos titulares dos CRI Seniores; e (i</w:t>
      </w:r>
      <w:r w:rsidRPr="00850D57">
        <w:rPr>
          <w:rFonts w:ascii="Trebuchet MS" w:hAnsi="Trebuchet MS"/>
          <w:b w:val="0"/>
          <w:sz w:val="22"/>
          <w:lang w:val="pt-BR"/>
        </w:rPr>
        <w:t>x</w:t>
      </w:r>
      <w:r w:rsidRPr="00850D57">
        <w:rPr>
          <w:rFonts w:ascii="Trebuchet MS" w:hAnsi="Trebuchet MS"/>
          <w:b w:val="0"/>
          <w:sz w:val="22"/>
        </w:rPr>
        <w:t xml:space="preserve">) demais obrigações e deveres dos titulares dos CRI Subordinados que afetem os titulares dos CRI Seniores. </w:t>
      </w:r>
    </w:p>
    <w:p w14:paraId="3CFBDB44" w14:textId="77777777" w:rsidR="00822A09" w:rsidRPr="00837A88" w:rsidRDefault="00822A09" w:rsidP="00850D57">
      <w:pPr>
        <w:pStyle w:val="Cabealho"/>
        <w:widowControl w:val="0"/>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p>
    <w:p w14:paraId="251793ED"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lang w:val="pt-BR"/>
        </w:rPr>
        <w:t>É</w:t>
      </w:r>
      <w:r w:rsidRPr="00850D57">
        <w:rPr>
          <w:rFonts w:ascii="Trebuchet MS" w:hAnsi="Trebuchet MS"/>
          <w:b w:val="0"/>
          <w:sz w:val="22"/>
        </w:rPr>
        <w:t xml:space="preserve"> vedado às assembleias gerais referidas no item </w:t>
      </w:r>
      <w:r w:rsidRPr="00837A88">
        <w:rPr>
          <w:rFonts w:ascii="Trebuchet MS" w:hAnsi="Trebuchet MS" w:cs="Arial"/>
          <w:b w:val="0"/>
          <w:sz w:val="22"/>
          <w:szCs w:val="22"/>
        </w:rPr>
        <w:t>1</w:t>
      </w:r>
      <w:r w:rsidR="00BA1D85" w:rsidRPr="00837A88">
        <w:rPr>
          <w:rFonts w:ascii="Trebuchet MS" w:hAnsi="Trebuchet MS" w:cs="Arial"/>
          <w:b w:val="0"/>
          <w:sz w:val="22"/>
          <w:szCs w:val="22"/>
          <w:lang w:val="pt-BR"/>
        </w:rPr>
        <w:t>1</w:t>
      </w:r>
      <w:r w:rsidRPr="00850D57">
        <w:rPr>
          <w:rFonts w:ascii="Trebuchet MS" w:hAnsi="Trebuchet MS"/>
          <w:b w:val="0"/>
          <w:sz w:val="22"/>
        </w:rPr>
        <w:t>.1, acima, no entanto, deliberar pelo aumento da Subordinação, modificação no prazo de carência de pagamentos de juros ou amortizações ou pela redução da remuneração dos CRI Subordinados, previstas neste Termo, em prejuízo dos titulares dos CRI Subordinados. Nesta hipótese, as assembleias gerais que tiverem por objeto deliberar sobre tal matéria somente serão convocadas e essa matéria somente será deliberada pelos titulares dos CRI Subordinados, conforme os quóruns e demais disposições previstos nesta cláusula décima.</w:t>
      </w:r>
    </w:p>
    <w:p w14:paraId="1492A4DF" w14:textId="77777777" w:rsidR="00822A09" w:rsidRPr="00837A88" w:rsidRDefault="00822A09" w:rsidP="00850D57">
      <w:pPr>
        <w:pStyle w:val="Cabealho"/>
        <w:widowControl w:val="0"/>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p>
    <w:p w14:paraId="58CBB43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Resgatados todos os CRI Seniores, as assembleias gerais dos titulares dos CRI passarão a ser convocadas e as matérias nelas discutidas passarão a ser deliberadas somente pelos titulares dos CRI Subordinados, de acordo com os mesmos quóruns e demais disposições previstos neste Termo.</w:t>
      </w:r>
    </w:p>
    <w:p w14:paraId="19CD541C" w14:textId="77777777" w:rsidR="00822A09" w:rsidRPr="00837A88" w:rsidRDefault="00822A09" w:rsidP="00850D57">
      <w:pPr>
        <w:widowControl w:val="0"/>
        <w:spacing w:line="360" w:lineRule="auto"/>
        <w:jc w:val="both"/>
        <w:rPr>
          <w:rFonts w:ascii="Trebuchet MS" w:hAnsi="Trebuchet MS"/>
          <w:sz w:val="22"/>
          <w:szCs w:val="22"/>
        </w:rPr>
      </w:pPr>
    </w:p>
    <w:p w14:paraId="75207D80"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Reunião em Assembleia Geral</w:t>
      </w:r>
      <w:r w:rsidRPr="00850D57">
        <w:rPr>
          <w:rFonts w:ascii="Trebuchet MS" w:hAnsi="Trebuchet MS"/>
          <w:b w:val="0"/>
          <w:sz w:val="22"/>
        </w:rPr>
        <w:t xml:space="preserve">: Respeitado o disposto no item </w:t>
      </w:r>
      <w:r w:rsidRPr="00837A88">
        <w:rPr>
          <w:rFonts w:ascii="Trebuchet MS" w:hAnsi="Trebuchet MS" w:cs="Arial"/>
          <w:b w:val="0"/>
          <w:sz w:val="22"/>
          <w:szCs w:val="22"/>
        </w:rPr>
        <w:t>1</w:t>
      </w:r>
      <w:r w:rsidR="00EB6E38" w:rsidRPr="00837A88">
        <w:rPr>
          <w:rFonts w:ascii="Trebuchet MS" w:hAnsi="Trebuchet MS" w:cs="Arial"/>
          <w:b w:val="0"/>
          <w:sz w:val="22"/>
          <w:szCs w:val="22"/>
        </w:rPr>
        <w:t>1</w:t>
      </w:r>
      <w:r w:rsidRPr="00850D57">
        <w:rPr>
          <w:rFonts w:ascii="Trebuchet MS" w:hAnsi="Trebuchet MS"/>
          <w:b w:val="0"/>
          <w:sz w:val="22"/>
        </w:rPr>
        <w:t>.1 e seus subitens, acima, os titulares dos CRI poderão, a qualquer tempo, se reunir em assembleia geral, a qual poderá ser convocada: (i) pelo Agente Fiduciário; (ii) pela Securitizadora; (iii) por Investidores que representem, no mínimo, 10% (dez por cento) dos CRI em circulação da respectiva série ou (iv) pela CVM.</w:t>
      </w:r>
    </w:p>
    <w:p w14:paraId="7A7B94B4" w14:textId="77777777" w:rsidR="00822A09" w:rsidRPr="00837A88" w:rsidRDefault="00822A09" w:rsidP="00850D57">
      <w:pPr>
        <w:widowControl w:val="0"/>
        <w:spacing w:line="360" w:lineRule="auto"/>
        <w:jc w:val="both"/>
        <w:rPr>
          <w:rFonts w:ascii="Trebuchet MS" w:hAnsi="Trebuchet MS"/>
          <w:sz w:val="22"/>
          <w:szCs w:val="22"/>
        </w:rPr>
      </w:pPr>
    </w:p>
    <w:p w14:paraId="7204AB4F"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Convocação</w:t>
      </w:r>
      <w:r w:rsidRPr="00850D57">
        <w:rPr>
          <w:rFonts w:ascii="Trebuchet MS" w:hAnsi="Trebuchet MS"/>
          <w:b w:val="0"/>
          <w:sz w:val="22"/>
        </w:rPr>
        <w:t xml:space="preserve">: A convocação da assembleia geral dos Investidores far-se-á mediante edital publicado por 03 (três) vezes, com a antecedência mínima de 20 (vinte) dias corridos, sendo que instalar-se-á, em primeira convocação, com a presença dos Investidores que representem, pelo menos, 2/3 (dois terços) dos CRI em circulação da respectiva série ou, em segunda convocação, com qualquer número, sendo válidas as deliberações tomadas pela maioria simples dos titulares dos CRI em circulação, ressalvados os demais quóruns específicos estabelecidos neste Termo. </w:t>
      </w:r>
      <w:r w:rsidRPr="00850D57">
        <w:rPr>
          <w:rFonts w:ascii="Trebuchet MS" w:hAnsi="Trebuchet MS"/>
          <w:b w:val="0"/>
          <w:sz w:val="22"/>
        </w:rPr>
        <w:cr/>
      </w:r>
    </w:p>
    <w:p w14:paraId="382CE18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A publicação descrita no item </w:t>
      </w:r>
      <w:r w:rsidRPr="00837A88">
        <w:rPr>
          <w:rFonts w:ascii="Trebuchet MS" w:hAnsi="Trebuchet MS"/>
          <w:b w:val="0"/>
          <w:sz w:val="22"/>
          <w:szCs w:val="22"/>
        </w:rPr>
        <w:t>1</w:t>
      </w:r>
      <w:r w:rsidR="006761A9" w:rsidRPr="00837A88">
        <w:rPr>
          <w:rFonts w:ascii="Trebuchet MS" w:hAnsi="Trebuchet MS"/>
          <w:b w:val="0"/>
          <w:sz w:val="22"/>
          <w:szCs w:val="22"/>
        </w:rPr>
        <w:t>1</w:t>
      </w:r>
      <w:r w:rsidRPr="00850D57">
        <w:rPr>
          <w:rFonts w:ascii="Trebuchet MS" w:hAnsi="Trebuchet MS"/>
          <w:b w:val="0"/>
          <w:sz w:val="22"/>
        </w:rPr>
        <w:t xml:space="preserve">.3 acima será efetuada nos jornais de publicação legal da Emissora, podendo a Emissora, mediante comunicação prévia ao Agente Fiduciário e aos Investidores, alterar os jornais de publicação legal da Emissora. </w:t>
      </w:r>
    </w:p>
    <w:p w14:paraId="2CD493D8" w14:textId="77777777" w:rsidR="00822A09" w:rsidRPr="00837A88" w:rsidRDefault="00822A09" w:rsidP="00850D57">
      <w:pPr>
        <w:widowControl w:val="0"/>
        <w:spacing w:line="360" w:lineRule="auto"/>
        <w:jc w:val="both"/>
        <w:rPr>
          <w:rFonts w:ascii="Trebuchet MS" w:hAnsi="Trebuchet MS"/>
          <w:sz w:val="22"/>
          <w:szCs w:val="22"/>
        </w:rPr>
      </w:pPr>
    </w:p>
    <w:p w14:paraId="723887DA"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Presidência</w:t>
      </w:r>
      <w:r w:rsidRPr="00850D57">
        <w:rPr>
          <w:rFonts w:ascii="Trebuchet MS" w:hAnsi="Trebuchet MS"/>
          <w:b w:val="0"/>
          <w:sz w:val="22"/>
        </w:rPr>
        <w:t>: A presidência da assembleia geral caberá, de acordo com quem a tenha convocado, respectivamente, (i) representante da Emissora; ou (ii) ao Investidor eleito pelos Investidores presentes.</w:t>
      </w:r>
    </w:p>
    <w:p w14:paraId="7DC0B3D9" w14:textId="77777777" w:rsidR="00822A09" w:rsidRPr="00837A88" w:rsidRDefault="00822A09" w:rsidP="00850D57">
      <w:pPr>
        <w:widowControl w:val="0"/>
        <w:spacing w:line="360" w:lineRule="auto"/>
        <w:jc w:val="both"/>
        <w:rPr>
          <w:rFonts w:ascii="Trebuchet MS" w:hAnsi="Trebuchet MS"/>
          <w:sz w:val="22"/>
          <w:szCs w:val="22"/>
        </w:rPr>
      </w:pPr>
    </w:p>
    <w:p w14:paraId="64C07D32"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Representantes da Securitizadora</w:t>
      </w:r>
      <w:r w:rsidRPr="00850D57">
        <w:rPr>
          <w:rFonts w:ascii="Trebuchet MS" w:hAnsi="Trebuchet MS"/>
          <w:b w:val="0"/>
          <w:sz w:val="22"/>
        </w:rPr>
        <w:t>: Sem prejuízo do disposto no item abaixo, a Securitizadora e/ou os Investidores poderão convocar representantes da Securitizadora, de empresa de auditoria ou de quaisquer terceiros para participar das assembleias gerais, sempre que a presença de qualquer dessas pessoas for relevante para a deliberação da ordem do dia.</w:t>
      </w:r>
    </w:p>
    <w:p w14:paraId="478FE09F" w14:textId="77777777" w:rsidR="00822A09" w:rsidRPr="00837A88" w:rsidRDefault="00822A09" w:rsidP="00850D57">
      <w:pPr>
        <w:widowControl w:val="0"/>
        <w:spacing w:line="360" w:lineRule="auto"/>
        <w:jc w:val="both"/>
        <w:rPr>
          <w:rFonts w:ascii="Trebuchet MS" w:hAnsi="Trebuchet MS"/>
          <w:sz w:val="22"/>
          <w:szCs w:val="22"/>
        </w:rPr>
      </w:pPr>
    </w:p>
    <w:p w14:paraId="75A91E75"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Presença do Agente Fiduciário</w:t>
      </w:r>
      <w:r w:rsidRPr="00850D57">
        <w:rPr>
          <w:rFonts w:ascii="Trebuchet MS" w:hAnsi="Trebuchet MS"/>
          <w:b w:val="0"/>
          <w:sz w:val="22"/>
        </w:rPr>
        <w:t>: O Agente Fiduciário deverá comparecer a todas as assembleias gerais e prestar aos Investidores as informações que lhe forem solicitadas.</w:t>
      </w:r>
    </w:p>
    <w:p w14:paraId="74026184" w14:textId="77777777" w:rsidR="00822A09" w:rsidRPr="00837A88" w:rsidRDefault="00822A09" w:rsidP="00850D57">
      <w:pPr>
        <w:widowControl w:val="0"/>
        <w:spacing w:line="360" w:lineRule="auto"/>
        <w:jc w:val="both"/>
        <w:rPr>
          <w:rFonts w:ascii="Trebuchet MS" w:hAnsi="Trebuchet MS"/>
          <w:sz w:val="22"/>
          <w:szCs w:val="22"/>
        </w:rPr>
      </w:pPr>
    </w:p>
    <w:p w14:paraId="1A63FE44"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Votos dos CRI Sênior</w:t>
      </w:r>
      <w:r w:rsidRPr="00850D57">
        <w:rPr>
          <w:rFonts w:ascii="Trebuchet MS" w:hAnsi="Trebuchet MS"/>
          <w:b w:val="0"/>
          <w:sz w:val="22"/>
        </w:rPr>
        <w:t xml:space="preserve">: Observado o disposto nos itens </w:t>
      </w:r>
      <w:r w:rsidRPr="00837A88">
        <w:rPr>
          <w:rFonts w:ascii="Trebuchet MS" w:hAnsi="Trebuchet MS"/>
          <w:b w:val="0"/>
          <w:sz w:val="22"/>
          <w:szCs w:val="22"/>
        </w:rPr>
        <w:t>1</w:t>
      </w:r>
      <w:r w:rsidR="00BA1D85" w:rsidRPr="00837A88">
        <w:rPr>
          <w:rFonts w:ascii="Trebuchet MS" w:hAnsi="Trebuchet MS"/>
          <w:b w:val="0"/>
          <w:sz w:val="22"/>
          <w:szCs w:val="22"/>
        </w:rPr>
        <w:t>1</w:t>
      </w:r>
      <w:r w:rsidRPr="00850D57">
        <w:rPr>
          <w:rFonts w:ascii="Trebuchet MS" w:hAnsi="Trebuchet MS"/>
          <w:b w:val="0"/>
          <w:sz w:val="22"/>
        </w:rPr>
        <w:t xml:space="preserve">.8, </w:t>
      </w:r>
      <w:r w:rsidRPr="00837A88">
        <w:rPr>
          <w:rFonts w:ascii="Trebuchet MS" w:hAnsi="Trebuchet MS"/>
          <w:b w:val="0"/>
          <w:sz w:val="22"/>
          <w:szCs w:val="22"/>
        </w:rPr>
        <w:t>1</w:t>
      </w:r>
      <w:r w:rsidR="00BA1D85" w:rsidRPr="00837A88">
        <w:rPr>
          <w:rFonts w:ascii="Trebuchet MS" w:hAnsi="Trebuchet MS"/>
          <w:b w:val="0"/>
          <w:sz w:val="22"/>
          <w:szCs w:val="22"/>
        </w:rPr>
        <w:t>1</w:t>
      </w:r>
      <w:r w:rsidRPr="00850D57">
        <w:rPr>
          <w:rFonts w:ascii="Trebuchet MS" w:hAnsi="Trebuchet MS"/>
          <w:b w:val="0"/>
          <w:sz w:val="22"/>
        </w:rPr>
        <w:t xml:space="preserve">.8.1 e </w:t>
      </w:r>
      <w:r w:rsidRPr="00837A88">
        <w:rPr>
          <w:rFonts w:ascii="Trebuchet MS" w:hAnsi="Trebuchet MS"/>
          <w:b w:val="0"/>
          <w:sz w:val="22"/>
          <w:szCs w:val="22"/>
        </w:rPr>
        <w:t>1</w:t>
      </w:r>
      <w:r w:rsidR="00BA1D85" w:rsidRPr="00837A88">
        <w:rPr>
          <w:rFonts w:ascii="Trebuchet MS" w:hAnsi="Trebuchet MS"/>
          <w:b w:val="0"/>
          <w:sz w:val="22"/>
          <w:szCs w:val="22"/>
        </w:rPr>
        <w:t>1</w:t>
      </w:r>
      <w:r w:rsidRPr="00850D57">
        <w:rPr>
          <w:rFonts w:ascii="Trebuchet MS" w:hAnsi="Trebuchet MS"/>
          <w:b w:val="0"/>
          <w:sz w:val="22"/>
        </w:rPr>
        <w:t>.10.1, abaixo, cada CRI Sênior corresponderá a um voto, sendo admitida a constituição de mandatários, observadas as disposições dos parágrafos primeiro e segundo do Artigo 126 da Lei nº 6.404/76.</w:t>
      </w:r>
    </w:p>
    <w:p w14:paraId="091E2D2E" w14:textId="77777777" w:rsidR="00822A09" w:rsidRPr="00837A88" w:rsidRDefault="00822A09" w:rsidP="00850D57">
      <w:pPr>
        <w:widowControl w:val="0"/>
        <w:spacing w:line="360" w:lineRule="auto"/>
        <w:jc w:val="both"/>
        <w:rPr>
          <w:rFonts w:ascii="Trebuchet MS" w:hAnsi="Trebuchet MS"/>
          <w:sz w:val="22"/>
          <w:szCs w:val="22"/>
        </w:rPr>
      </w:pPr>
    </w:p>
    <w:p w14:paraId="65B7F335"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Cálculo do Quórum</w:t>
      </w:r>
      <w:r w:rsidRPr="00850D57">
        <w:rPr>
          <w:rFonts w:ascii="Trebuchet MS" w:hAnsi="Trebuchet MS"/>
          <w:b w:val="0"/>
          <w:sz w:val="22"/>
        </w:rPr>
        <w:t xml:space="preserve">: Para efeito de cálculo de quaisquer dos quóruns de instalação e/ou deliberação da assembleia geral dos Investidores, serão excluídos os CRI que a Securitizadora eventualmente possua em tesouraria, que sejam de titularidade de empresas ligadas à Emissora ou os que sejam de titularidade de entidades ligadas à Securitizadora, de fundos de investimento administrados por empresas ligadas à Emissora, sendo entendidas como empresas ligadas à Emissora aquelas que sejam subsidiárias, coligadas, controladas, direta ou indiretamente, empresas sob controle comum ou qualquer de seus diretores, conselheiros ou pessoa que esteja em situação de conflito de interesses. </w:t>
      </w:r>
    </w:p>
    <w:p w14:paraId="5CFA2C9E" w14:textId="77777777" w:rsidR="00822A09" w:rsidRPr="00837A88" w:rsidRDefault="00822A09" w:rsidP="00850D57">
      <w:pPr>
        <w:widowControl w:val="0"/>
        <w:spacing w:line="360" w:lineRule="auto"/>
        <w:jc w:val="both"/>
        <w:rPr>
          <w:rFonts w:ascii="Trebuchet MS" w:hAnsi="Trebuchet MS"/>
          <w:sz w:val="22"/>
          <w:szCs w:val="22"/>
        </w:rPr>
      </w:pPr>
    </w:p>
    <w:p w14:paraId="048E869D"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Também deverão ser excluídos do cálculo do quorum de deliberação da assembleia geral: (i) os votos em branco; e (ii) os votos dados por titulares de CRI em conflito de interesses, com exceção dos votos dados por conta da hipótese prevista no item 3.6. </w:t>
      </w:r>
      <w:r w:rsidR="006761A9" w:rsidRPr="00850D57">
        <w:rPr>
          <w:rFonts w:ascii="Trebuchet MS" w:hAnsi="Trebuchet MS"/>
          <w:b w:val="0"/>
          <w:sz w:val="22"/>
        </w:rPr>
        <w:t>“</w:t>
      </w:r>
      <w:r w:rsidRPr="00850D57">
        <w:rPr>
          <w:rFonts w:ascii="Trebuchet MS" w:hAnsi="Trebuchet MS"/>
          <w:b w:val="0"/>
          <w:sz w:val="22"/>
        </w:rPr>
        <w:t>a</w:t>
      </w:r>
      <w:r w:rsidR="006761A9" w:rsidRPr="00850D57">
        <w:rPr>
          <w:rFonts w:ascii="Trebuchet MS" w:hAnsi="Trebuchet MS"/>
          <w:b w:val="0"/>
          <w:sz w:val="22"/>
        </w:rPr>
        <w:t>”</w:t>
      </w:r>
      <w:r w:rsidRPr="00850D57">
        <w:rPr>
          <w:rFonts w:ascii="Trebuchet MS" w:hAnsi="Trebuchet MS"/>
          <w:b w:val="0"/>
          <w:sz w:val="22"/>
        </w:rPr>
        <w:t>, acima, que depende exclusivamente da aprovação da totalidade dos investidores dos CRI Subordinados.</w:t>
      </w:r>
    </w:p>
    <w:p w14:paraId="6ACEE703" w14:textId="77777777" w:rsidR="00822A09" w:rsidRPr="00837A88" w:rsidRDefault="00822A09" w:rsidP="00850D57">
      <w:pPr>
        <w:widowControl w:val="0"/>
        <w:spacing w:line="360" w:lineRule="auto"/>
        <w:jc w:val="both"/>
        <w:rPr>
          <w:rFonts w:ascii="Trebuchet MS" w:hAnsi="Trebuchet MS"/>
          <w:sz w:val="22"/>
          <w:szCs w:val="22"/>
        </w:rPr>
      </w:pPr>
    </w:p>
    <w:p w14:paraId="1E813DDA"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Eficácia das Deliberações</w:t>
      </w:r>
      <w:r w:rsidRPr="00850D57">
        <w:rPr>
          <w:rFonts w:ascii="Trebuchet MS" w:hAnsi="Trebuchet MS"/>
          <w:b w:val="0"/>
          <w:sz w:val="22"/>
        </w:rPr>
        <w:t>: As deliberações tomadas pelos Investidores, observados os quóruns estabelecidos neste Termo, serão existentes, válidas e eficazes perante a Securitizadora, bem como, obrigarão a todos os Investidores em circulação da série respectiva, independentemente: (i) de terem comparecido à assembleia geral, ou; (ii) do voto contrário proferido na respectiva assembleia geral dos Investidores.</w:t>
      </w:r>
    </w:p>
    <w:p w14:paraId="5F2E8D10" w14:textId="77777777" w:rsidR="00822A09" w:rsidRPr="00837A88" w:rsidRDefault="00822A09" w:rsidP="00850D57">
      <w:pPr>
        <w:widowControl w:val="0"/>
        <w:spacing w:line="360" w:lineRule="auto"/>
        <w:jc w:val="both"/>
        <w:rPr>
          <w:rFonts w:ascii="Trebuchet MS" w:hAnsi="Trebuchet MS"/>
          <w:sz w:val="22"/>
          <w:szCs w:val="22"/>
        </w:rPr>
      </w:pPr>
    </w:p>
    <w:p w14:paraId="17E699D9"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Quórum das Deliberações</w:t>
      </w:r>
      <w:r w:rsidRPr="00850D57">
        <w:rPr>
          <w:rFonts w:ascii="Trebuchet MS" w:hAnsi="Trebuchet MS"/>
          <w:b w:val="0"/>
          <w:sz w:val="22"/>
        </w:rPr>
        <w:t xml:space="preserve">: Para os fins deste Termo, e observado o disposto no item </w:t>
      </w:r>
      <w:r w:rsidRPr="00837A88">
        <w:rPr>
          <w:rFonts w:ascii="Trebuchet MS" w:hAnsi="Trebuchet MS" w:cs="Arial"/>
          <w:b w:val="0"/>
          <w:sz w:val="22"/>
          <w:szCs w:val="22"/>
        </w:rPr>
        <w:t>1</w:t>
      </w:r>
      <w:r w:rsidR="00BA1D85" w:rsidRPr="00837A88">
        <w:rPr>
          <w:rFonts w:ascii="Trebuchet MS" w:hAnsi="Trebuchet MS" w:cs="Arial"/>
          <w:b w:val="0"/>
          <w:sz w:val="22"/>
          <w:szCs w:val="22"/>
        </w:rPr>
        <w:t>1</w:t>
      </w:r>
      <w:r w:rsidRPr="00850D57">
        <w:rPr>
          <w:rFonts w:ascii="Trebuchet MS" w:hAnsi="Trebuchet MS"/>
          <w:b w:val="0"/>
          <w:sz w:val="22"/>
        </w:rPr>
        <w:t xml:space="preserve">.8 acima, as deliberações em assembleia geral serão tomadas por titulares de CRI representando a maioria simples de cada uma das séries dos CRI em circulação. </w:t>
      </w:r>
    </w:p>
    <w:p w14:paraId="04A8D70D" w14:textId="77777777" w:rsidR="00822A09" w:rsidRPr="00837A88" w:rsidRDefault="00822A09" w:rsidP="00850D57">
      <w:pPr>
        <w:widowControl w:val="0"/>
        <w:spacing w:line="360" w:lineRule="auto"/>
        <w:jc w:val="both"/>
        <w:rPr>
          <w:rFonts w:ascii="Trebuchet MS" w:hAnsi="Trebuchet MS" w:cs="Arial"/>
          <w:sz w:val="22"/>
          <w:szCs w:val="22"/>
        </w:rPr>
      </w:pPr>
    </w:p>
    <w:p w14:paraId="5C4ED08F"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Ressalta-se que a assembleia de titulares de CRI Seniores e a assembleia de titulares de CRI Subordinados poderão ser realizadas concomitantemente, hipótese em que os votos serão computados de maneira equitativa, respeitada a proporcionalidade do valor investido por cada investidor de cada Série dos CRI, ou seja, observado o valor unitário de cada CRI de cada Série. </w:t>
      </w:r>
    </w:p>
    <w:p w14:paraId="56A3D8B0" w14:textId="77777777" w:rsidR="00822A09" w:rsidRPr="00837A88" w:rsidRDefault="00822A09" w:rsidP="00850D57">
      <w:pPr>
        <w:widowControl w:val="0"/>
        <w:spacing w:line="360" w:lineRule="auto"/>
        <w:jc w:val="both"/>
        <w:rPr>
          <w:rFonts w:ascii="Trebuchet MS" w:hAnsi="Trebuchet MS"/>
          <w:sz w:val="22"/>
          <w:szCs w:val="22"/>
        </w:rPr>
      </w:pPr>
    </w:p>
    <w:p w14:paraId="66BCB080"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Dispensa de Convocação</w:t>
      </w:r>
      <w:r w:rsidRPr="00850D57">
        <w:rPr>
          <w:rFonts w:ascii="Trebuchet MS" w:hAnsi="Trebuchet MS"/>
          <w:b w:val="0"/>
          <w:sz w:val="22"/>
        </w:rPr>
        <w:t>: Independentemente das formalidades previstas na lei e neste Termo, será considerada regularmente instalada a assembleia geral dos Investidores a que comparecem os titulares de todos CRI em circulação, sem prejuízo das disposições relacionadas com os quóruns de deliberação estabelecidos neste Termo.</w:t>
      </w:r>
    </w:p>
    <w:p w14:paraId="6FCC1329" w14:textId="77777777" w:rsidR="00822A09" w:rsidRPr="00837A88" w:rsidRDefault="00822A09" w:rsidP="00850D57">
      <w:pPr>
        <w:widowControl w:val="0"/>
        <w:spacing w:line="360" w:lineRule="auto"/>
        <w:jc w:val="both"/>
        <w:rPr>
          <w:rFonts w:ascii="Trebuchet MS" w:hAnsi="Trebuchet MS"/>
          <w:sz w:val="22"/>
          <w:szCs w:val="22"/>
        </w:rPr>
      </w:pPr>
    </w:p>
    <w:p w14:paraId="030804FC"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lang w:val="pt-BR"/>
        </w:rPr>
      </w:pPr>
      <w:r w:rsidRPr="00850D57">
        <w:rPr>
          <w:rFonts w:ascii="Trebuchet MS" w:hAnsi="Trebuchet MS"/>
          <w:b w:val="0"/>
          <w:sz w:val="22"/>
          <w:u w:val="single"/>
          <w:lang w:val="pt-BR"/>
        </w:rPr>
        <w:t>Aplicação da Lei 6.404/76</w:t>
      </w:r>
      <w:r w:rsidRPr="00850D57">
        <w:rPr>
          <w:rFonts w:ascii="Trebuchet MS" w:hAnsi="Trebuchet MS"/>
          <w:b w:val="0"/>
          <w:sz w:val="22"/>
          <w:lang w:val="pt-BR"/>
        </w:rPr>
        <w:t xml:space="preserve">: Aplicar-se-á à assembleia geral dos titulares de CRI, no que couber, o disposto na Lei 6.404/76, sobre a assembleia geral de Investidores. </w:t>
      </w:r>
    </w:p>
    <w:p w14:paraId="65B3D90A" w14:textId="77777777" w:rsidR="00822A09" w:rsidRPr="00837A88" w:rsidRDefault="00822A09" w:rsidP="00850D57">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sz w:val="22"/>
          <w:szCs w:val="22"/>
        </w:rPr>
      </w:pPr>
    </w:p>
    <w:p w14:paraId="3F9A35E4"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91" w:name="_Toc161226116"/>
      <w:bookmarkStart w:id="92" w:name="_Toc163704827"/>
      <w:bookmarkStart w:id="93" w:name="_Toc165278454"/>
      <w:bookmarkStart w:id="94" w:name="_Toc169690873"/>
      <w:bookmarkStart w:id="95" w:name="_Toc171650312"/>
      <w:bookmarkStart w:id="96" w:name="_Toc462336460"/>
      <w:bookmarkStart w:id="97" w:name="_Toc297814681"/>
      <w:r w:rsidRPr="00850D57">
        <w:rPr>
          <w:rFonts w:ascii="Trebuchet MS" w:hAnsi="Trebuchet MS"/>
          <w:sz w:val="22"/>
        </w:rPr>
        <w:t xml:space="preserve">CLÁUSULA DÉCIMA </w:t>
      </w:r>
      <w:r w:rsidR="00BA1D85" w:rsidRPr="002F1017">
        <w:rPr>
          <w:rFonts w:ascii="Trebuchet MS" w:hAnsi="Trebuchet MS"/>
          <w:sz w:val="22"/>
          <w:szCs w:val="22"/>
        </w:rPr>
        <w:t>SEGUNDA</w:t>
      </w:r>
      <w:r w:rsidR="00BA1D85" w:rsidRPr="00850D57">
        <w:rPr>
          <w:rFonts w:ascii="Trebuchet MS" w:hAnsi="Trebuchet MS"/>
          <w:sz w:val="22"/>
        </w:rPr>
        <w:t xml:space="preserve"> </w:t>
      </w:r>
      <w:r w:rsidRPr="00850D57">
        <w:rPr>
          <w:rFonts w:ascii="Trebuchet MS" w:hAnsi="Trebuchet MS"/>
          <w:sz w:val="22"/>
        </w:rPr>
        <w:t>- DA LIQUIDAÇÃO DO PATRIMÔNIO SEPARADO</w:t>
      </w:r>
      <w:bookmarkEnd w:id="91"/>
      <w:bookmarkEnd w:id="92"/>
      <w:bookmarkEnd w:id="93"/>
      <w:bookmarkEnd w:id="94"/>
      <w:bookmarkEnd w:id="95"/>
      <w:bookmarkEnd w:id="96"/>
      <w:bookmarkEnd w:id="97"/>
    </w:p>
    <w:p w14:paraId="1A1253D5" w14:textId="77777777" w:rsidR="00822A09" w:rsidRPr="00837A88" w:rsidRDefault="00822A09" w:rsidP="00850D57">
      <w:pPr>
        <w:widowControl w:val="0"/>
        <w:spacing w:line="360" w:lineRule="auto"/>
        <w:jc w:val="both"/>
        <w:rPr>
          <w:rFonts w:ascii="Trebuchet MS" w:hAnsi="Trebuchet MS"/>
          <w:sz w:val="22"/>
          <w:szCs w:val="22"/>
        </w:rPr>
      </w:pPr>
    </w:p>
    <w:p w14:paraId="4C26CA5A"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Liquidação do Patrimônio Separado</w:t>
      </w:r>
      <w:r w:rsidRPr="00850D57">
        <w:rPr>
          <w:rFonts w:ascii="Trebuchet MS" w:hAnsi="Trebuchet MS"/>
          <w:b w:val="0"/>
          <w:sz w:val="22"/>
        </w:rPr>
        <w:t>: Na hipótese de insolvência da Securitizadora ou de decisão de assembleia geral de titulares de CRI, o Agente Fiduciário assumirá imediatamente a administração do Patrimônio Separado e, nos 30 (trinta) dias subsequentes à Assembleia Geral / declaração expressa da insolvência, convocará assembleia geral dos Investidores, a fim de deliberar pela liquidação do Patrimônio Separado ou pela continuidade de sua gestão por outra companhia securitizadora, cuja remuneração será oportunamente fixada.</w:t>
      </w:r>
    </w:p>
    <w:p w14:paraId="072DAC7A" w14:textId="77777777" w:rsidR="00822A09" w:rsidRPr="00837A88" w:rsidRDefault="00822A09" w:rsidP="00850D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14:paraId="7E3E6642"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98" w:name="_Toc161226117"/>
      <w:bookmarkStart w:id="99" w:name="_Toc163704828"/>
      <w:bookmarkStart w:id="100" w:name="_Toc165278455"/>
      <w:bookmarkStart w:id="101" w:name="_Toc169690874"/>
      <w:bookmarkStart w:id="102" w:name="_Toc171650313"/>
      <w:bookmarkStart w:id="103" w:name="_Toc462336461"/>
      <w:bookmarkStart w:id="104" w:name="_Toc297814682"/>
      <w:r w:rsidRPr="00850D57">
        <w:rPr>
          <w:rFonts w:ascii="Trebuchet MS" w:hAnsi="Trebuchet MS"/>
          <w:sz w:val="22"/>
        </w:rPr>
        <w:t xml:space="preserve">CLÁUSULA DÉCIMA </w:t>
      </w:r>
      <w:bookmarkStart w:id="105" w:name="_Toc161226118"/>
      <w:bookmarkStart w:id="106" w:name="_Toc163704829"/>
      <w:bookmarkStart w:id="107" w:name="_Toc165278456"/>
      <w:bookmarkStart w:id="108" w:name="_Toc169690875"/>
      <w:bookmarkEnd w:id="98"/>
      <w:bookmarkEnd w:id="99"/>
      <w:bookmarkEnd w:id="100"/>
      <w:bookmarkEnd w:id="101"/>
      <w:r w:rsidR="00BA1D85" w:rsidRPr="002F1017">
        <w:rPr>
          <w:rFonts w:ascii="Trebuchet MS" w:hAnsi="Trebuchet MS"/>
          <w:sz w:val="22"/>
          <w:szCs w:val="22"/>
        </w:rPr>
        <w:t>TERCEIRA</w:t>
      </w:r>
      <w:r w:rsidR="00BA1D85" w:rsidRPr="00850D57">
        <w:rPr>
          <w:rFonts w:ascii="Trebuchet MS" w:hAnsi="Trebuchet MS"/>
          <w:sz w:val="22"/>
        </w:rPr>
        <w:t xml:space="preserve"> </w:t>
      </w:r>
      <w:r w:rsidRPr="00850D57">
        <w:rPr>
          <w:rFonts w:ascii="Trebuchet MS" w:hAnsi="Trebuchet MS"/>
          <w:sz w:val="22"/>
        </w:rPr>
        <w:t>- DAS DECLARAÇÕES DA SECURITIZADORA</w:t>
      </w:r>
      <w:bookmarkEnd w:id="105"/>
      <w:r w:rsidRPr="00850D57">
        <w:rPr>
          <w:rFonts w:ascii="Trebuchet MS" w:hAnsi="Trebuchet MS"/>
          <w:sz w:val="22"/>
        </w:rPr>
        <w:t>, DO AGENTE FIDUCIÁRI</w:t>
      </w:r>
      <w:bookmarkEnd w:id="106"/>
      <w:bookmarkEnd w:id="107"/>
      <w:bookmarkEnd w:id="108"/>
      <w:r w:rsidRPr="00850D57">
        <w:rPr>
          <w:rFonts w:ascii="Trebuchet MS" w:hAnsi="Trebuchet MS"/>
          <w:sz w:val="22"/>
        </w:rPr>
        <w:t>O</w:t>
      </w:r>
      <w:bookmarkEnd w:id="102"/>
      <w:bookmarkEnd w:id="103"/>
      <w:bookmarkEnd w:id="104"/>
    </w:p>
    <w:p w14:paraId="3AE5FD0B" w14:textId="77777777" w:rsidR="00822A09" w:rsidRPr="00850D57" w:rsidRDefault="00822A09" w:rsidP="00850D57">
      <w:pPr>
        <w:pStyle w:val="BodyMain"/>
        <w:widowControl w:val="0"/>
        <w:spacing w:before="0" w:line="360" w:lineRule="auto"/>
        <w:rPr>
          <w:rFonts w:ascii="Trebuchet MS" w:hAnsi="Trebuchet MS"/>
          <w:sz w:val="22"/>
        </w:rPr>
      </w:pPr>
    </w:p>
    <w:p w14:paraId="24296DA2" w14:textId="77777777" w:rsidR="00822A09" w:rsidRPr="00850D57" w:rsidRDefault="00A26216"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850D57">
        <w:rPr>
          <w:rFonts w:ascii="Trebuchet MS" w:hAnsi="Trebuchet MS"/>
          <w:b w:val="0"/>
          <w:sz w:val="22"/>
          <w:u w:val="single"/>
        </w:rPr>
        <w:t>Declarações da Securitizadora</w:t>
      </w:r>
      <w:r w:rsidRPr="00850D57">
        <w:rPr>
          <w:rFonts w:ascii="Trebuchet MS" w:hAnsi="Trebuchet MS"/>
          <w:b w:val="0"/>
          <w:sz w:val="22"/>
        </w:rPr>
        <w:t>: A Securitizadora declara, nos termos dos relatórios de diligência elaborados por escritório de advocacia e empresa especializada (com base em análise em uma amostra de Contratos de Financiamento), sob as penas da lei, que:</w:t>
      </w:r>
    </w:p>
    <w:p w14:paraId="645FA323" w14:textId="77777777" w:rsidR="00822A09" w:rsidRPr="00837A88" w:rsidRDefault="00822A09" w:rsidP="00850D57">
      <w:pPr>
        <w:widowControl w:val="0"/>
        <w:spacing w:line="360" w:lineRule="auto"/>
        <w:jc w:val="both"/>
        <w:rPr>
          <w:rFonts w:ascii="Trebuchet MS" w:hAnsi="Trebuchet MS"/>
          <w:sz w:val="22"/>
          <w:szCs w:val="22"/>
          <w:u w:val="single"/>
        </w:rPr>
      </w:pPr>
    </w:p>
    <w:p w14:paraId="440253E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 xml:space="preserve">Quanto aos Créditos Imobiliários: </w:t>
      </w:r>
    </w:p>
    <w:p w14:paraId="285984C2" w14:textId="77777777" w:rsidR="00822A09" w:rsidRPr="00837A88" w:rsidRDefault="00822A09" w:rsidP="00850D57">
      <w:pPr>
        <w:pStyle w:val="BodyMain"/>
        <w:widowControl w:val="0"/>
        <w:spacing w:before="0" w:line="360" w:lineRule="auto"/>
        <w:rPr>
          <w:rFonts w:ascii="Trebuchet MS" w:hAnsi="Trebuchet MS"/>
          <w:sz w:val="22"/>
          <w:szCs w:val="22"/>
        </w:rPr>
      </w:pPr>
    </w:p>
    <w:p w14:paraId="0D46D707" w14:textId="77777777" w:rsidR="00822A09" w:rsidRPr="002F1017" w:rsidRDefault="00102349" w:rsidP="00850D57">
      <w:pPr>
        <w:pStyle w:val="BodyMain"/>
        <w:widowControl w:val="0"/>
        <w:numPr>
          <w:ilvl w:val="0"/>
          <w:numId w:val="39"/>
        </w:numPr>
        <w:spacing w:before="0" w:line="360" w:lineRule="auto"/>
        <w:ind w:left="0" w:firstLine="0"/>
        <w:rPr>
          <w:rFonts w:ascii="Trebuchet MS" w:hAnsi="Trebuchet MS"/>
          <w:sz w:val="22"/>
          <w:szCs w:val="22"/>
        </w:rPr>
      </w:pPr>
      <w:r w:rsidRPr="002F1017">
        <w:rPr>
          <w:rFonts w:ascii="Trebuchet MS" w:hAnsi="Trebuchet MS"/>
          <w:sz w:val="22"/>
          <w:szCs w:val="22"/>
        </w:rPr>
        <w:t xml:space="preserve">a Cedente é </w:t>
      </w:r>
      <w:r w:rsidR="00A26216" w:rsidRPr="002F1017">
        <w:rPr>
          <w:rFonts w:ascii="Trebuchet MS" w:hAnsi="Trebuchet MS"/>
          <w:sz w:val="22"/>
          <w:szCs w:val="22"/>
        </w:rPr>
        <w:t>responsável pela existência dos Créditos Imobiliários, e que pela amostra analisada os Créditos Imobiliários apresentam os exatos valores e nas condições descritas na Escritura de Emissão;</w:t>
      </w:r>
    </w:p>
    <w:p w14:paraId="71B3E522" w14:textId="77777777" w:rsidR="00C54364" w:rsidRDefault="00C54364" w:rsidP="00C54364">
      <w:pPr>
        <w:pStyle w:val="BodyMain"/>
        <w:widowControl w:val="0"/>
        <w:spacing w:before="0" w:line="360" w:lineRule="auto"/>
        <w:rPr>
          <w:rFonts w:ascii="Trebuchet MS" w:hAnsi="Trebuchet MS"/>
          <w:sz w:val="22"/>
          <w:szCs w:val="22"/>
        </w:rPr>
      </w:pPr>
    </w:p>
    <w:p w14:paraId="1D6A2F08" w14:textId="77777777" w:rsidR="00822A09" w:rsidRPr="002F1017" w:rsidRDefault="00A26216" w:rsidP="00850D57">
      <w:pPr>
        <w:pStyle w:val="BodyMain"/>
        <w:widowControl w:val="0"/>
        <w:numPr>
          <w:ilvl w:val="0"/>
          <w:numId w:val="39"/>
        </w:numPr>
        <w:spacing w:before="0" w:line="360" w:lineRule="auto"/>
        <w:ind w:left="0" w:firstLine="0"/>
        <w:rPr>
          <w:rFonts w:ascii="Trebuchet MS" w:hAnsi="Trebuchet MS"/>
          <w:sz w:val="22"/>
          <w:szCs w:val="22"/>
        </w:rPr>
      </w:pPr>
      <w:r w:rsidRPr="002F1017">
        <w:rPr>
          <w:rFonts w:ascii="Trebuchet MS" w:hAnsi="Trebuchet MS"/>
          <w:sz w:val="22"/>
          <w:szCs w:val="22"/>
        </w:rPr>
        <w:t>com base na amostra dos Contratos de Financiamento analisada, 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de Securitização; e</w:t>
      </w:r>
    </w:p>
    <w:p w14:paraId="0D9B0C1E" w14:textId="77777777" w:rsidR="00C54364" w:rsidRDefault="00C54364" w:rsidP="00C54364">
      <w:pPr>
        <w:pStyle w:val="BodyMain"/>
        <w:widowControl w:val="0"/>
        <w:spacing w:before="0" w:line="360" w:lineRule="auto"/>
        <w:rPr>
          <w:rFonts w:ascii="Trebuchet MS" w:hAnsi="Trebuchet MS"/>
          <w:sz w:val="22"/>
          <w:szCs w:val="22"/>
        </w:rPr>
      </w:pPr>
    </w:p>
    <w:p w14:paraId="102C95F2" w14:textId="77777777" w:rsidR="00822A09" w:rsidRPr="002F1017" w:rsidRDefault="00A26216" w:rsidP="00850D57">
      <w:pPr>
        <w:pStyle w:val="BodyMain"/>
        <w:widowControl w:val="0"/>
        <w:numPr>
          <w:ilvl w:val="0"/>
          <w:numId w:val="39"/>
        </w:numPr>
        <w:spacing w:before="0" w:line="360" w:lineRule="auto"/>
        <w:ind w:left="0" w:firstLine="0"/>
        <w:rPr>
          <w:rFonts w:ascii="Trebuchet MS" w:hAnsi="Trebuchet MS"/>
          <w:sz w:val="22"/>
          <w:szCs w:val="22"/>
        </w:rPr>
      </w:pPr>
      <w:r w:rsidRPr="002F1017">
        <w:rPr>
          <w:rFonts w:ascii="Trebuchet MS" w:hAnsi="Trebuchet MS"/>
          <w:sz w:val="22"/>
          <w:szCs w:val="22"/>
        </w:rPr>
        <w:t>com base na amostra dos Contratos de Financiamento analisada, não tem conhecimento da existência de procedimentos administrativos ou ações judiciais, pessoais, reais ou arbitrais de qualquer natureza, contra qualquer dos Devedores ou a Emissora, em qualquer tribunal, que afetem ou possam vir a afetar os Créditos Imobiliários ou, ainda que indiretamente, o presente Termo de Securitização.</w:t>
      </w:r>
    </w:p>
    <w:p w14:paraId="19811D7D" w14:textId="77777777" w:rsidR="00822A09" w:rsidRPr="00C54364" w:rsidRDefault="00822A09" w:rsidP="00850D57">
      <w:pPr>
        <w:pStyle w:val="BodyMain"/>
        <w:widowControl w:val="0"/>
        <w:spacing w:before="0" w:line="360" w:lineRule="auto"/>
        <w:rPr>
          <w:rFonts w:ascii="Trebuchet MS" w:hAnsi="Trebuchet MS"/>
          <w:sz w:val="22"/>
          <w:szCs w:val="22"/>
          <w:u w:val="single"/>
        </w:rPr>
      </w:pPr>
    </w:p>
    <w:p w14:paraId="0954FD36"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6F42C8">
        <w:rPr>
          <w:rFonts w:ascii="Trebuchet MS" w:hAnsi="Trebuchet MS"/>
          <w:sz w:val="22"/>
        </w:rPr>
        <w:t>Quanto à Propriedade:</w:t>
      </w:r>
      <w:r w:rsidR="00C54364" w:rsidRPr="00C54364">
        <w:rPr>
          <w:rFonts w:ascii="Trebuchet MS" w:hAnsi="Trebuchet MS"/>
          <w:b w:val="0"/>
          <w:sz w:val="22"/>
          <w:szCs w:val="22"/>
          <w:lang w:val="pt-BR"/>
        </w:rPr>
        <w:t xml:space="preserve"> </w:t>
      </w:r>
      <w:r w:rsidR="00B358DF" w:rsidRPr="00C54364">
        <w:rPr>
          <w:rFonts w:ascii="Trebuchet MS" w:hAnsi="Trebuchet MS"/>
          <w:b w:val="0"/>
          <w:sz w:val="22"/>
          <w:szCs w:val="22"/>
        </w:rPr>
        <w:t>com base nas declarações prestadas pela Cedente na Escritura de Cessão,</w:t>
      </w:r>
      <w:r w:rsidR="00B358DF" w:rsidRPr="00850D57">
        <w:rPr>
          <w:rFonts w:ascii="Trebuchet MS" w:hAnsi="Trebuchet MS"/>
          <w:b w:val="0"/>
          <w:sz w:val="22"/>
        </w:rPr>
        <w:t xml:space="preserve"> </w:t>
      </w:r>
      <w:r w:rsidRPr="00850D57">
        <w:rPr>
          <w:rFonts w:ascii="Trebuchet MS" w:hAnsi="Trebuchet MS"/>
          <w:b w:val="0"/>
          <w:sz w:val="22"/>
        </w:rPr>
        <w:t>é legítima e única titular dos Créditos Imobiliários, assumindo que todos os Créditos Imobiliários adquiridos nos termos da Escritura de Emissão eram de única titularidade da CAIXA.</w:t>
      </w:r>
    </w:p>
    <w:p w14:paraId="1C82A7F5" w14:textId="77777777" w:rsidR="00822A09" w:rsidRPr="002F1017" w:rsidRDefault="00822A09" w:rsidP="00850D57">
      <w:pPr>
        <w:pStyle w:val="BodyMain"/>
        <w:widowControl w:val="0"/>
        <w:spacing w:before="0" w:line="360" w:lineRule="auto"/>
        <w:rPr>
          <w:rFonts w:ascii="Trebuchet MS" w:hAnsi="Trebuchet MS"/>
          <w:sz w:val="22"/>
          <w:szCs w:val="22"/>
        </w:rPr>
      </w:pPr>
    </w:p>
    <w:p w14:paraId="5B722357"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Quanto a esta operação de Securitização:</w:t>
      </w:r>
    </w:p>
    <w:p w14:paraId="44C2A96E" w14:textId="77777777" w:rsidR="00822A09" w:rsidRPr="002F1017" w:rsidRDefault="00822A09" w:rsidP="00850D57">
      <w:pPr>
        <w:pStyle w:val="BodyMain"/>
        <w:widowControl w:val="0"/>
        <w:spacing w:before="0" w:line="360" w:lineRule="auto"/>
        <w:rPr>
          <w:rFonts w:ascii="Trebuchet MS" w:hAnsi="Trebuchet MS"/>
          <w:sz w:val="22"/>
          <w:szCs w:val="22"/>
        </w:rPr>
      </w:pPr>
    </w:p>
    <w:p w14:paraId="7AEABF38" w14:textId="77777777" w:rsidR="00822A09" w:rsidRPr="002F1017" w:rsidRDefault="00A26216" w:rsidP="00850D57">
      <w:pPr>
        <w:pStyle w:val="BodyMain"/>
        <w:widowControl w:val="0"/>
        <w:numPr>
          <w:ilvl w:val="0"/>
          <w:numId w:val="34"/>
        </w:numPr>
        <w:tabs>
          <w:tab w:val="left" w:pos="851"/>
        </w:tabs>
        <w:spacing w:before="0" w:line="360" w:lineRule="auto"/>
        <w:ind w:left="0" w:firstLine="0"/>
        <w:rPr>
          <w:rFonts w:ascii="Trebuchet MS" w:hAnsi="Trebuchet MS"/>
          <w:sz w:val="22"/>
          <w:szCs w:val="22"/>
        </w:rPr>
      </w:pPr>
      <w:r w:rsidRPr="002F1017">
        <w:rPr>
          <w:rFonts w:ascii="Trebuchet MS" w:hAnsi="Trebuchet MS"/>
          <w:sz w:val="22"/>
          <w:szCs w:val="22"/>
        </w:rPr>
        <w:t xml:space="preserve">esta operação, incluindo a aquisição de Créditos Imobiliários, a emissão das CCI e dos CRI, é legítima em todos seus aspectos; </w:t>
      </w:r>
    </w:p>
    <w:p w14:paraId="1AB6B484" w14:textId="77777777" w:rsidR="00C54364" w:rsidRDefault="00C54364" w:rsidP="00C54364">
      <w:pPr>
        <w:pStyle w:val="BodyMain"/>
        <w:widowControl w:val="0"/>
        <w:spacing w:before="0" w:line="360" w:lineRule="auto"/>
        <w:rPr>
          <w:rFonts w:ascii="Trebuchet MS" w:hAnsi="Trebuchet MS"/>
          <w:sz w:val="22"/>
          <w:szCs w:val="22"/>
        </w:rPr>
      </w:pPr>
    </w:p>
    <w:p w14:paraId="6E37F874" w14:textId="77777777" w:rsidR="00822A09" w:rsidRPr="002F1017" w:rsidRDefault="00A26216" w:rsidP="00850D57">
      <w:pPr>
        <w:pStyle w:val="BodyMain"/>
        <w:widowControl w:val="0"/>
        <w:numPr>
          <w:ilvl w:val="0"/>
          <w:numId w:val="34"/>
        </w:numPr>
        <w:tabs>
          <w:tab w:val="left" w:pos="851"/>
        </w:tabs>
        <w:spacing w:before="0" w:line="360" w:lineRule="auto"/>
        <w:ind w:left="0" w:firstLine="0"/>
        <w:rPr>
          <w:rFonts w:ascii="Trebuchet MS" w:hAnsi="Trebuchet MS"/>
          <w:sz w:val="22"/>
          <w:szCs w:val="22"/>
        </w:rPr>
      </w:pPr>
      <w:r w:rsidRPr="002F1017">
        <w:rPr>
          <w:rFonts w:ascii="Trebuchet MS" w:hAnsi="Trebuchet MS"/>
          <w:sz w:val="22"/>
          <w:szCs w:val="22"/>
        </w:rPr>
        <w:t>declara que instituiu o regime fiduciário sobre os Créditos Imobiliários; e</w:t>
      </w:r>
    </w:p>
    <w:p w14:paraId="7443656F" w14:textId="77777777" w:rsidR="00C54364" w:rsidRDefault="00C54364" w:rsidP="00C54364">
      <w:pPr>
        <w:pStyle w:val="BodyMain"/>
        <w:widowControl w:val="0"/>
        <w:spacing w:before="0" w:line="360" w:lineRule="auto"/>
        <w:rPr>
          <w:rFonts w:ascii="Trebuchet MS" w:hAnsi="Trebuchet MS"/>
          <w:sz w:val="22"/>
          <w:szCs w:val="22"/>
        </w:rPr>
      </w:pPr>
    </w:p>
    <w:p w14:paraId="589757B9" w14:textId="77777777" w:rsidR="00822A09" w:rsidRPr="002F1017" w:rsidRDefault="00A26216" w:rsidP="00850D57">
      <w:pPr>
        <w:pStyle w:val="BodyMain"/>
        <w:widowControl w:val="0"/>
        <w:numPr>
          <w:ilvl w:val="0"/>
          <w:numId w:val="34"/>
        </w:numPr>
        <w:tabs>
          <w:tab w:val="left" w:pos="851"/>
        </w:tabs>
        <w:spacing w:before="0" w:line="360" w:lineRule="auto"/>
        <w:ind w:left="0" w:firstLine="0"/>
        <w:rPr>
          <w:rFonts w:ascii="Trebuchet MS" w:hAnsi="Trebuchet MS"/>
          <w:sz w:val="22"/>
          <w:szCs w:val="22"/>
        </w:rPr>
      </w:pPr>
      <w:r w:rsidRPr="002F1017">
        <w:rPr>
          <w:rFonts w:ascii="Trebuchet MS" w:hAnsi="Trebuchet MS"/>
          <w:sz w:val="22"/>
          <w:szCs w:val="22"/>
        </w:rPr>
        <w:t>todos os documentos inerentes a esta operação estão de acordo com a legislação aplicável.</w:t>
      </w:r>
    </w:p>
    <w:p w14:paraId="410D2C8C" w14:textId="77777777" w:rsidR="00822A09" w:rsidRPr="00C54364" w:rsidRDefault="00822A09" w:rsidP="00850D57">
      <w:pPr>
        <w:widowControl w:val="0"/>
        <w:spacing w:line="360" w:lineRule="auto"/>
        <w:jc w:val="both"/>
        <w:rPr>
          <w:rFonts w:ascii="Trebuchet MS" w:hAnsi="Trebuchet MS"/>
          <w:sz w:val="22"/>
          <w:szCs w:val="22"/>
        </w:rPr>
      </w:pPr>
    </w:p>
    <w:p w14:paraId="3172D69E" w14:textId="77777777" w:rsidR="00822A09" w:rsidRPr="00850D57" w:rsidRDefault="00A26216" w:rsidP="00850D57">
      <w:pPr>
        <w:pStyle w:val="Ttulo1"/>
        <w:keepNext w:val="0"/>
        <w:widowControl w:val="0"/>
        <w:numPr>
          <w:ilvl w:val="2"/>
          <w:numId w:val="36"/>
        </w:numPr>
        <w:tabs>
          <w:tab w:val="clear" w:pos="720"/>
          <w:tab w:val="clear" w:pos="1440"/>
          <w:tab w:val="clear" w:pos="2160"/>
          <w:tab w:val="left" w:pos="851"/>
          <w:tab w:val="left" w:pos="993"/>
          <w:tab w:val="left" w:pos="1985"/>
        </w:tabs>
        <w:spacing w:line="360" w:lineRule="auto"/>
        <w:ind w:left="851" w:firstLine="0"/>
        <w:rPr>
          <w:rFonts w:ascii="Trebuchet MS" w:hAnsi="Trebuchet MS"/>
          <w:b w:val="0"/>
          <w:sz w:val="22"/>
        </w:rPr>
      </w:pPr>
      <w:r w:rsidRPr="00850D57">
        <w:rPr>
          <w:rFonts w:ascii="Trebuchet MS" w:hAnsi="Trebuchet MS"/>
          <w:b w:val="0"/>
          <w:sz w:val="22"/>
        </w:rPr>
        <w:t>As declarações previstas no item 15 do Anexo III da Instrução CVM 414, integram o presente Termo na forma do Anexo IV.</w:t>
      </w:r>
    </w:p>
    <w:p w14:paraId="1DA04A7C" w14:textId="77777777" w:rsidR="00822A09" w:rsidRPr="002F1017" w:rsidRDefault="00822A09" w:rsidP="00850D57">
      <w:pPr>
        <w:widowControl w:val="0"/>
        <w:spacing w:line="360" w:lineRule="auto"/>
        <w:jc w:val="both"/>
        <w:rPr>
          <w:rFonts w:ascii="Trebuchet MS" w:hAnsi="Trebuchet MS"/>
          <w:sz w:val="22"/>
          <w:szCs w:val="22"/>
        </w:rPr>
      </w:pPr>
    </w:p>
    <w:p w14:paraId="29563DC8" w14:textId="77777777" w:rsidR="00822A09" w:rsidRPr="00850D57" w:rsidRDefault="00A26216" w:rsidP="00850D5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09" w:name="_Toc171650314"/>
      <w:bookmarkStart w:id="110" w:name="_Toc462336462"/>
      <w:bookmarkStart w:id="111" w:name="_Toc297814683"/>
      <w:r w:rsidRPr="00850D57">
        <w:rPr>
          <w:rFonts w:ascii="Trebuchet MS" w:hAnsi="Trebuchet MS"/>
          <w:sz w:val="22"/>
        </w:rPr>
        <w:t xml:space="preserve">CLÁUSULA DÉCIMA </w:t>
      </w:r>
      <w:r w:rsidR="00BA1D85" w:rsidRPr="002F1017">
        <w:rPr>
          <w:rFonts w:ascii="Trebuchet MS" w:hAnsi="Trebuchet MS"/>
          <w:sz w:val="22"/>
          <w:szCs w:val="22"/>
        </w:rPr>
        <w:t>QUARTA</w:t>
      </w:r>
      <w:r w:rsidR="00BA1D85" w:rsidRPr="00850D57">
        <w:rPr>
          <w:rFonts w:ascii="Trebuchet MS" w:hAnsi="Trebuchet MS"/>
          <w:sz w:val="22"/>
        </w:rPr>
        <w:t xml:space="preserve"> </w:t>
      </w:r>
      <w:r w:rsidRPr="00850D57">
        <w:rPr>
          <w:rFonts w:ascii="Trebuchet MS" w:hAnsi="Trebuchet MS"/>
          <w:sz w:val="22"/>
        </w:rPr>
        <w:t>– DOS FATORES DE RISCO</w:t>
      </w:r>
      <w:bookmarkEnd w:id="109"/>
      <w:bookmarkEnd w:id="110"/>
      <w:bookmarkEnd w:id="111"/>
    </w:p>
    <w:p w14:paraId="6C8CE71D"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b/>
          <w:sz w:val="22"/>
          <w:szCs w:val="22"/>
        </w:rPr>
      </w:pPr>
    </w:p>
    <w:p w14:paraId="748B2BFB" w14:textId="77777777" w:rsidR="00822A09" w:rsidRPr="00850D57" w:rsidRDefault="00C54364" w:rsidP="00850D5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C54364">
        <w:rPr>
          <w:rFonts w:ascii="Trebuchet MS" w:hAnsi="Trebuchet MS"/>
          <w:b w:val="0"/>
          <w:sz w:val="22"/>
          <w:szCs w:val="22"/>
        </w:rPr>
        <w:t>Riscos Relacionados a Fatores Macroeconômicos</w:t>
      </w:r>
      <w:r w:rsidRPr="00850D57">
        <w:rPr>
          <w:rFonts w:ascii="Trebuchet MS" w:hAnsi="Trebuchet MS"/>
          <w:b w:val="0"/>
          <w:sz w:val="22"/>
        </w:rPr>
        <w:t xml:space="preserve"> </w:t>
      </w:r>
    </w:p>
    <w:p w14:paraId="1A23447B"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5606E5BE"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12" w:name="_DV_C2"/>
      <w:r w:rsidRPr="002F1017">
        <w:rPr>
          <w:rFonts w:ascii="Trebuchet MS" w:hAnsi="Trebuchet MS"/>
          <w:i/>
          <w:sz w:val="22"/>
          <w:szCs w:val="22"/>
        </w:rPr>
        <w:t>Política Econômica do Governo Federal</w:t>
      </w:r>
      <w:bookmarkEnd w:id="112"/>
    </w:p>
    <w:p w14:paraId="61A899AA"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1C1C0153"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3" w:name="_DV_C3"/>
      <w:r w:rsidRPr="002F1017">
        <w:rPr>
          <w:rFonts w:ascii="Trebuchet MS" w:hAnsi="Trebuchet MS"/>
          <w:sz w:val="22"/>
          <w:szCs w:val="22"/>
        </w:rPr>
        <w:t>A economia brasileira tem sido marcada por frequentes e, por vezes, significativas intervenções do Governo Federal, que modificam as políticas monetárias, de crédito, fiscal e outras para influenciar a economia do Brasil.</w:t>
      </w:r>
      <w:bookmarkEnd w:id="113"/>
    </w:p>
    <w:p w14:paraId="796B9C93"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3062A1EC"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4" w:name="_DV_C4"/>
      <w:r w:rsidRPr="002F1017">
        <w:rPr>
          <w:rFonts w:ascii="Trebuchet MS" w:hAnsi="Trebuchet MS"/>
          <w:sz w:val="22"/>
          <w:szCs w:val="22"/>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114"/>
    </w:p>
    <w:p w14:paraId="52EAB193"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10AB4240"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5" w:name="_DV_C5"/>
      <w:r w:rsidRPr="002F1017">
        <w:rPr>
          <w:rFonts w:ascii="Trebuchet MS" w:hAnsi="Trebuchet MS"/>
          <w:sz w:val="22"/>
          <w:szCs w:val="22"/>
        </w:rPr>
        <w:t>• variação nas taxas de câmbio;</w:t>
      </w:r>
      <w:bookmarkEnd w:id="115"/>
    </w:p>
    <w:p w14:paraId="15194FAB"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6" w:name="_DV_C6"/>
      <w:r w:rsidRPr="002F1017">
        <w:rPr>
          <w:rFonts w:ascii="Trebuchet MS" w:hAnsi="Trebuchet MS"/>
          <w:sz w:val="22"/>
          <w:szCs w:val="22"/>
        </w:rPr>
        <w:t>• controle de câmbio;</w:t>
      </w:r>
      <w:bookmarkEnd w:id="116"/>
    </w:p>
    <w:p w14:paraId="0712125D"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7" w:name="_DV_C7"/>
      <w:r w:rsidRPr="002F1017">
        <w:rPr>
          <w:rFonts w:ascii="Trebuchet MS" w:hAnsi="Trebuchet MS"/>
          <w:sz w:val="22"/>
          <w:szCs w:val="22"/>
        </w:rPr>
        <w:t>• índices de inflação;</w:t>
      </w:r>
      <w:bookmarkEnd w:id="117"/>
    </w:p>
    <w:p w14:paraId="5B5738F3"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8" w:name="_DV_C8"/>
      <w:r w:rsidRPr="002F1017">
        <w:rPr>
          <w:rFonts w:ascii="Trebuchet MS" w:hAnsi="Trebuchet MS"/>
          <w:sz w:val="22"/>
          <w:szCs w:val="22"/>
        </w:rPr>
        <w:t>• flutuações nas taxas de juros;</w:t>
      </w:r>
      <w:bookmarkEnd w:id="118"/>
    </w:p>
    <w:p w14:paraId="3C30A0D6"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19" w:name="_DV_C9"/>
      <w:r w:rsidRPr="002F1017">
        <w:rPr>
          <w:rFonts w:ascii="Trebuchet MS" w:hAnsi="Trebuchet MS"/>
          <w:sz w:val="22"/>
          <w:szCs w:val="22"/>
        </w:rPr>
        <w:t>• falta de liquidez nos mercados doméstico, financeiro e de capitais;</w:t>
      </w:r>
      <w:bookmarkEnd w:id="119"/>
    </w:p>
    <w:p w14:paraId="3097146D"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0" w:name="_DV_C10"/>
      <w:r w:rsidRPr="002F1017">
        <w:rPr>
          <w:rFonts w:ascii="Trebuchet MS" w:hAnsi="Trebuchet MS"/>
          <w:sz w:val="22"/>
          <w:szCs w:val="22"/>
        </w:rPr>
        <w:t>• racionamento de energia elétrica;</w:t>
      </w:r>
      <w:bookmarkEnd w:id="120"/>
    </w:p>
    <w:p w14:paraId="2EF7558B"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1" w:name="_DV_C11"/>
      <w:r w:rsidRPr="002F1017">
        <w:rPr>
          <w:rFonts w:ascii="Trebuchet MS" w:hAnsi="Trebuchet MS"/>
          <w:sz w:val="22"/>
          <w:szCs w:val="22"/>
        </w:rPr>
        <w:t>• instabilidade de preços;</w:t>
      </w:r>
      <w:bookmarkEnd w:id="121"/>
    </w:p>
    <w:p w14:paraId="619974F5"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2" w:name="_DV_C12"/>
      <w:r w:rsidRPr="002F1017">
        <w:rPr>
          <w:rFonts w:ascii="Trebuchet MS" w:hAnsi="Trebuchet MS"/>
          <w:sz w:val="22"/>
          <w:szCs w:val="22"/>
        </w:rPr>
        <w:t>• política fiscal e regime tributário; e</w:t>
      </w:r>
      <w:bookmarkEnd w:id="122"/>
    </w:p>
    <w:p w14:paraId="5728D570"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3" w:name="_DV_C13"/>
      <w:r w:rsidRPr="002F1017">
        <w:rPr>
          <w:rFonts w:ascii="Trebuchet MS" w:hAnsi="Trebuchet MS"/>
          <w:sz w:val="22"/>
          <w:szCs w:val="22"/>
        </w:rPr>
        <w:t>• medidas de cunho político, social e econômico que ocorram ou possam afetar o País.</w:t>
      </w:r>
      <w:bookmarkEnd w:id="123"/>
    </w:p>
    <w:p w14:paraId="5490FBE2"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bookmarkStart w:id="124" w:name="_DV_C14"/>
    </w:p>
    <w:p w14:paraId="591BF0E8"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r w:rsidRPr="002F1017">
        <w:rPr>
          <w:rFonts w:ascii="Trebuchet MS" w:hAnsi="Trebuchet MS"/>
          <w:sz w:val="22"/>
          <w:szCs w:val="22"/>
        </w:rPr>
        <w:t>A Emissora não pode prever quais políticas serão adotadas pelo Governo Federal e se essas políticas afetarão negativamente a economia, os negócios ou desempenho financeiro do Patrimônio Separado e por consequência dos CRI</w:t>
      </w:r>
      <w:bookmarkEnd w:id="124"/>
      <w:r w:rsidRPr="002F1017">
        <w:rPr>
          <w:rFonts w:ascii="Trebuchet MS" w:hAnsi="Trebuchet MS"/>
          <w:sz w:val="22"/>
          <w:szCs w:val="22"/>
        </w:rPr>
        <w:t>.</w:t>
      </w:r>
    </w:p>
    <w:p w14:paraId="1FF5CC06"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33A0D08E"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25" w:name="_DV_C15"/>
      <w:r w:rsidRPr="002F1017">
        <w:rPr>
          <w:rFonts w:ascii="Trebuchet MS" w:hAnsi="Trebuchet MS"/>
          <w:i/>
          <w:sz w:val="22"/>
          <w:szCs w:val="22"/>
        </w:rPr>
        <w:t>Efeitos da Política Anti-Inflacionária</w:t>
      </w:r>
      <w:bookmarkEnd w:id="125"/>
      <w:r w:rsidRPr="002F1017">
        <w:rPr>
          <w:rFonts w:ascii="Trebuchet MS" w:hAnsi="Trebuchet MS"/>
          <w:i/>
          <w:sz w:val="22"/>
          <w:szCs w:val="22"/>
        </w:rPr>
        <w:t xml:space="preserve"> </w:t>
      </w:r>
    </w:p>
    <w:p w14:paraId="3B6DB147"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7A36B486"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6" w:name="_DV_C16"/>
      <w:r w:rsidRPr="002F1017">
        <w:rPr>
          <w:rFonts w:ascii="Trebuchet MS" w:hAnsi="Trebuchet MS"/>
          <w:sz w:val="22"/>
          <w:szCs w:val="22"/>
        </w:rPr>
        <w:t>Historicamente, o Brasil enfrentou índices de inflação consideráveis. A inflação e as medidas do Governo Federal para combatê-la, combinadas com a especulação de futuras políticas de controle inflacionário, contribuíam para a incerteza econômica e aumentavam a volatilidade do mercado de capitais brasileiro. Mais recentemente, os índices de inflação foram de 4,46% em 2007, 5,90% em 2008, 4,32% em 2009, 5,90% em 2010 6,50% em 2011, 5,84% em 2012, 5,91% em 2013, 6,41% em 2014 e 10,67% em 2015, de acordo com o IPCA.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bookmarkEnd w:id="126"/>
      <w:r w:rsidRPr="002F1017">
        <w:rPr>
          <w:rFonts w:ascii="Trebuchet MS" w:hAnsi="Trebuchet MS"/>
          <w:sz w:val="22"/>
          <w:szCs w:val="22"/>
        </w:rPr>
        <w:t xml:space="preserve"> </w:t>
      </w:r>
    </w:p>
    <w:p w14:paraId="1FB880AD"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042D3A67"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7" w:name="_DV_C17"/>
      <w:r w:rsidRPr="002F1017">
        <w:rPr>
          <w:rFonts w:ascii="Trebuchet MS" w:hAnsi="Trebuchet MS"/>
          <w:sz w:val="22"/>
          <w:szCs w:val="22"/>
        </w:rPr>
        <w:t>Caso o Brasil venha a vivenciar uma significativa inflação no futuro, é possível que os contratos de financiamento não sejam capazes de acompanhar estes efeitos da inflação. Como o repagamento dos investidores está baseado na realização destes ativos, isto pode alterar o retorno previsto pelos investidores;</w:t>
      </w:r>
      <w:bookmarkEnd w:id="127"/>
    </w:p>
    <w:p w14:paraId="562634D1"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12C526FF"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28" w:name="_DV_C18"/>
      <w:r w:rsidRPr="002F1017">
        <w:rPr>
          <w:rFonts w:ascii="Trebuchet MS" w:hAnsi="Trebuchet MS"/>
          <w:i/>
          <w:sz w:val="22"/>
          <w:szCs w:val="22"/>
        </w:rPr>
        <w:t>Instabilidade da taxa de câmbio e desvalorização do Real</w:t>
      </w:r>
      <w:bookmarkEnd w:id="128"/>
    </w:p>
    <w:p w14:paraId="3075BBC9"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2FB1DBDF"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29" w:name="_DV_C19"/>
      <w:r w:rsidRPr="002F1017">
        <w:rPr>
          <w:rFonts w:ascii="Trebuchet MS" w:hAnsi="Trebuchet MS"/>
          <w:sz w:val="22"/>
          <w:szCs w:val="22"/>
        </w:rPr>
        <w:t xml:space="preserve">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de tempo mais recentes resultaram em flutuações significativas nas taxas de câmbio do Real frente ao Dólar em outras moedas. Não é possível assegurar que a taxa de câmbio entre o Real e o Dólar permanecerá nos níveis atuais. </w:t>
      </w:r>
      <w:bookmarkEnd w:id="129"/>
    </w:p>
    <w:p w14:paraId="554CC949"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7DD2D619"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30" w:name="_DV_C20"/>
      <w:r w:rsidRPr="002F1017">
        <w:rPr>
          <w:rFonts w:ascii="Trebuchet MS" w:hAnsi="Trebuchet MS"/>
          <w:sz w:val="22"/>
          <w:szCs w:val="22"/>
        </w:rPr>
        <w:t xml:space="preserve">As depreciações do Real frente ao Dólar também podem criar pressões inflacionárias adicionais no Brasil que podem afetar negativamente a liquidez dos devedores e a qualidade da carteira de financiamentos. </w:t>
      </w:r>
      <w:bookmarkEnd w:id="130"/>
    </w:p>
    <w:p w14:paraId="1C6C8275"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09D58246"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31" w:name="_DV_C21"/>
      <w:r w:rsidRPr="002F1017">
        <w:rPr>
          <w:rFonts w:ascii="Trebuchet MS" w:hAnsi="Trebuchet MS"/>
          <w:i/>
          <w:sz w:val="22"/>
          <w:szCs w:val="22"/>
        </w:rPr>
        <w:t>Mudanças na economia global e outros mercados emergentes</w:t>
      </w:r>
      <w:bookmarkEnd w:id="131"/>
    </w:p>
    <w:p w14:paraId="5EF35AA5"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38E95404"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32" w:name="_DV_C22"/>
      <w:r w:rsidRPr="002F1017">
        <w:rPr>
          <w:rFonts w:ascii="Trebuchet MS" w:hAnsi="Trebuchet MS"/>
          <w:sz w:val="22"/>
          <w:szCs w:val="22"/>
        </w:rPr>
        <w:t>O mercado de títulos e valores mobiliários nacional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emergentes ou políticas econômicas de outros países, dos Estados Unidos em particular, podem reduzir a demanda do investidor por títulos e valores mobiliários de companhias brasileiras. Qualquer dos acontecimentos mencionados acima pode afetar desfavoravelmente a liquidez do mercado e até mesmo a qualidade do portfólio de direitos creditórios que lastreiam o CRI.</w:t>
      </w:r>
      <w:bookmarkEnd w:id="132"/>
    </w:p>
    <w:p w14:paraId="6A4902C1"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0DFB9622"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33" w:name="_DV_C23"/>
      <w:r w:rsidRPr="002F1017">
        <w:rPr>
          <w:rFonts w:ascii="Trebuchet MS" w:hAnsi="Trebuchet MS"/>
          <w:i/>
          <w:sz w:val="22"/>
          <w:szCs w:val="22"/>
        </w:rPr>
        <w:t>Efeitos da Elevação Súbita da Taxa de juros</w:t>
      </w:r>
      <w:bookmarkEnd w:id="133"/>
    </w:p>
    <w:p w14:paraId="07BB5F09"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3A399717" w14:textId="77777777" w:rsidR="00822A09" w:rsidRPr="002F1017" w:rsidRDefault="00A26216" w:rsidP="00850D57">
      <w:pPr>
        <w:widowControl w:val="0"/>
        <w:shd w:val="clear" w:color="auto" w:fill="FFFFFF"/>
        <w:autoSpaceDE w:val="0"/>
        <w:autoSpaceDN w:val="0"/>
        <w:adjustRightInd w:val="0"/>
        <w:spacing w:line="360" w:lineRule="auto"/>
        <w:jc w:val="both"/>
        <w:rPr>
          <w:rFonts w:ascii="Trebuchet MS" w:hAnsi="Trebuchet MS"/>
          <w:sz w:val="22"/>
          <w:szCs w:val="22"/>
        </w:rPr>
      </w:pPr>
      <w:bookmarkStart w:id="134" w:name="_DV_C24"/>
      <w:r w:rsidRPr="002F1017">
        <w:rPr>
          <w:rFonts w:ascii="Trebuchet MS" w:hAnsi="Trebuchet MS"/>
          <w:sz w:val="22"/>
          <w:szCs w:val="22"/>
        </w:rPr>
        <w:t>A elevação súbita da taxa de juros pode reduzir a demanda do investidor por títulos e valores mobiliários de companhias brasileiras e por títulos que tenham seu rendimento pré-fixado em níveis inferiores aos praticados no mercado após a elevação da taxa de juros. Neste caso, a liquidez dos CRI pode ser afetada desfavoravelmente.</w:t>
      </w:r>
    </w:p>
    <w:bookmarkEnd w:id="134"/>
    <w:p w14:paraId="4E661762"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3D9BF620"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35" w:name="_DV_C26"/>
      <w:r w:rsidRPr="002F1017">
        <w:rPr>
          <w:rFonts w:ascii="Trebuchet MS" w:hAnsi="Trebuchet MS"/>
          <w:i/>
          <w:sz w:val="22"/>
          <w:szCs w:val="22"/>
        </w:rPr>
        <w:t>Efeitos da Retração no Nível da Atividade Econômica</w:t>
      </w:r>
      <w:bookmarkEnd w:id="135"/>
    </w:p>
    <w:p w14:paraId="233DF634"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1B1AF4CC"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bookmarkStart w:id="136" w:name="_DV_C27"/>
      <w:r w:rsidRPr="002F1017">
        <w:rPr>
          <w:rFonts w:ascii="Trebuchet MS" w:hAnsi="Trebuchet MS"/>
          <w:sz w:val="22"/>
          <w:szCs w:val="22"/>
        </w:rPr>
        <w:t>Eventual retração no nível de atividade da economia brasileira, ocasionada seja por crises internas ou crises externas, pode acarretar elevação no patamar de inadimplemento de pessoas físicas e jurídicas inclusive aos devedores dos contratos de financiamento.</w:t>
      </w:r>
      <w:bookmarkEnd w:id="136"/>
    </w:p>
    <w:p w14:paraId="742DE9A8"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2069D109" w14:textId="77777777" w:rsidR="00822A09" w:rsidRPr="002F1017" w:rsidRDefault="00A26216" w:rsidP="00850D57">
      <w:pPr>
        <w:widowControl w:val="0"/>
        <w:tabs>
          <w:tab w:val="left" w:pos="6840"/>
        </w:tabs>
        <w:adjustRightInd w:val="0"/>
        <w:spacing w:line="360" w:lineRule="auto"/>
        <w:jc w:val="both"/>
        <w:rPr>
          <w:rFonts w:ascii="Trebuchet MS" w:hAnsi="Trebuchet MS"/>
          <w:i/>
          <w:sz w:val="22"/>
          <w:szCs w:val="22"/>
        </w:rPr>
      </w:pPr>
      <w:bookmarkStart w:id="137" w:name="_DV_C28"/>
      <w:r w:rsidRPr="002F1017">
        <w:rPr>
          <w:rFonts w:ascii="Trebuchet MS" w:hAnsi="Trebuchet MS"/>
          <w:i/>
          <w:sz w:val="22"/>
          <w:szCs w:val="22"/>
        </w:rPr>
        <w:t>Alterações na legislação tributária do Brasil poderão afetar adversamente os resultados operacionais da Emissora.</w:t>
      </w:r>
      <w:bookmarkEnd w:id="137"/>
    </w:p>
    <w:p w14:paraId="16851B9E" w14:textId="77777777" w:rsidR="00822A09" w:rsidRPr="002F1017" w:rsidRDefault="00822A09" w:rsidP="00850D57">
      <w:pPr>
        <w:widowControl w:val="0"/>
        <w:tabs>
          <w:tab w:val="left" w:pos="6840"/>
        </w:tabs>
        <w:adjustRightInd w:val="0"/>
        <w:spacing w:line="360" w:lineRule="auto"/>
        <w:jc w:val="both"/>
        <w:rPr>
          <w:rFonts w:ascii="Trebuchet MS" w:hAnsi="Trebuchet MS"/>
          <w:sz w:val="22"/>
          <w:szCs w:val="22"/>
        </w:rPr>
      </w:pPr>
    </w:p>
    <w:p w14:paraId="0B812B9B" w14:textId="77777777" w:rsidR="00822A09" w:rsidRPr="002F1017" w:rsidRDefault="00A26216" w:rsidP="00EA05BD">
      <w:pPr>
        <w:widowControl w:val="0"/>
        <w:tabs>
          <w:tab w:val="right" w:leader="dot" w:pos="8833"/>
        </w:tabs>
        <w:spacing w:line="360" w:lineRule="auto"/>
        <w:ind w:right="-316"/>
        <w:jc w:val="both"/>
        <w:rPr>
          <w:rFonts w:ascii="Trebuchet MS" w:hAnsi="Trebuchet MS"/>
          <w:sz w:val="22"/>
          <w:szCs w:val="22"/>
        </w:rPr>
      </w:pPr>
      <w:bookmarkStart w:id="138" w:name="_DV_C29"/>
      <w:r w:rsidRPr="002F1017">
        <w:rPr>
          <w:rFonts w:ascii="Trebuchet MS" w:hAnsi="Trebuchet MS"/>
          <w:sz w:val="22"/>
          <w:szCs w:val="22"/>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ou a sua lucratividade se ocorrerem alterações significativas nos tributos aplicáveis às suas operações.</w:t>
      </w:r>
      <w:bookmarkEnd w:id="138"/>
    </w:p>
    <w:p w14:paraId="75729D6A" w14:textId="77777777" w:rsidR="00822A09" w:rsidRPr="002F1017" w:rsidRDefault="00822A09" w:rsidP="00EA05BD">
      <w:pPr>
        <w:widowControl w:val="0"/>
        <w:tabs>
          <w:tab w:val="right" w:leader="dot" w:pos="8833"/>
        </w:tabs>
        <w:spacing w:line="360" w:lineRule="auto"/>
        <w:ind w:right="-316"/>
        <w:jc w:val="both"/>
        <w:rPr>
          <w:rFonts w:ascii="Trebuchet MS" w:hAnsi="Trebuchet MS"/>
          <w:sz w:val="22"/>
          <w:szCs w:val="22"/>
        </w:rPr>
      </w:pPr>
    </w:p>
    <w:p w14:paraId="490DEFFB"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i/>
          <w:sz w:val="22"/>
          <w:szCs w:val="22"/>
        </w:rPr>
      </w:pPr>
      <w:r w:rsidRPr="002F1017">
        <w:rPr>
          <w:rFonts w:ascii="Trebuchet MS" w:hAnsi="Trebuchet MS" w:cs="Tahoma"/>
          <w:i/>
          <w:sz w:val="22"/>
          <w:szCs w:val="22"/>
        </w:rPr>
        <w:t>Riscos decorrentes do setor imobiliário</w:t>
      </w:r>
    </w:p>
    <w:p w14:paraId="36BC4F6B"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713F908A" w14:textId="3FEA6A7E"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sz w:val="22"/>
          <w:szCs w:val="22"/>
        </w:rPr>
        <w:t xml:space="preserve">A indústria de construção civil e incorporação imobiliária é cíclica e significativamente influenciada por mudanças nas condições econômicas gerais e locais, tais como: (i) níveis de emprego; (ii) crescimento populacional; (iii) confiança do consumidor e estabilidade dos níveis de renda; (iv) disponibilidade de financiamento para aquisição de áreas de terrenos residenciais; (v) disponibilidade de empréstimos para construção e aquisição de imóveis; (vi) disponibilidade de propriedades para locação e venda; e (vii)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w:t>
      </w:r>
      <w:r w:rsidR="006F136A">
        <w:rPr>
          <w:rFonts w:ascii="Trebuchet MS" w:hAnsi="Trebuchet MS" w:cs="Tahoma"/>
          <w:sz w:val="22"/>
          <w:szCs w:val="22"/>
        </w:rPr>
        <w:t>na Escritura de Cessão</w:t>
      </w:r>
      <w:r w:rsidRPr="002F1017">
        <w:rPr>
          <w:rFonts w:ascii="Trebuchet MS" w:hAnsi="Trebuchet MS" w:cs="Tahoma"/>
          <w:sz w:val="22"/>
          <w:szCs w:val="22"/>
        </w:rPr>
        <w:t>.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assegura aos seus titulares qualquer direito sobre os imóveis vinculados à Escritura de Compromisso Compra e Venda, nem mesmo o direito de retê-los em caso de qualquer inadimplemento das obrigações decorrentes dos CRI por parte da Emissora.</w:t>
      </w:r>
    </w:p>
    <w:p w14:paraId="2E98E1B7"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3A17EC64" w14:textId="77777777" w:rsidR="00822A09" w:rsidRPr="00C54364" w:rsidRDefault="00C54364" w:rsidP="002F101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szCs w:val="22"/>
        </w:rPr>
      </w:pPr>
      <w:r w:rsidRPr="00C54364">
        <w:rPr>
          <w:rFonts w:ascii="Trebuchet MS" w:hAnsi="Trebuchet MS" w:cs="Tahoma"/>
          <w:b w:val="0"/>
          <w:sz w:val="22"/>
          <w:szCs w:val="22"/>
        </w:rPr>
        <w:t>Fatores Relativos</w:t>
      </w:r>
      <w:r w:rsidR="00A26216" w:rsidRPr="00C54364">
        <w:rPr>
          <w:rFonts w:ascii="Trebuchet MS" w:hAnsi="Trebuchet MS" w:cs="Tahoma"/>
          <w:b w:val="0"/>
          <w:sz w:val="22"/>
          <w:szCs w:val="22"/>
        </w:rPr>
        <w:t xml:space="preserve"> </w:t>
      </w:r>
      <w:r w:rsidRPr="00C54364">
        <w:rPr>
          <w:rFonts w:ascii="Trebuchet MS" w:hAnsi="Trebuchet MS" w:cs="Tahoma"/>
          <w:b w:val="0"/>
          <w:sz w:val="22"/>
          <w:szCs w:val="22"/>
        </w:rPr>
        <w:t>à</w:t>
      </w:r>
      <w:r w:rsidR="00A26216" w:rsidRPr="00C54364">
        <w:rPr>
          <w:rFonts w:ascii="Trebuchet MS" w:hAnsi="Trebuchet MS" w:cs="Tahoma"/>
          <w:b w:val="0"/>
          <w:sz w:val="22"/>
          <w:szCs w:val="22"/>
        </w:rPr>
        <w:t xml:space="preserve"> </w:t>
      </w:r>
      <w:r w:rsidRPr="00C54364">
        <w:rPr>
          <w:rFonts w:ascii="Trebuchet MS" w:hAnsi="Trebuchet MS" w:cs="Tahoma"/>
          <w:b w:val="0"/>
          <w:sz w:val="22"/>
          <w:szCs w:val="22"/>
        </w:rPr>
        <w:t>Emissão</w:t>
      </w:r>
    </w:p>
    <w:p w14:paraId="42D49A09"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i/>
          <w:sz w:val="22"/>
          <w:szCs w:val="22"/>
        </w:rPr>
      </w:pPr>
    </w:p>
    <w:p w14:paraId="71261FB6"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i/>
          <w:sz w:val="22"/>
          <w:szCs w:val="22"/>
        </w:rPr>
      </w:pPr>
      <w:r w:rsidRPr="002F1017">
        <w:rPr>
          <w:rFonts w:ascii="Trebuchet MS" w:hAnsi="Trebuchet MS" w:cs="Tahoma"/>
          <w:i/>
          <w:sz w:val="22"/>
          <w:szCs w:val="22"/>
        </w:rPr>
        <w:t xml:space="preserve">Riscos Financeiros </w:t>
      </w:r>
    </w:p>
    <w:p w14:paraId="5E9B7E27"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i/>
          <w:sz w:val="22"/>
          <w:szCs w:val="22"/>
        </w:rPr>
      </w:pPr>
    </w:p>
    <w:p w14:paraId="0E4393E2"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sz w:val="22"/>
          <w:szCs w:val="22"/>
        </w:rPr>
        <w:t>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p>
    <w:p w14:paraId="518D064A"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i/>
          <w:sz w:val="22"/>
          <w:szCs w:val="22"/>
        </w:rPr>
      </w:pPr>
    </w:p>
    <w:p w14:paraId="2A371FC6"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39" w:name="_Toc162433199"/>
      <w:bookmarkStart w:id="140" w:name="_Toc164251780"/>
      <w:bookmarkStart w:id="141" w:name="_Toc164740512"/>
      <w:bookmarkStart w:id="142" w:name="_Toc166496462"/>
      <w:bookmarkStart w:id="143" w:name="_Toc171650315"/>
      <w:r w:rsidRPr="002F1017">
        <w:rPr>
          <w:rFonts w:ascii="Trebuchet MS" w:hAnsi="Trebuchet MS"/>
          <w:b w:val="0"/>
          <w:bCs w:val="0"/>
          <w:i/>
          <w:sz w:val="22"/>
          <w:szCs w:val="22"/>
          <w:lang w:val="pt-BR" w:eastAsia="en-US"/>
        </w:rPr>
        <w:t>Risco da deterioração da qualidade de crédito do Patrimônio Separado poderá afetar a capacidade da Emissora de honrar suas obrigações decorrentes dos CRI</w:t>
      </w:r>
      <w:bookmarkEnd w:id="139"/>
      <w:bookmarkEnd w:id="140"/>
      <w:bookmarkEnd w:id="141"/>
      <w:bookmarkEnd w:id="142"/>
      <w:bookmarkEnd w:id="143"/>
    </w:p>
    <w:p w14:paraId="1FCAAF12" w14:textId="77777777" w:rsidR="00822A09" w:rsidRPr="002F1017" w:rsidRDefault="00822A09" w:rsidP="00850D57">
      <w:pPr>
        <w:widowControl w:val="0"/>
        <w:spacing w:line="360" w:lineRule="auto"/>
        <w:jc w:val="both"/>
        <w:rPr>
          <w:rFonts w:ascii="Trebuchet MS" w:hAnsi="Trebuchet MS"/>
          <w:sz w:val="22"/>
          <w:szCs w:val="22"/>
        </w:rPr>
      </w:pPr>
    </w:p>
    <w:p w14:paraId="3DAB0B99" w14:textId="77777777" w:rsidR="00822A09" w:rsidRPr="002F1017" w:rsidRDefault="00A26216" w:rsidP="00850D57">
      <w:pPr>
        <w:widowControl w:val="0"/>
        <w:tabs>
          <w:tab w:val="left" w:pos="6840"/>
        </w:tabs>
        <w:adjustRightInd w:val="0"/>
        <w:spacing w:line="360" w:lineRule="auto"/>
        <w:jc w:val="both"/>
        <w:rPr>
          <w:rFonts w:ascii="Trebuchet MS" w:hAnsi="Trebuchet MS"/>
          <w:sz w:val="22"/>
          <w:szCs w:val="22"/>
        </w:rPr>
      </w:pPr>
      <w:r w:rsidRPr="002F1017">
        <w:rPr>
          <w:rFonts w:ascii="Trebuchet MS" w:hAnsi="Trebuchet MS"/>
          <w:sz w:val="22"/>
          <w:szCs w:val="22"/>
        </w:rPr>
        <w:t>Os CRI são lastreados pelas CCI e pelas CCI Cartulares, que representam os Créditos Imobiliários, os quais foram vinculados aos CRI por meio do Termo de Securitização,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 Contrato de Financiamento, atualizados mensalmente pela remuneração básica dos depósitos de poupança. O Patrimônio Separado constituído em favor dos titulares dos CRI não conta com qualquer garantia flutuante ou coobrigação da Emissora.</w:t>
      </w:r>
    </w:p>
    <w:p w14:paraId="65E8C00D"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2D1C99E7" w14:textId="77777777" w:rsidR="00822A09" w:rsidRPr="00850D57" w:rsidRDefault="00A26216" w:rsidP="00850D57">
      <w:pPr>
        <w:pStyle w:val="Ttulo2"/>
        <w:keepNext w:val="0"/>
        <w:widowControl w:val="0"/>
        <w:spacing w:line="360" w:lineRule="auto"/>
        <w:jc w:val="both"/>
        <w:rPr>
          <w:rFonts w:ascii="Trebuchet MS" w:hAnsi="Trebuchet MS"/>
          <w:b w:val="0"/>
          <w:sz w:val="22"/>
        </w:rPr>
      </w:pPr>
      <w:bookmarkStart w:id="144" w:name="_Toc171650316"/>
      <w:r w:rsidRPr="002F1017">
        <w:rPr>
          <w:rFonts w:ascii="Trebuchet MS" w:hAnsi="Trebuchet MS"/>
          <w:b w:val="0"/>
          <w:bCs w:val="0"/>
          <w:sz w:val="22"/>
          <w:szCs w:val="22"/>
          <w:lang w:val="pt-BR" w:eastAsia="en-US"/>
        </w:rPr>
        <w:t>Assim, o recebimento integral e tempestivo pelos titulares dos CRI dos montantes devidos conforme o Termo de Securitização depende do pagamento pelos Devedores dos Contratos de Financiamento, em tempo hábil para o pagamento dos valores decorrentes dos CRI. A ocorrência de eventos que afetem a situação econômico-financeira dos Devedores, como aqueles descritos nesta seção poderão afetar negativamente a capacidade do Patrimônio Separado de honrar suas obrigações no que tange ao pagamento dos CRI pela Emissora, ainda que os Contratos de Financiamento estejam garantidos pela Alienação Fiduciária dos Imóveis.</w:t>
      </w:r>
      <w:bookmarkEnd w:id="144"/>
      <w:r w:rsidRPr="00850D57">
        <w:rPr>
          <w:rFonts w:ascii="Trebuchet MS" w:hAnsi="Trebuchet MS"/>
          <w:b w:val="0"/>
          <w:sz w:val="22"/>
        </w:rPr>
        <w:t xml:space="preserve"> </w:t>
      </w:r>
    </w:p>
    <w:p w14:paraId="3D48EAF7" w14:textId="77777777" w:rsidR="00822A09" w:rsidRPr="00850D57" w:rsidRDefault="00822A09" w:rsidP="00850D57">
      <w:pPr>
        <w:pStyle w:val="Ttulo2"/>
        <w:keepNext w:val="0"/>
        <w:widowControl w:val="0"/>
        <w:spacing w:line="360" w:lineRule="auto"/>
        <w:jc w:val="both"/>
        <w:rPr>
          <w:rFonts w:ascii="Trebuchet MS" w:hAnsi="Trebuchet MS"/>
          <w:b w:val="0"/>
          <w:sz w:val="22"/>
        </w:rPr>
      </w:pPr>
    </w:p>
    <w:p w14:paraId="316ADA7A" w14:textId="77777777" w:rsidR="00822A09" w:rsidRPr="002F1017" w:rsidRDefault="00A26216" w:rsidP="00850D57">
      <w:pPr>
        <w:widowControl w:val="0"/>
        <w:spacing w:line="360" w:lineRule="auto"/>
        <w:jc w:val="both"/>
        <w:rPr>
          <w:rFonts w:ascii="Trebuchet MS" w:hAnsi="Trebuchet MS"/>
          <w:sz w:val="22"/>
          <w:szCs w:val="22"/>
        </w:rPr>
      </w:pPr>
      <w:r w:rsidRPr="002F1017">
        <w:rPr>
          <w:rFonts w:ascii="Trebuchet MS" w:hAnsi="Trebuchet MS"/>
          <w:sz w:val="22"/>
          <w:szCs w:val="22"/>
        </w:rPr>
        <w:t>Assim, no caso de inadimplemento dos Créditos Imobiliários pelos Devedores,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14:paraId="6B4C3E81" w14:textId="77777777" w:rsidR="00822A09" w:rsidRPr="00850D57" w:rsidRDefault="00822A09" w:rsidP="00850D57">
      <w:pPr>
        <w:pStyle w:val="Ttulo2"/>
        <w:keepNext w:val="0"/>
        <w:widowControl w:val="0"/>
        <w:spacing w:line="360" w:lineRule="auto"/>
        <w:jc w:val="both"/>
        <w:rPr>
          <w:rFonts w:ascii="Trebuchet MS" w:hAnsi="Trebuchet MS"/>
          <w:b w:val="0"/>
          <w:sz w:val="22"/>
        </w:rPr>
      </w:pPr>
    </w:p>
    <w:p w14:paraId="6706BFF1" w14:textId="77777777" w:rsidR="00822A09" w:rsidRPr="00850D57" w:rsidRDefault="00A26216" w:rsidP="00850D57">
      <w:pPr>
        <w:pStyle w:val="Ttulo2"/>
        <w:keepNext w:val="0"/>
        <w:widowControl w:val="0"/>
        <w:spacing w:line="360" w:lineRule="auto"/>
        <w:jc w:val="both"/>
        <w:rPr>
          <w:rFonts w:ascii="Trebuchet MS" w:hAnsi="Trebuchet MS"/>
          <w:sz w:val="22"/>
        </w:rPr>
      </w:pPr>
      <w:bookmarkStart w:id="145" w:name="_Toc171650317"/>
      <w:r w:rsidRPr="002F1017">
        <w:rPr>
          <w:rFonts w:ascii="Trebuchet MS" w:hAnsi="Trebuchet MS"/>
          <w:b w:val="0"/>
          <w:bCs w:val="0"/>
          <w:sz w:val="22"/>
          <w:szCs w:val="22"/>
          <w:lang w:val="pt-BR" w:eastAsia="en-US"/>
        </w:rPr>
        <w:t xml:space="preserve">Para maiores informações acerca do risco de execução da Alienação Fiduciária, vide o </w:t>
      </w:r>
      <w:r w:rsidR="006761A9" w:rsidRPr="002F1017">
        <w:rPr>
          <w:rFonts w:ascii="Trebuchet MS" w:hAnsi="Trebuchet MS"/>
          <w:b w:val="0"/>
          <w:bCs w:val="0"/>
          <w:sz w:val="22"/>
          <w:szCs w:val="22"/>
          <w:lang w:val="pt-BR" w:eastAsia="en-US"/>
        </w:rPr>
        <w:t>“</w:t>
      </w:r>
      <w:r w:rsidRPr="002F1017">
        <w:rPr>
          <w:rFonts w:ascii="Trebuchet MS" w:hAnsi="Trebuchet MS"/>
          <w:b w:val="0"/>
          <w:bCs w:val="0"/>
          <w:sz w:val="22"/>
          <w:szCs w:val="22"/>
          <w:lang w:val="pt-BR" w:eastAsia="en-US"/>
        </w:rPr>
        <w:t>Fator de Risco</w:t>
      </w:r>
      <w:r w:rsidR="006761A9" w:rsidRPr="002F1017">
        <w:rPr>
          <w:rFonts w:ascii="Trebuchet MS" w:hAnsi="Trebuchet MS"/>
          <w:b w:val="0"/>
          <w:bCs w:val="0"/>
          <w:sz w:val="22"/>
          <w:szCs w:val="22"/>
          <w:lang w:val="pt-BR" w:eastAsia="en-US"/>
        </w:rPr>
        <w:t>”</w:t>
      </w:r>
      <w:r w:rsidRPr="002F1017">
        <w:rPr>
          <w:rFonts w:ascii="Trebuchet MS" w:hAnsi="Trebuchet MS"/>
          <w:b w:val="0"/>
          <w:bCs w:val="0"/>
          <w:sz w:val="22"/>
          <w:szCs w:val="22"/>
          <w:lang w:val="pt-BR" w:eastAsia="en-US"/>
        </w:rPr>
        <w:t xml:space="preserve"> denominado </w:t>
      </w:r>
      <w:r w:rsidR="006761A9" w:rsidRPr="002F1017">
        <w:rPr>
          <w:rFonts w:ascii="Trebuchet MS" w:hAnsi="Trebuchet MS"/>
          <w:b w:val="0"/>
          <w:bCs w:val="0"/>
          <w:sz w:val="22"/>
          <w:szCs w:val="22"/>
          <w:lang w:val="pt-BR" w:eastAsia="en-US"/>
        </w:rPr>
        <w:t>“</w:t>
      </w:r>
      <w:r w:rsidRPr="002F1017">
        <w:rPr>
          <w:rFonts w:ascii="Trebuchet MS" w:hAnsi="Trebuchet MS"/>
          <w:b w:val="0"/>
          <w:bCs w:val="0"/>
          <w:sz w:val="22"/>
          <w:szCs w:val="22"/>
          <w:lang w:val="pt-BR" w:eastAsia="en-US"/>
        </w:rPr>
        <w:t>Risco de não transferência das Alienações Fiduciárias</w:t>
      </w:r>
      <w:r w:rsidR="006761A9" w:rsidRPr="002F1017">
        <w:rPr>
          <w:rFonts w:ascii="Trebuchet MS" w:hAnsi="Trebuchet MS"/>
          <w:b w:val="0"/>
          <w:bCs w:val="0"/>
          <w:sz w:val="22"/>
          <w:szCs w:val="22"/>
          <w:lang w:val="pt-BR" w:eastAsia="en-US"/>
        </w:rPr>
        <w:t>”</w:t>
      </w:r>
      <w:r w:rsidRPr="002F1017">
        <w:rPr>
          <w:rFonts w:ascii="Trebuchet MS" w:hAnsi="Trebuchet MS"/>
          <w:b w:val="0"/>
          <w:bCs w:val="0"/>
          <w:sz w:val="22"/>
          <w:szCs w:val="22"/>
          <w:lang w:val="pt-BR" w:eastAsia="en-US"/>
        </w:rPr>
        <w:t xml:space="preserve"> abaixo.</w:t>
      </w:r>
      <w:bookmarkEnd w:id="145"/>
    </w:p>
    <w:p w14:paraId="08FE5BBE"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21123DAD"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46" w:name="_Toc171650318"/>
      <w:r w:rsidRPr="002F1017">
        <w:rPr>
          <w:rFonts w:ascii="Trebuchet MS" w:hAnsi="Trebuchet MS"/>
          <w:b w:val="0"/>
          <w:bCs w:val="0"/>
          <w:i/>
          <w:sz w:val="22"/>
          <w:szCs w:val="22"/>
          <w:lang w:val="pt-BR" w:eastAsia="en-US"/>
        </w:rPr>
        <w:t>Riscos Relativos ao Pagamento Condicionado e Descontinuidade</w:t>
      </w:r>
      <w:bookmarkEnd w:id="146"/>
    </w:p>
    <w:p w14:paraId="53D4CB6C"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258CC334" w14:textId="77777777" w:rsidR="00822A09" w:rsidRPr="002F1017" w:rsidRDefault="00A26216" w:rsidP="00850D5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As fontes de recursos da Emissora para fins de pagamento aos Investidores decorrem direta ou indiretamente dos pagamentos dos Créditos Imobiliários e/ou da liquidação das Garantias previstas no Termo de Securitização.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14:paraId="24297AFB" w14:textId="77777777" w:rsidR="00822A09" w:rsidRPr="00850D57" w:rsidRDefault="00822A09" w:rsidP="00850D57">
      <w:pPr>
        <w:widowControl w:val="0"/>
        <w:adjustRightInd w:val="0"/>
        <w:spacing w:line="360" w:lineRule="auto"/>
        <w:jc w:val="both"/>
        <w:rPr>
          <w:rFonts w:ascii="Trebuchet MS" w:hAnsi="Trebuchet MS"/>
          <w:sz w:val="22"/>
        </w:rPr>
      </w:pPr>
    </w:p>
    <w:p w14:paraId="665FC7E6"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47" w:name="_Toc171650319"/>
      <w:r w:rsidRPr="002F1017">
        <w:rPr>
          <w:rFonts w:ascii="Trebuchet MS" w:hAnsi="Trebuchet MS"/>
          <w:b w:val="0"/>
          <w:bCs w:val="0"/>
          <w:i/>
          <w:sz w:val="22"/>
          <w:szCs w:val="22"/>
          <w:lang w:val="pt-BR" w:eastAsia="en-US"/>
        </w:rPr>
        <w:t>Risco de Pré-pagamento do CRI</w:t>
      </w:r>
      <w:bookmarkEnd w:id="147"/>
    </w:p>
    <w:p w14:paraId="03849ECC" w14:textId="77777777" w:rsidR="00822A09" w:rsidRPr="002F1017" w:rsidRDefault="00822A09" w:rsidP="00850D57">
      <w:pPr>
        <w:widowControl w:val="0"/>
        <w:spacing w:line="360" w:lineRule="auto"/>
        <w:jc w:val="both"/>
        <w:rPr>
          <w:rFonts w:ascii="Trebuchet MS" w:hAnsi="Trebuchet MS"/>
          <w:sz w:val="22"/>
          <w:szCs w:val="22"/>
        </w:rPr>
      </w:pPr>
    </w:p>
    <w:p w14:paraId="11CC9C3A" w14:textId="77777777" w:rsidR="00822A09" w:rsidRPr="002F1017" w:rsidRDefault="00A26216" w:rsidP="00850D5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A ocorrência de eventos de pagamento voluntário antecipado pelos Devedores e/ou de vencimento antecipado dos Créditos Imobiliários, nos termos dos Contratos de Financiamento e do Termo de Securitização, acarretará o pré-pagamento dos Créditos Imobiliários e, por consequência, o pré-pagamento parcial ou total dos CRI.</w:t>
      </w:r>
    </w:p>
    <w:p w14:paraId="719225AC"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0EBC3811" w14:textId="77777777" w:rsidR="00822A09" w:rsidRPr="00850D57" w:rsidRDefault="00A26216" w:rsidP="00850D57">
      <w:pPr>
        <w:widowControl w:val="0"/>
        <w:adjustRightInd w:val="0"/>
        <w:spacing w:line="360" w:lineRule="auto"/>
        <w:jc w:val="both"/>
        <w:rPr>
          <w:rFonts w:ascii="Trebuchet MS" w:hAnsi="Trebuchet MS"/>
          <w:sz w:val="22"/>
        </w:rPr>
      </w:pPr>
      <w:r w:rsidRPr="002F1017">
        <w:rPr>
          <w:rFonts w:ascii="Trebuchet MS" w:hAnsi="Trebuchet MS"/>
          <w:sz w:val="22"/>
          <w:szCs w:val="22"/>
        </w:rPr>
        <w:t>Em caso de antecipação do pagamento dos Créditos Imobiliários, os recursos decorrentes dessa antecipação serão imputados pela Emissora na amortização extraordinária dos CRI, nos termos previstos no Termo de Securitização, hipótese em que o investidor receberá antecipadamente, total ou parcialmente, a amortização de seu investimento podendo frustrar sua expectativa de prazo e montante final de rendimentos auferidos. Neste caso, o investidor deixa de receber a rentabilidade que estes créditos hipoteticamente poderiam lhe proporcionar caso não tivessem sido pré-pagos.</w:t>
      </w:r>
    </w:p>
    <w:p w14:paraId="65BF8BF6"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00694785"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r w:rsidRPr="002F1017">
        <w:rPr>
          <w:rFonts w:ascii="Trebuchet MS" w:hAnsi="Trebuchet MS"/>
          <w:b w:val="0"/>
          <w:bCs w:val="0"/>
          <w:i/>
          <w:sz w:val="22"/>
          <w:szCs w:val="22"/>
          <w:lang w:val="pt-BR" w:eastAsia="en-US"/>
        </w:rPr>
        <w:t>Risco do Quórum de deliberação em assembleia geral de titulares dos CRI</w:t>
      </w:r>
    </w:p>
    <w:p w14:paraId="61E9630D"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5189CA3B" w14:textId="77777777" w:rsidR="00822A09" w:rsidRPr="002F1017" w:rsidRDefault="00A26216" w:rsidP="00850D57">
      <w:pPr>
        <w:pStyle w:val="CorpodetextobtbbdBTbodytext5BTCG-SingleSp05s2BodyText5JCG-SingleSp051s21SecondHeading2BodyText5s2J"/>
        <w:widowControl w:val="0"/>
        <w:spacing w:line="360" w:lineRule="auto"/>
        <w:rPr>
          <w:rFonts w:ascii="Trebuchet MS" w:hAnsi="Trebuchet MS"/>
          <w:szCs w:val="22"/>
        </w:rPr>
      </w:pPr>
      <w:r w:rsidRPr="002F1017">
        <w:rPr>
          <w:rFonts w:ascii="Trebuchet MS" w:hAnsi="Trebuchet MS"/>
          <w:szCs w:val="22"/>
        </w:rPr>
        <w:t>As deliberações a serem tomadas em assembleias gerais de titulares dos CRI são aprovadas por maioria simples, ressalvados os quóruns específicos estabelecidos no Termo de Securitização. Não há mecanismos de venda compulsória no caso de dissidência do titular do CRI em determinadas matérias submetidas à deliberação em assembleia geral.</w:t>
      </w:r>
    </w:p>
    <w:p w14:paraId="2E201FDD" w14:textId="77777777" w:rsidR="00822A09" w:rsidRPr="002F1017" w:rsidRDefault="00822A09" w:rsidP="00850D57">
      <w:pPr>
        <w:pStyle w:val="CorpodetextobtbbdBTbodytext5BTCG-SingleSp05s2BodyText5JCG-SingleSp051s21SecondHeading2BodyText5s2J"/>
        <w:widowControl w:val="0"/>
        <w:spacing w:line="360" w:lineRule="auto"/>
        <w:rPr>
          <w:rFonts w:ascii="Trebuchet MS" w:hAnsi="Trebuchet MS"/>
          <w:b/>
          <w:bCs/>
          <w:i/>
          <w:szCs w:val="22"/>
          <w:lang w:eastAsia="en-US"/>
        </w:rPr>
      </w:pPr>
    </w:p>
    <w:p w14:paraId="21732061"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48" w:name="_Toc171650321"/>
      <w:r w:rsidRPr="002F1017">
        <w:rPr>
          <w:rFonts w:ascii="Trebuchet MS" w:hAnsi="Trebuchet MS"/>
          <w:b w:val="0"/>
          <w:bCs w:val="0"/>
          <w:i/>
          <w:sz w:val="22"/>
          <w:szCs w:val="22"/>
          <w:lang w:val="pt-BR" w:eastAsia="en-US"/>
        </w:rPr>
        <w:t>Baixa Liquidez no Mercado Secundário</w:t>
      </w:r>
      <w:bookmarkEnd w:id="148"/>
    </w:p>
    <w:p w14:paraId="58ADDA77" w14:textId="77777777" w:rsidR="00822A09" w:rsidRPr="002F1017" w:rsidRDefault="00822A09" w:rsidP="00850D57">
      <w:pPr>
        <w:pStyle w:val="N"/>
        <w:widowControl w:val="0"/>
        <w:spacing w:line="360" w:lineRule="auto"/>
        <w:rPr>
          <w:rFonts w:ascii="Trebuchet MS" w:hAnsi="Trebuchet MS"/>
          <w:color w:val="000000"/>
          <w:szCs w:val="22"/>
        </w:rPr>
      </w:pPr>
    </w:p>
    <w:p w14:paraId="20A2EE09" w14:textId="77777777" w:rsidR="00822A09" w:rsidRPr="002F1017" w:rsidRDefault="00A26216" w:rsidP="00850D5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por todo o prazo da Emissão.</w:t>
      </w:r>
    </w:p>
    <w:p w14:paraId="25928AD7" w14:textId="77777777" w:rsidR="00822A09" w:rsidRPr="002F1017" w:rsidRDefault="00822A09" w:rsidP="00850D57">
      <w:pPr>
        <w:pStyle w:val="N"/>
        <w:widowControl w:val="0"/>
        <w:spacing w:line="360" w:lineRule="auto"/>
        <w:rPr>
          <w:rFonts w:ascii="Trebuchet MS" w:hAnsi="Trebuchet MS"/>
          <w:color w:val="000000"/>
          <w:szCs w:val="22"/>
          <w:lang w:val="pt-BR"/>
        </w:rPr>
      </w:pPr>
    </w:p>
    <w:p w14:paraId="01E51D18" w14:textId="77777777" w:rsidR="00822A09" w:rsidRPr="002F1017" w:rsidRDefault="00A26216" w:rsidP="00850D57">
      <w:pPr>
        <w:widowControl w:val="0"/>
        <w:autoSpaceDE w:val="0"/>
        <w:autoSpaceDN w:val="0"/>
        <w:adjustRightInd w:val="0"/>
        <w:spacing w:line="360" w:lineRule="auto"/>
        <w:jc w:val="both"/>
        <w:rPr>
          <w:rFonts w:ascii="Trebuchet MS" w:hAnsi="Trebuchet MS"/>
          <w:i/>
          <w:sz w:val="22"/>
          <w:szCs w:val="22"/>
        </w:rPr>
      </w:pPr>
      <w:r w:rsidRPr="002F1017">
        <w:rPr>
          <w:rFonts w:ascii="Trebuchet MS" w:hAnsi="Trebuchet MS"/>
          <w:i/>
          <w:sz w:val="22"/>
          <w:szCs w:val="22"/>
        </w:rPr>
        <w:t>Risco de desapropriação dos Imóveis</w:t>
      </w:r>
    </w:p>
    <w:p w14:paraId="4D99E408" w14:textId="77777777" w:rsidR="00822A09" w:rsidRPr="002F1017" w:rsidRDefault="00822A09" w:rsidP="00850D57">
      <w:pPr>
        <w:widowControl w:val="0"/>
        <w:autoSpaceDE w:val="0"/>
        <w:autoSpaceDN w:val="0"/>
        <w:adjustRightInd w:val="0"/>
        <w:spacing w:line="360" w:lineRule="auto"/>
        <w:jc w:val="both"/>
        <w:rPr>
          <w:rFonts w:ascii="Trebuchet MS" w:hAnsi="Trebuchet MS"/>
          <w:sz w:val="22"/>
          <w:szCs w:val="22"/>
        </w:rPr>
      </w:pPr>
    </w:p>
    <w:p w14:paraId="23CDD73C" w14:textId="77777777" w:rsidR="00822A09" w:rsidRPr="002F1017" w:rsidRDefault="00A26216" w:rsidP="00850D57">
      <w:pPr>
        <w:widowControl w:val="0"/>
        <w:autoSpaceDE w:val="0"/>
        <w:autoSpaceDN w:val="0"/>
        <w:adjustRightInd w:val="0"/>
        <w:spacing w:line="360" w:lineRule="auto"/>
        <w:jc w:val="both"/>
        <w:rPr>
          <w:rFonts w:ascii="Trebuchet MS" w:hAnsi="Trebuchet MS"/>
          <w:snapToGrid w:val="0"/>
          <w:sz w:val="22"/>
          <w:szCs w:val="22"/>
        </w:rPr>
      </w:pPr>
      <w:r w:rsidRPr="002F1017">
        <w:rPr>
          <w:rFonts w:ascii="Trebuchet MS" w:hAnsi="Trebuchet MS"/>
          <w:sz w:val="22"/>
          <w:szCs w:val="22"/>
        </w:rPr>
        <w:t>Um ou mais Imóveis poderão ser desapropriados, total ou parcialmente, pelo poder público, para fins de utilidade</w:t>
      </w:r>
      <w:r w:rsidRPr="002F1017">
        <w:rPr>
          <w:rFonts w:ascii="Trebuchet MS" w:hAnsi="Trebuchet MS"/>
          <w:snapToGrid w:val="0"/>
          <w:sz w:val="22"/>
          <w:szCs w:val="22"/>
        </w:rPr>
        <w:t xml:space="preserve"> pública. Tal hipótese poderá afetar negativamente os Créditos Imobiliários e, consequentemente, o fluxo do lastro dos CRI.</w:t>
      </w:r>
    </w:p>
    <w:p w14:paraId="2AC6D87D" w14:textId="77777777" w:rsidR="00822A09" w:rsidRPr="002F1017" w:rsidRDefault="00822A09" w:rsidP="00850D57">
      <w:pPr>
        <w:pStyle w:val="N"/>
        <w:widowControl w:val="0"/>
        <w:spacing w:line="360" w:lineRule="auto"/>
        <w:rPr>
          <w:rFonts w:ascii="Trebuchet MS" w:hAnsi="Trebuchet MS"/>
          <w:color w:val="000000"/>
          <w:szCs w:val="22"/>
          <w:lang w:val="pt-BR"/>
        </w:rPr>
      </w:pPr>
    </w:p>
    <w:p w14:paraId="296BF606"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49" w:name="_Toc171650322"/>
      <w:r w:rsidRPr="002F1017">
        <w:rPr>
          <w:rFonts w:ascii="Trebuchet MS" w:hAnsi="Trebuchet MS"/>
          <w:b w:val="0"/>
          <w:bCs w:val="0"/>
          <w:i/>
          <w:sz w:val="22"/>
          <w:szCs w:val="22"/>
          <w:lang w:val="pt-BR" w:eastAsia="en-US"/>
        </w:rPr>
        <w:t>Os investidores dos CRI não têm qualquer direito sobre os Imóveis vinculados aos Contratos de Financiamentos</w:t>
      </w:r>
      <w:bookmarkEnd w:id="149"/>
    </w:p>
    <w:p w14:paraId="2DCA0A04"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3AEEFA05" w14:textId="77777777" w:rsidR="00822A09" w:rsidRPr="002F1017" w:rsidRDefault="00A26216" w:rsidP="00850D5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Os CRI não asseguram aos seus titulares qualquer direito sobre os Imóveis vinculados aos Contratos de Financiamento, nem mesmo o direito de retê-los, em caso de qualquer inadimplemento das obrigações decorrentes dos CRI por parte da Emissora.</w:t>
      </w:r>
    </w:p>
    <w:p w14:paraId="7CFA5EFD"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2C1B1390" w14:textId="77777777" w:rsidR="00822A09" w:rsidRPr="002F1017" w:rsidRDefault="00A26216" w:rsidP="00850D57">
      <w:pPr>
        <w:pStyle w:val="Ttulo2"/>
        <w:keepNext w:val="0"/>
        <w:widowControl w:val="0"/>
        <w:spacing w:line="360" w:lineRule="auto"/>
        <w:jc w:val="both"/>
        <w:rPr>
          <w:rFonts w:ascii="Trebuchet MS" w:hAnsi="Trebuchet MS"/>
          <w:b w:val="0"/>
          <w:bCs w:val="0"/>
          <w:i/>
          <w:sz w:val="22"/>
          <w:szCs w:val="22"/>
          <w:lang w:val="pt-BR" w:eastAsia="en-US"/>
        </w:rPr>
      </w:pPr>
      <w:bookmarkStart w:id="150" w:name="_Toc171650323"/>
      <w:bookmarkStart w:id="151" w:name="_Toc162433206"/>
      <w:bookmarkStart w:id="152" w:name="_Toc164251787"/>
      <w:bookmarkStart w:id="153" w:name="_Toc164740519"/>
      <w:bookmarkStart w:id="154" w:name="_Toc166496469"/>
      <w:r w:rsidRPr="002F1017">
        <w:rPr>
          <w:rFonts w:ascii="Trebuchet MS" w:hAnsi="Trebuchet MS"/>
          <w:b w:val="0"/>
          <w:bCs w:val="0"/>
          <w:i/>
          <w:sz w:val="22"/>
          <w:szCs w:val="22"/>
          <w:lang w:val="pt-BR" w:eastAsia="en-US"/>
        </w:rPr>
        <w:t>Risco da não realização da Carteira</w:t>
      </w:r>
      <w:bookmarkEnd w:id="150"/>
      <w:r w:rsidRPr="002F1017">
        <w:rPr>
          <w:rFonts w:ascii="Trebuchet MS" w:hAnsi="Trebuchet MS"/>
          <w:b w:val="0"/>
          <w:bCs w:val="0"/>
          <w:i/>
          <w:sz w:val="22"/>
          <w:szCs w:val="22"/>
          <w:lang w:val="pt-BR" w:eastAsia="en-US"/>
        </w:rPr>
        <w:t xml:space="preserve"> </w:t>
      </w:r>
      <w:bookmarkEnd w:id="151"/>
      <w:bookmarkEnd w:id="152"/>
      <w:bookmarkEnd w:id="153"/>
      <w:bookmarkEnd w:id="154"/>
    </w:p>
    <w:p w14:paraId="25CA3456" w14:textId="77777777" w:rsidR="00822A09" w:rsidRPr="002F1017" w:rsidRDefault="00822A09" w:rsidP="00850D57">
      <w:pPr>
        <w:widowControl w:val="0"/>
        <w:adjustRightInd w:val="0"/>
        <w:spacing w:line="360" w:lineRule="auto"/>
        <w:jc w:val="both"/>
        <w:rPr>
          <w:rFonts w:ascii="Trebuchet MS" w:hAnsi="Trebuchet MS"/>
          <w:sz w:val="22"/>
          <w:szCs w:val="22"/>
        </w:rPr>
      </w:pPr>
    </w:p>
    <w:p w14:paraId="5946837C" w14:textId="77777777" w:rsidR="00822A09" w:rsidRPr="002F1017" w:rsidRDefault="00A26216" w:rsidP="00850D5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A Emissora é uma companhia securitizadora de créditos imobiliários, tendo como objeto social a aquisição e securitização de créditos imobiliários por meio da emissão de certificados de recebíveis imobiliários, cujos patrimônios são administrados separadamente. O Patrimônio Separado tem como principal fonte de recursos os Créditos Imobiliários. Desta forma, qualquer atraso ou falta de recebimento dos mesmos pela Emissora poderá afetar negativamente a capacidade da Emissora de honrar as obrigações decorrentes dos CRI.</w:t>
      </w:r>
    </w:p>
    <w:p w14:paraId="012F0763" w14:textId="77777777" w:rsidR="00822A09" w:rsidRPr="009E1F77" w:rsidRDefault="00822A09" w:rsidP="009E1F77">
      <w:pPr>
        <w:pStyle w:val="Ttulo2"/>
        <w:keepNext w:val="0"/>
        <w:widowControl w:val="0"/>
        <w:spacing w:line="360" w:lineRule="auto"/>
        <w:jc w:val="both"/>
        <w:rPr>
          <w:rFonts w:ascii="Trebuchet MS" w:hAnsi="Trebuchet MS"/>
          <w:b w:val="0"/>
          <w:sz w:val="22"/>
        </w:rPr>
      </w:pPr>
      <w:bookmarkStart w:id="155" w:name="_Toc162433207"/>
      <w:bookmarkStart w:id="156" w:name="_Toc164251788"/>
      <w:bookmarkStart w:id="157" w:name="_Toc164740520"/>
      <w:bookmarkStart w:id="158" w:name="_Toc166496470"/>
    </w:p>
    <w:p w14:paraId="043B248E"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59" w:name="_Toc171650324"/>
      <w:r w:rsidRPr="002F1017">
        <w:rPr>
          <w:rFonts w:ascii="Trebuchet MS" w:hAnsi="Trebuchet MS"/>
          <w:b w:val="0"/>
          <w:bCs w:val="0"/>
          <w:i/>
          <w:sz w:val="22"/>
          <w:szCs w:val="22"/>
          <w:lang w:val="pt-BR" w:eastAsia="en-US"/>
        </w:rPr>
        <w:t>Risco de descontinuidade</w:t>
      </w:r>
      <w:bookmarkEnd w:id="155"/>
      <w:bookmarkEnd w:id="156"/>
      <w:bookmarkEnd w:id="157"/>
      <w:bookmarkEnd w:id="158"/>
      <w:r w:rsidRPr="002F1017">
        <w:rPr>
          <w:rFonts w:ascii="Trebuchet MS" w:hAnsi="Trebuchet MS"/>
          <w:b w:val="0"/>
          <w:bCs w:val="0"/>
          <w:i/>
          <w:sz w:val="22"/>
          <w:szCs w:val="22"/>
          <w:lang w:val="pt-BR" w:eastAsia="en-US"/>
        </w:rPr>
        <w:t xml:space="preserve"> do recebimento de principal e encargos mensalmente</w:t>
      </w:r>
      <w:bookmarkEnd w:id="159"/>
    </w:p>
    <w:p w14:paraId="6BF608EB" w14:textId="77777777" w:rsidR="00822A09" w:rsidRPr="002F1017" w:rsidRDefault="00822A09" w:rsidP="009E1F77">
      <w:pPr>
        <w:pStyle w:val="Recuodecorpodetexto2"/>
        <w:widowControl w:val="0"/>
        <w:tabs>
          <w:tab w:val="left" w:pos="540"/>
        </w:tabs>
        <w:spacing w:line="360" w:lineRule="auto"/>
        <w:ind w:left="0"/>
        <w:jc w:val="both"/>
        <w:rPr>
          <w:rFonts w:ascii="Trebuchet MS" w:hAnsi="Trebuchet MS"/>
          <w:i/>
          <w:sz w:val="22"/>
          <w:szCs w:val="22"/>
        </w:rPr>
      </w:pPr>
    </w:p>
    <w:p w14:paraId="58C10096" w14:textId="77777777" w:rsidR="00822A09" w:rsidRPr="002F1017" w:rsidRDefault="00A26216" w:rsidP="009E1F77">
      <w:pPr>
        <w:widowControl w:val="0"/>
        <w:adjustRightInd w:val="0"/>
        <w:spacing w:line="360" w:lineRule="auto"/>
        <w:jc w:val="both"/>
        <w:rPr>
          <w:rFonts w:ascii="Trebuchet MS" w:hAnsi="Trebuchet MS"/>
          <w:spacing w:val="-4"/>
          <w:sz w:val="22"/>
          <w:szCs w:val="22"/>
        </w:rPr>
      </w:pPr>
      <w:r w:rsidRPr="002F1017">
        <w:rPr>
          <w:rFonts w:ascii="Trebuchet MS" w:hAnsi="Trebuchet MS"/>
          <w:spacing w:val="-4"/>
          <w:sz w:val="22"/>
          <w:szCs w:val="22"/>
        </w:rPr>
        <w:t>As fontes de recursos da Emissora para fins de pagamento aos Investidores decorrem direta e/ou indiretamente: (i) dos pagamentos dos Créditos Imobiliários; (ii) da eventual suficiência de recursos no Fundo de Despesas; e (iii) da liquidação das Alienações Fiduciárias, em caso de transferência da Alienação Fiduciária após a Averbação. Os recebimentos oriundos dos itens acima podem ocorrer posteriormente às datas previstas de pagamentos de juros e amortizações dos CRI, podendo causar descontinuidade do fluxo de caixa esperado dos CRI. Após o recebimento dos recursos supra referidos e, se for o caso, depois de esgotados todos os meios legais cabíveis para a cobrança judicial ou extrajudicial dos Créditos Imobiliários e suas garantias, caso estes não sejam suficientes, a Emissora não disporá de quaisquer outras verbas para efetuar o pagamento de eventuais saldos aos Investidores.</w:t>
      </w:r>
    </w:p>
    <w:p w14:paraId="7F405394" w14:textId="77777777" w:rsidR="00822A09" w:rsidRPr="002F1017" w:rsidRDefault="00822A09" w:rsidP="009E1F77">
      <w:pPr>
        <w:widowControl w:val="0"/>
        <w:adjustRightInd w:val="0"/>
        <w:spacing w:line="360" w:lineRule="auto"/>
        <w:jc w:val="both"/>
        <w:rPr>
          <w:rFonts w:ascii="Trebuchet MS" w:hAnsi="Trebuchet MS"/>
          <w:sz w:val="22"/>
          <w:szCs w:val="22"/>
        </w:rPr>
      </w:pPr>
    </w:p>
    <w:p w14:paraId="61D353D8" w14:textId="77777777" w:rsidR="00822A09" w:rsidRPr="002F1017" w:rsidRDefault="00A26216" w:rsidP="009E1F77">
      <w:pPr>
        <w:widowControl w:val="0"/>
        <w:adjustRightInd w:val="0"/>
        <w:spacing w:line="360" w:lineRule="auto"/>
        <w:jc w:val="both"/>
        <w:rPr>
          <w:rFonts w:ascii="Trebuchet MS" w:hAnsi="Trebuchet MS"/>
          <w:i/>
          <w:sz w:val="22"/>
          <w:szCs w:val="22"/>
        </w:rPr>
      </w:pPr>
      <w:r w:rsidRPr="002F1017">
        <w:rPr>
          <w:rFonts w:ascii="Trebuchet MS" w:hAnsi="Trebuchet MS"/>
          <w:i/>
          <w:sz w:val="22"/>
          <w:szCs w:val="22"/>
        </w:rPr>
        <w:t>Risco de antecipação dos Créditos Imobiliários</w:t>
      </w:r>
    </w:p>
    <w:p w14:paraId="034461B6" w14:textId="77777777" w:rsidR="00822A09" w:rsidRPr="002F1017" w:rsidRDefault="00822A09" w:rsidP="009E1F77">
      <w:pPr>
        <w:widowControl w:val="0"/>
        <w:adjustRightInd w:val="0"/>
        <w:spacing w:line="360" w:lineRule="auto"/>
        <w:jc w:val="both"/>
        <w:rPr>
          <w:rFonts w:ascii="Trebuchet MS" w:hAnsi="Trebuchet MS"/>
          <w:sz w:val="22"/>
          <w:szCs w:val="22"/>
        </w:rPr>
      </w:pPr>
    </w:p>
    <w:p w14:paraId="7165273B" w14:textId="77777777" w:rsidR="00822A09" w:rsidRPr="002F1017" w:rsidRDefault="00A26216" w:rsidP="009E1F77">
      <w:pPr>
        <w:widowControl w:val="0"/>
        <w:adjustRightInd w:val="0"/>
        <w:spacing w:line="360" w:lineRule="auto"/>
        <w:jc w:val="both"/>
        <w:rPr>
          <w:rFonts w:ascii="Trebuchet MS" w:hAnsi="Trebuchet MS"/>
          <w:sz w:val="22"/>
          <w:szCs w:val="22"/>
        </w:rPr>
      </w:pPr>
      <w:r w:rsidRPr="002F1017">
        <w:rPr>
          <w:rFonts w:ascii="Trebuchet MS" w:hAnsi="Trebuchet MS"/>
          <w:sz w:val="22"/>
          <w:szCs w:val="22"/>
        </w:rPr>
        <w:t xml:space="preserve">Nos termos dos Contratos de Financiamento, os Devedores podem antecipar o pagamento dos Créditos Imobiliários. Caso isso ocorra, a Securitizadora poderá promover a Amortização Antecipada Facultativa e, neste caso, o investidor pode vir a receber uma remuneração inferior ao esperado quando adquiriu os CRI, bem como pode não ser capaz de reaplicar os recursos oriundos da Amortização Antecipada Facultativa em ativos que gerem a mesma taxa de retorno dos CRI </w:t>
      </w:r>
    </w:p>
    <w:p w14:paraId="509EF167" w14:textId="77777777" w:rsidR="00822A09" w:rsidRPr="002F1017" w:rsidRDefault="00822A09" w:rsidP="009E1F77">
      <w:pPr>
        <w:widowControl w:val="0"/>
        <w:adjustRightInd w:val="0"/>
        <w:spacing w:line="360" w:lineRule="auto"/>
        <w:jc w:val="both"/>
        <w:rPr>
          <w:rFonts w:ascii="Trebuchet MS" w:hAnsi="Trebuchet MS"/>
          <w:sz w:val="22"/>
          <w:szCs w:val="22"/>
        </w:rPr>
      </w:pPr>
    </w:p>
    <w:p w14:paraId="7C9FEDA2"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60" w:name="_Toc162433211"/>
      <w:bookmarkStart w:id="161" w:name="_Toc164251792"/>
      <w:bookmarkStart w:id="162" w:name="_Toc164740524"/>
      <w:bookmarkStart w:id="163" w:name="_Toc166496474"/>
      <w:bookmarkStart w:id="164" w:name="_Toc171650325"/>
      <w:r w:rsidRPr="002F1017">
        <w:rPr>
          <w:rFonts w:ascii="Trebuchet MS" w:hAnsi="Trebuchet MS"/>
          <w:b w:val="0"/>
          <w:bCs w:val="0"/>
          <w:i/>
          <w:sz w:val="22"/>
          <w:szCs w:val="22"/>
          <w:lang w:val="pt-BR" w:eastAsia="en-US"/>
        </w:rPr>
        <w:t xml:space="preserve">Risco de não transferência das </w:t>
      </w:r>
      <w:bookmarkEnd w:id="160"/>
      <w:bookmarkEnd w:id="161"/>
      <w:bookmarkEnd w:id="162"/>
      <w:bookmarkEnd w:id="163"/>
      <w:r w:rsidRPr="002F1017">
        <w:rPr>
          <w:rFonts w:ascii="Trebuchet MS" w:hAnsi="Trebuchet MS"/>
          <w:b w:val="0"/>
          <w:bCs w:val="0"/>
          <w:i/>
          <w:sz w:val="22"/>
          <w:szCs w:val="22"/>
          <w:lang w:val="pt-BR" w:eastAsia="en-US"/>
        </w:rPr>
        <w:t>Alienações Fiduciárias</w:t>
      </w:r>
      <w:bookmarkEnd w:id="164"/>
    </w:p>
    <w:p w14:paraId="1E6C4B4D" w14:textId="77777777" w:rsidR="00822A09" w:rsidRPr="002F1017" w:rsidRDefault="00822A09" w:rsidP="009E1F77">
      <w:pPr>
        <w:widowControl w:val="0"/>
        <w:tabs>
          <w:tab w:val="left" w:pos="540"/>
        </w:tabs>
        <w:spacing w:line="360" w:lineRule="auto"/>
        <w:jc w:val="both"/>
        <w:rPr>
          <w:rFonts w:ascii="Trebuchet MS" w:hAnsi="Trebuchet MS"/>
          <w:sz w:val="22"/>
          <w:szCs w:val="22"/>
        </w:rPr>
      </w:pPr>
    </w:p>
    <w:p w14:paraId="3B918EBB"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rPr>
      </w:pPr>
      <w:r w:rsidRPr="002F1017">
        <w:rPr>
          <w:rFonts w:ascii="Trebuchet MS" w:hAnsi="Trebuchet MS"/>
          <w:spacing w:val="-4"/>
          <w:sz w:val="22"/>
          <w:szCs w:val="22"/>
          <w:lang w:eastAsia="pt-BR"/>
        </w:rPr>
        <w:t xml:space="preserve">A Averbação </w:t>
      </w:r>
      <w:r w:rsidRPr="002F1017">
        <w:rPr>
          <w:rFonts w:ascii="Trebuchet MS" w:hAnsi="Trebuchet MS"/>
          <w:sz w:val="22"/>
          <w:szCs w:val="22"/>
          <w:lang w:eastAsia="pt-BR"/>
        </w:rPr>
        <w:t xml:space="preserve">da Escritura de Cessão na matrícula de cada um dos Imóveis, junto ao Serviço de Registro de Imóveis competente, </w:t>
      </w:r>
      <w:r w:rsidRPr="002F1017">
        <w:rPr>
          <w:rFonts w:ascii="Trebuchet MS" w:hAnsi="Trebuchet MS"/>
          <w:sz w:val="22"/>
          <w:szCs w:val="22"/>
        </w:rPr>
        <w:t xml:space="preserve">visa transferir </w:t>
      </w:r>
      <w:r w:rsidRPr="002F1017">
        <w:rPr>
          <w:rFonts w:ascii="Trebuchet MS" w:hAnsi="Trebuchet MS"/>
          <w:spacing w:val="-4"/>
          <w:sz w:val="22"/>
          <w:szCs w:val="22"/>
        </w:rPr>
        <w:t xml:space="preserve">as </w:t>
      </w:r>
      <w:r w:rsidRPr="002F1017">
        <w:rPr>
          <w:rFonts w:ascii="Trebuchet MS" w:hAnsi="Trebuchet MS"/>
          <w:sz w:val="22"/>
          <w:szCs w:val="22"/>
        </w:rPr>
        <w:t>Alienações Fiduciárias</w:t>
      </w:r>
      <w:r w:rsidRPr="002F1017">
        <w:rPr>
          <w:rFonts w:ascii="Trebuchet MS" w:hAnsi="Trebuchet MS"/>
          <w:spacing w:val="-4"/>
          <w:sz w:val="22"/>
          <w:szCs w:val="22"/>
        </w:rPr>
        <w:t xml:space="preserve"> da Originadora para a Emissora.</w:t>
      </w:r>
    </w:p>
    <w:p w14:paraId="5A1D79E4"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37DA177D"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rPr>
      </w:pPr>
      <w:r w:rsidRPr="002F1017">
        <w:rPr>
          <w:rFonts w:ascii="Trebuchet MS" w:hAnsi="Trebuchet MS"/>
          <w:spacing w:val="-4"/>
          <w:sz w:val="22"/>
          <w:szCs w:val="22"/>
        </w:rPr>
        <w:t xml:space="preserve">No entanto, tendo em vista os custos incorridos na Averbação da Escritura de Cessão, custos, estes que são de responsabilidade do Patrimonio Separado, tal averbação não foi realizada no momento da Cessão dos Créditos e será realizada, especialmente, no caso de inadimplência dos Créditos Imobiliários pelos Devedores e consequente necessidade de execução das Alienações Fiduciárias que garantem o pagamento do saldo devedor dos Contratos de Financiamento. </w:t>
      </w:r>
    </w:p>
    <w:p w14:paraId="44C3F352"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2C5A739F"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lang w:eastAsia="pt-BR"/>
        </w:rPr>
      </w:pPr>
      <w:r w:rsidRPr="002F1017">
        <w:rPr>
          <w:rFonts w:ascii="Trebuchet MS" w:hAnsi="Trebuchet MS"/>
          <w:spacing w:val="-4"/>
          <w:sz w:val="22"/>
          <w:szCs w:val="22"/>
        </w:rPr>
        <w:t xml:space="preserve">Desta forma, na eventualidade de surgirem dificuldades na transferência das </w:t>
      </w:r>
      <w:r w:rsidRPr="002F1017">
        <w:rPr>
          <w:rFonts w:ascii="Trebuchet MS" w:hAnsi="Trebuchet MS"/>
          <w:sz w:val="22"/>
          <w:szCs w:val="22"/>
        </w:rPr>
        <w:t>Alienações Fiduciárias</w:t>
      </w:r>
      <w:r w:rsidRPr="002F1017">
        <w:rPr>
          <w:rFonts w:ascii="Trebuchet MS" w:hAnsi="Trebuchet MS"/>
          <w:spacing w:val="-4"/>
          <w:sz w:val="22"/>
          <w:szCs w:val="22"/>
        </w:rPr>
        <w:t xml:space="preserve"> pela Originadora à Emissora, a Emissora estará impedida de efetuar a pronta execução das </w:t>
      </w:r>
      <w:r w:rsidRPr="002F1017">
        <w:rPr>
          <w:rFonts w:ascii="Trebuchet MS" w:hAnsi="Trebuchet MS"/>
          <w:sz w:val="22"/>
          <w:szCs w:val="22"/>
        </w:rPr>
        <w:t>Alienações Fiduciárias</w:t>
      </w:r>
      <w:r w:rsidRPr="002F1017">
        <w:rPr>
          <w:rFonts w:ascii="Trebuchet MS" w:hAnsi="Trebuchet MS"/>
          <w:spacing w:val="-4"/>
          <w:sz w:val="22"/>
          <w:szCs w:val="22"/>
        </w:rPr>
        <w:t xml:space="preserve">. </w:t>
      </w:r>
    </w:p>
    <w:p w14:paraId="251264A5"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4DABC52A"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z w:val="22"/>
          <w:szCs w:val="22"/>
          <w:lang w:eastAsia="pt-BR"/>
        </w:rPr>
      </w:pPr>
      <w:r w:rsidRPr="002F1017">
        <w:rPr>
          <w:rFonts w:ascii="Trebuchet MS" w:hAnsi="Trebuchet MS"/>
          <w:sz w:val="22"/>
          <w:szCs w:val="22"/>
          <w:lang w:eastAsia="pt-BR"/>
        </w:rPr>
        <w:t>Desta forma, qualquer atraso na execução das Alienações Fiduciária ou impossibilidade de execução pela Emissora e/ou pela Originadora, por conta e ordem da Emissora, poderá afetar a capacidade da Emissora de honrar as obrigações decorrentes dos CRI.</w:t>
      </w:r>
    </w:p>
    <w:p w14:paraId="51B7B113"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z w:val="22"/>
          <w:szCs w:val="22"/>
          <w:lang w:eastAsia="pt-BR"/>
        </w:rPr>
      </w:pPr>
    </w:p>
    <w:p w14:paraId="0F11176C"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r w:rsidRPr="002F1017">
        <w:rPr>
          <w:rFonts w:ascii="Trebuchet MS" w:hAnsi="Trebuchet MS"/>
          <w:b w:val="0"/>
          <w:bCs w:val="0"/>
          <w:i/>
          <w:sz w:val="22"/>
          <w:szCs w:val="22"/>
          <w:lang w:val="pt-BR" w:eastAsia="en-US"/>
        </w:rPr>
        <w:t>Risco ausência de endosso das CCI Cartulares</w:t>
      </w:r>
    </w:p>
    <w:p w14:paraId="1DBC44D5" w14:textId="77777777" w:rsidR="00822A09" w:rsidRPr="002F1017" w:rsidRDefault="00822A09" w:rsidP="009E1F77">
      <w:pPr>
        <w:widowControl w:val="0"/>
        <w:tabs>
          <w:tab w:val="left" w:pos="540"/>
        </w:tabs>
        <w:spacing w:line="360" w:lineRule="auto"/>
        <w:jc w:val="both"/>
        <w:rPr>
          <w:rFonts w:ascii="Trebuchet MS" w:hAnsi="Trebuchet MS"/>
          <w:sz w:val="22"/>
          <w:szCs w:val="22"/>
        </w:rPr>
      </w:pPr>
    </w:p>
    <w:p w14:paraId="5AA95480"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rPr>
      </w:pPr>
      <w:r w:rsidRPr="002F1017">
        <w:rPr>
          <w:rFonts w:ascii="Trebuchet MS" w:hAnsi="Trebuchet MS"/>
          <w:spacing w:val="-4"/>
          <w:sz w:val="22"/>
          <w:szCs w:val="22"/>
          <w:lang w:eastAsia="pt-BR"/>
        </w:rPr>
        <w:t xml:space="preserve">O endosso das CCI Cartulares e a sua respectiva averbação </w:t>
      </w:r>
      <w:r w:rsidRPr="002F1017">
        <w:rPr>
          <w:rFonts w:ascii="Trebuchet MS" w:hAnsi="Trebuchet MS"/>
          <w:sz w:val="22"/>
          <w:szCs w:val="22"/>
          <w:lang w:eastAsia="pt-BR"/>
        </w:rPr>
        <w:t xml:space="preserve">na matrícula de cada um dos Imóveis, junto ao Serviço de Registro de Imóveis competente, </w:t>
      </w:r>
      <w:r w:rsidRPr="002F1017">
        <w:rPr>
          <w:rFonts w:ascii="Trebuchet MS" w:hAnsi="Trebuchet MS"/>
          <w:sz w:val="22"/>
          <w:szCs w:val="22"/>
        </w:rPr>
        <w:t xml:space="preserve">visa transferir </w:t>
      </w:r>
      <w:r w:rsidRPr="002F1017">
        <w:rPr>
          <w:rFonts w:ascii="Trebuchet MS" w:hAnsi="Trebuchet MS"/>
          <w:spacing w:val="-4"/>
          <w:sz w:val="22"/>
          <w:szCs w:val="22"/>
        </w:rPr>
        <w:t>as CCI Cartulares e suas garantias da Originadora para a Emissora.</w:t>
      </w:r>
    </w:p>
    <w:p w14:paraId="2D1BAA63"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1964636C"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rPr>
      </w:pPr>
      <w:r w:rsidRPr="002F1017">
        <w:rPr>
          <w:rFonts w:ascii="Trebuchet MS" w:hAnsi="Trebuchet MS"/>
          <w:spacing w:val="-4"/>
          <w:sz w:val="22"/>
          <w:szCs w:val="22"/>
        </w:rPr>
        <w:t xml:space="preserve">No entanto, tendo em vista os custos incorridos e os procedimentos </w:t>
      </w:r>
      <w:r w:rsidRPr="002F1017">
        <w:rPr>
          <w:rFonts w:ascii="Trebuchet MS" w:hAnsi="Trebuchet MS"/>
          <w:spacing w:val="-4"/>
          <w:sz w:val="22"/>
          <w:szCs w:val="22"/>
          <w:lang w:eastAsia="pt-BR"/>
        </w:rPr>
        <w:t xml:space="preserve">endosso das CCI Cartulares e a sua respectiva averbação </w:t>
      </w:r>
      <w:r w:rsidRPr="002F1017">
        <w:rPr>
          <w:rFonts w:ascii="Trebuchet MS" w:hAnsi="Trebuchet MS"/>
          <w:sz w:val="22"/>
          <w:szCs w:val="22"/>
          <w:lang w:eastAsia="pt-BR"/>
        </w:rPr>
        <w:t>na matrícula de cada um dos Imóveis</w:t>
      </w:r>
      <w:r w:rsidRPr="002F1017">
        <w:rPr>
          <w:rFonts w:ascii="Trebuchet MS" w:hAnsi="Trebuchet MS"/>
          <w:spacing w:val="-4"/>
          <w:sz w:val="22"/>
          <w:szCs w:val="22"/>
        </w:rPr>
        <w:t xml:space="preserve">, custos, estes que são de responsabilidade do Patrimônio Separado, tal averbação e endosso não foi realizada no momento da Cessão dos Créditos e será realizada, especialmente, no caso de inadimplência dos Créditos Imobiliários, representados pelas CCI Cartulares, pelos Devedores e consequente necessidade de execução das Alienações Fiduciárias que garantem o pagamento do saldo devedor dos Contratos de Financiamento. </w:t>
      </w:r>
    </w:p>
    <w:p w14:paraId="3B46D657"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2799929C"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pacing w:val="-4"/>
          <w:sz w:val="22"/>
          <w:szCs w:val="22"/>
          <w:lang w:eastAsia="pt-BR"/>
        </w:rPr>
      </w:pPr>
      <w:r w:rsidRPr="002F1017">
        <w:rPr>
          <w:rFonts w:ascii="Trebuchet MS" w:hAnsi="Trebuchet MS"/>
          <w:spacing w:val="-4"/>
          <w:sz w:val="22"/>
          <w:szCs w:val="22"/>
        </w:rPr>
        <w:t xml:space="preserve">Desta forma, na eventualidade de surgirem dificuldades na formalização do endosso das CCI Cartulares pela Originadora à Emissora, a Emissora estará impedida de efetuar a pronta execução das </w:t>
      </w:r>
      <w:r w:rsidRPr="002F1017">
        <w:rPr>
          <w:rFonts w:ascii="Trebuchet MS" w:hAnsi="Trebuchet MS"/>
          <w:sz w:val="22"/>
          <w:szCs w:val="22"/>
        </w:rPr>
        <w:t>CCI Cartulares e suas garantias</w:t>
      </w:r>
      <w:r w:rsidRPr="002F1017">
        <w:rPr>
          <w:rFonts w:ascii="Trebuchet MS" w:hAnsi="Trebuchet MS"/>
          <w:spacing w:val="-4"/>
          <w:sz w:val="22"/>
          <w:szCs w:val="22"/>
        </w:rPr>
        <w:t xml:space="preserve">. </w:t>
      </w:r>
    </w:p>
    <w:p w14:paraId="499A3DB1" w14:textId="77777777" w:rsidR="00822A09" w:rsidRPr="002F1017" w:rsidRDefault="00822A09" w:rsidP="009E1F77">
      <w:pPr>
        <w:widowControl w:val="0"/>
        <w:shd w:val="clear" w:color="auto" w:fill="FFFFFF"/>
        <w:tabs>
          <w:tab w:val="left" w:pos="236"/>
        </w:tabs>
        <w:spacing w:line="360" w:lineRule="auto"/>
        <w:jc w:val="both"/>
        <w:rPr>
          <w:rFonts w:ascii="Trebuchet MS" w:hAnsi="Trebuchet MS"/>
          <w:spacing w:val="-4"/>
          <w:sz w:val="22"/>
          <w:szCs w:val="22"/>
        </w:rPr>
      </w:pPr>
    </w:p>
    <w:p w14:paraId="3D3D9308" w14:textId="77777777" w:rsidR="00822A09" w:rsidRPr="002F1017" w:rsidRDefault="00A26216" w:rsidP="009E1F77">
      <w:pPr>
        <w:widowControl w:val="0"/>
        <w:shd w:val="clear" w:color="auto" w:fill="FFFFFF"/>
        <w:tabs>
          <w:tab w:val="left" w:pos="236"/>
        </w:tabs>
        <w:spacing w:line="360" w:lineRule="auto"/>
        <w:jc w:val="both"/>
        <w:rPr>
          <w:rFonts w:ascii="Trebuchet MS" w:hAnsi="Trebuchet MS"/>
          <w:sz w:val="22"/>
          <w:szCs w:val="22"/>
          <w:lang w:eastAsia="pt-BR"/>
        </w:rPr>
      </w:pPr>
      <w:r w:rsidRPr="002F1017">
        <w:rPr>
          <w:rFonts w:ascii="Trebuchet MS" w:hAnsi="Trebuchet MS"/>
          <w:sz w:val="22"/>
          <w:szCs w:val="22"/>
          <w:lang w:eastAsia="pt-BR"/>
        </w:rPr>
        <w:t>Desta forma, qualquer atraso na formalização do endosso ou impossibilidade de execução pela Emissora e/ou pela Originadora, por conta e ordem da Emissora, poderá afetar a capacidade da Emissora de honrar as obrigações decorrentes dos CRI.</w:t>
      </w:r>
    </w:p>
    <w:p w14:paraId="7E3E6AAD" w14:textId="77777777" w:rsidR="00822A09" w:rsidRPr="002F1017" w:rsidRDefault="00822A09" w:rsidP="009E1F77">
      <w:pPr>
        <w:pStyle w:val="BodyMain"/>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14:paraId="3B8F67B5"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65" w:name="_Toc162433215"/>
      <w:bookmarkStart w:id="166" w:name="_Toc164251796"/>
      <w:bookmarkStart w:id="167" w:name="_Toc164740528"/>
      <w:bookmarkStart w:id="168" w:name="_Toc166496478"/>
      <w:bookmarkStart w:id="169" w:name="_Toc171650326"/>
      <w:r w:rsidRPr="002F1017">
        <w:rPr>
          <w:rFonts w:ascii="Trebuchet MS" w:hAnsi="Trebuchet MS"/>
          <w:b w:val="0"/>
          <w:bCs w:val="0"/>
          <w:i/>
          <w:sz w:val="22"/>
          <w:szCs w:val="22"/>
          <w:lang w:val="pt-BR" w:eastAsia="en-US"/>
        </w:rPr>
        <w:t>Risco TR – Taxa Referencial</w:t>
      </w:r>
      <w:bookmarkEnd w:id="165"/>
      <w:bookmarkEnd w:id="166"/>
      <w:bookmarkEnd w:id="167"/>
      <w:bookmarkEnd w:id="168"/>
      <w:bookmarkEnd w:id="169"/>
    </w:p>
    <w:p w14:paraId="078A6426" w14:textId="77777777" w:rsidR="00822A09" w:rsidRPr="002F1017" w:rsidRDefault="00822A09" w:rsidP="009E1F77">
      <w:pPr>
        <w:pStyle w:val="Recuodecorpodetexto2"/>
        <w:widowControl w:val="0"/>
        <w:tabs>
          <w:tab w:val="left" w:pos="540"/>
        </w:tabs>
        <w:spacing w:line="360" w:lineRule="auto"/>
        <w:ind w:left="0"/>
        <w:jc w:val="both"/>
        <w:rPr>
          <w:rFonts w:ascii="Trebuchet MS" w:hAnsi="Trebuchet MS"/>
          <w:i/>
          <w:sz w:val="22"/>
          <w:szCs w:val="22"/>
        </w:rPr>
      </w:pPr>
    </w:p>
    <w:p w14:paraId="6330ADAA" w14:textId="77777777" w:rsidR="00822A09" w:rsidRPr="002F1017" w:rsidRDefault="00A26216" w:rsidP="009E1F77">
      <w:pPr>
        <w:pStyle w:val="Recuodecorpodetexto2"/>
        <w:widowControl w:val="0"/>
        <w:tabs>
          <w:tab w:val="left" w:pos="540"/>
        </w:tabs>
        <w:spacing w:line="360" w:lineRule="auto"/>
        <w:ind w:left="0" w:firstLine="0"/>
        <w:jc w:val="both"/>
        <w:rPr>
          <w:rFonts w:ascii="Trebuchet MS" w:hAnsi="Trebuchet MS"/>
          <w:spacing w:val="-2"/>
          <w:sz w:val="22"/>
          <w:szCs w:val="22"/>
        </w:rPr>
      </w:pPr>
      <w:r w:rsidRPr="002F1017">
        <w:rPr>
          <w:rFonts w:ascii="Trebuchet MS" w:hAnsi="Trebuchet MS"/>
          <w:spacing w:val="-2"/>
          <w:sz w:val="22"/>
          <w:szCs w:val="22"/>
        </w:rPr>
        <w:t>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5D8344DF" w14:textId="77777777" w:rsidR="00822A09" w:rsidRPr="002F1017" w:rsidRDefault="00822A09" w:rsidP="009E1F77">
      <w:pPr>
        <w:pStyle w:val="Recuodecorpodetexto2"/>
        <w:widowControl w:val="0"/>
        <w:tabs>
          <w:tab w:val="left" w:pos="540"/>
        </w:tabs>
        <w:spacing w:line="360" w:lineRule="auto"/>
        <w:ind w:left="0"/>
        <w:jc w:val="both"/>
        <w:rPr>
          <w:rFonts w:ascii="Trebuchet MS" w:hAnsi="Trebuchet MS"/>
          <w:sz w:val="22"/>
          <w:szCs w:val="22"/>
        </w:rPr>
      </w:pPr>
    </w:p>
    <w:p w14:paraId="0FF6115B"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70" w:name="_Toc166496479"/>
      <w:bookmarkStart w:id="171" w:name="_Toc171650327"/>
      <w:r w:rsidRPr="002F1017">
        <w:rPr>
          <w:rFonts w:ascii="Trebuchet MS" w:hAnsi="Trebuchet MS"/>
          <w:b w:val="0"/>
          <w:bCs w:val="0"/>
          <w:i/>
          <w:sz w:val="22"/>
          <w:szCs w:val="22"/>
          <w:lang w:val="pt-BR" w:eastAsia="en-US"/>
        </w:rPr>
        <w:t>Riscos relacionados com o critério de apuração do LTV</w:t>
      </w:r>
      <w:bookmarkEnd w:id="170"/>
      <w:bookmarkEnd w:id="171"/>
    </w:p>
    <w:p w14:paraId="6E048A93" w14:textId="77777777" w:rsidR="00822A09" w:rsidRPr="002F1017" w:rsidRDefault="00822A09" w:rsidP="009E1F77">
      <w:pPr>
        <w:pStyle w:val="Recuodecorpodetexto2"/>
        <w:widowControl w:val="0"/>
        <w:tabs>
          <w:tab w:val="left" w:pos="540"/>
        </w:tabs>
        <w:spacing w:line="360" w:lineRule="auto"/>
        <w:ind w:left="0"/>
        <w:jc w:val="both"/>
        <w:rPr>
          <w:rFonts w:ascii="Trebuchet MS" w:hAnsi="Trebuchet MS"/>
          <w:sz w:val="22"/>
          <w:szCs w:val="22"/>
        </w:rPr>
      </w:pPr>
    </w:p>
    <w:p w14:paraId="3F452449" w14:textId="77777777" w:rsidR="00822A09" w:rsidRPr="002F1017" w:rsidRDefault="00A26216" w:rsidP="009E1F77">
      <w:pPr>
        <w:pStyle w:val="Recuodecorpodetexto2"/>
        <w:widowControl w:val="0"/>
        <w:shd w:val="clear" w:color="auto" w:fill="FFFFFF"/>
        <w:tabs>
          <w:tab w:val="left" w:pos="540"/>
        </w:tabs>
        <w:spacing w:line="360" w:lineRule="auto"/>
        <w:ind w:left="0" w:firstLine="0"/>
        <w:jc w:val="both"/>
        <w:rPr>
          <w:rFonts w:ascii="Trebuchet MS" w:hAnsi="Trebuchet MS"/>
          <w:i/>
          <w:sz w:val="22"/>
          <w:szCs w:val="22"/>
        </w:rPr>
      </w:pPr>
      <w:r w:rsidRPr="002F1017">
        <w:rPr>
          <w:rFonts w:ascii="Trebuchet MS" w:hAnsi="Trebuchet MS"/>
          <w:sz w:val="22"/>
          <w:szCs w:val="22"/>
        </w:rPr>
        <w:t>Os Imóveis não foram objeto de avaliação imobiliária especifica para fins da Emissão. Para fins da Oferta, o valor dos Imóveis baseou-se no valor da respectiva avaliação no momento da assinatura do Contrato de Financiamento.</w:t>
      </w:r>
    </w:p>
    <w:p w14:paraId="5A8DDA29" w14:textId="77777777" w:rsidR="00822A09" w:rsidRPr="002F1017" w:rsidRDefault="00822A09" w:rsidP="009E1F77">
      <w:pPr>
        <w:pStyle w:val="Recuodecorpodetexto2"/>
        <w:widowControl w:val="0"/>
        <w:shd w:val="clear" w:color="auto" w:fill="FFFFFF"/>
        <w:tabs>
          <w:tab w:val="left" w:pos="540"/>
        </w:tabs>
        <w:spacing w:line="360" w:lineRule="auto"/>
        <w:ind w:left="0" w:firstLine="0"/>
        <w:jc w:val="both"/>
        <w:rPr>
          <w:rFonts w:ascii="Trebuchet MS" w:hAnsi="Trebuchet MS"/>
          <w:i/>
          <w:sz w:val="22"/>
          <w:szCs w:val="22"/>
        </w:rPr>
      </w:pPr>
    </w:p>
    <w:p w14:paraId="0EF74857" w14:textId="77777777" w:rsidR="00822A09" w:rsidRPr="002F1017" w:rsidRDefault="00A26216" w:rsidP="009E1F77">
      <w:pPr>
        <w:pStyle w:val="Recuodecorpodetexto2"/>
        <w:widowControl w:val="0"/>
        <w:tabs>
          <w:tab w:val="left" w:pos="540"/>
        </w:tabs>
        <w:spacing w:line="360" w:lineRule="auto"/>
        <w:ind w:left="0" w:firstLine="0"/>
        <w:jc w:val="both"/>
        <w:rPr>
          <w:rFonts w:ascii="Trebuchet MS" w:hAnsi="Trebuchet MS"/>
          <w:sz w:val="22"/>
          <w:szCs w:val="22"/>
        </w:rPr>
      </w:pPr>
      <w:r w:rsidRPr="002F1017">
        <w:rPr>
          <w:rFonts w:ascii="Trebuchet MS" w:hAnsi="Trebuchet MS"/>
          <w:sz w:val="22"/>
          <w:szCs w:val="22"/>
        </w:rPr>
        <w:t xml:space="preserve">Vale mencionar que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originação dos Créditos Imobiliários. </w:t>
      </w:r>
    </w:p>
    <w:p w14:paraId="3F9EE53B" w14:textId="77777777" w:rsidR="00822A09" w:rsidRPr="002F1017" w:rsidRDefault="00822A09" w:rsidP="009E1F77">
      <w:pPr>
        <w:pStyle w:val="Recuodecorpodetexto2"/>
        <w:widowControl w:val="0"/>
        <w:tabs>
          <w:tab w:val="left" w:pos="540"/>
        </w:tabs>
        <w:spacing w:line="360" w:lineRule="auto"/>
        <w:ind w:left="0" w:firstLine="0"/>
        <w:jc w:val="both"/>
        <w:rPr>
          <w:rFonts w:ascii="Trebuchet MS" w:hAnsi="Trebuchet MS"/>
          <w:sz w:val="22"/>
          <w:szCs w:val="22"/>
        </w:rPr>
      </w:pPr>
    </w:p>
    <w:p w14:paraId="4DCCE80B" w14:textId="77777777" w:rsidR="00822A09" w:rsidRPr="002F1017" w:rsidRDefault="00A26216" w:rsidP="009E1F77">
      <w:pPr>
        <w:pStyle w:val="Recuodecorpodetexto2"/>
        <w:widowControl w:val="0"/>
        <w:tabs>
          <w:tab w:val="left" w:pos="540"/>
        </w:tabs>
        <w:spacing w:line="360" w:lineRule="auto"/>
        <w:ind w:left="0" w:firstLine="0"/>
        <w:jc w:val="both"/>
        <w:rPr>
          <w:rFonts w:ascii="Trebuchet MS" w:hAnsi="Trebuchet MS"/>
          <w:sz w:val="22"/>
          <w:szCs w:val="22"/>
        </w:rPr>
      </w:pPr>
      <w:r w:rsidRPr="002F1017">
        <w:rPr>
          <w:rFonts w:ascii="Trebuchet MS" w:hAnsi="Trebuchet MS"/>
          <w:sz w:val="22"/>
          <w:szCs w:val="22"/>
        </w:rPr>
        <w:t>Assim, na hipótese de o Imóvel ter se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w:t>
      </w:r>
    </w:p>
    <w:p w14:paraId="48EEBF25" w14:textId="77777777" w:rsidR="00822A09" w:rsidRPr="002F1017" w:rsidRDefault="00822A09" w:rsidP="009E1F77">
      <w:pPr>
        <w:pStyle w:val="Recuodecorpodetexto2"/>
        <w:widowControl w:val="0"/>
        <w:tabs>
          <w:tab w:val="left" w:pos="540"/>
        </w:tabs>
        <w:spacing w:line="360" w:lineRule="auto"/>
        <w:ind w:left="0"/>
        <w:jc w:val="both"/>
        <w:rPr>
          <w:rFonts w:ascii="Trebuchet MS" w:hAnsi="Trebuchet MS"/>
          <w:sz w:val="22"/>
          <w:szCs w:val="22"/>
        </w:rPr>
      </w:pPr>
    </w:p>
    <w:p w14:paraId="0A27BD6B"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72" w:name="_Toc171650328"/>
      <w:r w:rsidRPr="002F1017">
        <w:rPr>
          <w:rFonts w:ascii="Trebuchet MS" w:hAnsi="Trebuchet MS"/>
          <w:b w:val="0"/>
          <w:bCs w:val="0"/>
          <w:i/>
          <w:sz w:val="22"/>
          <w:szCs w:val="22"/>
          <w:lang w:val="pt-BR" w:eastAsia="en-US"/>
        </w:rPr>
        <w:t>Risco de conflito de interesses da CAIXA.</w:t>
      </w:r>
      <w:bookmarkEnd w:id="172"/>
      <w:r w:rsidRPr="002F1017">
        <w:rPr>
          <w:rFonts w:ascii="Trebuchet MS" w:hAnsi="Trebuchet MS"/>
          <w:b w:val="0"/>
          <w:bCs w:val="0"/>
          <w:i/>
          <w:sz w:val="22"/>
          <w:szCs w:val="22"/>
          <w:lang w:val="pt-BR" w:eastAsia="en-US"/>
        </w:rPr>
        <w:t xml:space="preserve"> </w:t>
      </w:r>
    </w:p>
    <w:p w14:paraId="319A7695" w14:textId="77777777" w:rsidR="00822A09" w:rsidRPr="002F1017" w:rsidRDefault="00822A09" w:rsidP="00C05B53">
      <w:pPr>
        <w:widowControl w:val="0"/>
        <w:spacing w:line="360" w:lineRule="auto"/>
        <w:jc w:val="both"/>
        <w:rPr>
          <w:rFonts w:ascii="Trebuchet MS" w:hAnsi="Trebuchet MS"/>
          <w:sz w:val="22"/>
          <w:szCs w:val="22"/>
        </w:rPr>
      </w:pPr>
    </w:p>
    <w:p w14:paraId="0DC3FB43" w14:textId="77777777" w:rsidR="00822A09" w:rsidRPr="002F1017" w:rsidRDefault="00A26216" w:rsidP="00C05B53">
      <w:pPr>
        <w:widowControl w:val="0"/>
        <w:shd w:val="clear" w:color="auto" w:fill="FFFFFF"/>
        <w:tabs>
          <w:tab w:val="left" w:pos="540"/>
        </w:tabs>
        <w:spacing w:line="360" w:lineRule="auto"/>
        <w:jc w:val="both"/>
        <w:rPr>
          <w:rFonts w:ascii="Trebuchet MS" w:hAnsi="Trebuchet MS"/>
          <w:sz w:val="22"/>
          <w:szCs w:val="22"/>
        </w:rPr>
      </w:pPr>
      <w:r w:rsidRPr="002F1017">
        <w:rPr>
          <w:rFonts w:ascii="Trebuchet MS" w:hAnsi="Trebuchet MS"/>
          <w:sz w:val="22"/>
          <w:szCs w:val="22"/>
          <w:lang w:eastAsia="pt-BR"/>
        </w:rPr>
        <w:t xml:space="preserve">A CAIXA figura na operação como originadora dos Créditos Imobiliários, cedente dos Créditos Imobiliários, </w:t>
      </w:r>
      <w:r w:rsidRPr="002F1017">
        <w:rPr>
          <w:rFonts w:ascii="Trebuchet MS" w:hAnsi="Trebuchet MS"/>
          <w:i/>
          <w:sz w:val="22"/>
          <w:szCs w:val="22"/>
          <w:lang w:eastAsia="pt-BR"/>
        </w:rPr>
        <w:t>Servicer</w:t>
      </w:r>
      <w:r w:rsidRPr="002F1017">
        <w:rPr>
          <w:rFonts w:ascii="Trebuchet MS" w:hAnsi="Trebuchet MS"/>
          <w:sz w:val="22"/>
          <w:szCs w:val="22"/>
          <w:lang w:eastAsia="pt-BR"/>
        </w:rPr>
        <w:t>, instituição custodiante das CCI Cartulares e banco cobrador dos Créditos Imobiliários, instituição líder da distribuição dos CRI.</w:t>
      </w:r>
    </w:p>
    <w:p w14:paraId="328AF79B" w14:textId="77777777" w:rsidR="00822A09" w:rsidRPr="002F1017" w:rsidRDefault="00822A09" w:rsidP="00C05B53">
      <w:pPr>
        <w:widowControl w:val="0"/>
        <w:shd w:val="clear" w:color="auto" w:fill="FFFFFF"/>
        <w:tabs>
          <w:tab w:val="left" w:pos="540"/>
        </w:tabs>
        <w:spacing w:line="360" w:lineRule="auto"/>
        <w:jc w:val="both"/>
        <w:rPr>
          <w:rFonts w:ascii="Trebuchet MS" w:hAnsi="Trebuchet MS"/>
          <w:sz w:val="22"/>
          <w:szCs w:val="22"/>
        </w:rPr>
      </w:pPr>
    </w:p>
    <w:p w14:paraId="1849CCFA" w14:textId="77777777" w:rsidR="00822A09" w:rsidRPr="002F1017" w:rsidRDefault="00A26216" w:rsidP="00C05B53">
      <w:pPr>
        <w:widowControl w:val="0"/>
        <w:shd w:val="clear" w:color="auto" w:fill="FFFFFF"/>
        <w:tabs>
          <w:tab w:val="left" w:pos="540"/>
        </w:tabs>
        <w:spacing w:line="360" w:lineRule="auto"/>
        <w:jc w:val="both"/>
        <w:rPr>
          <w:rFonts w:ascii="Trebuchet MS" w:hAnsi="Trebuchet MS"/>
          <w:sz w:val="22"/>
          <w:szCs w:val="22"/>
          <w:lang w:eastAsia="pt-BR"/>
        </w:rPr>
      </w:pPr>
      <w:r w:rsidRPr="002F1017">
        <w:rPr>
          <w:rFonts w:ascii="Trebuchet MS" w:hAnsi="Trebuchet MS"/>
          <w:sz w:val="22"/>
          <w:szCs w:val="22"/>
          <w:lang w:eastAsia="pt-BR"/>
        </w:rPr>
        <w:t>Neste sentido, o fato de a CAIXA figurar nas posições acima mencionadas pode eventualmente acarretar em conflito de interesses no desenvolvimento das atividades de cessão de créditos, cobrança e administração dos Créditos Imobiliários e distribuição dos CRI.</w:t>
      </w:r>
    </w:p>
    <w:p w14:paraId="62495A3A" w14:textId="77777777" w:rsidR="00822A09" w:rsidRPr="002F1017" w:rsidRDefault="00822A09" w:rsidP="00C05B53">
      <w:pPr>
        <w:widowControl w:val="0"/>
        <w:shd w:val="clear" w:color="auto" w:fill="FFFFFF"/>
        <w:tabs>
          <w:tab w:val="left" w:pos="540"/>
        </w:tabs>
        <w:spacing w:line="360" w:lineRule="auto"/>
        <w:jc w:val="both"/>
        <w:rPr>
          <w:rFonts w:ascii="Trebuchet MS" w:hAnsi="Trebuchet MS"/>
          <w:sz w:val="22"/>
          <w:szCs w:val="22"/>
          <w:lang w:eastAsia="pt-BR"/>
        </w:rPr>
      </w:pPr>
    </w:p>
    <w:p w14:paraId="331740E2" w14:textId="77777777" w:rsidR="00822A09" w:rsidRPr="002F1017" w:rsidRDefault="00A26216" w:rsidP="00C05B53">
      <w:pPr>
        <w:widowControl w:val="0"/>
        <w:shd w:val="clear" w:color="auto" w:fill="FFFFFF"/>
        <w:tabs>
          <w:tab w:val="left" w:pos="540"/>
        </w:tabs>
        <w:spacing w:line="360" w:lineRule="auto"/>
        <w:jc w:val="both"/>
        <w:rPr>
          <w:rFonts w:ascii="Trebuchet MS" w:hAnsi="Trebuchet MS"/>
          <w:sz w:val="22"/>
          <w:szCs w:val="22"/>
          <w:lang w:eastAsia="pt-BR"/>
        </w:rPr>
      </w:pPr>
      <w:r w:rsidRPr="002F1017">
        <w:rPr>
          <w:rFonts w:ascii="Trebuchet MS" w:hAnsi="Trebuchet MS"/>
          <w:sz w:val="22"/>
          <w:szCs w:val="22"/>
          <w:lang w:eastAsia="pt-BR"/>
        </w:rPr>
        <w:t xml:space="preserve">Adicionalmente, eventuais mudanças na legislação que venham afetar os negócios da CAIXA poderão causar impacto negativo aos titulares dos CRI. </w:t>
      </w:r>
    </w:p>
    <w:p w14:paraId="1E20E177" w14:textId="77777777" w:rsidR="00822A09" w:rsidRPr="002F1017" w:rsidRDefault="00822A09" w:rsidP="00C05B53">
      <w:pPr>
        <w:widowControl w:val="0"/>
        <w:shd w:val="clear" w:color="auto" w:fill="FFFFFF"/>
        <w:tabs>
          <w:tab w:val="left" w:pos="540"/>
        </w:tabs>
        <w:spacing w:line="360" w:lineRule="auto"/>
        <w:jc w:val="both"/>
        <w:rPr>
          <w:rFonts w:ascii="Trebuchet MS" w:hAnsi="Trebuchet MS"/>
          <w:sz w:val="22"/>
          <w:szCs w:val="22"/>
          <w:lang w:eastAsia="pt-BR"/>
        </w:rPr>
      </w:pPr>
    </w:p>
    <w:p w14:paraId="6E765105" w14:textId="77777777" w:rsidR="00822A09" w:rsidRPr="002F1017" w:rsidRDefault="00A26216" w:rsidP="00C05B53">
      <w:pPr>
        <w:widowControl w:val="0"/>
        <w:shd w:val="clear" w:color="auto" w:fill="FFFFFF"/>
        <w:tabs>
          <w:tab w:val="left" w:pos="540"/>
        </w:tabs>
        <w:spacing w:line="360" w:lineRule="auto"/>
        <w:jc w:val="both"/>
        <w:rPr>
          <w:rFonts w:ascii="Trebuchet MS" w:hAnsi="Trebuchet MS"/>
          <w:i/>
          <w:sz w:val="22"/>
          <w:szCs w:val="22"/>
          <w:lang w:eastAsia="pt-BR"/>
        </w:rPr>
      </w:pPr>
      <w:r w:rsidRPr="002F1017">
        <w:rPr>
          <w:rFonts w:ascii="Trebuchet MS" w:hAnsi="Trebuchet MS"/>
          <w:i/>
          <w:sz w:val="22"/>
          <w:szCs w:val="22"/>
          <w:lang w:eastAsia="pt-BR"/>
        </w:rPr>
        <w:t xml:space="preserve">Risco de negociação dos Contratos de Financiamento </w:t>
      </w:r>
    </w:p>
    <w:p w14:paraId="4C0F0EE6" w14:textId="77777777" w:rsidR="00822A09" w:rsidRPr="002F1017" w:rsidRDefault="00822A09" w:rsidP="00C05B53">
      <w:pPr>
        <w:widowControl w:val="0"/>
        <w:tabs>
          <w:tab w:val="left" w:pos="540"/>
        </w:tabs>
        <w:spacing w:line="360" w:lineRule="auto"/>
        <w:jc w:val="both"/>
        <w:rPr>
          <w:rFonts w:ascii="Trebuchet MS" w:hAnsi="Trebuchet MS"/>
          <w:sz w:val="22"/>
          <w:szCs w:val="22"/>
        </w:rPr>
      </w:pPr>
    </w:p>
    <w:p w14:paraId="78BB5E8D" w14:textId="77777777" w:rsidR="00822A09" w:rsidRPr="002F1017" w:rsidRDefault="00A26216" w:rsidP="00C05B53">
      <w:pPr>
        <w:widowControl w:val="0"/>
        <w:tabs>
          <w:tab w:val="left" w:pos="540"/>
        </w:tabs>
        <w:spacing w:line="360" w:lineRule="auto"/>
        <w:jc w:val="both"/>
        <w:rPr>
          <w:rFonts w:ascii="Trebuchet MS" w:hAnsi="Trebuchet MS" w:cs="Arial"/>
          <w:sz w:val="22"/>
          <w:szCs w:val="22"/>
        </w:rPr>
      </w:pPr>
      <w:r w:rsidRPr="002F1017">
        <w:rPr>
          <w:rFonts w:ascii="Trebuchet MS" w:hAnsi="Trebuchet MS"/>
          <w:sz w:val="22"/>
          <w:szCs w:val="22"/>
        </w:rPr>
        <w:t xml:space="preserve">A CAIXA, nos termos dos Contratos de Financiamento e da Escritura de Cessão, pode renegociar os Créditos Imobiliários nas seguintes situações: </w:t>
      </w:r>
      <w:r w:rsidRPr="002F1017">
        <w:rPr>
          <w:rFonts w:ascii="Trebuchet MS" w:hAnsi="Trebuchet MS" w:cs="Arial"/>
          <w:sz w:val="22"/>
          <w:szCs w:val="22"/>
        </w:rPr>
        <w:t>(i)incorporação de débitos em atraso ao saldo devedor; (ii) acordo para parcelamento de débitos em atraso; (iii) redução do prazo, não decorrente de amortização extraordinária; (iv) dispensa de saldos residuais, quando os valores destes não justificarem os custos de cobrança ou de manutenção; (v) dispensa de juros moratórios e multas na regularização de débitos em atraso; (vi) dilatação do prazo original para pagamento de eventual saldo residual, desde que limitando-se à data de vencimento dos CRI; e (vii) alteração de data de vencimento, da prestação mensal. Desta forma, ainda que o valor devido por cada um dos Devedores não possa ser alterado, a negociação dos Contratos poderá ocasionar o atraso e/ou a alteração no pagamento de determinados Contratos, o que poderá prejudicar o fluxo originário dos CRI.</w:t>
      </w:r>
    </w:p>
    <w:p w14:paraId="47272EA0" w14:textId="77777777" w:rsidR="00822A09" w:rsidRPr="002F1017" w:rsidRDefault="00822A09" w:rsidP="00C05B53">
      <w:pPr>
        <w:widowControl w:val="0"/>
        <w:tabs>
          <w:tab w:val="left" w:pos="540"/>
        </w:tabs>
        <w:spacing w:line="360" w:lineRule="auto"/>
        <w:jc w:val="both"/>
        <w:rPr>
          <w:rFonts w:ascii="Trebuchet MS" w:hAnsi="Trebuchet MS"/>
          <w:sz w:val="22"/>
          <w:szCs w:val="22"/>
        </w:rPr>
      </w:pPr>
    </w:p>
    <w:p w14:paraId="45347D14" w14:textId="77777777" w:rsidR="00822A09" w:rsidRPr="002F1017" w:rsidRDefault="00A26216" w:rsidP="00C05B53">
      <w:pPr>
        <w:widowControl w:val="0"/>
        <w:tabs>
          <w:tab w:val="left" w:pos="540"/>
        </w:tabs>
        <w:spacing w:line="360" w:lineRule="auto"/>
        <w:jc w:val="both"/>
        <w:rPr>
          <w:rFonts w:ascii="Trebuchet MS" w:hAnsi="Trebuchet MS"/>
          <w:i/>
          <w:sz w:val="22"/>
          <w:szCs w:val="22"/>
        </w:rPr>
      </w:pPr>
      <w:r w:rsidRPr="002F1017">
        <w:rPr>
          <w:rFonts w:ascii="Trebuchet MS" w:hAnsi="Trebuchet MS"/>
          <w:i/>
          <w:sz w:val="22"/>
          <w:szCs w:val="22"/>
        </w:rPr>
        <w:t xml:space="preserve">Riscos relacionados ao Servicer </w:t>
      </w:r>
    </w:p>
    <w:p w14:paraId="09AF30A6" w14:textId="77777777" w:rsidR="00822A09" w:rsidRPr="002F1017" w:rsidRDefault="00822A09" w:rsidP="00C05B53">
      <w:pPr>
        <w:widowControl w:val="0"/>
        <w:tabs>
          <w:tab w:val="left" w:pos="540"/>
        </w:tabs>
        <w:spacing w:line="360" w:lineRule="auto"/>
        <w:jc w:val="both"/>
        <w:rPr>
          <w:rFonts w:ascii="Trebuchet MS" w:hAnsi="Trebuchet MS"/>
          <w:sz w:val="22"/>
          <w:szCs w:val="22"/>
        </w:rPr>
      </w:pPr>
    </w:p>
    <w:p w14:paraId="20EA159E" w14:textId="77777777" w:rsidR="00822A09" w:rsidRPr="002F1017" w:rsidRDefault="00A26216" w:rsidP="00C05B53">
      <w:pPr>
        <w:widowControl w:val="0"/>
        <w:tabs>
          <w:tab w:val="left" w:pos="540"/>
        </w:tabs>
        <w:spacing w:line="360" w:lineRule="auto"/>
        <w:jc w:val="both"/>
        <w:rPr>
          <w:rFonts w:ascii="Trebuchet MS" w:hAnsi="Trebuchet MS"/>
          <w:sz w:val="22"/>
          <w:szCs w:val="22"/>
        </w:rPr>
      </w:pPr>
      <w:bookmarkStart w:id="173" w:name="_DV_M688"/>
      <w:bookmarkEnd w:id="173"/>
      <w:r w:rsidRPr="002F1017">
        <w:rPr>
          <w:rFonts w:ascii="Trebuchet MS" w:hAnsi="Trebuchet MS"/>
          <w:sz w:val="22"/>
          <w:szCs w:val="22"/>
        </w:rPr>
        <w:t xml:space="preserve">Tendo em vista que o </w:t>
      </w:r>
      <w:r w:rsidRPr="002F1017">
        <w:rPr>
          <w:rFonts w:ascii="Trebuchet MS" w:hAnsi="Trebuchet MS"/>
          <w:i/>
          <w:sz w:val="22"/>
          <w:szCs w:val="22"/>
        </w:rPr>
        <w:t>Servicer</w:t>
      </w:r>
      <w:r w:rsidRPr="002F1017">
        <w:rPr>
          <w:rFonts w:ascii="Trebuchet MS" w:hAnsi="Trebuchet MS"/>
          <w:sz w:val="22"/>
          <w:szCs w:val="22"/>
        </w:rPr>
        <w:t xml:space="preserve"> é responsável pela administração dos Créditos Imobiliários e pela cobrança das parcelas dos Contratos de Financiamento, tendo, ainda, relacionamento comercial com os Devedores, (i) caso o Servicer, por alguma razão, deixe de prestar os serviços de administração e cobrança dos Créditos Imobiliários para a Emissora, o fluxo de pagamento dos Créditos Imobiliários poderá ser prejudicado; e (ii) deve-se considerar que os serviços contratados pela Emissora também são prestados pelo </w:t>
      </w:r>
      <w:r w:rsidRPr="002F1017">
        <w:rPr>
          <w:rFonts w:ascii="Trebuchet MS" w:hAnsi="Trebuchet MS"/>
          <w:i/>
          <w:sz w:val="22"/>
          <w:szCs w:val="22"/>
        </w:rPr>
        <w:t>Servicer</w:t>
      </w:r>
      <w:r w:rsidRPr="002F1017">
        <w:rPr>
          <w:rFonts w:ascii="Trebuchet MS" w:hAnsi="Trebuchet MS"/>
          <w:sz w:val="22"/>
          <w:szCs w:val="22"/>
        </w:rPr>
        <w:t xml:space="preserve"> a outras empresas e para a própria CAIXA, na qualidade de credora de outros financiamentos, sendo que não há como assegurar a prioridade por parte do </w:t>
      </w:r>
      <w:r w:rsidRPr="002F1017">
        <w:rPr>
          <w:rFonts w:ascii="Trebuchet MS" w:hAnsi="Trebuchet MS"/>
          <w:i/>
          <w:sz w:val="22"/>
          <w:szCs w:val="22"/>
        </w:rPr>
        <w:t>Servicer</w:t>
      </w:r>
      <w:r w:rsidRPr="002F1017">
        <w:rPr>
          <w:rFonts w:ascii="Trebuchet MS" w:hAnsi="Trebuchet MS"/>
          <w:sz w:val="22"/>
          <w:szCs w:val="22"/>
        </w:rPr>
        <w:t xml:space="preserve"> em relação aos procedimentos de administração e cobrança dos Créditos Imobiliários. Adicionalmente, dado que os valores relacionados aos Créditos Imobiliários são depositados previamente na conta corrente do Servicer para posterior repasse para a Emissora, no prazo de até 2 dias úteis conforme Escritura de Cessão, não há como garantir que tais valores serão repassados nesse prazo, bem como de que eventuais outros problemas aplicáveis ao Servicer (sejam operacionais ou jurídicos) venham a impactar na remuneração dos titulares dos CRI.</w:t>
      </w:r>
    </w:p>
    <w:p w14:paraId="4F4C028C" w14:textId="77777777" w:rsidR="00822A09" w:rsidRPr="002F1017" w:rsidRDefault="00822A09" w:rsidP="00C05B53">
      <w:pPr>
        <w:pStyle w:val="N"/>
        <w:widowControl w:val="0"/>
        <w:spacing w:line="360" w:lineRule="auto"/>
        <w:rPr>
          <w:rFonts w:ascii="Trebuchet MS" w:hAnsi="Trebuchet MS"/>
          <w:color w:val="000000"/>
          <w:szCs w:val="22"/>
          <w:lang w:val="pt-BR"/>
        </w:rPr>
      </w:pPr>
    </w:p>
    <w:p w14:paraId="320A9EE2"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74" w:name="_Toc171650329"/>
      <w:r w:rsidRPr="002F1017">
        <w:rPr>
          <w:rFonts w:ascii="Trebuchet MS" w:hAnsi="Trebuchet MS"/>
          <w:b w:val="0"/>
          <w:bCs w:val="0"/>
          <w:i/>
          <w:sz w:val="22"/>
          <w:szCs w:val="22"/>
          <w:lang w:val="pt-BR" w:eastAsia="en-US"/>
        </w:rPr>
        <w:t>Risco da existência de Credores Privilegiados</w:t>
      </w:r>
      <w:bookmarkEnd w:id="174"/>
    </w:p>
    <w:p w14:paraId="5C7E1EC3" w14:textId="77777777" w:rsidR="00822A09" w:rsidRPr="002F1017" w:rsidRDefault="00822A09" w:rsidP="009E1F77">
      <w:pPr>
        <w:widowControl w:val="0"/>
        <w:autoSpaceDE w:val="0"/>
        <w:autoSpaceDN w:val="0"/>
        <w:adjustRightInd w:val="0"/>
        <w:spacing w:line="360" w:lineRule="auto"/>
        <w:jc w:val="both"/>
        <w:rPr>
          <w:rFonts w:ascii="Trebuchet MS" w:hAnsi="Trebuchet MS"/>
          <w:sz w:val="22"/>
          <w:szCs w:val="22"/>
        </w:rPr>
      </w:pPr>
    </w:p>
    <w:p w14:paraId="6D6F16CC" w14:textId="77777777" w:rsidR="00822A09" w:rsidRPr="002F1017" w:rsidRDefault="00A26216" w:rsidP="009E1F77">
      <w:pPr>
        <w:widowControl w:val="0"/>
        <w:autoSpaceDE w:val="0"/>
        <w:autoSpaceDN w:val="0"/>
        <w:adjustRightInd w:val="0"/>
        <w:spacing w:line="360" w:lineRule="auto"/>
        <w:jc w:val="both"/>
        <w:rPr>
          <w:rFonts w:ascii="Trebuchet MS" w:hAnsi="Trebuchet MS"/>
          <w:sz w:val="22"/>
          <w:szCs w:val="22"/>
        </w:rPr>
      </w:pPr>
      <w:r w:rsidRPr="002F1017">
        <w:rPr>
          <w:rFonts w:ascii="Trebuchet MS" w:hAnsi="Trebuchet MS"/>
          <w:sz w:val="22"/>
          <w:szCs w:val="22"/>
        </w:rPr>
        <w:t xml:space="preserve">A Medida Provisória n.º 2.158-35, de 24 de agosto de 2001, ainda em vigor, em seu artigo 76, estabelece que </w:t>
      </w:r>
      <w:r w:rsidR="006761A9" w:rsidRPr="002F1017">
        <w:rPr>
          <w:rFonts w:ascii="Trebuchet MS" w:hAnsi="Trebuchet MS"/>
          <w:sz w:val="22"/>
          <w:szCs w:val="22"/>
        </w:rPr>
        <w:t>“</w:t>
      </w:r>
      <w:r w:rsidRPr="002F1017">
        <w:rPr>
          <w:rFonts w:ascii="Trebuchet MS" w:hAnsi="Trebuchet MS"/>
          <w:sz w:val="22"/>
          <w:szCs w:val="22"/>
        </w:rPr>
        <w:t>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w:t>
      </w:r>
      <w:r w:rsidR="006761A9" w:rsidRPr="002F1017">
        <w:rPr>
          <w:rFonts w:ascii="Trebuchet MS" w:hAnsi="Trebuchet MS"/>
          <w:sz w:val="22"/>
          <w:szCs w:val="22"/>
        </w:rPr>
        <w:t>”</w:t>
      </w:r>
      <w:r w:rsidRPr="002F1017">
        <w:rPr>
          <w:rFonts w:ascii="Trebuchet MS" w:hAnsi="Trebuchet MS"/>
          <w:sz w:val="22"/>
          <w:szCs w:val="22"/>
        </w:rPr>
        <w:t xml:space="preserve">. Ademais, em seu parágrafo único, ela prevê que </w:t>
      </w:r>
      <w:r w:rsidR="006761A9" w:rsidRPr="002F1017">
        <w:rPr>
          <w:rFonts w:ascii="Trebuchet MS" w:hAnsi="Trebuchet MS"/>
          <w:sz w:val="22"/>
          <w:szCs w:val="22"/>
        </w:rPr>
        <w:t>“</w:t>
      </w:r>
      <w:r w:rsidRPr="002F1017">
        <w:rPr>
          <w:rFonts w:ascii="Trebuchet MS" w:hAnsi="Trebuchet MS"/>
          <w:sz w:val="22"/>
          <w:szCs w:val="22"/>
        </w:rPr>
        <w:t>desta forma permanecem respondendo pelos débitos ali referidos a totalidade dos bens e das rendas do sujeito passivo, seu espólio ou sua massa falida, inclusive os que tenham sido objeto de separação ou afetação</w:t>
      </w:r>
      <w:r w:rsidR="006761A9" w:rsidRPr="002F1017">
        <w:rPr>
          <w:rFonts w:ascii="Trebuchet MS" w:hAnsi="Trebuchet MS"/>
          <w:sz w:val="22"/>
          <w:szCs w:val="22"/>
        </w:rPr>
        <w:t>”</w:t>
      </w:r>
      <w:r w:rsidRPr="002F1017">
        <w:rPr>
          <w:rFonts w:ascii="Trebuchet MS" w:hAnsi="Trebuchet MS"/>
          <w:sz w:val="22"/>
          <w:szCs w:val="22"/>
        </w:rPr>
        <w:t>.</w:t>
      </w:r>
    </w:p>
    <w:p w14:paraId="59CA88E4" w14:textId="77777777" w:rsidR="00822A09" w:rsidRPr="002F1017" w:rsidRDefault="00822A09" w:rsidP="009E1F77">
      <w:pPr>
        <w:widowControl w:val="0"/>
        <w:autoSpaceDE w:val="0"/>
        <w:autoSpaceDN w:val="0"/>
        <w:adjustRightInd w:val="0"/>
        <w:spacing w:line="360" w:lineRule="auto"/>
        <w:jc w:val="both"/>
        <w:rPr>
          <w:rFonts w:ascii="Trebuchet MS" w:hAnsi="Trebuchet MS"/>
          <w:sz w:val="22"/>
          <w:szCs w:val="22"/>
        </w:rPr>
      </w:pPr>
    </w:p>
    <w:p w14:paraId="49F28B8A" w14:textId="77777777" w:rsidR="00822A09" w:rsidRPr="002F1017" w:rsidRDefault="00A26216" w:rsidP="009E1F77">
      <w:pPr>
        <w:pStyle w:val="Recuodecorpodetexto2"/>
        <w:widowControl w:val="0"/>
        <w:tabs>
          <w:tab w:val="left" w:pos="540"/>
        </w:tabs>
        <w:spacing w:line="360" w:lineRule="auto"/>
        <w:ind w:left="0" w:firstLine="0"/>
        <w:jc w:val="both"/>
        <w:rPr>
          <w:rFonts w:ascii="Trebuchet MS" w:hAnsi="Trebuchet MS"/>
          <w:sz w:val="22"/>
          <w:szCs w:val="22"/>
        </w:rPr>
      </w:pPr>
      <w:r w:rsidRPr="002F1017">
        <w:rPr>
          <w:rFonts w:ascii="Trebuchet MS" w:hAnsi="Trebuchet MS"/>
          <w:sz w:val="22"/>
          <w:szCs w:val="22"/>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78DFF882" w14:textId="77777777" w:rsidR="00822A09" w:rsidRPr="002F1017" w:rsidRDefault="00822A09" w:rsidP="009E1F77">
      <w:pPr>
        <w:pStyle w:val="N"/>
        <w:widowControl w:val="0"/>
        <w:spacing w:line="360" w:lineRule="auto"/>
        <w:rPr>
          <w:rFonts w:ascii="Trebuchet MS" w:hAnsi="Trebuchet MS"/>
          <w:i/>
          <w:color w:val="000000"/>
          <w:szCs w:val="22"/>
          <w:lang w:val="pt-BR"/>
        </w:rPr>
      </w:pPr>
    </w:p>
    <w:p w14:paraId="434D8917" w14:textId="77777777" w:rsidR="00822A09" w:rsidRPr="002F1017" w:rsidRDefault="00A26216" w:rsidP="009E1F77">
      <w:pPr>
        <w:pStyle w:val="Ttulo2"/>
        <w:keepNext w:val="0"/>
        <w:widowControl w:val="0"/>
        <w:spacing w:line="360" w:lineRule="auto"/>
        <w:jc w:val="both"/>
        <w:rPr>
          <w:rFonts w:ascii="Trebuchet MS" w:hAnsi="Trebuchet MS"/>
          <w:b w:val="0"/>
          <w:bCs w:val="0"/>
          <w:i/>
          <w:sz w:val="22"/>
          <w:szCs w:val="22"/>
          <w:lang w:val="pt-BR" w:eastAsia="en-US"/>
        </w:rPr>
      </w:pPr>
      <w:bookmarkStart w:id="175" w:name="_Toc171650330"/>
      <w:r w:rsidRPr="002F1017">
        <w:rPr>
          <w:rFonts w:ascii="Trebuchet MS" w:hAnsi="Trebuchet MS"/>
          <w:b w:val="0"/>
          <w:bCs w:val="0"/>
          <w:i/>
          <w:sz w:val="22"/>
          <w:szCs w:val="22"/>
          <w:lang w:val="pt-BR" w:eastAsia="en-US"/>
        </w:rPr>
        <w:t>Risco de conflito de competência</w:t>
      </w:r>
      <w:bookmarkEnd w:id="175"/>
    </w:p>
    <w:p w14:paraId="1091068F" w14:textId="77777777" w:rsidR="00822A09" w:rsidRPr="002F1017" w:rsidRDefault="00822A09" w:rsidP="00EA05BD">
      <w:pPr>
        <w:pStyle w:val="Corpodetexto"/>
        <w:spacing w:line="360" w:lineRule="auto"/>
        <w:rPr>
          <w:rFonts w:ascii="Trebuchet MS" w:hAnsi="Trebuchet MS"/>
          <w:b w:val="0"/>
          <w:snapToGrid w:val="0"/>
          <w:sz w:val="22"/>
          <w:szCs w:val="22"/>
        </w:rPr>
      </w:pPr>
    </w:p>
    <w:p w14:paraId="26B54F34" w14:textId="77777777" w:rsidR="00822A09" w:rsidRPr="002F1017" w:rsidRDefault="00A26216" w:rsidP="009E1F77">
      <w:pPr>
        <w:pStyle w:val="Corpodetexto2"/>
        <w:widowControl w:val="0"/>
        <w:spacing w:line="360" w:lineRule="auto"/>
        <w:rPr>
          <w:rFonts w:ascii="Trebuchet MS" w:hAnsi="Trebuchet MS"/>
          <w:snapToGrid w:val="0"/>
          <w:sz w:val="22"/>
          <w:szCs w:val="22"/>
        </w:rPr>
      </w:pPr>
      <w:r w:rsidRPr="002F1017">
        <w:rPr>
          <w:rFonts w:ascii="Trebuchet MS" w:hAnsi="Trebuchet MS"/>
          <w:snapToGrid w:val="0"/>
          <w:sz w:val="22"/>
          <w:szCs w:val="22"/>
        </w:rPr>
        <w:t xml:space="preserve">As discussões que envolvem a CAIXA têm como foro elegível para resolução de litígio ou controvérsia a Justiça Federal, conforme previsto no Contrato de </w:t>
      </w:r>
      <w:r w:rsidRPr="002F1017">
        <w:rPr>
          <w:rFonts w:ascii="Trebuchet MS" w:hAnsi="Trebuchet MS"/>
          <w:i/>
          <w:snapToGrid w:val="0"/>
          <w:sz w:val="22"/>
          <w:szCs w:val="22"/>
        </w:rPr>
        <w:t>Servicing</w:t>
      </w:r>
      <w:r w:rsidRPr="002F1017">
        <w:rPr>
          <w:rFonts w:ascii="Trebuchet MS" w:hAnsi="Trebuchet MS"/>
          <w:snapToGrid w:val="0"/>
          <w:sz w:val="22"/>
          <w:szCs w:val="22"/>
        </w:rPr>
        <w:t xml:space="preserve"> e Cobrança, no Contrato de Distribuição e na Escritura de Cessão. No entanto, o Termo de Securitização e a Escritura de Emissão de CCI estabelecem que todo litígio ou controvérsia originário ou decorrente dos respectivos contratos será decidido por arbitragem. Visto isso, a instituição do foro da Justiça Federal para alguns documentos e a instituição da arbitragem para outros pode </w:t>
      </w:r>
      <w:r w:rsidRPr="002F1017">
        <w:rPr>
          <w:rFonts w:ascii="Trebuchet MS" w:hAnsi="Trebuchet MS"/>
          <w:snapToGrid w:val="0"/>
          <w:sz w:val="22"/>
          <w:szCs w:val="22"/>
          <w:lang w:val="pt-BR"/>
        </w:rPr>
        <w:t>o</w:t>
      </w:r>
      <w:r w:rsidRPr="002F1017">
        <w:rPr>
          <w:rFonts w:ascii="Trebuchet MS" w:hAnsi="Trebuchet MS"/>
          <w:snapToGrid w:val="0"/>
          <w:sz w:val="22"/>
          <w:szCs w:val="22"/>
        </w:rPr>
        <w:t>casionar um conflito de competências e dificuldades para decidir qual o foro será o elegível para a solução de controvérsias, o que acarretará, por consequência, aumento do prazo para solução da demanda. Deste modo, se decido que o foro competente é a Justiça Federal, uma das principais características da arbitragem, que é a celeridade para resolução de conflitos, estará comprometida.</w:t>
      </w:r>
    </w:p>
    <w:p w14:paraId="14AC3AA9" w14:textId="77777777" w:rsidR="00822A09" w:rsidRPr="002F1017" w:rsidRDefault="00822A09" w:rsidP="009E1F77">
      <w:pPr>
        <w:pStyle w:val="Corpodetexto2"/>
        <w:widowControl w:val="0"/>
        <w:spacing w:line="360" w:lineRule="auto"/>
        <w:rPr>
          <w:rFonts w:ascii="Trebuchet MS" w:hAnsi="Trebuchet MS"/>
          <w:snapToGrid w:val="0"/>
          <w:sz w:val="22"/>
          <w:szCs w:val="22"/>
        </w:rPr>
      </w:pPr>
    </w:p>
    <w:p w14:paraId="2E5324C9" w14:textId="77777777" w:rsidR="00822A09" w:rsidRPr="002F1017" w:rsidRDefault="00A26216" w:rsidP="009E1F77">
      <w:pPr>
        <w:pStyle w:val="Corpodetexto2"/>
        <w:widowControl w:val="0"/>
        <w:spacing w:line="360" w:lineRule="auto"/>
        <w:rPr>
          <w:rFonts w:ascii="Trebuchet MS" w:hAnsi="Trebuchet MS"/>
          <w:i/>
          <w:snapToGrid w:val="0"/>
          <w:sz w:val="22"/>
          <w:szCs w:val="22"/>
        </w:rPr>
      </w:pPr>
      <w:r w:rsidRPr="002F1017">
        <w:rPr>
          <w:rFonts w:ascii="Trebuchet MS" w:hAnsi="Trebuchet MS"/>
          <w:i/>
          <w:snapToGrid w:val="0"/>
          <w:sz w:val="22"/>
          <w:szCs w:val="22"/>
        </w:rPr>
        <w:t>Risco de Questionamentos Judiciais dos contratos de financiamento</w:t>
      </w:r>
    </w:p>
    <w:p w14:paraId="46B7001F" w14:textId="77777777" w:rsidR="00822A09" w:rsidRPr="002F1017" w:rsidRDefault="00822A09" w:rsidP="009E1F77">
      <w:pPr>
        <w:pStyle w:val="Corpodetexto2"/>
        <w:widowControl w:val="0"/>
        <w:spacing w:line="360" w:lineRule="auto"/>
        <w:rPr>
          <w:rFonts w:ascii="Trebuchet MS" w:hAnsi="Trebuchet MS"/>
          <w:snapToGrid w:val="0"/>
          <w:sz w:val="22"/>
          <w:szCs w:val="22"/>
        </w:rPr>
      </w:pPr>
    </w:p>
    <w:p w14:paraId="758C7B93" w14:textId="77777777" w:rsidR="00822A09" w:rsidRPr="002F1017" w:rsidRDefault="00A26216" w:rsidP="009E1F77">
      <w:pPr>
        <w:pStyle w:val="Corpodetexto2"/>
        <w:widowControl w:val="0"/>
        <w:spacing w:line="360" w:lineRule="auto"/>
        <w:rPr>
          <w:rFonts w:ascii="Trebuchet MS" w:hAnsi="Trebuchet MS"/>
          <w:snapToGrid w:val="0"/>
          <w:sz w:val="22"/>
          <w:szCs w:val="22"/>
        </w:rPr>
      </w:pPr>
      <w:bookmarkStart w:id="176" w:name="_DV_C71"/>
      <w:r w:rsidRPr="002F1017">
        <w:rPr>
          <w:rFonts w:ascii="Trebuchet MS" w:hAnsi="Trebuchet MS"/>
          <w:snapToGrid w:val="0"/>
          <w:sz w:val="22"/>
          <w:szCs w:val="22"/>
        </w:rPr>
        <w:t xml:space="preserve">Não obstante a legalidade e regularidade dos instrumentos contratuais que deram origem aos Créditos Imobiliários, não pode ser afastada a hipótese de que decisões judiciais futuras entendam pela ilegalidade de parte dos contratos dos quais derivam os Créditos Imobiliários cedidos, inclusive, mas não se limitando a legalidade da utilização Fator de Atualização dos Contratos – </w:t>
      </w:r>
      <w:r w:rsidR="006761A9" w:rsidRPr="002F1017">
        <w:rPr>
          <w:rFonts w:ascii="Trebuchet MS" w:hAnsi="Trebuchet MS"/>
          <w:snapToGrid w:val="0"/>
          <w:sz w:val="22"/>
          <w:szCs w:val="22"/>
        </w:rPr>
        <w:t>“</w:t>
      </w:r>
      <w:r w:rsidRPr="002F1017">
        <w:rPr>
          <w:rFonts w:ascii="Trebuchet MS" w:hAnsi="Trebuchet MS"/>
          <w:snapToGrid w:val="0"/>
          <w:sz w:val="22"/>
          <w:szCs w:val="22"/>
        </w:rPr>
        <w:t>TR</w:t>
      </w:r>
      <w:r w:rsidR="006761A9" w:rsidRPr="002F1017">
        <w:rPr>
          <w:rFonts w:ascii="Trebuchet MS" w:hAnsi="Trebuchet MS"/>
          <w:snapToGrid w:val="0"/>
          <w:sz w:val="22"/>
          <w:szCs w:val="22"/>
        </w:rPr>
        <w:t>”</w:t>
      </w:r>
      <w:r w:rsidRPr="002F1017">
        <w:rPr>
          <w:rFonts w:ascii="Trebuchet MS" w:hAnsi="Trebuchet MS"/>
          <w:snapToGrid w:val="0"/>
          <w:sz w:val="22"/>
          <w:szCs w:val="22"/>
        </w:rPr>
        <w:t>, da aplicação de multas e penalidades por atrasos ou mesmo da execução das garantias.</w:t>
      </w:r>
      <w:bookmarkEnd w:id="176"/>
    </w:p>
    <w:p w14:paraId="296DC032" w14:textId="77777777" w:rsidR="00822A09" w:rsidRPr="009E1F77" w:rsidRDefault="00822A09" w:rsidP="00EA05BD">
      <w:pPr>
        <w:widowControl w:val="0"/>
        <w:shd w:val="clear" w:color="auto" w:fill="FFFFFF"/>
        <w:tabs>
          <w:tab w:val="right" w:leader="dot" w:pos="8833"/>
        </w:tabs>
        <w:jc w:val="both"/>
        <w:rPr>
          <w:rFonts w:ascii="Trebuchet MS" w:hAnsi="Trebuchet MS"/>
          <w:b/>
          <w:sz w:val="22"/>
        </w:rPr>
      </w:pPr>
    </w:p>
    <w:p w14:paraId="72731980" w14:textId="77777777" w:rsidR="00822A09" w:rsidRPr="002F1017" w:rsidRDefault="00A26216" w:rsidP="009E1F77">
      <w:pPr>
        <w:widowControl w:val="0"/>
        <w:spacing w:line="360" w:lineRule="auto"/>
        <w:jc w:val="both"/>
        <w:rPr>
          <w:rFonts w:ascii="Trebuchet MS" w:hAnsi="Trebuchet MS"/>
          <w:i/>
          <w:sz w:val="22"/>
          <w:szCs w:val="22"/>
        </w:rPr>
      </w:pPr>
      <w:r w:rsidRPr="002F1017">
        <w:rPr>
          <w:rFonts w:ascii="Trebuchet MS" w:hAnsi="Trebuchet MS"/>
          <w:i/>
          <w:sz w:val="22"/>
          <w:szCs w:val="22"/>
        </w:rPr>
        <w:t xml:space="preserve">Riscos decorrentes dos critérios adotados pela CAIXA na qualidade de Originadora e Cedente </w:t>
      </w:r>
    </w:p>
    <w:p w14:paraId="44A62D73" w14:textId="77777777" w:rsidR="00822A09" w:rsidRPr="002F1017" w:rsidRDefault="00822A09" w:rsidP="00EA05BD">
      <w:pPr>
        <w:widowControl w:val="0"/>
        <w:shd w:val="clear" w:color="auto" w:fill="FFFFFF"/>
        <w:tabs>
          <w:tab w:val="right" w:leader="dot" w:pos="8833"/>
        </w:tabs>
        <w:spacing w:line="360" w:lineRule="auto"/>
        <w:jc w:val="both"/>
        <w:rPr>
          <w:rFonts w:ascii="Trebuchet MS" w:hAnsi="Trebuchet MS" w:cs="Tahoma"/>
          <w:b/>
          <w:sz w:val="22"/>
          <w:szCs w:val="22"/>
        </w:rPr>
      </w:pPr>
    </w:p>
    <w:p w14:paraId="362A689F" w14:textId="77777777" w:rsidR="00822A09" w:rsidRPr="002F1017" w:rsidRDefault="00A26216" w:rsidP="009E1F77">
      <w:pPr>
        <w:widowControl w:val="0"/>
        <w:shd w:val="clear" w:color="auto" w:fill="FFFFFF"/>
        <w:spacing w:line="360" w:lineRule="auto"/>
        <w:jc w:val="both"/>
        <w:rPr>
          <w:rFonts w:ascii="Trebuchet MS" w:hAnsi="Trebuchet MS"/>
          <w:snapToGrid w:val="0"/>
          <w:sz w:val="22"/>
          <w:szCs w:val="22"/>
        </w:rPr>
      </w:pPr>
      <w:r w:rsidRPr="002F1017">
        <w:rPr>
          <w:rFonts w:ascii="Trebuchet MS" w:hAnsi="Trebuchet MS"/>
          <w:snapToGrid w:val="0"/>
          <w:sz w:val="22"/>
          <w:szCs w:val="22"/>
        </w:rPr>
        <w:t xml:space="preserve">Os CRI da presente Oferta são lastreados por Créditos Imobiliários derivados de Contratos de Financiamento celebrados com Devedores cuja análise de crédito foi realizada pela CAIXA, na qualidade de instituição financiadora. </w:t>
      </w:r>
    </w:p>
    <w:p w14:paraId="13FC7F6B" w14:textId="77777777" w:rsidR="00822A09" w:rsidRPr="002F1017" w:rsidRDefault="00822A09" w:rsidP="009E1F77">
      <w:pPr>
        <w:widowControl w:val="0"/>
        <w:shd w:val="clear" w:color="auto" w:fill="FFFFFF"/>
        <w:spacing w:line="360" w:lineRule="auto"/>
        <w:jc w:val="both"/>
        <w:rPr>
          <w:rFonts w:ascii="Trebuchet MS" w:hAnsi="Trebuchet MS"/>
          <w:snapToGrid w:val="0"/>
          <w:sz w:val="22"/>
          <w:szCs w:val="22"/>
        </w:rPr>
      </w:pPr>
    </w:p>
    <w:p w14:paraId="58B0F5AD" w14:textId="77777777" w:rsidR="00822A09" w:rsidRPr="002F1017" w:rsidRDefault="00A26216" w:rsidP="009E1F77">
      <w:pPr>
        <w:pStyle w:val="Corpodetexto2"/>
        <w:widowControl w:val="0"/>
        <w:spacing w:line="360" w:lineRule="auto"/>
        <w:rPr>
          <w:rFonts w:ascii="Trebuchet MS" w:hAnsi="Trebuchet MS"/>
          <w:snapToGrid w:val="0"/>
          <w:sz w:val="22"/>
          <w:szCs w:val="22"/>
          <w:lang w:val="pt-BR"/>
        </w:rPr>
      </w:pPr>
      <w:r w:rsidRPr="002F1017">
        <w:rPr>
          <w:rFonts w:ascii="Trebuchet MS" w:hAnsi="Trebuchet MS"/>
          <w:snapToGrid w:val="0"/>
          <w:sz w:val="22"/>
          <w:szCs w:val="22"/>
        </w:rPr>
        <w:t>Vale mencionar que não foi realizada qualquer verificação independente com relação à análise de crédito realizada no momento da concessão do financiamento, não sendo possível, desta forma, assegurar que os critérios da análise de crédito realizada pela Originadora atendam aos critérios esperados pelos potenciais Investidores e os impactos daí decorrentes na amortização dos CRI.</w:t>
      </w:r>
    </w:p>
    <w:p w14:paraId="17CDC478" w14:textId="77777777" w:rsidR="00822A09" w:rsidRPr="002F1017" w:rsidRDefault="00822A09" w:rsidP="009E1F77">
      <w:pPr>
        <w:pStyle w:val="Corpodetexto2"/>
        <w:widowControl w:val="0"/>
        <w:spacing w:line="360" w:lineRule="auto"/>
        <w:rPr>
          <w:rFonts w:ascii="Trebuchet MS" w:hAnsi="Trebuchet MS"/>
          <w:snapToGrid w:val="0"/>
          <w:sz w:val="22"/>
          <w:szCs w:val="22"/>
          <w:lang w:val="pt-BR"/>
        </w:rPr>
      </w:pPr>
    </w:p>
    <w:p w14:paraId="4BF6E22C" w14:textId="77777777" w:rsidR="00822A09" w:rsidRPr="002F1017" w:rsidRDefault="00A26216" w:rsidP="00EA05BD">
      <w:pPr>
        <w:widowControl w:val="0"/>
        <w:tabs>
          <w:tab w:val="right" w:leader="dot" w:pos="8833"/>
        </w:tabs>
        <w:spacing w:line="360" w:lineRule="auto"/>
        <w:jc w:val="both"/>
        <w:rPr>
          <w:rFonts w:ascii="Trebuchet MS" w:hAnsi="Trebuchet MS"/>
          <w:i/>
          <w:snapToGrid w:val="0"/>
          <w:sz w:val="22"/>
          <w:szCs w:val="22"/>
          <w:lang w:val="x-none" w:eastAsia="x-none"/>
        </w:rPr>
      </w:pPr>
      <w:r w:rsidRPr="002F1017">
        <w:rPr>
          <w:rFonts w:ascii="Trebuchet MS" w:hAnsi="Trebuchet MS"/>
          <w:i/>
          <w:snapToGrid w:val="0"/>
          <w:sz w:val="22"/>
          <w:szCs w:val="22"/>
          <w:lang w:val="x-none" w:eastAsia="x-none"/>
        </w:rPr>
        <w:t>Riscos decorrentes da prerrogativa conferida aos Devedores pela CAIXA de postergarem o pagamento de parcelas de amortização</w:t>
      </w:r>
    </w:p>
    <w:p w14:paraId="594F7CC3" w14:textId="77777777" w:rsidR="00822A09" w:rsidRPr="002F1017" w:rsidRDefault="00822A09" w:rsidP="00EA05BD">
      <w:pPr>
        <w:widowControl w:val="0"/>
        <w:tabs>
          <w:tab w:val="right" w:leader="dot" w:pos="8833"/>
        </w:tabs>
        <w:spacing w:line="360" w:lineRule="auto"/>
        <w:jc w:val="both"/>
        <w:rPr>
          <w:rFonts w:ascii="Trebuchet MS" w:hAnsi="Trebuchet MS"/>
          <w:snapToGrid w:val="0"/>
          <w:sz w:val="22"/>
          <w:szCs w:val="22"/>
          <w:lang w:val="x-none" w:eastAsia="x-none"/>
        </w:rPr>
      </w:pPr>
    </w:p>
    <w:p w14:paraId="59722951" w14:textId="77777777" w:rsidR="00822A09" w:rsidRPr="002F1017" w:rsidRDefault="00A26216" w:rsidP="00EA05BD">
      <w:pPr>
        <w:widowControl w:val="0"/>
        <w:tabs>
          <w:tab w:val="right" w:leader="dot" w:pos="8833"/>
        </w:tabs>
        <w:spacing w:line="360" w:lineRule="auto"/>
        <w:jc w:val="both"/>
        <w:rPr>
          <w:rFonts w:ascii="Trebuchet MS" w:hAnsi="Trebuchet MS"/>
          <w:snapToGrid w:val="0"/>
          <w:sz w:val="22"/>
          <w:szCs w:val="22"/>
          <w:lang w:val="x-none" w:eastAsia="x-none"/>
        </w:rPr>
      </w:pPr>
      <w:r w:rsidRPr="002F1017">
        <w:rPr>
          <w:rFonts w:ascii="Trebuchet MS" w:hAnsi="Trebuchet MS"/>
          <w:snapToGrid w:val="0"/>
          <w:sz w:val="22"/>
          <w:szCs w:val="22"/>
          <w:lang w:val="x-none" w:eastAsia="x-none"/>
        </w:rPr>
        <w:t>Os Devedores, que são os mutuários da CAIXA, possuem a prerrogativa de, a cada 12 (doze) meses consecutivos de adimple</w:t>
      </w:r>
      <w:r w:rsidRPr="002F1017">
        <w:rPr>
          <w:rFonts w:ascii="Trebuchet MS" w:hAnsi="Trebuchet MS"/>
          <w:snapToGrid w:val="0"/>
          <w:sz w:val="22"/>
          <w:szCs w:val="22"/>
          <w:lang w:eastAsia="x-none"/>
        </w:rPr>
        <w:t>me</w:t>
      </w:r>
      <w:r w:rsidRPr="002F1017">
        <w:rPr>
          <w:rFonts w:ascii="Trebuchet MS" w:hAnsi="Trebuchet MS"/>
          <w:snapToGrid w:val="0"/>
          <w:sz w:val="22"/>
          <w:szCs w:val="22"/>
          <w:lang w:val="x-none" w:eastAsia="x-none"/>
        </w:rPr>
        <w:t>nto no pagamento das prestações mensais de amortização dos Créditos Imobiliários, se absterem de efetuar o pagamento da prestação subsequente, sendo que o montante correspondente à prestação não paga será acrescido ao saldo devedor total, diluído pelas parcelas remanescentes.</w:t>
      </w:r>
    </w:p>
    <w:p w14:paraId="0BA7F886" w14:textId="77777777" w:rsidR="00822A09" w:rsidRPr="002F1017" w:rsidRDefault="00822A09" w:rsidP="00EA05BD">
      <w:pPr>
        <w:widowControl w:val="0"/>
        <w:tabs>
          <w:tab w:val="right" w:leader="dot" w:pos="8833"/>
        </w:tabs>
        <w:spacing w:line="360" w:lineRule="auto"/>
        <w:jc w:val="both"/>
        <w:rPr>
          <w:rFonts w:ascii="Trebuchet MS" w:hAnsi="Trebuchet MS"/>
          <w:snapToGrid w:val="0"/>
          <w:sz w:val="22"/>
          <w:szCs w:val="22"/>
          <w:lang w:val="x-none" w:eastAsia="x-none"/>
        </w:rPr>
      </w:pPr>
    </w:p>
    <w:p w14:paraId="45F5D5F7" w14:textId="77777777" w:rsidR="00822A09" w:rsidRPr="002F1017" w:rsidRDefault="00A26216" w:rsidP="00EA05BD">
      <w:pPr>
        <w:widowControl w:val="0"/>
        <w:tabs>
          <w:tab w:val="right" w:leader="dot" w:pos="8833"/>
        </w:tabs>
        <w:spacing w:line="360" w:lineRule="auto"/>
        <w:jc w:val="both"/>
        <w:rPr>
          <w:rFonts w:ascii="Trebuchet MS" w:hAnsi="Trebuchet MS"/>
          <w:snapToGrid w:val="0"/>
          <w:sz w:val="22"/>
          <w:szCs w:val="22"/>
          <w:lang w:eastAsia="x-none"/>
        </w:rPr>
      </w:pPr>
      <w:r w:rsidRPr="002F1017">
        <w:rPr>
          <w:rFonts w:ascii="Trebuchet MS" w:hAnsi="Trebuchet MS"/>
          <w:snapToGrid w:val="0"/>
          <w:sz w:val="22"/>
          <w:szCs w:val="22"/>
          <w:lang w:val="x-none" w:eastAsia="x-none"/>
        </w:rPr>
        <w:t>No cenário descrito acima, caso um percentual relevante de mutuários decida se abster de pagar a parcela indicada no parágrafo acima, o fluxo financeiro disponível para o pagamento dos CRI poderá ser afetado de maneira significativa.</w:t>
      </w:r>
    </w:p>
    <w:p w14:paraId="031E41CC" w14:textId="77777777" w:rsidR="00822A09" w:rsidRPr="002F1017" w:rsidRDefault="00822A09" w:rsidP="00EA05BD">
      <w:pPr>
        <w:widowControl w:val="0"/>
        <w:tabs>
          <w:tab w:val="right" w:leader="dot" w:pos="8833"/>
        </w:tabs>
        <w:spacing w:line="360" w:lineRule="auto"/>
        <w:jc w:val="both"/>
        <w:rPr>
          <w:rFonts w:ascii="Trebuchet MS" w:hAnsi="Trebuchet MS"/>
          <w:snapToGrid w:val="0"/>
          <w:sz w:val="22"/>
          <w:szCs w:val="22"/>
          <w:lang w:eastAsia="x-none"/>
        </w:rPr>
      </w:pPr>
    </w:p>
    <w:p w14:paraId="3ACED327" w14:textId="77777777" w:rsidR="00822A09" w:rsidRPr="002F1017" w:rsidRDefault="00A26216" w:rsidP="00EA05BD">
      <w:pPr>
        <w:widowControl w:val="0"/>
        <w:tabs>
          <w:tab w:val="right" w:leader="dot" w:pos="8833"/>
        </w:tabs>
        <w:spacing w:line="360" w:lineRule="auto"/>
        <w:jc w:val="both"/>
        <w:rPr>
          <w:rFonts w:ascii="Trebuchet MS" w:hAnsi="Trebuchet MS" w:cs="Tahoma"/>
          <w:i/>
          <w:sz w:val="22"/>
          <w:szCs w:val="22"/>
        </w:rPr>
      </w:pPr>
      <w:r w:rsidRPr="002F1017">
        <w:rPr>
          <w:rFonts w:ascii="Trebuchet MS" w:hAnsi="Trebuchet MS" w:cs="Tahoma"/>
          <w:i/>
          <w:sz w:val="22"/>
          <w:szCs w:val="22"/>
        </w:rPr>
        <w:t>Risco em Função da Dispensa de Registro</w:t>
      </w:r>
    </w:p>
    <w:p w14:paraId="2B8740CF" w14:textId="77777777" w:rsidR="00822A09" w:rsidRPr="002F1017" w:rsidRDefault="00822A09" w:rsidP="00EA05BD">
      <w:pPr>
        <w:widowControl w:val="0"/>
        <w:tabs>
          <w:tab w:val="right" w:leader="dot" w:pos="8833"/>
        </w:tabs>
        <w:spacing w:line="360" w:lineRule="auto"/>
        <w:jc w:val="both"/>
        <w:rPr>
          <w:rFonts w:ascii="Trebuchet MS" w:hAnsi="Trebuchet MS" w:cs="Tahoma"/>
          <w:sz w:val="22"/>
          <w:szCs w:val="22"/>
        </w:rPr>
      </w:pPr>
    </w:p>
    <w:p w14:paraId="7ECE142C" w14:textId="77777777" w:rsidR="00822A09" w:rsidRPr="002F1017" w:rsidRDefault="00A26216" w:rsidP="00EA05BD">
      <w:pPr>
        <w:widowControl w:val="0"/>
        <w:tabs>
          <w:tab w:val="right" w:leader="dot" w:pos="8833"/>
        </w:tabs>
        <w:spacing w:line="360" w:lineRule="auto"/>
        <w:jc w:val="both"/>
        <w:rPr>
          <w:rFonts w:ascii="Trebuchet MS" w:hAnsi="Trebuchet MS" w:cs="Tahoma"/>
          <w:sz w:val="22"/>
          <w:szCs w:val="22"/>
        </w:rPr>
      </w:pPr>
      <w:r w:rsidRPr="002F1017">
        <w:rPr>
          <w:rFonts w:ascii="Trebuchet MS" w:hAnsi="Trebuchet MS" w:cs="Tahoma"/>
          <w:sz w:val="22"/>
          <w:szCs w:val="22"/>
        </w:rPr>
        <w:t>A oferta do CRI, distribuída nos termos da Instrução CVM nº 476, está automaticamente dispensada de registro perante a CVM, de forma que as informações prestadas pela Emissora, pelo Coordenador Líder e pelo Agente Fiduciário não foram objeto de análise pela referida autarquia federal</w:t>
      </w:r>
    </w:p>
    <w:p w14:paraId="42E8C70F"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772953A7"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i/>
          <w:sz w:val="22"/>
          <w:szCs w:val="22"/>
        </w:rPr>
        <w:t>Risco do escopo limitado da auditoria (due diligence)</w:t>
      </w:r>
    </w:p>
    <w:p w14:paraId="077B1945"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18851940"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sz w:val="22"/>
          <w:szCs w:val="22"/>
        </w:rPr>
        <w:t>Conforme Relatório de Auditoria elaborado pelo assessor legal da Operação, a auditoria foi realizada com escopo reduzido e com base em uma amostra selecionada contratos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14:paraId="45267408" w14:textId="77777777" w:rsidR="00822A09" w:rsidRPr="002F1017" w:rsidRDefault="00822A09" w:rsidP="00EA05BD">
      <w:pPr>
        <w:widowControl w:val="0"/>
        <w:tabs>
          <w:tab w:val="right" w:leader="dot" w:pos="8833"/>
        </w:tabs>
        <w:spacing w:line="360" w:lineRule="auto"/>
        <w:jc w:val="both"/>
        <w:rPr>
          <w:rFonts w:ascii="Trebuchet MS" w:hAnsi="Trebuchet MS" w:cs="Tahoma"/>
          <w:sz w:val="22"/>
          <w:szCs w:val="22"/>
        </w:rPr>
      </w:pPr>
    </w:p>
    <w:p w14:paraId="6F3E3131" w14:textId="77777777" w:rsidR="00822A09" w:rsidRPr="00C54364" w:rsidRDefault="00C54364" w:rsidP="002F101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cs="Tahoma"/>
          <w:b w:val="0"/>
          <w:sz w:val="22"/>
          <w:szCs w:val="22"/>
        </w:rPr>
      </w:pPr>
      <w:bookmarkStart w:id="177" w:name="_Toc171650331"/>
      <w:r w:rsidRPr="00C54364">
        <w:rPr>
          <w:rFonts w:ascii="Trebuchet MS" w:hAnsi="Trebuchet MS" w:cs="Tahoma"/>
          <w:b w:val="0"/>
          <w:sz w:val="22"/>
          <w:szCs w:val="22"/>
        </w:rPr>
        <w:t>Fatores de Risco Relativos à Emissora</w:t>
      </w:r>
      <w:bookmarkEnd w:id="177"/>
    </w:p>
    <w:p w14:paraId="3FF22048" w14:textId="77777777" w:rsidR="00822A09" w:rsidRPr="002F1017" w:rsidRDefault="00822A09" w:rsidP="009E1F77">
      <w:pPr>
        <w:pStyle w:val="Corpodetexto2"/>
        <w:widowControl w:val="0"/>
        <w:spacing w:line="360" w:lineRule="auto"/>
        <w:rPr>
          <w:rFonts w:ascii="Trebuchet MS" w:hAnsi="Trebuchet MS"/>
          <w:snapToGrid w:val="0"/>
          <w:sz w:val="22"/>
          <w:szCs w:val="22"/>
        </w:rPr>
      </w:pPr>
    </w:p>
    <w:p w14:paraId="46CD512F"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i/>
          <w:sz w:val="22"/>
          <w:szCs w:val="22"/>
        </w:rPr>
      </w:pPr>
      <w:r w:rsidRPr="002F1017">
        <w:rPr>
          <w:rFonts w:ascii="Trebuchet MS" w:hAnsi="Trebuchet MS" w:cs="Tahoma"/>
          <w:i/>
          <w:sz w:val="22"/>
          <w:szCs w:val="22"/>
        </w:rPr>
        <w:t xml:space="preserve">Recente desenvolvimento da securitização imobiliária pode gerar risco judiciais aos Investidores dos CRI </w:t>
      </w:r>
    </w:p>
    <w:p w14:paraId="4DB0488C"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7EDBFFD8"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sz w:val="22"/>
          <w:szCs w:val="22"/>
        </w:rPr>
        <w:t>A Lei n.º 9.514/97 que criou os certificados de recebíveis imobiliários foi editada em 1997, sendo uma operação recente no mercado, com um aumento do volume de operações emitidas apenas nos últimos dez anos. Sendo uma operação com complexidade maior que outras emissões de valores mobiliários.</w:t>
      </w:r>
    </w:p>
    <w:p w14:paraId="58F2EB44"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7A387BD2"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i/>
          <w:sz w:val="22"/>
          <w:szCs w:val="22"/>
        </w:rPr>
      </w:pPr>
      <w:r w:rsidRPr="002F1017">
        <w:rPr>
          <w:rFonts w:ascii="Trebuchet MS" w:hAnsi="Trebuchet MS" w:cs="Tahoma"/>
          <w:i/>
          <w:sz w:val="22"/>
          <w:szCs w:val="22"/>
        </w:rPr>
        <w:t>Risco dos Direitos dos Credores da Emissora</w:t>
      </w:r>
    </w:p>
    <w:p w14:paraId="63F32B9C"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02DCF77C" w14:textId="77777777" w:rsidR="00822A09" w:rsidRPr="002F1017" w:rsidRDefault="00A26216" w:rsidP="00EA05BD">
      <w:pPr>
        <w:widowControl w:val="0"/>
        <w:tabs>
          <w:tab w:val="right" w:leader="dot" w:pos="8833"/>
        </w:tabs>
        <w:spacing w:line="360" w:lineRule="auto"/>
        <w:ind w:right="-316"/>
        <w:jc w:val="both"/>
        <w:rPr>
          <w:rFonts w:ascii="Trebuchet MS" w:hAnsi="Trebuchet MS" w:cs="Tahoma"/>
          <w:sz w:val="22"/>
          <w:szCs w:val="22"/>
        </w:rPr>
      </w:pPr>
      <w:r w:rsidRPr="002F1017">
        <w:rPr>
          <w:rFonts w:ascii="Trebuchet MS" w:hAnsi="Trebuchet MS" w:cs="Tahoma"/>
          <w:sz w:val="22"/>
          <w:szCs w:val="22"/>
        </w:rPr>
        <w:t xml:space="preserve">A presente Emissão tem como lastro Créditos Imobiliários, os quais constituem Patrimônio Separado do patrimônio comum da Emissora. As Leis nºs 9.514/97 e 10.931/04 possibilitam que os Créditos Imobiliários sejam segregados dos demais ativos e passivos da Emissora. No entanto, como se trata de uma legislação recente, ainda não há jurisprudência firmada com relação ao tratamento dispensado aos demais credores da Emissora no que se refere a créditos trabalhistas, fiscais e previdenciários, em face do que dispõe o artigo 76 da Medida Provisória nº 2.158-35/2001, de 24 de agosto de 2001. A Medida Provisória nº 2.158-35, ainda em vigor, em seu artigo 76, estabelece que </w:t>
      </w:r>
      <w:r w:rsidR="006761A9" w:rsidRPr="002F1017">
        <w:rPr>
          <w:rFonts w:ascii="Trebuchet MS" w:hAnsi="Trebuchet MS" w:cs="Tahoma"/>
          <w:sz w:val="22"/>
          <w:szCs w:val="22"/>
        </w:rPr>
        <w:t>“</w:t>
      </w:r>
      <w:r w:rsidRPr="002F1017">
        <w:rPr>
          <w:rFonts w:ascii="Trebuchet MS" w:hAnsi="Trebuchet MS" w:cs="Tahoma"/>
          <w:sz w:val="22"/>
          <w:szCs w:val="22"/>
        </w:rPr>
        <w:t>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w:t>
      </w:r>
      <w:r w:rsidR="006761A9" w:rsidRPr="002F1017">
        <w:rPr>
          <w:rFonts w:ascii="Trebuchet MS" w:hAnsi="Trebuchet MS" w:cs="Tahoma"/>
          <w:sz w:val="22"/>
          <w:szCs w:val="22"/>
        </w:rPr>
        <w:t>”</w:t>
      </w:r>
      <w:r w:rsidRPr="002F1017">
        <w:rPr>
          <w:rFonts w:ascii="Trebuchet MS" w:hAnsi="Trebuchet MS" w:cs="Tahoma"/>
          <w:sz w:val="22"/>
          <w:szCs w:val="22"/>
        </w:rPr>
        <w:t xml:space="preserve">. Ademais, em seu parágrafo único, ela prevê que </w:t>
      </w:r>
      <w:r w:rsidR="006761A9" w:rsidRPr="002F1017">
        <w:rPr>
          <w:rFonts w:ascii="Trebuchet MS" w:hAnsi="Trebuchet MS" w:cs="Tahoma"/>
          <w:sz w:val="22"/>
          <w:szCs w:val="22"/>
        </w:rPr>
        <w:t>“</w:t>
      </w:r>
      <w:r w:rsidRPr="002F1017">
        <w:rPr>
          <w:rFonts w:ascii="Trebuchet MS" w:hAnsi="Trebuchet MS" w:cs="Tahoma"/>
          <w:sz w:val="22"/>
          <w:szCs w:val="22"/>
        </w:rPr>
        <w:t>desta forma permanecem respondendo pelos débitos ali referidos a totalidade dos bens e das rendas do sujeito passivo, seu espólio ou sua massa falida, inclusive os que tenham sido objeto de separação ou afetação.</w:t>
      </w:r>
      <w:r w:rsidR="006761A9" w:rsidRPr="002F1017">
        <w:rPr>
          <w:rFonts w:ascii="Trebuchet MS" w:hAnsi="Trebuchet MS" w:cs="Tahoma"/>
          <w:sz w:val="22"/>
          <w:szCs w:val="22"/>
        </w:rPr>
        <w:t>”</w:t>
      </w:r>
    </w:p>
    <w:p w14:paraId="720F1487"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47937FFF" w14:textId="77777777" w:rsidR="00822A09" w:rsidRPr="002F1017" w:rsidRDefault="00A26216" w:rsidP="009E1F77">
      <w:pPr>
        <w:widowControl w:val="0"/>
        <w:shd w:val="clear" w:color="auto" w:fill="FFFFFF"/>
        <w:spacing w:line="360" w:lineRule="auto"/>
        <w:jc w:val="both"/>
        <w:rPr>
          <w:rFonts w:ascii="Trebuchet MS" w:hAnsi="Trebuchet MS" w:cs="Tahoma"/>
          <w:sz w:val="22"/>
          <w:szCs w:val="22"/>
        </w:rPr>
      </w:pPr>
      <w:r w:rsidRPr="002F1017">
        <w:rPr>
          <w:rFonts w:ascii="Trebuchet MS" w:hAnsi="Trebuchet MS" w:cs="Tahoma"/>
          <w:sz w:val="22"/>
          <w:szCs w:val="22"/>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00A23B46" w14:textId="77777777" w:rsidR="00822A09" w:rsidRPr="002F1017" w:rsidRDefault="00822A09" w:rsidP="009E1F77">
      <w:pPr>
        <w:widowControl w:val="0"/>
        <w:shd w:val="clear" w:color="auto" w:fill="FFFFFF"/>
        <w:spacing w:line="360" w:lineRule="auto"/>
        <w:jc w:val="both"/>
        <w:rPr>
          <w:rFonts w:ascii="Trebuchet MS" w:hAnsi="Trebuchet MS" w:cs="Tahoma"/>
          <w:i/>
          <w:sz w:val="22"/>
          <w:szCs w:val="22"/>
        </w:rPr>
      </w:pPr>
    </w:p>
    <w:p w14:paraId="6AC8938A" w14:textId="77777777" w:rsidR="00822A09" w:rsidRPr="002F1017" w:rsidRDefault="00A26216" w:rsidP="009E1F77">
      <w:pPr>
        <w:pStyle w:val="PargrafodaLista"/>
        <w:widowControl w:val="0"/>
        <w:spacing w:line="360" w:lineRule="auto"/>
        <w:ind w:left="0"/>
        <w:jc w:val="both"/>
        <w:rPr>
          <w:rFonts w:ascii="Trebuchet MS" w:hAnsi="Trebuchet MS"/>
          <w:i/>
          <w:sz w:val="22"/>
          <w:szCs w:val="22"/>
        </w:rPr>
      </w:pPr>
      <w:r w:rsidRPr="002F1017">
        <w:rPr>
          <w:rFonts w:ascii="Trebuchet MS" w:hAnsi="Trebuchet MS"/>
          <w:i/>
          <w:sz w:val="22"/>
          <w:szCs w:val="22"/>
        </w:rPr>
        <w:t>Risco da Estrutura Desenvolvida</w:t>
      </w:r>
    </w:p>
    <w:p w14:paraId="2BD10E4B" w14:textId="77777777" w:rsidR="00822A09" w:rsidRPr="002F1017" w:rsidRDefault="00822A09" w:rsidP="009E1F77">
      <w:pPr>
        <w:pStyle w:val="PargrafodaLista"/>
        <w:widowControl w:val="0"/>
        <w:jc w:val="both"/>
        <w:rPr>
          <w:rFonts w:ascii="Trebuchet MS" w:hAnsi="Trebuchet MS"/>
          <w:sz w:val="22"/>
          <w:szCs w:val="22"/>
        </w:rPr>
      </w:pPr>
    </w:p>
    <w:p w14:paraId="0E1E2DB0" w14:textId="77777777" w:rsidR="00822A09" w:rsidRPr="002F1017" w:rsidRDefault="00A26216" w:rsidP="009E1F77">
      <w:pPr>
        <w:pStyle w:val="PargrafodaLista"/>
        <w:widowControl w:val="0"/>
        <w:spacing w:line="360" w:lineRule="auto"/>
        <w:ind w:left="0"/>
        <w:jc w:val="both"/>
        <w:rPr>
          <w:rFonts w:ascii="Trebuchet MS" w:hAnsi="Trebuchet MS"/>
          <w:sz w:val="22"/>
          <w:szCs w:val="22"/>
        </w:rPr>
      </w:pPr>
      <w:r w:rsidRPr="002F1017">
        <w:rPr>
          <w:rFonts w:ascii="Trebuchet MS" w:hAnsi="Trebuchet MS"/>
          <w:sz w:val="22"/>
          <w:szCs w:val="22"/>
        </w:rPr>
        <w:t xml:space="preserve">A Emissão tem o caráter de </w:t>
      </w:r>
      <w:r w:rsidR="006761A9" w:rsidRPr="002F1017">
        <w:rPr>
          <w:rFonts w:ascii="Trebuchet MS" w:hAnsi="Trebuchet MS"/>
          <w:sz w:val="22"/>
          <w:szCs w:val="22"/>
        </w:rPr>
        <w:t>“</w:t>
      </w:r>
      <w:r w:rsidRPr="002F1017">
        <w:rPr>
          <w:rFonts w:ascii="Trebuchet MS" w:hAnsi="Trebuchet MS"/>
          <w:sz w:val="22"/>
          <w:szCs w:val="22"/>
        </w:rPr>
        <w:t>operação estruturada</w:t>
      </w:r>
      <w:r w:rsidR="006761A9" w:rsidRPr="002F1017">
        <w:rPr>
          <w:rFonts w:ascii="Trebuchet MS" w:hAnsi="Trebuchet MS"/>
          <w:sz w:val="22"/>
          <w:szCs w:val="22"/>
        </w:rPr>
        <w:t>”</w:t>
      </w:r>
      <w:r w:rsidRPr="002F1017">
        <w:rPr>
          <w:rFonts w:ascii="Trebuchet MS" w:hAnsi="Trebuchet MS"/>
          <w:sz w:val="22"/>
          <w:szCs w:val="22"/>
        </w:rPr>
        <w:t>. Desta forma e pelas características inerentes a este conceito, a arquitetura do modelo financeiro, econômico e jurídico considera um conjunto de rigores e obrigações de parte a parte, estipulados através de contratos públicos ou privados tendo por diretriz a legislação em vigor. No entanto, em razão da pouca maturidade e da falta de tradição e jurisprudência no mercado de capitais brasileiro, no que tange a operações de CRI, em situações de stress, poderá haver perdas por parte dos investidores em razão do dispêndio de tempo e recursos para eficácia do arcabouço contratual;</w:t>
      </w:r>
    </w:p>
    <w:p w14:paraId="36CB75A1" w14:textId="77777777" w:rsidR="00822A09" w:rsidRPr="002F1017" w:rsidRDefault="00822A09" w:rsidP="009E1F77">
      <w:pPr>
        <w:widowControl w:val="0"/>
        <w:shd w:val="clear" w:color="auto" w:fill="FFFFFF"/>
        <w:spacing w:line="360" w:lineRule="auto"/>
        <w:jc w:val="both"/>
        <w:rPr>
          <w:rFonts w:ascii="Trebuchet MS" w:hAnsi="Trebuchet MS"/>
          <w:i/>
          <w:snapToGrid w:val="0"/>
          <w:sz w:val="22"/>
          <w:szCs w:val="22"/>
        </w:rPr>
      </w:pPr>
    </w:p>
    <w:p w14:paraId="366C8046" w14:textId="77777777" w:rsidR="00822A09" w:rsidRPr="002F1017" w:rsidRDefault="00A26216" w:rsidP="009E1F77">
      <w:pPr>
        <w:widowControl w:val="0"/>
        <w:shd w:val="clear" w:color="auto" w:fill="FFFFFF"/>
        <w:spacing w:line="360" w:lineRule="auto"/>
        <w:jc w:val="both"/>
        <w:rPr>
          <w:rFonts w:ascii="Trebuchet MS" w:hAnsi="Trebuchet MS"/>
          <w:i/>
          <w:snapToGrid w:val="0"/>
          <w:sz w:val="22"/>
          <w:szCs w:val="22"/>
        </w:rPr>
      </w:pPr>
      <w:r w:rsidRPr="002F1017">
        <w:rPr>
          <w:rFonts w:ascii="Trebuchet MS" w:hAnsi="Trebuchet MS"/>
          <w:i/>
          <w:snapToGrid w:val="0"/>
          <w:sz w:val="22"/>
          <w:szCs w:val="22"/>
        </w:rPr>
        <w:t>Emissora dependente de registro de companhia aberta</w:t>
      </w:r>
    </w:p>
    <w:p w14:paraId="7B81CEA6" w14:textId="77777777" w:rsidR="00822A09" w:rsidRPr="002F1017" w:rsidRDefault="00822A09" w:rsidP="009E1F77">
      <w:pPr>
        <w:widowControl w:val="0"/>
        <w:shd w:val="clear" w:color="auto" w:fill="FFFFFF"/>
        <w:spacing w:line="360" w:lineRule="auto"/>
        <w:jc w:val="both"/>
        <w:rPr>
          <w:rFonts w:ascii="Trebuchet MS" w:hAnsi="Trebuchet MS"/>
          <w:snapToGrid w:val="0"/>
          <w:sz w:val="22"/>
          <w:szCs w:val="22"/>
        </w:rPr>
      </w:pPr>
    </w:p>
    <w:p w14:paraId="3DE1B29C" w14:textId="77777777" w:rsidR="00822A09" w:rsidRPr="002F1017" w:rsidRDefault="00A26216" w:rsidP="009E1F77">
      <w:pPr>
        <w:widowControl w:val="0"/>
        <w:shd w:val="clear" w:color="auto" w:fill="FFFFFF"/>
        <w:spacing w:line="360" w:lineRule="auto"/>
        <w:jc w:val="both"/>
        <w:rPr>
          <w:rFonts w:ascii="Trebuchet MS" w:hAnsi="Trebuchet MS"/>
          <w:snapToGrid w:val="0"/>
          <w:sz w:val="22"/>
          <w:szCs w:val="22"/>
        </w:rPr>
      </w:pPr>
      <w:r w:rsidRPr="002F1017">
        <w:rPr>
          <w:rFonts w:ascii="Trebuchet MS" w:hAnsi="Trebuchet MS"/>
          <w:snapToGrid w:val="0"/>
          <w:sz w:val="22"/>
          <w:szCs w:val="22"/>
        </w:rPr>
        <w:t>Para a manutenção do objeto de atuação da Emissora, como uma securitizadora de créditos imobiliários, é necessária a manutenção de seu registro na CVM, bem como suas respectivas autorizações societárias. No caso de não preenchimento dos requisitos exigidos pela CVM em relação a companhias abertas, a emissão poderá ser afetada pela suspensão da autorização de atividade.</w:t>
      </w:r>
    </w:p>
    <w:p w14:paraId="168DF1B3" w14:textId="77777777" w:rsidR="00822A09" w:rsidRPr="002F1017" w:rsidRDefault="00822A09" w:rsidP="009E1F77">
      <w:pPr>
        <w:widowControl w:val="0"/>
        <w:shd w:val="clear" w:color="auto" w:fill="FFFFFF"/>
        <w:spacing w:line="360" w:lineRule="auto"/>
        <w:jc w:val="both"/>
        <w:rPr>
          <w:rFonts w:ascii="Trebuchet MS" w:hAnsi="Trebuchet MS"/>
          <w:snapToGrid w:val="0"/>
          <w:sz w:val="22"/>
          <w:szCs w:val="22"/>
        </w:rPr>
      </w:pPr>
    </w:p>
    <w:p w14:paraId="5E7E3080" w14:textId="77777777" w:rsidR="00822A09" w:rsidRPr="00C54364" w:rsidRDefault="00C54364" w:rsidP="002F101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szCs w:val="22"/>
        </w:rPr>
      </w:pPr>
      <w:r w:rsidRPr="00C54364">
        <w:rPr>
          <w:rFonts w:ascii="Trebuchet MS" w:hAnsi="Trebuchet MS" w:cs="Tahoma"/>
          <w:b w:val="0"/>
          <w:sz w:val="22"/>
          <w:szCs w:val="22"/>
        </w:rPr>
        <w:t>Fatores Relativos a Alterações na Legislação Tributária Aplicável aos CRI</w:t>
      </w:r>
    </w:p>
    <w:p w14:paraId="2A177B7D"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sz w:val="22"/>
          <w:szCs w:val="22"/>
        </w:rPr>
      </w:pPr>
    </w:p>
    <w:p w14:paraId="61E92DD8" w14:textId="77777777" w:rsidR="00822A09" w:rsidRPr="002F1017" w:rsidRDefault="00A26216" w:rsidP="00EA05BD">
      <w:pPr>
        <w:pStyle w:val="Corpodetexto"/>
        <w:spacing w:line="360" w:lineRule="auto"/>
        <w:rPr>
          <w:rFonts w:ascii="Trebuchet MS" w:hAnsi="Trebuchet MS"/>
          <w:b w:val="0"/>
          <w:i w:val="0"/>
          <w:snapToGrid w:val="0"/>
          <w:sz w:val="22"/>
          <w:szCs w:val="22"/>
        </w:rPr>
      </w:pPr>
      <w:r w:rsidRPr="002F1017">
        <w:rPr>
          <w:rFonts w:ascii="Trebuchet MS" w:hAnsi="Trebuchet MS"/>
          <w:b w:val="0"/>
          <w:i w:val="0"/>
          <w:snapToGrid w:val="0"/>
          <w:sz w:val="22"/>
          <w:szCs w:val="22"/>
        </w:rPr>
        <w:t>Atualmente, os rendimentos auferidos por pessoas físicas residentes no país titulares de CRI estão isentos de IRRF – Imposto de Renda Retido na Fonte e de imposto de renda na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4990A397" w14:textId="77777777" w:rsidR="00822A09" w:rsidRPr="002F1017" w:rsidRDefault="00822A09" w:rsidP="00EA05BD">
      <w:pPr>
        <w:widowControl w:val="0"/>
        <w:tabs>
          <w:tab w:val="right" w:leader="dot" w:pos="8833"/>
        </w:tabs>
        <w:spacing w:line="360" w:lineRule="auto"/>
        <w:jc w:val="both"/>
        <w:rPr>
          <w:rFonts w:ascii="Trebuchet MS" w:hAnsi="Trebuchet MS" w:cs="Tahoma"/>
          <w:b/>
          <w:sz w:val="22"/>
          <w:szCs w:val="22"/>
        </w:rPr>
      </w:pPr>
    </w:p>
    <w:p w14:paraId="4CE0B5D1" w14:textId="77777777" w:rsidR="00822A09" w:rsidRPr="00C54364" w:rsidRDefault="00C54364" w:rsidP="002F101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szCs w:val="22"/>
        </w:rPr>
      </w:pPr>
      <w:r w:rsidRPr="00C54364">
        <w:rPr>
          <w:rFonts w:ascii="Trebuchet MS" w:hAnsi="Trebuchet MS" w:cs="Tahoma"/>
          <w:b w:val="0"/>
          <w:sz w:val="22"/>
          <w:szCs w:val="22"/>
        </w:rPr>
        <w:t>Demais Riscos</w:t>
      </w:r>
    </w:p>
    <w:p w14:paraId="63ABE439" w14:textId="77777777" w:rsidR="00822A09" w:rsidRPr="002F1017" w:rsidRDefault="00822A09" w:rsidP="00EA05BD">
      <w:pPr>
        <w:widowControl w:val="0"/>
        <w:tabs>
          <w:tab w:val="right" w:leader="dot" w:pos="8833"/>
        </w:tabs>
        <w:spacing w:line="360" w:lineRule="auto"/>
        <w:ind w:right="-316"/>
        <w:jc w:val="both"/>
        <w:rPr>
          <w:rFonts w:ascii="Trebuchet MS" w:hAnsi="Trebuchet MS" w:cs="Tahoma"/>
          <w:b/>
          <w:sz w:val="22"/>
          <w:szCs w:val="22"/>
        </w:rPr>
      </w:pPr>
    </w:p>
    <w:p w14:paraId="545F3B9E" w14:textId="77777777" w:rsidR="00822A09" w:rsidRPr="002F1017" w:rsidRDefault="00A26216" w:rsidP="009E1F77">
      <w:pPr>
        <w:widowControl w:val="0"/>
        <w:spacing w:line="360" w:lineRule="auto"/>
        <w:jc w:val="both"/>
        <w:rPr>
          <w:rFonts w:ascii="Trebuchet MS" w:hAnsi="Trebuchet MS"/>
          <w:sz w:val="22"/>
          <w:szCs w:val="22"/>
        </w:rPr>
      </w:pPr>
      <w:r w:rsidRPr="002F1017">
        <w:rPr>
          <w:rFonts w:ascii="Trebuchet MS" w:hAnsi="Trebuchet MS"/>
          <w:sz w:val="22"/>
          <w:szCs w:val="22"/>
        </w:rPr>
        <w:t>Os CRI estão sujeitos às variações e condições dos mercados de atuação dos Devedores, que são afetados principalmente pelas condições políticas e econômicas nacionais e internacionais. O investimento nos CRI poderá estar sujeito a outros riscos advindos de motivos alheios ou exógenos, tais como moratória, guerras, revoluções e mudanças nas regras aplicáveis aos valores mobiliários de modo geral.</w:t>
      </w:r>
    </w:p>
    <w:p w14:paraId="647EFF3A" w14:textId="77777777" w:rsidR="00822A09" w:rsidRPr="002F1017" w:rsidRDefault="00822A09" w:rsidP="009E1F77">
      <w:pPr>
        <w:widowControl w:val="0"/>
        <w:spacing w:line="360" w:lineRule="auto"/>
        <w:jc w:val="both"/>
        <w:rPr>
          <w:rFonts w:ascii="Trebuchet MS" w:hAnsi="Trebuchet MS"/>
          <w:sz w:val="22"/>
          <w:szCs w:val="22"/>
        </w:rPr>
      </w:pPr>
    </w:p>
    <w:p w14:paraId="7712444F" w14:textId="77777777" w:rsidR="00822A09" w:rsidRPr="009E1F77" w:rsidRDefault="00A26216" w:rsidP="009E1F7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78" w:name="_Toc161226122"/>
      <w:bookmarkStart w:id="179" w:name="_Toc163704830"/>
      <w:bookmarkStart w:id="180" w:name="_Toc165278457"/>
      <w:bookmarkStart w:id="181" w:name="_Toc169690876"/>
      <w:bookmarkStart w:id="182" w:name="_Toc171650332"/>
      <w:bookmarkStart w:id="183" w:name="_Toc462336463"/>
      <w:bookmarkStart w:id="184" w:name="_Toc297814684"/>
      <w:r w:rsidRPr="009E1F77">
        <w:rPr>
          <w:rFonts w:ascii="Trebuchet MS" w:hAnsi="Trebuchet MS"/>
          <w:sz w:val="22"/>
        </w:rPr>
        <w:t xml:space="preserve">CLÁUSULA DÉCIMA </w:t>
      </w:r>
      <w:r w:rsidR="00EB6E38" w:rsidRPr="002F1017">
        <w:rPr>
          <w:rFonts w:ascii="Trebuchet MS" w:hAnsi="Trebuchet MS"/>
          <w:sz w:val="22"/>
          <w:szCs w:val="22"/>
        </w:rPr>
        <w:t>QUINTA</w:t>
      </w:r>
      <w:r w:rsidR="00EB6E38" w:rsidRPr="009E1F77">
        <w:rPr>
          <w:rFonts w:ascii="Trebuchet MS" w:hAnsi="Trebuchet MS"/>
          <w:sz w:val="22"/>
        </w:rPr>
        <w:t xml:space="preserve"> </w:t>
      </w:r>
      <w:r w:rsidRPr="009E1F77">
        <w:rPr>
          <w:rFonts w:ascii="Trebuchet MS" w:hAnsi="Trebuchet MS"/>
          <w:sz w:val="22"/>
        </w:rPr>
        <w:t>– DAS DISPOSIÇÕES GERAIS</w:t>
      </w:r>
      <w:bookmarkEnd w:id="178"/>
      <w:bookmarkEnd w:id="179"/>
      <w:bookmarkEnd w:id="180"/>
      <w:bookmarkEnd w:id="181"/>
      <w:bookmarkEnd w:id="182"/>
      <w:bookmarkEnd w:id="183"/>
      <w:bookmarkEnd w:id="184"/>
    </w:p>
    <w:p w14:paraId="12D38EA7" w14:textId="77777777" w:rsidR="00822A09" w:rsidRPr="002F1017" w:rsidRDefault="00822A09" w:rsidP="009E1F77">
      <w:pPr>
        <w:widowControl w:val="0"/>
        <w:spacing w:line="360" w:lineRule="auto"/>
        <w:jc w:val="both"/>
        <w:rPr>
          <w:rFonts w:ascii="Trebuchet MS" w:hAnsi="Trebuchet MS"/>
          <w:sz w:val="22"/>
          <w:szCs w:val="22"/>
        </w:rPr>
      </w:pPr>
    </w:p>
    <w:p w14:paraId="59144B32"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Legislação</w:t>
      </w:r>
      <w:r w:rsidRPr="009E1F77">
        <w:rPr>
          <w:rFonts w:ascii="Trebuchet MS" w:hAnsi="Trebuchet MS"/>
          <w:b w:val="0"/>
          <w:sz w:val="22"/>
        </w:rPr>
        <w:t>: Este Termo é celebrado em conformidade com as disposições da Lei nº 9.514/97, da Lei 10.931/04 e da Instrução CVM 414.</w:t>
      </w:r>
    </w:p>
    <w:p w14:paraId="7A95B5A5" w14:textId="77777777" w:rsidR="00822A09" w:rsidRPr="00C54364" w:rsidRDefault="00822A09" w:rsidP="009E1F77">
      <w:pPr>
        <w:pStyle w:val="BodyMain"/>
        <w:widowControl w:val="0"/>
        <w:spacing w:before="0" w:line="360" w:lineRule="auto"/>
        <w:rPr>
          <w:rFonts w:ascii="Trebuchet MS" w:hAnsi="Trebuchet MS"/>
          <w:sz w:val="22"/>
          <w:szCs w:val="22"/>
        </w:rPr>
      </w:pPr>
    </w:p>
    <w:p w14:paraId="5C667E24"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Cumprimento das Obrigações do Termo de Securitização</w:t>
      </w:r>
      <w:r w:rsidRPr="009E1F77">
        <w:rPr>
          <w:rFonts w:ascii="Trebuchet MS" w:hAnsi="Trebuchet MS"/>
          <w:b w:val="0"/>
          <w:sz w:val="22"/>
        </w:rPr>
        <w:t>: A Securitizadora e o Agente Fiduciário obrigam-se ainda, mutuamente, a cumprir integral e fielmente as condições previstas neste Termo, de modo a assegurar o estrito cumprimento de todas as suas cláusulas e condições.</w:t>
      </w:r>
    </w:p>
    <w:p w14:paraId="63020703" w14:textId="77777777" w:rsidR="00822A09" w:rsidRPr="00C54364" w:rsidRDefault="00822A09" w:rsidP="009E1F77">
      <w:pPr>
        <w:pStyle w:val="Recuodecorpodetexto"/>
        <w:widowControl w:val="0"/>
        <w:spacing w:line="360" w:lineRule="auto"/>
        <w:rPr>
          <w:rFonts w:ascii="Trebuchet MS" w:hAnsi="Trebuchet MS"/>
          <w:sz w:val="22"/>
          <w:szCs w:val="22"/>
        </w:rPr>
      </w:pPr>
    </w:p>
    <w:p w14:paraId="5FD3F96C"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lang w:val="pt-BR"/>
        </w:rPr>
        <w:t>Obrigação Adicional da Securitizadora</w:t>
      </w:r>
      <w:r w:rsidRPr="009E1F77">
        <w:rPr>
          <w:rFonts w:ascii="Trebuchet MS" w:hAnsi="Trebuchet MS"/>
          <w:b w:val="0"/>
          <w:sz w:val="22"/>
          <w:lang w:val="pt-BR"/>
        </w:rPr>
        <w:t xml:space="preserve">: </w:t>
      </w:r>
      <w:r w:rsidRPr="009E1F77">
        <w:rPr>
          <w:rFonts w:ascii="Trebuchet MS" w:hAnsi="Trebuchet MS"/>
          <w:b w:val="0"/>
          <w:sz w:val="22"/>
        </w:rPr>
        <w:t>A Securitizadora se compromete a encaminhar ao Agente Fiduciário</w:t>
      </w:r>
      <w:r w:rsidRPr="009E1F77">
        <w:rPr>
          <w:rFonts w:ascii="Trebuchet MS" w:hAnsi="Trebuchet MS"/>
          <w:b w:val="0"/>
          <w:i/>
          <w:sz w:val="22"/>
        </w:rPr>
        <w:t xml:space="preserve"> </w:t>
      </w:r>
      <w:r w:rsidRPr="009E1F77">
        <w:rPr>
          <w:rFonts w:ascii="Trebuchet MS" w:hAnsi="Trebuchet MS"/>
          <w:b w:val="0"/>
          <w:sz w:val="22"/>
          <w:lang w:val="pt-BR"/>
        </w:rPr>
        <w:t xml:space="preserve">anualmente </w:t>
      </w:r>
      <w:r w:rsidRPr="009E1F77">
        <w:rPr>
          <w:rFonts w:ascii="Trebuchet MS" w:hAnsi="Trebuchet MS"/>
          <w:b w:val="0"/>
          <w:sz w:val="22"/>
        </w:rPr>
        <w:t>declaração constatando a existência ou não de decisões judiciais transitadas em julgado referentes a questões fiscais, previdenciárias ou trabalhistas e/ou quaisquer outras decisões, ainda que sujeitas a recurso, que possam prejudicar a capacidade da Securitizadora de honrar suas obrigações, bem como cópia de referidas decisões, se for o caso.</w:t>
      </w:r>
    </w:p>
    <w:p w14:paraId="62147D53" w14:textId="77777777" w:rsidR="00822A09" w:rsidRPr="00C54364" w:rsidRDefault="00822A09" w:rsidP="009E1F77">
      <w:pPr>
        <w:pStyle w:val="Recuodecorpodetexto"/>
        <w:widowControl w:val="0"/>
        <w:spacing w:line="360" w:lineRule="auto"/>
        <w:rPr>
          <w:rFonts w:ascii="Trebuchet MS" w:hAnsi="Trebuchet MS"/>
          <w:sz w:val="22"/>
          <w:szCs w:val="22"/>
        </w:rPr>
      </w:pPr>
    </w:p>
    <w:p w14:paraId="4718B1DE"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lang w:val="pt-BR"/>
        </w:rPr>
        <w:t>Notificações</w:t>
      </w:r>
      <w:r w:rsidRPr="009E1F77">
        <w:rPr>
          <w:rFonts w:ascii="Trebuchet MS" w:hAnsi="Trebuchet MS"/>
          <w:b w:val="0"/>
          <w:sz w:val="22"/>
          <w:lang w:val="pt-BR"/>
        </w:rPr>
        <w:t xml:space="preserve">: </w:t>
      </w:r>
      <w:r w:rsidRPr="009E1F77">
        <w:rPr>
          <w:rFonts w:ascii="Trebuchet MS" w:hAnsi="Trebuchet MS"/>
          <w:b w:val="0"/>
          <w:sz w:val="22"/>
        </w:rPr>
        <w:t>Todas as notificações, avisos ou comunicações exigidos neste Termo, ou dele decorrentes, serão feitas através de carta protocolada ou carta registrada, requerendo-se devolução do recibo (ou equivalente), ou por telegrama, fax ou e-mail, confirmado por escrito conforme acima estabelecido, ou através da via cartorária ou judiciária. Qualquer notificação, aviso ou comunicação entregue, por qualquer outra via que não a cartorária ou a judiciária, será considerado recebido (a) 48 (quarenta e oito) horas depois do seu envio em caso de telegrama, fax ou e-mail, podendo ser apresentado o comprovante de envio e/ou a via original da mensagem enviada, caso assim seja solicitado pela parte receptora.; (b) 10 (dez) dias após o seu despacho, no caso de carta registrada; e (c) na data de recebimento assinada no protocolo, em caso de carta protocolada. As notificações, avisos ou comunicações a que se refere esta cláusula serão enviadas às Partes nos endereços indicados neste Termo ou nos endereços que quaisquer das Partes indicarem por escrito às demais e aos cuidados da pessoa abaixo indicada.</w:t>
      </w:r>
    </w:p>
    <w:p w14:paraId="196C6DE3" w14:textId="77777777" w:rsidR="00822A09" w:rsidRPr="00C54364" w:rsidRDefault="00822A09" w:rsidP="009E1F77">
      <w:pPr>
        <w:pStyle w:val="Recuodecorpodetexto"/>
        <w:widowControl w:val="0"/>
        <w:spacing w:line="360" w:lineRule="auto"/>
        <w:rPr>
          <w:rFonts w:ascii="Trebuchet MS" w:hAnsi="Trebuchet MS"/>
          <w:sz w:val="22"/>
          <w:szCs w:val="22"/>
        </w:rPr>
      </w:pPr>
    </w:p>
    <w:p w14:paraId="6FC067F1" w14:textId="77777777" w:rsidR="00822A09" w:rsidRPr="002F1017" w:rsidRDefault="00A26216" w:rsidP="009E1F77">
      <w:pPr>
        <w:pStyle w:val="Recuodecorpodetexto"/>
        <w:widowControl w:val="0"/>
        <w:spacing w:line="360" w:lineRule="auto"/>
        <w:rPr>
          <w:rFonts w:ascii="Trebuchet MS" w:hAnsi="Trebuchet MS"/>
          <w:i/>
          <w:kern w:val="16"/>
          <w:sz w:val="22"/>
          <w:szCs w:val="22"/>
        </w:rPr>
      </w:pPr>
      <w:r w:rsidRPr="002F1017">
        <w:rPr>
          <w:rFonts w:ascii="Trebuchet MS" w:hAnsi="Trebuchet MS"/>
          <w:i/>
          <w:kern w:val="16"/>
          <w:sz w:val="22"/>
          <w:szCs w:val="22"/>
        </w:rPr>
        <w:t>Para a Securitizadora:</w:t>
      </w:r>
    </w:p>
    <w:p w14:paraId="43607785"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cs="Tahoma"/>
          <w:b/>
          <w:sz w:val="22"/>
          <w:szCs w:val="22"/>
        </w:rPr>
        <w:t>CIBRASEC – COMPANHIA BRASILEIRA DE SECURITIZAÇÃO</w:t>
      </w:r>
      <w:r w:rsidRPr="002F1017">
        <w:rPr>
          <w:rFonts w:ascii="Trebuchet MS" w:hAnsi="Trebuchet MS"/>
          <w:sz w:val="22"/>
          <w:szCs w:val="22"/>
        </w:rPr>
        <w:t xml:space="preserve"> </w:t>
      </w:r>
    </w:p>
    <w:p w14:paraId="66D6039A"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Avenida Paulista, nº 1.439, 2ª Sobreloja</w:t>
      </w:r>
    </w:p>
    <w:p w14:paraId="3B55266E"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 xml:space="preserve">Bela Vista, São Paulo/SP, CEP 01311-200 </w:t>
      </w:r>
    </w:p>
    <w:p w14:paraId="4CB00AA0"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At.: Departamento Jurídico</w:t>
      </w:r>
    </w:p>
    <w:p w14:paraId="18946C9A"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E-mail: juridico@cibrasec.com.br</w:t>
      </w:r>
    </w:p>
    <w:p w14:paraId="11170692" w14:textId="77777777" w:rsidR="00822A09" w:rsidRPr="002F1017" w:rsidRDefault="00A26216" w:rsidP="00EA05BD">
      <w:pPr>
        <w:widowControl w:val="0"/>
        <w:spacing w:line="360" w:lineRule="auto"/>
        <w:jc w:val="both"/>
        <w:rPr>
          <w:rFonts w:ascii="Trebuchet MS" w:hAnsi="Trebuchet MS"/>
          <w:sz w:val="22"/>
          <w:szCs w:val="22"/>
          <w:lang w:val="en-US"/>
        </w:rPr>
      </w:pPr>
      <w:r w:rsidRPr="002F1017">
        <w:rPr>
          <w:rFonts w:ascii="Trebuchet MS" w:hAnsi="Trebuchet MS"/>
          <w:sz w:val="22"/>
          <w:szCs w:val="22"/>
          <w:lang w:val="en-US"/>
        </w:rPr>
        <w:t xml:space="preserve">Website: </w:t>
      </w:r>
      <w:hyperlink r:id="rId13" w:history="1">
        <w:r w:rsidR="001F4B86" w:rsidRPr="009E1F77">
          <w:rPr>
            <w:rStyle w:val="Hyperlink"/>
            <w:rFonts w:ascii="Trebuchet MS" w:hAnsi="Trebuchet MS"/>
            <w:sz w:val="22"/>
            <w:lang w:val="en-US"/>
          </w:rPr>
          <w:t>http://www.cibrasec.com.br/contato.html</w:t>
        </w:r>
      </w:hyperlink>
    </w:p>
    <w:p w14:paraId="3B63D27A"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Fone: (11) 4949-3000</w:t>
      </w:r>
    </w:p>
    <w:p w14:paraId="7F8E5813"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Fax: (11) 4949-3011</w:t>
      </w:r>
    </w:p>
    <w:p w14:paraId="12D5D53B" w14:textId="77777777" w:rsidR="00822A09" w:rsidRPr="002F1017" w:rsidRDefault="00822A09" w:rsidP="009E1F77">
      <w:pPr>
        <w:pStyle w:val="Recuodecorpodetexto"/>
        <w:widowControl w:val="0"/>
        <w:spacing w:line="360" w:lineRule="auto"/>
        <w:rPr>
          <w:rFonts w:ascii="Trebuchet MS" w:hAnsi="Trebuchet MS"/>
          <w:i/>
          <w:kern w:val="16"/>
          <w:sz w:val="22"/>
          <w:szCs w:val="22"/>
          <w:lang w:val="pt-BR"/>
        </w:rPr>
      </w:pPr>
    </w:p>
    <w:p w14:paraId="3061E385" w14:textId="77777777" w:rsidR="00822A09" w:rsidRPr="002F1017" w:rsidRDefault="00A26216" w:rsidP="009E1F77">
      <w:pPr>
        <w:pStyle w:val="Recuodecorpodetexto"/>
        <w:widowControl w:val="0"/>
        <w:spacing w:line="360" w:lineRule="auto"/>
        <w:rPr>
          <w:rFonts w:ascii="Trebuchet MS" w:hAnsi="Trebuchet MS"/>
          <w:i/>
          <w:kern w:val="16"/>
          <w:sz w:val="22"/>
          <w:szCs w:val="22"/>
        </w:rPr>
      </w:pPr>
      <w:r w:rsidRPr="002F1017">
        <w:rPr>
          <w:rFonts w:ascii="Trebuchet MS" w:hAnsi="Trebuchet MS"/>
          <w:i/>
          <w:kern w:val="16"/>
          <w:sz w:val="22"/>
          <w:szCs w:val="22"/>
        </w:rPr>
        <w:t>Para o Agente Fiduciário / Instituição Custodiante:</w:t>
      </w:r>
    </w:p>
    <w:p w14:paraId="366229CD" w14:textId="77777777" w:rsidR="00822A09" w:rsidRPr="002F1017" w:rsidRDefault="00A26216" w:rsidP="00EA05BD">
      <w:pPr>
        <w:widowControl w:val="0"/>
        <w:spacing w:line="360" w:lineRule="auto"/>
        <w:jc w:val="both"/>
        <w:rPr>
          <w:rFonts w:ascii="Trebuchet MS" w:hAnsi="Trebuchet MS"/>
          <w:sz w:val="22"/>
          <w:szCs w:val="22"/>
        </w:rPr>
      </w:pPr>
      <w:bookmarkStart w:id="185" w:name="_DV_M283"/>
      <w:bookmarkStart w:id="186" w:name="_DV_M284"/>
      <w:bookmarkStart w:id="187" w:name="_DV_M285"/>
      <w:bookmarkEnd w:id="185"/>
      <w:bookmarkEnd w:id="186"/>
      <w:bookmarkEnd w:id="187"/>
      <w:r w:rsidRPr="002F1017">
        <w:rPr>
          <w:rFonts w:ascii="Trebuchet MS" w:hAnsi="Trebuchet MS"/>
          <w:b/>
          <w:sz w:val="22"/>
          <w:szCs w:val="22"/>
        </w:rPr>
        <w:t>V</w:t>
      </w:r>
      <w:r w:rsidR="00FE5E87" w:rsidRPr="002F1017">
        <w:rPr>
          <w:rFonts w:ascii="Trebuchet MS" w:hAnsi="Trebuchet MS"/>
          <w:b/>
          <w:sz w:val="22"/>
          <w:szCs w:val="22"/>
        </w:rPr>
        <w:t>Ó</w:t>
      </w:r>
      <w:r w:rsidRPr="002F1017">
        <w:rPr>
          <w:rFonts w:ascii="Trebuchet MS" w:hAnsi="Trebuchet MS"/>
          <w:b/>
          <w:sz w:val="22"/>
          <w:szCs w:val="22"/>
        </w:rPr>
        <w:t>RTX DISTRIBUIDORA DE TÍTULOS E VALORES MOBILIÁRIOS LTDA.</w:t>
      </w:r>
    </w:p>
    <w:p w14:paraId="6EEA780F" w14:textId="77777777"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cs="Arial"/>
          <w:sz w:val="22"/>
          <w:szCs w:val="22"/>
        </w:rPr>
        <w:t>Rua Ferreira de Araújo, nº 221, conjunto 93, Pinheiros, CEP 05428-000</w:t>
      </w:r>
    </w:p>
    <w:p w14:paraId="340CC871" w14:textId="1F044243" w:rsidR="00822A09" w:rsidRPr="002F1017" w:rsidRDefault="00A26216" w:rsidP="00EA05BD">
      <w:pPr>
        <w:widowControl w:val="0"/>
        <w:spacing w:line="360" w:lineRule="auto"/>
        <w:jc w:val="both"/>
        <w:rPr>
          <w:rFonts w:ascii="Trebuchet MS" w:hAnsi="Trebuchet MS"/>
          <w:sz w:val="22"/>
          <w:szCs w:val="22"/>
        </w:rPr>
      </w:pPr>
      <w:r w:rsidRPr="002F1017">
        <w:rPr>
          <w:rFonts w:ascii="Trebuchet MS" w:hAnsi="Trebuchet MS"/>
          <w:sz w:val="22"/>
          <w:szCs w:val="22"/>
        </w:rPr>
        <w:t xml:space="preserve">At.: Sra. </w:t>
      </w:r>
      <w:r w:rsidR="008F74A4">
        <w:rPr>
          <w:rFonts w:ascii="Trebuchet MS" w:hAnsi="Trebuchet MS"/>
          <w:sz w:val="22"/>
          <w:szCs w:val="22"/>
        </w:rPr>
        <w:t>Marina Pañella</w:t>
      </w:r>
      <w:r w:rsidRPr="002F1017">
        <w:rPr>
          <w:rFonts w:ascii="Trebuchet MS" w:hAnsi="Trebuchet MS"/>
          <w:sz w:val="22"/>
          <w:szCs w:val="22"/>
        </w:rPr>
        <w:t xml:space="preserve"> / Sr. Flávio Scarpelli</w:t>
      </w:r>
    </w:p>
    <w:p w14:paraId="69726D97" w14:textId="77777777" w:rsidR="00822A09" w:rsidRPr="002F1017" w:rsidRDefault="00A26216" w:rsidP="00EA05BD">
      <w:pPr>
        <w:widowControl w:val="0"/>
        <w:spacing w:line="360" w:lineRule="auto"/>
        <w:jc w:val="both"/>
        <w:rPr>
          <w:rFonts w:ascii="Trebuchet MS" w:hAnsi="Trebuchet MS"/>
          <w:sz w:val="22"/>
          <w:szCs w:val="22"/>
          <w:lang w:val="it-IT"/>
        </w:rPr>
      </w:pPr>
      <w:r w:rsidRPr="002F1017">
        <w:rPr>
          <w:rFonts w:ascii="Trebuchet MS" w:hAnsi="Trebuchet MS"/>
          <w:sz w:val="22"/>
          <w:szCs w:val="22"/>
          <w:lang w:val="it-IT"/>
        </w:rPr>
        <w:t xml:space="preserve">E-mail: </w:t>
      </w:r>
      <w:hyperlink r:id="rId14" w:history="1">
        <w:r w:rsidR="006761A9" w:rsidRPr="002F1017">
          <w:rPr>
            <w:rStyle w:val="Hyperlink"/>
            <w:rFonts w:ascii="Trebuchet MS" w:hAnsi="Trebuchet MS"/>
            <w:sz w:val="22"/>
            <w:szCs w:val="22"/>
          </w:rPr>
          <w:t>agentefiduciario@vortxbr.com</w:t>
        </w:r>
      </w:hyperlink>
      <w:r w:rsidR="006761A9" w:rsidRPr="002F1017">
        <w:rPr>
          <w:rFonts w:ascii="Trebuchet MS" w:hAnsi="Trebuchet MS"/>
          <w:sz w:val="22"/>
          <w:szCs w:val="22"/>
        </w:rPr>
        <w:t xml:space="preserve"> </w:t>
      </w:r>
    </w:p>
    <w:p w14:paraId="65E33230" w14:textId="77777777" w:rsidR="00822A09" w:rsidRPr="009E1F77" w:rsidRDefault="00A26216" w:rsidP="00EA05BD">
      <w:pPr>
        <w:widowControl w:val="0"/>
        <w:spacing w:line="360" w:lineRule="auto"/>
        <w:jc w:val="both"/>
        <w:rPr>
          <w:rStyle w:val="Hyperlink"/>
          <w:rFonts w:ascii="Trebuchet MS" w:hAnsi="Trebuchet MS"/>
          <w:sz w:val="22"/>
          <w:lang w:val="en-US"/>
        </w:rPr>
      </w:pPr>
      <w:r w:rsidRPr="002F1017">
        <w:rPr>
          <w:rFonts w:ascii="Trebuchet MS" w:hAnsi="Trebuchet MS"/>
          <w:sz w:val="22"/>
          <w:szCs w:val="22"/>
          <w:lang w:val="it-IT"/>
        </w:rPr>
        <w:t xml:space="preserve">Website: </w:t>
      </w:r>
      <w:r w:rsidRPr="002F1017">
        <w:rPr>
          <w:rFonts w:ascii="Trebuchet MS" w:hAnsi="Trebuchet MS"/>
          <w:sz w:val="22"/>
          <w:szCs w:val="22"/>
          <w:lang w:val="en-US"/>
        </w:rPr>
        <w:t>www.vortxbr.com</w:t>
      </w:r>
    </w:p>
    <w:p w14:paraId="580950B3" w14:textId="016EB9B1" w:rsidR="00FE5E87" w:rsidRPr="002F1017" w:rsidRDefault="00FE5E87" w:rsidP="009E1F77">
      <w:pPr>
        <w:widowControl w:val="0"/>
        <w:spacing w:line="360" w:lineRule="auto"/>
        <w:ind w:right="-18"/>
        <w:jc w:val="both"/>
        <w:rPr>
          <w:rFonts w:ascii="Trebuchet MS" w:eastAsia="Arial Unicode MS" w:hAnsi="Trebuchet MS" w:cs="Arial"/>
          <w:sz w:val="22"/>
          <w:szCs w:val="22"/>
          <w:lang w:val="it-IT"/>
        </w:rPr>
      </w:pPr>
      <w:r w:rsidRPr="002F1017">
        <w:rPr>
          <w:rFonts w:ascii="Trebuchet MS" w:eastAsia="Arial Unicode MS" w:hAnsi="Trebuchet MS" w:cs="Arial"/>
          <w:sz w:val="22"/>
          <w:szCs w:val="22"/>
          <w:lang w:val="it-IT"/>
        </w:rPr>
        <w:t xml:space="preserve">Fone: </w:t>
      </w:r>
      <w:r w:rsidRPr="002F1017">
        <w:rPr>
          <w:rFonts w:ascii="Trebuchet MS" w:hAnsi="Trebuchet MS"/>
          <w:sz w:val="22"/>
          <w:szCs w:val="22"/>
          <w:lang w:val="en-US"/>
        </w:rPr>
        <w:t>(11) 3030-71</w:t>
      </w:r>
      <w:r w:rsidR="008F74A4">
        <w:rPr>
          <w:rFonts w:ascii="Trebuchet MS" w:hAnsi="Trebuchet MS"/>
          <w:sz w:val="22"/>
          <w:szCs w:val="22"/>
          <w:lang w:val="en-US"/>
        </w:rPr>
        <w:t>77</w:t>
      </w:r>
    </w:p>
    <w:p w14:paraId="7869C721" w14:textId="77777777" w:rsidR="00822A09" w:rsidRPr="002F1017" w:rsidRDefault="00822A09" w:rsidP="00EA05BD">
      <w:pPr>
        <w:pStyle w:val="Recuodecorpodetexto"/>
        <w:widowControl w:val="0"/>
        <w:spacing w:line="360" w:lineRule="auto"/>
        <w:rPr>
          <w:rFonts w:ascii="Trebuchet MS" w:hAnsi="Trebuchet MS"/>
          <w:kern w:val="16"/>
          <w:sz w:val="22"/>
          <w:szCs w:val="22"/>
        </w:rPr>
      </w:pPr>
    </w:p>
    <w:p w14:paraId="0D09309B"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Nulidade, Invalidade e Ineficácia</w:t>
      </w:r>
      <w:r w:rsidRPr="009E1F77">
        <w:rPr>
          <w:rFonts w:ascii="Trebuchet MS" w:hAnsi="Trebuchet MS"/>
          <w:b w:val="0"/>
          <w:sz w:val="22"/>
        </w:rPr>
        <w:t>: A nulidade, invalidade ou ineficácia de qualquer avença contida neste Termo não prejudicará a validade e eficácia das demais, que serão integralmente cumpridas, obrigando-se as Partes a envidar seus melhores esforços de modo a acordar-se validamente para obter os mesmos efeitos da avença que tiver sido anulada, invalidada ou declarada ineficaz.</w:t>
      </w:r>
    </w:p>
    <w:p w14:paraId="349A6846" w14:textId="77777777" w:rsidR="00822A09" w:rsidRPr="00C54364" w:rsidRDefault="00822A09" w:rsidP="009E1F77">
      <w:pPr>
        <w:widowControl w:val="0"/>
        <w:spacing w:line="360" w:lineRule="auto"/>
        <w:jc w:val="both"/>
        <w:rPr>
          <w:rFonts w:ascii="Trebuchet MS" w:hAnsi="Trebuchet MS"/>
          <w:sz w:val="22"/>
          <w:szCs w:val="22"/>
        </w:rPr>
      </w:pPr>
    </w:p>
    <w:p w14:paraId="229F2796"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Irrevogabilidade e Irretratabilidade</w:t>
      </w:r>
      <w:r w:rsidRPr="009E1F77">
        <w:rPr>
          <w:rFonts w:ascii="Trebuchet MS" w:hAnsi="Trebuchet MS"/>
          <w:b w:val="0"/>
          <w:sz w:val="22"/>
        </w:rPr>
        <w:t>: O presente Termo é celebrado em caráter irrevogável e irretratável, obrigando as partes contratantes e seus sucessores, a qualquer título, a cumpri-lo em todos os seus termos.</w:t>
      </w:r>
    </w:p>
    <w:p w14:paraId="4EBE7D62" w14:textId="77777777" w:rsidR="00822A09" w:rsidRPr="00C54364" w:rsidRDefault="00822A09" w:rsidP="009E1F77">
      <w:pPr>
        <w:widowControl w:val="0"/>
        <w:spacing w:line="360" w:lineRule="auto"/>
        <w:jc w:val="both"/>
        <w:rPr>
          <w:rFonts w:ascii="Trebuchet MS" w:hAnsi="Trebuchet MS"/>
          <w:sz w:val="22"/>
          <w:szCs w:val="22"/>
        </w:rPr>
      </w:pPr>
    </w:p>
    <w:p w14:paraId="7CDCF4E9"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Execução dos Créditos</w:t>
      </w:r>
      <w:r w:rsidRPr="009E1F77">
        <w:rPr>
          <w:rFonts w:ascii="Trebuchet MS" w:hAnsi="Trebuchet MS"/>
          <w:b w:val="0"/>
          <w:sz w:val="22"/>
        </w:rPr>
        <w:t>: Para fins de execução dos créditos constituídos pelo presente Termo e pelos CRI, bem como das obrigações deles oriundas e de seus anexos, considera-se este Termo título executivo extrajudicial de acordo com o artigo 784 do Código de Processo Civil Brasileiro.</w:t>
      </w:r>
    </w:p>
    <w:p w14:paraId="43AC8674" w14:textId="77777777" w:rsidR="00822A09" w:rsidRPr="00C54364" w:rsidRDefault="00822A09" w:rsidP="009E1F77">
      <w:pPr>
        <w:widowControl w:val="0"/>
        <w:spacing w:line="360" w:lineRule="auto"/>
        <w:jc w:val="both"/>
        <w:rPr>
          <w:rFonts w:ascii="Trebuchet MS" w:hAnsi="Trebuchet MS"/>
          <w:sz w:val="22"/>
          <w:szCs w:val="22"/>
        </w:rPr>
      </w:pPr>
    </w:p>
    <w:p w14:paraId="4CAEFB10" w14:textId="77777777" w:rsidR="00822A09" w:rsidRPr="009E1F77" w:rsidRDefault="00A26216" w:rsidP="009E1F77">
      <w:pPr>
        <w:pStyle w:val="Ttulo1"/>
        <w:keepNext w:val="0"/>
        <w:widowControl w:val="0"/>
        <w:numPr>
          <w:ilvl w:val="0"/>
          <w:numId w:val="36"/>
        </w:numPr>
        <w:tabs>
          <w:tab w:val="clear" w:pos="720"/>
          <w:tab w:val="left" w:pos="851"/>
        </w:tabs>
        <w:spacing w:line="360" w:lineRule="auto"/>
        <w:ind w:left="0" w:hanging="567"/>
        <w:rPr>
          <w:rFonts w:ascii="Trebuchet MS" w:hAnsi="Trebuchet MS"/>
          <w:sz w:val="22"/>
        </w:rPr>
      </w:pPr>
      <w:bookmarkStart w:id="188" w:name="_Toc161226123"/>
      <w:bookmarkStart w:id="189" w:name="_Toc163704831"/>
      <w:bookmarkStart w:id="190" w:name="_Toc165278458"/>
      <w:bookmarkStart w:id="191" w:name="_Toc169690877"/>
      <w:bookmarkStart w:id="192" w:name="_Toc171650333"/>
      <w:bookmarkStart w:id="193" w:name="_Toc462336464"/>
      <w:bookmarkStart w:id="194" w:name="_Toc297814685"/>
      <w:r w:rsidRPr="009E1F77">
        <w:rPr>
          <w:rFonts w:ascii="Trebuchet MS" w:hAnsi="Trebuchet MS"/>
          <w:sz w:val="22"/>
        </w:rPr>
        <w:t xml:space="preserve">CLÁUSULA DÉCIMA </w:t>
      </w:r>
      <w:r w:rsidR="00EB6E38" w:rsidRPr="002F1017">
        <w:rPr>
          <w:rFonts w:ascii="Trebuchet MS" w:hAnsi="Trebuchet MS"/>
          <w:sz w:val="22"/>
          <w:szCs w:val="22"/>
        </w:rPr>
        <w:t>SEXTA</w:t>
      </w:r>
      <w:r w:rsidRPr="009E1F77">
        <w:rPr>
          <w:rFonts w:ascii="Trebuchet MS" w:hAnsi="Trebuchet MS"/>
          <w:sz w:val="22"/>
        </w:rPr>
        <w:t>: DA SOLUÇÃO DE CONTROVÉRSIAS</w:t>
      </w:r>
      <w:bookmarkEnd w:id="188"/>
      <w:bookmarkEnd w:id="189"/>
      <w:bookmarkEnd w:id="190"/>
      <w:bookmarkEnd w:id="191"/>
      <w:bookmarkEnd w:id="192"/>
      <w:bookmarkEnd w:id="193"/>
      <w:bookmarkEnd w:id="194"/>
      <w:r w:rsidRPr="009E1F77">
        <w:rPr>
          <w:rFonts w:ascii="Trebuchet MS" w:hAnsi="Trebuchet MS"/>
          <w:sz w:val="22"/>
        </w:rPr>
        <w:t xml:space="preserve"> </w:t>
      </w:r>
    </w:p>
    <w:p w14:paraId="6FE2765E" w14:textId="77777777" w:rsidR="00822A09" w:rsidRPr="002F1017" w:rsidRDefault="00822A09" w:rsidP="009E1F77">
      <w:pPr>
        <w:pStyle w:val="Recuodecorpodetexto"/>
        <w:widowControl w:val="0"/>
        <w:spacing w:line="360" w:lineRule="auto"/>
        <w:rPr>
          <w:rFonts w:ascii="Trebuchet MS" w:hAnsi="Trebuchet MS"/>
          <w:sz w:val="22"/>
          <w:szCs w:val="22"/>
        </w:rPr>
      </w:pPr>
    </w:p>
    <w:p w14:paraId="5DE3E105"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Compromisso das Partes</w:t>
      </w:r>
      <w:r w:rsidRPr="009E1F77">
        <w:rPr>
          <w:rFonts w:ascii="Trebuchet MS" w:hAnsi="Trebuchet MS"/>
          <w:b w:val="0"/>
          <w:sz w:val="22"/>
        </w:rPr>
        <w:t>: Todo litígio ou controvérsia originário ou decorrente do presente Termo de Securitização será definitivamente decidido por arbitragem, nos termos da Lei nº 9.307/1996.</w:t>
      </w:r>
    </w:p>
    <w:p w14:paraId="0A3C53D0" w14:textId="77777777" w:rsidR="00822A09" w:rsidRPr="00C54364" w:rsidRDefault="00822A09" w:rsidP="009E1F77">
      <w:pPr>
        <w:widowControl w:val="0"/>
        <w:tabs>
          <w:tab w:val="left" w:pos="0"/>
        </w:tabs>
        <w:spacing w:line="360" w:lineRule="auto"/>
        <w:jc w:val="both"/>
        <w:rPr>
          <w:rFonts w:ascii="Trebuchet MS" w:hAnsi="Trebuchet MS"/>
          <w:sz w:val="22"/>
          <w:szCs w:val="22"/>
        </w:rPr>
      </w:pPr>
    </w:p>
    <w:p w14:paraId="4768019E"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Câmara</w:t>
      </w:r>
      <w:r w:rsidRPr="009E1F77">
        <w:rPr>
          <w:rFonts w:ascii="Trebuchet MS" w:hAnsi="Trebuchet MS"/>
          <w:b w:val="0"/>
          <w:sz w:val="22"/>
        </w:rPr>
        <w:t>: A arbitragem será administrada na Câmara de Arbitragem do Mercado, nos termos do Regulamento da Câmara de Arbitragem do Mercado.</w:t>
      </w:r>
    </w:p>
    <w:p w14:paraId="7C12E6EE" w14:textId="77777777" w:rsidR="00822A09" w:rsidRPr="00C54364" w:rsidRDefault="00822A09" w:rsidP="009E1F77">
      <w:pPr>
        <w:widowControl w:val="0"/>
        <w:tabs>
          <w:tab w:val="left" w:pos="0"/>
        </w:tabs>
        <w:spacing w:line="360" w:lineRule="auto"/>
        <w:jc w:val="both"/>
        <w:rPr>
          <w:rFonts w:ascii="Trebuchet MS" w:hAnsi="Trebuchet MS"/>
          <w:sz w:val="22"/>
          <w:szCs w:val="22"/>
        </w:rPr>
      </w:pPr>
    </w:p>
    <w:p w14:paraId="7C32452C" w14:textId="77777777" w:rsidR="00822A09" w:rsidRPr="009E1F77" w:rsidRDefault="00A26216" w:rsidP="009E1F77">
      <w:pPr>
        <w:pStyle w:val="Ttulo1"/>
        <w:keepNext w:val="0"/>
        <w:widowControl w:val="0"/>
        <w:numPr>
          <w:ilvl w:val="2"/>
          <w:numId w:val="36"/>
        </w:numPr>
        <w:tabs>
          <w:tab w:val="clear" w:pos="720"/>
          <w:tab w:val="clear" w:pos="1440"/>
          <w:tab w:val="left" w:pos="851"/>
          <w:tab w:val="left" w:pos="993"/>
          <w:tab w:val="left" w:pos="1701"/>
        </w:tabs>
        <w:spacing w:line="360" w:lineRule="auto"/>
        <w:ind w:left="851" w:firstLine="0"/>
        <w:rPr>
          <w:rFonts w:ascii="Trebuchet MS" w:hAnsi="Trebuchet MS"/>
          <w:b w:val="0"/>
          <w:sz w:val="22"/>
        </w:rPr>
      </w:pPr>
      <w:r w:rsidRPr="009E1F77">
        <w:rPr>
          <w:rFonts w:ascii="Trebuchet MS" w:hAnsi="Trebuchet MS"/>
          <w:b w:val="0"/>
          <w:sz w:val="22"/>
        </w:rPr>
        <w:t>As especificações dispostas neste instrumento têm prevalência sobre as regras do Regulamento da Câmara acima indicada.</w:t>
      </w:r>
    </w:p>
    <w:p w14:paraId="2F94ADFC" w14:textId="77777777" w:rsidR="00822A09" w:rsidRPr="00C54364" w:rsidRDefault="00822A09" w:rsidP="009E1F77">
      <w:pPr>
        <w:widowControl w:val="0"/>
        <w:tabs>
          <w:tab w:val="left" w:pos="0"/>
        </w:tabs>
        <w:spacing w:line="360" w:lineRule="auto"/>
        <w:ind w:left="600"/>
        <w:jc w:val="both"/>
        <w:rPr>
          <w:rFonts w:ascii="Trebuchet MS" w:hAnsi="Trebuchet MS"/>
          <w:sz w:val="22"/>
          <w:szCs w:val="22"/>
        </w:rPr>
      </w:pPr>
    </w:p>
    <w:p w14:paraId="75E35FE8"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Objeto da Arbitragem</w:t>
      </w:r>
      <w:r w:rsidRPr="009E1F77">
        <w:rPr>
          <w:rFonts w:ascii="Trebuchet MS" w:hAnsi="Trebuchet MS"/>
          <w:b w:val="0"/>
          <w:sz w:val="22"/>
        </w:rPr>
        <w:t>: A Parte que, em primeiro lugar, der início ao procedimento arbitral deve manifestar sua intenção à Câmara, indicando a matéria que será objeto da arbitragem, o seu valor e o(s) nomes(s) e qualificação(ões) completo(s) da(s) Parte(s) contrária(s) e anexando cópia do contrato. A mencionada correspondência será dirigida ao presidente da Câmara, mediante entrega pessoal ou por serviço de entrega postal rápida.</w:t>
      </w:r>
    </w:p>
    <w:p w14:paraId="2EE32C70"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5C2C808E"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Árbitros</w:t>
      </w:r>
      <w:r w:rsidRPr="009E1F77">
        <w:rPr>
          <w:rFonts w:ascii="Trebuchet MS" w:hAnsi="Trebuchet MS"/>
          <w:b w:val="0"/>
          <w:sz w:val="22"/>
        </w:rPr>
        <w:t>: A controvérsia será dirimida por três árbitros, indicados de acordo com o citado regulamento, competindo ao presidente da Câmara indicar árbitros e substitutos no prazo de 5 (cinco) dias, caso as Partes não cheguem a um consenso, a contar do recebimento da solicitação de instauração da arbitragem, mediante entrega pessoal ou por serviço de entrega postal rápida.</w:t>
      </w:r>
    </w:p>
    <w:p w14:paraId="324CA672"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419A3B9B"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Substitutos</w:t>
      </w:r>
      <w:r w:rsidRPr="009E1F77">
        <w:rPr>
          <w:rFonts w:ascii="Trebuchet MS" w:hAnsi="Trebuchet MS"/>
          <w:b w:val="0"/>
          <w:sz w:val="22"/>
        </w:rPr>
        <w:t>: Os árbitros ou substitutos indicados firmarão o termo de independência, de acordo com o disposto no artigo 14, § 1º, da Lei nº 9.307/1996, considerando a arbitragem instituída.</w:t>
      </w:r>
    </w:p>
    <w:p w14:paraId="54ED7B21"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35998851"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Local da Arbitragem</w:t>
      </w:r>
      <w:r w:rsidRPr="009E1F77">
        <w:rPr>
          <w:rFonts w:ascii="Trebuchet MS" w:hAnsi="Trebuchet MS"/>
          <w:b w:val="0"/>
          <w:sz w:val="22"/>
        </w:rPr>
        <w:t>: A arbitragem processar-se-á na cidade de São Paulo/SP e os árbitros decidirão de acordo com as regras de direito.</w:t>
      </w:r>
    </w:p>
    <w:p w14:paraId="5E0F5168"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0CB2F5A6"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Prazo</w:t>
      </w:r>
      <w:r w:rsidRPr="009E1F77">
        <w:rPr>
          <w:rFonts w:ascii="Trebuchet MS" w:hAnsi="Trebuchet MS"/>
          <w:b w:val="0"/>
          <w:sz w:val="22"/>
        </w:rPr>
        <w:t>: A sentença arbitral será proferida no prazo de até 60 (sessenta) dias, a contar da assinatura do termo de independência pelo árbitro e substituto.</w:t>
      </w:r>
    </w:p>
    <w:p w14:paraId="4886A63D"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70A45031"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Custas e Despesas</w:t>
      </w:r>
      <w:r w:rsidRPr="009E1F77">
        <w:rPr>
          <w:rFonts w:ascii="Trebuchet MS" w:hAnsi="Trebuchet MS"/>
          <w:b w:val="0"/>
          <w:sz w:val="22"/>
        </w:rPr>
        <w:t>: A Parte que solicitar a instauração da arbitragem arcará com as despesas que devam ser antecipadas e previstas na tabela de custas da Câmara. A sentença arbitral fixará os encargos e as despesas processuais que serão arcadas pela Parte vencida.</w:t>
      </w:r>
    </w:p>
    <w:p w14:paraId="6AA5666D"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665762E6"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Cumprimento da Sentença</w:t>
      </w:r>
      <w:r w:rsidRPr="009E1F77">
        <w:rPr>
          <w:rFonts w:ascii="Trebuchet MS" w:hAnsi="Trebuchet MS"/>
          <w:b w:val="0"/>
          <w:sz w:val="22"/>
        </w:rPr>
        <w:t>: A sentença arbitral será espontânea e imediatamente cumprida em todos os seus termos pelas Partes.</w:t>
      </w:r>
    </w:p>
    <w:p w14:paraId="417A02B2" w14:textId="77777777" w:rsidR="00822A09" w:rsidRPr="00C54364" w:rsidRDefault="00822A09" w:rsidP="009E1F77">
      <w:pPr>
        <w:widowControl w:val="0"/>
        <w:tabs>
          <w:tab w:val="left" w:pos="0"/>
          <w:tab w:val="left" w:pos="684"/>
        </w:tabs>
        <w:spacing w:line="360" w:lineRule="auto"/>
        <w:jc w:val="both"/>
        <w:rPr>
          <w:rFonts w:ascii="Trebuchet MS" w:hAnsi="Trebuchet MS"/>
          <w:sz w:val="22"/>
          <w:szCs w:val="22"/>
        </w:rPr>
      </w:pPr>
    </w:p>
    <w:p w14:paraId="00C64B26" w14:textId="77777777" w:rsidR="00822A09" w:rsidRPr="009E1F77" w:rsidRDefault="00A26216" w:rsidP="009E1F77">
      <w:pPr>
        <w:pStyle w:val="Ttulo1"/>
        <w:keepNext w:val="0"/>
        <w:widowControl w:val="0"/>
        <w:numPr>
          <w:ilvl w:val="2"/>
          <w:numId w:val="36"/>
        </w:numPr>
        <w:tabs>
          <w:tab w:val="clear" w:pos="720"/>
          <w:tab w:val="clear" w:pos="1440"/>
          <w:tab w:val="left" w:pos="851"/>
          <w:tab w:val="left" w:pos="993"/>
          <w:tab w:val="left" w:pos="1701"/>
        </w:tabs>
        <w:spacing w:line="360" w:lineRule="auto"/>
        <w:ind w:left="851" w:firstLine="0"/>
        <w:rPr>
          <w:rFonts w:ascii="Trebuchet MS" w:hAnsi="Trebuchet MS"/>
          <w:b w:val="0"/>
          <w:sz w:val="22"/>
        </w:rPr>
      </w:pPr>
      <w:r w:rsidRPr="009E1F77">
        <w:rPr>
          <w:rFonts w:ascii="Trebuchet MS" w:hAnsi="Trebuchet MS"/>
          <w:b w:val="0"/>
          <w:sz w:val="22"/>
        </w:rPr>
        <w:t>As Partes envidarão seus melhores esforços para solucionar amigavelmente qualquer divergência oriunda desta Escritura de Emissão, podendo, se conveniente a todas as Partes, utilizar procedimento de mediação.</w:t>
      </w:r>
    </w:p>
    <w:p w14:paraId="523D942C" w14:textId="77777777" w:rsidR="00822A09" w:rsidRPr="00C54364" w:rsidRDefault="00822A09" w:rsidP="009E1F77">
      <w:pPr>
        <w:widowControl w:val="0"/>
        <w:tabs>
          <w:tab w:val="left" w:pos="0"/>
          <w:tab w:val="left" w:pos="480"/>
        </w:tabs>
        <w:spacing w:line="360" w:lineRule="auto"/>
        <w:ind w:left="600"/>
        <w:jc w:val="both"/>
        <w:rPr>
          <w:rFonts w:ascii="Trebuchet MS" w:hAnsi="Trebuchet MS"/>
          <w:sz w:val="22"/>
          <w:szCs w:val="22"/>
        </w:rPr>
      </w:pPr>
    </w:p>
    <w:p w14:paraId="1F6A2BA3"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Poder Judiciário</w:t>
      </w:r>
      <w:r w:rsidRPr="009E1F77">
        <w:rPr>
          <w:rFonts w:ascii="Trebuchet MS" w:hAnsi="Trebuchet MS"/>
          <w:b w:val="0"/>
          <w:sz w:val="22"/>
        </w:rPr>
        <w:t>: Não obstante o disposto nesta cláusula, cada uma das Partes se reserva o direito de recorrer ao Poder Judiciário com o objetivo de (i) assegurar a instituição da arbitragem, (ii) obter medidas cautelares de proteção de direitos previamente à instituição da arbitragem, sendo que qualquer procedimento neste sentido não será considerado como ato de renúncia à arbitragem como o único meio de solução de conflitos escolhido pelas Partes, e (iii) executar qualquer decisão da Câmara, inclusive, mas não exclusivamente, do laudo arbitral. Na hipótese de as Partes recorrerem ao Poder Judiciário, o foro da Comarca de São Paulo, Estado de São Paulo, será o único competente para conhecer de qualquer procedimento judicial, renunciando expressamente as Partes a qualquer outro, por mais privilegiado que seja ou venha a ser.</w:t>
      </w:r>
    </w:p>
    <w:p w14:paraId="4718CE60" w14:textId="77777777" w:rsidR="00822A09" w:rsidRPr="00C54364" w:rsidRDefault="00822A09" w:rsidP="00EA05BD">
      <w:pPr>
        <w:widowControl w:val="0"/>
        <w:tabs>
          <w:tab w:val="left" w:pos="0"/>
          <w:tab w:val="left" w:pos="720"/>
          <w:tab w:val="left" w:pos="8647"/>
        </w:tabs>
        <w:autoSpaceDE w:val="0"/>
        <w:autoSpaceDN w:val="0"/>
        <w:adjustRightInd w:val="0"/>
        <w:spacing w:line="360" w:lineRule="auto"/>
        <w:jc w:val="both"/>
        <w:rPr>
          <w:rFonts w:ascii="Trebuchet MS" w:hAnsi="Trebuchet MS"/>
          <w:sz w:val="22"/>
          <w:szCs w:val="22"/>
        </w:rPr>
      </w:pPr>
    </w:p>
    <w:p w14:paraId="1DB221A1" w14:textId="77777777" w:rsidR="00822A09" w:rsidRPr="009E1F77" w:rsidRDefault="00A26216" w:rsidP="009E1F77">
      <w:pPr>
        <w:pStyle w:val="Ttulo1"/>
        <w:keepNext w:val="0"/>
        <w:widowControl w:val="0"/>
        <w:numPr>
          <w:ilvl w:val="1"/>
          <w:numId w:val="36"/>
        </w:numPr>
        <w:tabs>
          <w:tab w:val="clear" w:pos="720"/>
          <w:tab w:val="left" w:pos="851"/>
          <w:tab w:val="left" w:pos="993"/>
        </w:tabs>
        <w:spacing w:line="360" w:lineRule="auto"/>
        <w:ind w:left="0" w:firstLine="0"/>
        <w:rPr>
          <w:rFonts w:ascii="Trebuchet MS" w:hAnsi="Trebuchet MS"/>
          <w:b w:val="0"/>
          <w:sz w:val="22"/>
        </w:rPr>
      </w:pPr>
      <w:r w:rsidRPr="009E1F77">
        <w:rPr>
          <w:rFonts w:ascii="Trebuchet MS" w:hAnsi="Trebuchet MS"/>
          <w:b w:val="0"/>
          <w:sz w:val="22"/>
          <w:u w:val="single"/>
        </w:rPr>
        <w:t>Legislação Aplicável:</w:t>
      </w:r>
      <w:r w:rsidRPr="009E1F77">
        <w:rPr>
          <w:rFonts w:ascii="Trebuchet MS" w:hAnsi="Trebuchet MS"/>
          <w:b w:val="0"/>
          <w:sz w:val="22"/>
        </w:rPr>
        <w:t xml:space="preserve"> O presente Termo de Securitização é regida, material e processualmente, pelas leis da República Federativa do Brasil.</w:t>
      </w:r>
    </w:p>
    <w:p w14:paraId="55C0CE6A" w14:textId="77777777" w:rsidR="00822A09" w:rsidRPr="00C54364" w:rsidRDefault="00822A09" w:rsidP="009E1F77">
      <w:pPr>
        <w:widowControl w:val="0"/>
        <w:tabs>
          <w:tab w:val="left" w:pos="0"/>
        </w:tabs>
        <w:spacing w:line="360" w:lineRule="auto"/>
        <w:jc w:val="both"/>
        <w:rPr>
          <w:rFonts w:ascii="Trebuchet MS" w:hAnsi="Trebuchet MS"/>
          <w:sz w:val="22"/>
          <w:szCs w:val="22"/>
        </w:rPr>
      </w:pPr>
    </w:p>
    <w:p w14:paraId="60BBA9CC" w14:textId="77777777" w:rsidR="00822A09" w:rsidRPr="002F1017" w:rsidRDefault="00822A09" w:rsidP="009E1F77">
      <w:pPr>
        <w:widowControl w:val="0"/>
        <w:jc w:val="both"/>
        <w:rPr>
          <w:rFonts w:ascii="Trebuchet MS" w:hAnsi="Trebuchet MS"/>
          <w:sz w:val="22"/>
          <w:szCs w:val="22"/>
        </w:rPr>
      </w:pPr>
    </w:p>
    <w:p w14:paraId="1A6DE987" w14:textId="321CA469" w:rsidR="00822A09" w:rsidRPr="002F1017" w:rsidRDefault="00A26216" w:rsidP="009E1F77">
      <w:pPr>
        <w:widowControl w:val="0"/>
        <w:jc w:val="center"/>
        <w:rPr>
          <w:rFonts w:ascii="Trebuchet MS" w:hAnsi="Trebuchet MS"/>
          <w:sz w:val="22"/>
          <w:szCs w:val="22"/>
        </w:rPr>
      </w:pPr>
      <w:r w:rsidRPr="002F1017">
        <w:rPr>
          <w:rFonts w:ascii="Trebuchet MS" w:hAnsi="Trebuchet MS"/>
          <w:sz w:val="22"/>
          <w:szCs w:val="22"/>
        </w:rPr>
        <w:t xml:space="preserve">São Paulo, </w:t>
      </w:r>
      <w:r w:rsidR="00AF0C44">
        <w:rPr>
          <w:rFonts w:ascii="Trebuchet MS" w:hAnsi="Trebuchet MS"/>
          <w:sz w:val="22"/>
          <w:szCs w:val="22"/>
          <w:highlight w:val="yellow"/>
        </w:rPr>
        <w:t>21 de outubro de 2016</w:t>
      </w:r>
    </w:p>
    <w:p w14:paraId="05A4A189" w14:textId="77777777" w:rsidR="00822A09" w:rsidRPr="002F1017" w:rsidRDefault="00822A09" w:rsidP="009E1F77">
      <w:pPr>
        <w:widowControl w:val="0"/>
        <w:tabs>
          <w:tab w:val="left" w:pos="0"/>
        </w:tabs>
        <w:spacing w:line="360" w:lineRule="auto"/>
        <w:jc w:val="both"/>
        <w:rPr>
          <w:rFonts w:ascii="Trebuchet MS" w:hAnsi="Trebuchet MS"/>
          <w:b/>
          <w:sz w:val="22"/>
          <w:szCs w:val="22"/>
        </w:rPr>
      </w:pPr>
    </w:p>
    <w:p w14:paraId="17D5AECF" w14:textId="77777777" w:rsidR="00822A09" w:rsidRPr="002F1017" w:rsidRDefault="00822A09" w:rsidP="009E1F77">
      <w:pPr>
        <w:widowControl w:val="0"/>
        <w:jc w:val="both"/>
        <w:rPr>
          <w:rFonts w:ascii="Trebuchet MS" w:hAnsi="Trebuchet MS"/>
          <w:b/>
          <w:sz w:val="22"/>
          <w:szCs w:val="22"/>
        </w:rPr>
      </w:pPr>
    </w:p>
    <w:p w14:paraId="7B9FEADA" w14:textId="77777777" w:rsidR="00822A09" w:rsidRPr="002F1017" w:rsidRDefault="00A26216" w:rsidP="009E1F77">
      <w:pPr>
        <w:widowControl w:val="0"/>
        <w:jc w:val="both"/>
        <w:rPr>
          <w:rFonts w:ascii="Trebuchet MS" w:hAnsi="Trebuchet MS" w:cs="Arial"/>
          <w:sz w:val="22"/>
          <w:szCs w:val="22"/>
        </w:rPr>
      </w:pPr>
      <w:r w:rsidRPr="002F1017">
        <w:rPr>
          <w:rFonts w:ascii="Trebuchet MS" w:hAnsi="Trebuchet MS"/>
          <w:b/>
          <w:sz w:val="22"/>
          <w:szCs w:val="22"/>
        </w:rPr>
        <w:br w:type="page"/>
      </w:r>
    </w:p>
    <w:p w14:paraId="41019B1E" w14:textId="3E121935" w:rsidR="00822A09" w:rsidRPr="002F1017" w:rsidRDefault="00A26216" w:rsidP="009E1F77">
      <w:pPr>
        <w:widowControl w:val="0"/>
        <w:spacing w:line="360" w:lineRule="auto"/>
        <w:jc w:val="both"/>
        <w:rPr>
          <w:rFonts w:ascii="Trebuchet MS" w:hAnsi="Trebuchet MS"/>
          <w:sz w:val="22"/>
          <w:szCs w:val="22"/>
        </w:rPr>
      </w:pPr>
      <w:r w:rsidRPr="002F1017">
        <w:rPr>
          <w:rFonts w:ascii="Trebuchet MS" w:hAnsi="Trebuchet MS"/>
          <w:sz w:val="22"/>
          <w:szCs w:val="22"/>
        </w:rPr>
        <w:t xml:space="preserve">Página de assinaturas 1/2 do Termo de Securitização de Créditos Imobiliários celebrado em </w:t>
      </w:r>
      <w:r w:rsidR="00AF0C44">
        <w:rPr>
          <w:rFonts w:ascii="Trebuchet MS" w:hAnsi="Trebuchet MS"/>
          <w:sz w:val="22"/>
          <w:szCs w:val="22"/>
          <w:highlight w:val="yellow"/>
        </w:rPr>
        <w:t>21 de outubro de 2016</w:t>
      </w:r>
      <w:r w:rsidRPr="002F1017">
        <w:rPr>
          <w:rFonts w:ascii="Trebuchet MS" w:hAnsi="Trebuchet MS"/>
          <w:sz w:val="22"/>
          <w:szCs w:val="22"/>
        </w:rPr>
        <w:t>, entre a CIBRASEC – COMPANHIA BRASILEIRA DE SECURITIZAÇÃO e a V</w:t>
      </w:r>
      <w:r w:rsidR="00FE5E87" w:rsidRPr="002F1017">
        <w:rPr>
          <w:rFonts w:ascii="Trebuchet MS" w:hAnsi="Trebuchet MS"/>
          <w:sz w:val="22"/>
          <w:szCs w:val="22"/>
        </w:rPr>
        <w:t>Ó</w:t>
      </w:r>
      <w:r w:rsidRPr="002F1017">
        <w:rPr>
          <w:rFonts w:ascii="Trebuchet MS" w:hAnsi="Trebuchet MS"/>
          <w:sz w:val="22"/>
          <w:szCs w:val="22"/>
        </w:rPr>
        <w:t>RTX DISTRIBUIDORA DE TÍTULOS E VALORES MOBILIÁRIOS LTDA.</w:t>
      </w:r>
    </w:p>
    <w:p w14:paraId="75A8935B" w14:textId="77777777" w:rsidR="00822A09" w:rsidRPr="002F1017" w:rsidRDefault="00822A09" w:rsidP="009E1F77">
      <w:pPr>
        <w:widowControl w:val="0"/>
        <w:jc w:val="both"/>
        <w:rPr>
          <w:rFonts w:ascii="Trebuchet MS" w:hAnsi="Trebuchet MS"/>
          <w:sz w:val="22"/>
          <w:szCs w:val="22"/>
        </w:rPr>
      </w:pPr>
    </w:p>
    <w:p w14:paraId="5F29F282" w14:textId="77777777" w:rsidR="00822A09" w:rsidRPr="002F1017" w:rsidRDefault="00822A09" w:rsidP="009E1F77">
      <w:pPr>
        <w:widowControl w:val="0"/>
        <w:jc w:val="both"/>
        <w:rPr>
          <w:rFonts w:ascii="Trebuchet MS" w:hAnsi="Trebuchet MS"/>
          <w:sz w:val="22"/>
          <w:szCs w:val="22"/>
        </w:rPr>
      </w:pPr>
    </w:p>
    <w:tbl>
      <w:tblPr>
        <w:tblW w:w="9029" w:type="dxa"/>
        <w:tblInd w:w="388" w:type="dxa"/>
        <w:tblLayout w:type="fixed"/>
        <w:tblLook w:val="0000" w:firstRow="0" w:lastRow="0" w:firstColumn="0" w:lastColumn="0" w:noHBand="0" w:noVBand="0"/>
      </w:tblPr>
      <w:tblGrid>
        <w:gridCol w:w="9029"/>
      </w:tblGrid>
      <w:tr w:rsidR="00822A09" w:rsidRPr="002F1017" w14:paraId="39FB89E5" w14:textId="77777777">
        <w:trPr>
          <w:cantSplit/>
          <w:trHeight w:val="270"/>
        </w:trPr>
        <w:tc>
          <w:tcPr>
            <w:tcW w:w="9029" w:type="dxa"/>
          </w:tcPr>
          <w:p w14:paraId="67494728" w14:textId="77777777" w:rsidR="00822A09" w:rsidRPr="002F1017" w:rsidRDefault="00822A09" w:rsidP="009E1F77">
            <w:pPr>
              <w:widowControl w:val="0"/>
              <w:jc w:val="center"/>
              <w:rPr>
                <w:rFonts w:ascii="Trebuchet MS" w:hAnsi="Trebuchet MS"/>
                <w:b/>
                <w:sz w:val="22"/>
                <w:szCs w:val="22"/>
              </w:rPr>
            </w:pPr>
          </w:p>
          <w:p w14:paraId="013BB2E2" w14:textId="77777777" w:rsidR="00822A09" w:rsidRPr="002F1017" w:rsidRDefault="00822A09" w:rsidP="009E1F77">
            <w:pPr>
              <w:widowControl w:val="0"/>
              <w:jc w:val="center"/>
              <w:rPr>
                <w:rFonts w:ascii="Trebuchet MS" w:hAnsi="Trebuchet MS"/>
                <w:b/>
                <w:sz w:val="22"/>
                <w:szCs w:val="22"/>
              </w:rPr>
            </w:pPr>
          </w:p>
          <w:p w14:paraId="6A4A4A69" w14:textId="77777777" w:rsidR="00822A09" w:rsidRPr="002F1017" w:rsidRDefault="00822A09" w:rsidP="009E1F77">
            <w:pPr>
              <w:widowControl w:val="0"/>
              <w:jc w:val="center"/>
              <w:rPr>
                <w:rFonts w:ascii="Trebuchet MS" w:hAnsi="Trebuchet MS"/>
                <w:b/>
                <w:sz w:val="22"/>
                <w:szCs w:val="22"/>
              </w:rPr>
            </w:pPr>
          </w:p>
          <w:p w14:paraId="3F1594D5"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_________________________________</w:t>
            </w:r>
          </w:p>
        </w:tc>
      </w:tr>
      <w:tr w:rsidR="00822A09" w:rsidRPr="002F1017" w14:paraId="69E35ADB" w14:textId="77777777">
        <w:trPr>
          <w:cantSplit/>
          <w:trHeight w:val="270"/>
        </w:trPr>
        <w:tc>
          <w:tcPr>
            <w:tcW w:w="9029" w:type="dxa"/>
          </w:tcPr>
          <w:p w14:paraId="01E5D9DB"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cs="Tahoma"/>
                <w:b/>
                <w:sz w:val="22"/>
                <w:szCs w:val="22"/>
              </w:rPr>
              <w:t>CIBRASEC – COMPANHIA BRASILEIRA DE SECURITIZAÇÃO</w:t>
            </w:r>
          </w:p>
        </w:tc>
      </w:tr>
    </w:tbl>
    <w:p w14:paraId="52217B85" w14:textId="77777777" w:rsidR="00822A09" w:rsidRPr="002F1017" w:rsidRDefault="00A26216" w:rsidP="009E1F77">
      <w:pPr>
        <w:widowControl w:val="0"/>
        <w:spacing w:line="360" w:lineRule="auto"/>
        <w:jc w:val="center"/>
        <w:rPr>
          <w:rFonts w:ascii="Trebuchet MS" w:hAnsi="Trebuchet MS"/>
          <w:sz w:val="22"/>
          <w:szCs w:val="22"/>
        </w:rPr>
      </w:pPr>
      <w:r w:rsidRPr="002F1017">
        <w:rPr>
          <w:rFonts w:ascii="Trebuchet MS" w:hAnsi="Trebuchet MS"/>
          <w:sz w:val="22"/>
          <w:szCs w:val="22"/>
        </w:rPr>
        <w:t>Emissora</w:t>
      </w:r>
    </w:p>
    <w:tbl>
      <w:tblPr>
        <w:tblW w:w="0" w:type="auto"/>
        <w:jc w:val="center"/>
        <w:tblLook w:val="01E0" w:firstRow="1" w:lastRow="1" w:firstColumn="1" w:lastColumn="1" w:noHBand="0" w:noVBand="0"/>
      </w:tblPr>
      <w:tblGrid>
        <w:gridCol w:w="3936"/>
      </w:tblGrid>
      <w:tr w:rsidR="00822A09" w:rsidRPr="002F1017" w14:paraId="4F19F04D" w14:textId="77777777">
        <w:trPr>
          <w:jc w:val="center"/>
        </w:trPr>
        <w:tc>
          <w:tcPr>
            <w:tcW w:w="3936" w:type="dxa"/>
          </w:tcPr>
          <w:p w14:paraId="698C86BD" w14:textId="77777777" w:rsidR="00822A09" w:rsidRPr="002F1017" w:rsidRDefault="00822A09" w:rsidP="009E1F77">
            <w:pPr>
              <w:widowControl w:val="0"/>
              <w:spacing w:line="360" w:lineRule="auto"/>
              <w:jc w:val="center"/>
              <w:rPr>
                <w:rFonts w:ascii="Trebuchet MS" w:hAnsi="Trebuchet MS" w:cs="Tahoma"/>
                <w:sz w:val="22"/>
                <w:szCs w:val="22"/>
              </w:rPr>
            </w:pPr>
          </w:p>
        </w:tc>
      </w:tr>
      <w:tr w:rsidR="00822A09" w:rsidRPr="002F1017" w14:paraId="66FBF98E" w14:textId="77777777">
        <w:trPr>
          <w:jc w:val="center"/>
        </w:trPr>
        <w:tc>
          <w:tcPr>
            <w:tcW w:w="3936" w:type="dxa"/>
          </w:tcPr>
          <w:p w14:paraId="3124AC8A" w14:textId="77777777" w:rsidR="00822A09" w:rsidRPr="002F1017" w:rsidRDefault="00822A09" w:rsidP="009E1F77">
            <w:pPr>
              <w:pStyle w:val="NormalWeb"/>
              <w:widowControl w:val="0"/>
              <w:spacing w:before="0" w:beforeAutospacing="0" w:after="0" w:afterAutospacing="0" w:line="360" w:lineRule="auto"/>
              <w:jc w:val="both"/>
              <w:rPr>
                <w:rFonts w:ascii="Trebuchet MS" w:hAnsi="Trebuchet MS" w:cs="Tahoma"/>
                <w:sz w:val="22"/>
                <w:szCs w:val="22"/>
              </w:rPr>
            </w:pPr>
          </w:p>
        </w:tc>
      </w:tr>
    </w:tbl>
    <w:p w14:paraId="6BA1AB1A" w14:textId="77777777" w:rsidR="00822A09" w:rsidRPr="002F1017" w:rsidRDefault="00822A09" w:rsidP="009E1F77">
      <w:pPr>
        <w:widowControl w:val="0"/>
        <w:spacing w:line="360" w:lineRule="auto"/>
        <w:jc w:val="both"/>
        <w:rPr>
          <w:rFonts w:ascii="Trebuchet MS" w:hAnsi="Trebuchet MS"/>
          <w:sz w:val="22"/>
          <w:szCs w:val="22"/>
        </w:rPr>
      </w:pPr>
    </w:p>
    <w:p w14:paraId="342E0194" w14:textId="77777777" w:rsidR="00822A09" w:rsidRPr="009E1F77" w:rsidRDefault="00A26216" w:rsidP="009E1F77">
      <w:pPr>
        <w:widowControl w:val="0"/>
        <w:jc w:val="both"/>
        <w:rPr>
          <w:rFonts w:ascii="Trebuchet MS" w:hAnsi="Trebuchet MS"/>
          <w:sz w:val="22"/>
        </w:rPr>
      </w:pPr>
      <w:r w:rsidRPr="009E1F77">
        <w:rPr>
          <w:rFonts w:ascii="Trebuchet MS" w:hAnsi="Trebuchet MS"/>
          <w:sz w:val="22"/>
        </w:rPr>
        <w:t xml:space="preserve"> </w:t>
      </w:r>
    </w:p>
    <w:p w14:paraId="63FF4B6D" w14:textId="77777777" w:rsidR="00822A09" w:rsidRPr="009E1F77" w:rsidRDefault="00A26216" w:rsidP="009E1F77">
      <w:pPr>
        <w:widowControl w:val="0"/>
        <w:jc w:val="both"/>
        <w:rPr>
          <w:rFonts w:ascii="Trebuchet MS" w:hAnsi="Trebuchet MS"/>
          <w:sz w:val="22"/>
        </w:rPr>
      </w:pPr>
      <w:r w:rsidRPr="009E1F77">
        <w:rPr>
          <w:rFonts w:ascii="Trebuchet MS" w:hAnsi="Trebuchet MS"/>
          <w:sz w:val="22"/>
        </w:rPr>
        <w:br w:type="page"/>
      </w:r>
    </w:p>
    <w:p w14:paraId="53FD8B6F" w14:textId="52C0BD52" w:rsidR="00822A09" w:rsidRPr="002F1017" w:rsidRDefault="00A26216" w:rsidP="009E1F77">
      <w:pPr>
        <w:widowControl w:val="0"/>
        <w:tabs>
          <w:tab w:val="left" w:pos="9000"/>
        </w:tabs>
        <w:spacing w:line="360" w:lineRule="auto"/>
        <w:jc w:val="both"/>
        <w:rPr>
          <w:rFonts w:ascii="Trebuchet MS" w:hAnsi="Trebuchet MS"/>
          <w:sz w:val="22"/>
          <w:szCs w:val="22"/>
        </w:rPr>
      </w:pPr>
      <w:r w:rsidRPr="002F1017">
        <w:rPr>
          <w:rFonts w:ascii="Trebuchet MS" w:hAnsi="Trebuchet MS"/>
          <w:sz w:val="22"/>
          <w:szCs w:val="22"/>
        </w:rPr>
        <w:t xml:space="preserve">Página de assinaturas 2/2 do Termo de Securitização de Créditos Imobiliários celebrado em </w:t>
      </w:r>
      <w:r w:rsidR="00AF0C44">
        <w:rPr>
          <w:rFonts w:ascii="Trebuchet MS" w:hAnsi="Trebuchet MS"/>
          <w:sz w:val="22"/>
          <w:szCs w:val="22"/>
          <w:highlight w:val="yellow"/>
        </w:rPr>
        <w:t>21 de outubro de 2016</w:t>
      </w:r>
      <w:r w:rsidRPr="002F1017">
        <w:rPr>
          <w:rFonts w:ascii="Trebuchet MS" w:hAnsi="Trebuchet MS"/>
          <w:sz w:val="22"/>
          <w:szCs w:val="22"/>
        </w:rPr>
        <w:t>, entre a CIBRASEC – COMPANHIA BRASILEIRA DE SECURITIZAÇÃO e a V</w:t>
      </w:r>
      <w:r w:rsidR="00FE5E87" w:rsidRPr="002F1017">
        <w:rPr>
          <w:rFonts w:ascii="Trebuchet MS" w:hAnsi="Trebuchet MS"/>
          <w:sz w:val="22"/>
          <w:szCs w:val="22"/>
        </w:rPr>
        <w:t>Ó</w:t>
      </w:r>
      <w:r w:rsidRPr="002F1017">
        <w:rPr>
          <w:rFonts w:ascii="Trebuchet MS" w:hAnsi="Trebuchet MS"/>
          <w:sz w:val="22"/>
          <w:szCs w:val="22"/>
        </w:rPr>
        <w:t>RTX DISTRIBUIDORA DE TÍTULOS E VALORES MOBILIÁRIOS LTDA.</w:t>
      </w:r>
    </w:p>
    <w:p w14:paraId="40DAFE4F" w14:textId="77777777" w:rsidR="00822A09" w:rsidRPr="002F1017" w:rsidRDefault="00822A09" w:rsidP="009E1F77">
      <w:pPr>
        <w:widowControl w:val="0"/>
        <w:jc w:val="both"/>
        <w:rPr>
          <w:rFonts w:ascii="Trebuchet MS" w:hAnsi="Trebuchet MS"/>
          <w:sz w:val="22"/>
          <w:szCs w:val="22"/>
        </w:rPr>
      </w:pPr>
    </w:p>
    <w:p w14:paraId="2C5B0680" w14:textId="77777777" w:rsidR="00822A09" w:rsidRPr="002F1017" w:rsidRDefault="00822A09" w:rsidP="009E1F77">
      <w:pPr>
        <w:widowControl w:val="0"/>
        <w:jc w:val="both"/>
        <w:rPr>
          <w:rFonts w:ascii="Trebuchet MS" w:hAnsi="Trebuchet MS"/>
          <w:sz w:val="22"/>
          <w:szCs w:val="22"/>
        </w:rPr>
      </w:pPr>
    </w:p>
    <w:p w14:paraId="3B152242" w14:textId="77777777" w:rsidR="00822A09" w:rsidRPr="002F1017" w:rsidRDefault="00822A09" w:rsidP="009E1F77">
      <w:pPr>
        <w:widowControl w:val="0"/>
        <w:jc w:val="both"/>
        <w:rPr>
          <w:rFonts w:ascii="Trebuchet MS" w:hAnsi="Trebuchet MS"/>
          <w:sz w:val="22"/>
          <w:szCs w:val="22"/>
        </w:rPr>
      </w:pPr>
    </w:p>
    <w:p w14:paraId="34D01BF0" w14:textId="77777777" w:rsidR="00822A09" w:rsidRPr="002F1017" w:rsidRDefault="00822A09" w:rsidP="009E1F77">
      <w:pPr>
        <w:widowControl w:val="0"/>
        <w:jc w:val="both"/>
        <w:rPr>
          <w:rFonts w:ascii="Trebuchet MS" w:hAnsi="Trebuchet MS"/>
          <w:sz w:val="22"/>
          <w:szCs w:val="22"/>
        </w:rPr>
      </w:pPr>
    </w:p>
    <w:p w14:paraId="2ECC977C" w14:textId="77777777" w:rsidR="00822A09" w:rsidRPr="009E1F77" w:rsidRDefault="00822A09" w:rsidP="00EA05BD">
      <w:pPr>
        <w:widowControl w:val="0"/>
        <w:spacing w:line="320" w:lineRule="exact"/>
        <w:jc w:val="center"/>
        <w:rPr>
          <w:rFonts w:ascii="Trebuchet MS" w:hAnsi="Trebuchet MS"/>
          <w:b/>
          <w:sz w:val="22"/>
        </w:rPr>
      </w:pPr>
    </w:p>
    <w:tbl>
      <w:tblPr>
        <w:tblW w:w="0" w:type="auto"/>
        <w:jc w:val="center"/>
        <w:tblBorders>
          <w:top w:val="single" w:sz="4" w:space="0" w:color="auto"/>
        </w:tblBorders>
        <w:tblLook w:val="01E0" w:firstRow="1" w:lastRow="1" w:firstColumn="1" w:lastColumn="1" w:noHBand="0" w:noVBand="0"/>
      </w:tblPr>
      <w:tblGrid>
        <w:gridCol w:w="8978"/>
      </w:tblGrid>
      <w:tr w:rsidR="00822A09" w:rsidRPr="002F1017" w14:paraId="6288BD37" w14:textId="77777777">
        <w:trPr>
          <w:jc w:val="center"/>
        </w:trPr>
        <w:tc>
          <w:tcPr>
            <w:tcW w:w="8978" w:type="dxa"/>
            <w:tcBorders>
              <w:top w:val="single" w:sz="4" w:space="0" w:color="auto"/>
              <w:left w:val="nil"/>
              <w:bottom w:val="nil"/>
              <w:right w:val="nil"/>
            </w:tcBorders>
            <w:hideMark/>
          </w:tcPr>
          <w:p w14:paraId="79DC4CF4" w14:textId="77777777" w:rsidR="00822A09" w:rsidRPr="002F1017" w:rsidRDefault="00A26216" w:rsidP="00EA05BD">
            <w:pPr>
              <w:widowControl w:val="0"/>
              <w:spacing w:before="100" w:beforeAutospacing="1" w:after="100" w:afterAutospacing="1" w:line="320" w:lineRule="exact"/>
              <w:jc w:val="center"/>
              <w:textAlignment w:val="center"/>
              <w:rPr>
                <w:rFonts w:ascii="Trebuchet MS" w:hAnsi="Trebuchet MS" w:cs="Trebuchet MS"/>
                <w:b/>
                <w:iCs/>
                <w:sz w:val="22"/>
                <w:szCs w:val="22"/>
              </w:rPr>
            </w:pPr>
            <w:r w:rsidRPr="002F1017">
              <w:rPr>
                <w:rFonts w:ascii="Trebuchet MS" w:hAnsi="Trebuchet MS" w:cs="Trebuchet MS"/>
                <w:b/>
                <w:iCs/>
                <w:sz w:val="22"/>
                <w:szCs w:val="22"/>
              </w:rPr>
              <w:t>VÓRTX DISTRIBUIDORA DE TÍTULOS E VALORES MOBILIÁRIOS LTDA</w:t>
            </w:r>
          </w:p>
          <w:p w14:paraId="138135D6" w14:textId="77777777" w:rsidR="00822A09" w:rsidRPr="002F1017" w:rsidRDefault="00822A09" w:rsidP="00EA05BD">
            <w:pPr>
              <w:widowControl w:val="0"/>
              <w:spacing w:before="100" w:beforeAutospacing="1" w:after="100" w:afterAutospacing="1" w:line="320" w:lineRule="exact"/>
              <w:jc w:val="center"/>
              <w:textAlignment w:val="center"/>
              <w:rPr>
                <w:rFonts w:ascii="Trebuchet MS" w:hAnsi="Trebuchet MS" w:cs="Trebuchet MS"/>
                <w:b/>
                <w:iCs/>
                <w:sz w:val="22"/>
                <w:szCs w:val="22"/>
              </w:rPr>
            </w:pPr>
          </w:p>
          <w:p w14:paraId="5EFB1CB2" w14:textId="77777777" w:rsidR="00822A09" w:rsidRPr="002F1017" w:rsidRDefault="00A26216" w:rsidP="00EA05BD">
            <w:pPr>
              <w:widowControl w:val="0"/>
              <w:spacing w:line="320" w:lineRule="exact"/>
              <w:jc w:val="center"/>
              <w:rPr>
                <w:rFonts w:ascii="Trebuchet MS" w:hAnsi="Trebuchet MS" w:cs="Trebuchet MS"/>
                <w:i/>
                <w:iCs/>
                <w:sz w:val="22"/>
                <w:szCs w:val="22"/>
              </w:rPr>
            </w:pPr>
            <w:r w:rsidRPr="002F1017">
              <w:rPr>
                <w:rFonts w:ascii="Trebuchet MS" w:hAnsi="Trebuchet MS" w:cs="Trebuchet MS"/>
                <w:iCs/>
                <w:sz w:val="22"/>
                <w:szCs w:val="22"/>
              </w:rPr>
              <w:t>Agente Fiduciário</w:t>
            </w:r>
          </w:p>
        </w:tc>
      </w:tr>
      <w:tr w:rsidR="00822A09" w:rsidRPr="002F1017" w14:paraId="6B861785" w14:textId="77777777">
        <w:trPr>
          <w:jc w:val="center"/>
        </w:trPr>
        <w:tc>
          <w:tcPr>
            <w:tcW w:w="8978" w:type="dxa"/>
            <w:tcBorders>
              <w:top w:val="nil"/>
              <w:left w:val="nil"/>
              <w:bottom w:val="nil"/>
              <w:right w:val="nil"/>
            </w:tcBorders>
            <w:hideMark/>
          </w:tcPr>
          <w:p w14:paraId="32CFDE0B" w14:textId="77777777" w:rsidR="00822A09" w:rsidRPr="002F1017" w:rsidRDefault="00A26216" w:rsidP="00EA05BD">
            <w:pPr>
              <w:widowControl w:val="0"/>
              <w:spacing w:line="320" w:lineRule="exact"/>
              <w:jc w:val="center"/>
              <w:rPr>
                <w:rFonts w:ascii="Trebuchet MS" w:hAnsi="Trebuchet MS" w:cs="Trebuchet MS"/>
                <w:sz w:val="22"/>
                <w:szCs w:val="22"/>
              </w:rPr>
            </w:pPr>
            <w:r w:rsidRPr="002F1017">
              <w:rPr>
                <w:rFonts w:ascii="Trebuchet MS" w:hAnsi="Trebuchet MS" w:cs="Trebuchet MS"/>
                <w:sz w:val="22"/>
                <w:szCs w:val="22"/>
              </w:rPr>
              <w:t>Nome:</w:t>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t>Nome:</w:t>
            </w:r>
          </w:p>
        </w:tc>
      </w:tr>
      <w:tr w:rsidR="00822A09" w:rsidRPr="002F1017" w14:paraId="7ED031EB" w14:textId="77777777">
        <w:trPr>
          <w:jc w:val="center"/>
        </w:trPr>
        <w:tc>
          <w:tcPr>
            <w:tcW w:w="8978" w:type="dxa"/>
            <w:tcBorders>
              <w:top w:val="nil"/>
              <w:left w:val="nil"/>
              <w:bottom w:val="nil"/>
              <w:right w:val="nil"/>
            </w:tcBorders>
            <w:hideMark/>
          </w:tcPr>
          <w:p w14:paraId="12414D1E" w14:textId="77777777" w:rsidR="00822A09" w:rsidRPr="002F1017" w:rsidRDefault="00A26216" w:rsidP="00EA05BD">
            <w:pPr>
              <w:widowControl w:val="0"/>
              <w:spacing w:before="100" w:beforeAutospacing="1" w:after="100" w:afterAutospacing="1" w:line="320" w:lineRule="exact"/>
              <w:jc w:val="center"/>
              <w:textAlignment w:val="center"/>
              <w:rPr>
                <w:rFonts w:ascii="Trebuchet MS" w:hAnsi="Trebuchet MS" w:cs="Trebuchet MS"/>
                <w:color w:val="000000"/>
                <w:sz w:val="22"/>
                <w:szCs w:val="22"/>
              </w:rPr>
            </w:pPr>
            <w:r w:rsidRPr="002F1017">
              <w:rPr>
                <w:rFonts w:ascii="Trebuchet MS" w:hAnsi="Trebuchet MS" w:cs="Trebuchet MS"/>
                <w:color w:val="000000"/>
                <w:sz w:val="22"/>
                <w:szCs w:val="22"/>
              </w:rPr>
              <w:t>Cargo:</w:t>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t>Cargo:</w:t>
            </w:r>
          </w:p>
          <w:p w14:paraId="6E383EDA" w14:textId="77777777" w:rsidR="00822A09" w:rsidRPr="002F1017" w:rsidRDefault="00822A09" w:rsidP="00EA05BD">
            <w:pPr>
              <w:widowControl w:val="0"/>
              <w:spacing w:before="100" w:beforeAutospacing="1" w:after="100" w:afterAutospacing="1" w:line="320" w:lineRule="exact"/>
              <w:jc w:val="center"/>
              <w:textAlignment w:val="center"/>
              <w:rPr>
                <w:rFonts w:ascii="Trebuchet MS" w:hAnsi="Trebuchet MS" w:cs="Trebuchet MS"/>
                <w:color w:val="000000"/>
                <w:sz w:val="22"/>
                <w:szCs w:val="22"/>
              </w:rPr>
            </w:pPr>
          </w:p>
        </w:tc>
      </w:tr>
    </w:tbl>
    <w:p w14:paraId="141806F9" w14:textId="77777777" w:rsidR="00822A09" w:rsidRPr="002F1017" w:rsidRDefault="00822A09" w:rsidP="009E1F77">
      <w:pPr>
        <w:widowControl w:val="0"/>
        <w:spacing w:line="360" w:lineRule="auto"/>
        <w:jc w:val="both"/>
        <w:rPr>
          <w:rFonts w:ascii="Trebuchet MS" w:hAnsi="Trebuchet MS"/>
          <w:sz w:val="22"/>
          <w:szCs w:val="22"/>
        </w:rPr>
      </w:pPr>
    </w:p>
    <w:p w14:paraId="78D04902" w14:textId="77777777" w:rsidR="00822A09" w:rsidRPr="002F1017" w:rsidRDefault="00822A09" w:rsidP="009E1F77">
      <w:pPr>
        <w:widowControl w:val="0"/>
        <w:spacing w:line="360" w:lineRule="auto"/>
        <w:jc w:val="both"/>
        <w:rPr>
          <w:rFonts w:ascii="Trebuchet MS" w:hAnsi="Trebuchet MS"/>
          <w:sz w:val="22"/>
          <w:szCs w:val="22"/>
        </w:rPr>
      </w:pPr>
    </w:p>
    <w:p w14:paraId="698DC7A9" w14:textId="77777777" w:rsidR="00822A09" w:rsidRPr="002F1017" w:rsidRDefault="00822A09" w:rsidP="009E1F77">
      <w:pPr>
        <w:widowControl w:val="0"/>
        <w:spacing w:line="360" w:lineRule="auto"/>
        <w:jc w:val="both"/>
        <w:rPr>
          <w:rFonts w:ascii="Trebuchet MS" w:hAnsi="Trebuchet MS"/>
          <w:sz w:val="22"/>
          <w:szCs w:val="22"/>
        </w:rPr>
      </w:pPr>
    </w:p>
    <w:p w14:paraId="7F319AFF" w14:textId="77777777" w:rsidR="00822A09" w:rsidRPr="002F1017" w:rsidRDefault="00822A09" w:rsidP="009E1F77">
      <w:pPr>
        <w:widowControl w:val="0"/>
        <w:spacing w:line="360" w:lineRule="auto"/>
        <w:jc w:val="both"/>
        <w:rPr>
          <w:rFonts w:ascii="Trebuchet MS" w:hAnsi="Trebuchet MS"/>
          <w:sz w:val="22"/>
          <w:szCs w:val="22"/>
        </w:rPr>
      </w:pPr>
    </w:p>
    <w:p w14:paraId="2D142B77" w14:textId="77777777" w:rsidR="00822A09" w:rsidRPr="002F1017" w:rsidRDefault="00822A09" w:rsidP="009E1F77">
      <w:pPr>
        <w:widowControl w:val="0"/>
        <w:spacing w:line="360" w:lineRule="auto"/>
        <w:jc w:val="both"/>
        <w:rPr>
          <w:rFonts w:ascii="Trebuchet MS" w:hAnsi="Trebuchet MS"/>
          <w:sz w:val="22"/>
          <w:szCs w:val="22"/>
        </w:rPr>
      </w:pPr>
    </w:p>
    <w:p w14:paraId="79D42D66" w14:textId="77777777" w:rsidR="00822A09" w:rsidRPr="002F1017" w:rsidRDefault="00A26216"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r w:rsidRPr="002F1017">
        <w:rPr>
          <w:rFonts w:ascii="Trebuchet MS" w:hAnsi="Trebuchet MS"/>
          <w:sz w:val="22"/>
          <w:szCs w:val="22"/>
        </w:rPr>
        <w:t>Testemunhas:</w:t>
      </w:r>
    </w:p>
    <w:p w14:paraId="5BDE9298" w14:textId="77777777" w:rsidR="00822A09" w:rsidRPr="002F1017" w:rsidRDefault="00822A09"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p>
    <w:p w14:paraId="04AACAD5" w14:textId="77777777" w:rsidR="00822A09" w:rsidRPr="002F1017" w:rsidRDefault="00822A09"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p>
    <w:p w14:paraId="2733F94A" w14:textId="77777777" w:rsidR="00822A09" w:rsidRPr="002F1017" w:rsidRDefault="00822A09"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p>
    <w:p w14:paraId="0FEF504C" w14:textId="77777777" w:rsidR="00822A09" w:rsidRPr="002F1017" w:rsidRDefault="00A26216"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r w:rsidRPr="002F1017">
        <w:rPr>
          <w:rFonts w:ascii="Trebuchet MS" w:hAnsi="Trebuchet MS"/>
          <w:sz w:val="22"/>
          <w:szCs w:val="22"/>
        </w:rPr>
        <w:t>______________________________</w:t>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t>______________________________</w:t>
      </w:r>
    </w:p>
    <w:p w14:paraId="6AE820DD" w14:textId="77777777" w:rsidR="00822A09" w:rsidRPr="002F1017" w:rsidRDefault="00A26216"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r w:rsidRPr="002F1017">
        <w:rPr>
          <w:rFonts w:ascii="Trebuchet MS" w:hAnsi="Trebuchet MS"/>
          <w:sz w:val="22"/>
          <w:szCs w:val="22"/>
        </w:rPr>
        <w:t>Nome:</w:t>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t>Nome:</w:t>
      </w:r>
    </w:p>
    <w:p w14:paraId="6641B365" w14:textId="77777777" w:rsidR="00822A09" w:rsidRPr="002F1017" w:rsidRDefault="00A26216"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r w:rsidRPr="002F1017">
        <w:rPr>
          <w:rFonts w:ascii="Trebuchet MS" w:hAnsi="Trebuchet MS"/>
          <w:sz w:val="22"/>
          <w:szCs w:val="22"/>
        </w:rPr>
        <w:t>RG:</w:t>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t>RG:</w:t>
      </w:r>
    </w:p>
    <w:p w14:paraId="018C264D" w14:textId="77777777" w:rsidR="00822A09" w:rsidRPr="002F1017" w:rsidRDefault="00A26216" w:rsidP="009E1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rebuchet MS" w:hAnsi="Trebuchet MS"/>
          <w:sz w:val="22"/>
          <w:szCs w:val="22"/>
        </w:rPr>
      </w:pPr>
      <w:r w:rsidRPr="002F1017">
        <w:rPr>
          <w:rFonts w:ascii="Trebuchet MS" w:hAnsi="Trebuchet MS"/>
          <w:sz w:val="22"/>
          <w:szCs w:val="22"/>
        </w:rPr>
        <w:t>CPF:</w:t>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r>
      <w:r w:rsidRPr="002F1017">
        <w:rPr>
          <w:rFonts w:ascii="Trebuchet MS" w:hAnsi="Trebuchet MS"/>
          <w:sz w:val="22"/>
          <w:szCs w:val="22"/>
        </w:rPr>
        <w:tab/>
        <w:t>CPF:</w:t>
      </w:r>
    </w:p>
    <w:p w14:paraId="78A60E11" w14:textId="77777777" w:rsidR="00822A09" w:rsidRPr="009E1F77" w:rsidRDefault="00822A09" w:rsidP="009E1F77">
      <w:pPr>
        <w:widowControl w:val="0"/>
        <w:jc w:val="both"/>
        <w:rPr>
          <w:rFonts w:ascii="Trebuchet MS" w:hAnsi="Trebuchet MS"/>
          <w:sz w:val="22"/>
        </w:rPr>
      </w:pPr>
    </w:p>
    <w:p w14:paraId="1576A7ED" w14:textId="77777777" w:rsidR="00822A09" w:rsidRPr="002F1017" w:rsidRDefault="00822A09" w:rsidP="009E1F77">
      <w:pPr>
        <w:widowControl w:val="0"/>
        <w:jc w:val="both"/>
        <w:rPr>
          <w:rFonts w:ascii="Trebuchet MS" w:hAnsi="Trebuchet MS"/>
          <w:sz w:val="22"/>
          <w:szCs w:val="22"/>
        </w:rPr>
      </w:pPr>
    </w:p>
    <w:p w14:paraId="0414F6F5" w14:textId="77777777" w:rsidR="00822A09" w:rsidRPr="002F1017" w:rsidRDefault="00822A09" w:rsidP="009E1F77">
      <w:pPr>
        <w:widowControl w:val="0"/>
        <w:jc w:val="both"/>
        <w:rPr>
          <w:rFonts w:ascii="Trebuchet MS" w:hAnsi="Trebuchet MS"/>
          <w:sz w:val="22"/>
          <w:szCs w:val="22"/>
        </w:rPr>
      </w:pPr>
    </w:p>
    <w:p w14:paraId="3352CFE6" w14:textId="77777777" w:rsidR="00822A09" w:rsidRPr="002F1017" w:rsidRDefault="00822A09" w:rsidP="009E1F77">
      <w:pPr>
        <w:widowControl w:val="0"/>
        <w:jc w:val="both"/>
        <w:rPr>
          <w:rFonts w:ascii="Trebuchet MS" w:hAnsi="Trebuchet MS"/>
          <w:sz w:val="22"/>
          <w:szCs w:val="22"/>
        </w:rPr>
      </w:pPr>
    </w:p>
    <w:p w14:paraId="0AFE7B8E" w14:textId="77777777" w:rsidR="00822A09" w:rsidRPr="002F1017" w:rsidRDefault="00822A09" w:rsidP="009E1F77">
      <w:pPr>
        <w:widowControl w:val="0"/>
        <w:jc w:val="both"/>
        <w:rPr>
          <w:rFonts w:ascii="Trebuchet MS" w:hAnsi="Trebuchet MS"/>
          <w:b/>
          <w:sz w:val="22"/>
          <w:szCs w:val="22"/>
        </w:rPr>
      </w:pPr>
    </w:p>
    <w:p w14:paraId="5FD6B79F" w14:textId="77777777" w:rsidR="00822A09" w:rsidRPr="002F1017" w:rsidRDefault="00A26216" w:rsidP="009E1F77">
      <w:pPr>
        <w:widowControl w:val="0"/>
        <w:spacing w:after="200" w:line="276" w:lineRule="auto"/>
        <w:jc w:val="center"/>
        <w:rPr>
          <w:rFonts w:ascii="Trebuchet MS" w:hAnsi="Trebuchet MS"/>
          <w:b/>
          <w:sz w:val="22"/>
          <w:szCs w:val="22"/>
        </w:rPr>
      </w:pPr>
      <w:r w:rsidRPr="002F1017">
        <w:rPr>
          <w:rFonts w:ascii="Trebuchet MS" w:hAnsi="Trebuchet MS"/>
          <w:b/>
          <w:sz w:val="22"/>
          <w:szCs w:val="22"/>
        </w:rPr>
        <w:br w:type="page"/>
        <w:t>ANEXO I</w:t>
      </w:r>
    </w:p>
    <w:p w14:paraId="4B4F4213" w14:textId="77777777" w:rsidR="00822A09" w:rsidRPr="002F1017" w:rsidRDefault="00A26216" w:rsidP="009E1F77">
      <w:pPr>
        <w:widowControl w:val="0"/>
        <w:tabs>
          <w:tab w:val="left" w:pos="7797"/>
        </w:tabs>
        <w:spacing w:line="360" w:lineRule="auto"/>
        <w:jc w:val="center"/>
        <w:rPr>
          <w:rFonts w:ascii="Trebuchet MS" w:hAnsi="Trebuchet MS"/>
          <w:b/>
          <w:sz w:val="22"/>
          <w:szCs w:val="22"/>
        </w:rPr>
      </w:pPr>
      <w:r w:rsidRPr="002F1017">
        <w:rPr>
          <w:rFonts w:ascii="Trebuchet MS" w:hAnsi="Trebuchet MS"/>
          <w:b/>
          <w:sz w:val="22"/>
          <w:szCs w:val="22"/>
        </w:rPr>
        <w:t>IDENTIFICAÇÃO DOS CRÉDITOS IMOBILIÁRIOS</w:t>
      </w:r>
    </w:p>
    <w:p w14:paraId="3AA6C1A6" w14:textId="77777777" w:rsidR="00822A09" w:rsidRPr="002F1017" w:rsidRDefault="00822A09" w:rsidP="009E1F77">
      <w:pPr>
        <w:widowControl w:val="0"/>
        <w:tabs>
          <w:tab w:val="left" w:pos="7797"/>
        </w:tabs>
        <w:spacing w:line="360" w:lineRule="auto"/>
        <w:jc w:val="both"/>
        <w:rPr>
          <w:rFonts w:ascii="Trebuchet MS" w:hAnsi="Trebuchet MS"/>
          <w:b/>
          <w:sz w:val="22"/>
          <w:szCs w:val="22"/>
        </w:rPr>
      </w:pPr>
    </w:p>
    <w:p w14:paraId="2A5FC29D" w14:textId="77777777" w:rsidR="00822A09" w:rsidRPr="002F1017" w:rsidRDefault="00822A09" w:rsidP="009E1F77">
      <w:pPr>
        <w:widowControl w:val="0"/>
        <w:jc w:val="both"/>
        <w:rPr>
          <w:rFonts w:ascii="Trebuchet MS" w:hAnsi="Trebuchet MS"/>
          <w:sz w:val="22"/>
          <w:szCs w:val="22"/>
        </w:rPr>
      </w:pPr>
    </w:p>
    <w:p w14:paraId="36B9DB8D" w14:textId="77777777" w:rsidR="00822A09" w:rsidRPr="002F1017" w:rsidRDefault="00A26216" w:rsidP="009E1F77">
      <w:pPr>
        <w:widowControl w:val="0"/>
        <w:spacing w:line="360" w:lineRule="auto"/>
        <w:jc w:val="both"/>
        <w:rPr>
          <w:rFonts w:ascii="Trebuchet MS" w:hAnsi="Trebuchet MS"/>
          <w:sz w:val="22"/>
          <w:szCs w:val="22"/>
        </w:rPr>
      </w:pPr>
      <w:r w:rsidRPr="002F1017">
        <w:rPr>
          <w:rFonts w:ascii="Trebuchet MS" w:hAnsi="Trebuchet MS" w:cs="Arial"/>
          <w:sz w:val="22"/>
          <w:szCs w:val="22"/>
        </w:rPr>
        <w:t xml:space="preserve">O valor e as características individuais de cada um dos Créditos Imobiliários está descrito </w:t>
      </w:r>
      <w:r w:rsidRPr="002F1017">
        <w:rPr>
          <w:rFonts w:ascii="Trebuchet MS" w:hAnsi="Trebuchet MS" w:cs="Tahoma"/>
          <w:sz w:val="22"/>
          <w:szCs w:val="22"/>
        </w:rPr>
        <w:t xml:space="preserve">conforme mídia física (CD ou </w:t>
      </w:r>
      <w:r w:rsidRPr="002F1017">
        <w:rPr>
          <w:rFonts w:ascii="Trebuchet MS" w:hAnsi="Trebuchet MS" w:cs="Tahoma"/>
          <w:i/>
          <w:sz w:val="22"/>
          <w:szCs w:val="22"/>
        </w:rPr>
        <w:t xml:space="preserve">pen drive), </w:t>
      </w:r>
      <w:r w:rsidRPr="002F1017">
        <w:rPr>
          <w:rFonts w:ascii="Trebuchet MS" w:hAnsi="Trebuchet MS" w:cs="Tahoma"/>
          <w:sz w:val="22"/>
          <w:szCs w:val="22"/>
        </w:rPr>
        <w:t>com arquivos em versão não editável</w:t>
      </w:r>
      <w:r w:rsidRPr="002F1017">
        <w:rPr>
          <w:rFonts w:ascii="Trebuchet MS" w:hAnsi="Trebuchet MS" w:cs="Arial"/>
          <w:sz w:val="22"/>
          <w:szCs w:val="22"/>
        </w:rPr>
        <w:t>, o qual, com o seu protocolo de recebimento, passa a fazer parte integrante do presente Termo de Securitização.</w:t>
      </w:r>
    </w:p>
    <w:p w14:paraId="132873E3" w14:textId="77777777" w:rsidR="00822A09" w:rsidRPr="009E1F77" w:rsidRDefault="00822A09" w:rsidP="009E1F77">
      <w:pPr>
        <w:widowControl w:val="0"/>
        <w:jc w:val="both"/>
        <w:rPr>
          <w:rFonts w:ascii="Trebuchet MS" w:hAnsi="Trebuchet MS"/>
          <w:sz w:val="22"/>
        </w:rPr>
      </w:pPr>
    </w:p>
    <w:p w14:paraId="11F27FC5" w14:textId="77777777" w:rsidR="00822A09" w:rsidRPr="002F1017" w:rsidRDefault="00822A09" w:rsidP="009E1F77">
      <w:pPr>
        <w:widowControl w:val="0"/>
        <w:jc w:val="both"/>
        <w:rPr>
          <w:rFonts w:ascii="Trebuchet MS" w:hAnsi="Trebuchet MS"/>
          <w:sz w:val="22"/>
          <w:szCs w:val="22"/>
        </w:rPr>
      </w:pPr>
    </w:p>
    <w:p w14:paraId="1F1C53CD" w14:textId="77777777" w:rsidR="00822A09" w:rsidRPr="002F1017" w:rsidRDefault="00822A09" w:rsidP="009E1F77">
      <w:pPr>
        <w:widowControl w:val="0"/>
        <w:jc w:val="both"/>
        <w:rPr>
          <w:rFonts w:ascii="Trebuchet MS" w:hAnsi="Trebuchet MS"/>
          <w:sz w:val="22"/>
          <w:szCs w:val="22"/>
        </w:rPr>
      </w:pPr>
    </w:p>
    <w:p w14:paraId="1CC7B1E5" w14:textId="77777777" w:rsidR="00822A09" w:rsidRDefault="00A26216" w:rsidP="009E1F77">
      <w:pPr>
        <w:widowControl w:val="0"/>
        <w:jc w:val="center"/>
        <w:rPr>
          <w:rFonts w:ascii="Trebuchet MS" w:hAnsi="Trebuchet MS"/>
          <w:b/>
          <w:sz w:val="22"/>
          <w:szCs w:val="22"/>
        </w:rPr>
      </w:pPr>
      <w:r w:rsidRPr="002F1017">
        <w:rPr>
          <w:rFonts w:ascii="Trebuchet MS" w:hAnsi="Trebuchet MS"/>
          <w:sz w:val="22"/>
          <w:szCs w:val="22"/>
        </w:rPr>
        <w:br w:type="page"/>
      </w:r>
      <w:r w:rsidRPr="002F1017">
        <w:rPr>
          <w:rFonts w:ascii="Trebuchet MS" w:hAnsi="Trebuchet MS"/>
          <w:b/>
          <w:sz w:val="22"/>
          <w:szCs w:val="22"/>
        </w:rPr>
        <w:t>ANEXO II - CURVA DE AMORTIZAÇÃO – CRI SÊNIOR</w:t>
      </w:r>
    </w:p>
    <w:tbl>
      <w:tblPr>
        <w:tblW w:w="9714" w:type="dxa"/>
        <w:tblInd w:w="70" w:type="dxa"/>
        <w:tblCellMar>
          <w:left w:w="70" w:type="dxa"/>
          <w:right w:w="70" w:type="dxa"/>
        </w:tblCellMar>
        <w:tblLook w:val="04A0" w:firstRow="1" w:lastRow="0" w:firstColumn="1" w:lastColumn="0" w:noHBand="0" w:noVBand="1"/>
      </w:tblPr>
      <w:tblGrid>
        <w:gridCol w:w="993"/>
        <w:gridCol w:w="1364"/>
        <w:gridCol w:w="1300"/>
        <w:gridCol w:w="1160"/>
        <w:gridCol w:w="1160"/>
        <w:gridCol w:w="1160"/>
        <w:gridCol w:w="1160"/>
        <w:gridCol w:w="177"/>
        <w:gridCol w:w="1240"/>
      </w:tblGrid>
      <w:tr w:rsidR="000506AC" w:rsidRPr="000506AC" w14:paraId="320454E4" w14:textId="77777777" w:rsidTr="000506AC">
        <w:trPr>
          <w:trHeight w:val="240"/>
          <w:tblHeader/>
        </w:trPr>
        <w:tc>
          <w:tcPr>
            <w:tcW w:w="9714" w:type="dxa"/>
            <w:gridSpan w:val="9"/>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1EE677A"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Evolução do PU do CRI Sr. (R$)</w:t>
            </w:r>
          </w:p>
        </w:tc>
      </w:tr>
      <w:tr w:rsidR="000506AC" w:rsidRPr="000506AC" w14:paraId="54AC40E5" w14:textId="77777777" w:rsidTr="000506AC">
        <w:trPr>
          <w:trHeight w:val="690"/>
          <w:tblHeader/>
        </w:trPr>
        <w:tc>
          <w:tcPr>
            <w:tcW w:w="99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B3970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Número</w:t>
            </w:r>
          </w:p>
        </w:tc>
        <w:tc>
          <w:tcPr>
            <w:tcW w:w="1364" w:type="dxa"/>
            <w:tcBorders>
              <w:top w:val="nil"/>
              <w:left w:val="single" w:sz="4" w:space="0" w:color="auto"/>
              <w:bottom w:val="single" w:sz="8" w:space="0" w:color="auto"/>
              <w:right w:val="single" w:sz="4" w:space="0" w:color="auto"/>
            </w:tcBorders>
            <w:shd w:val="clear" w:color="auto" w:fill="auto"/>
            <w:vAlign w:val="center"/>
            <w:hideMark/>
          </w:tcPr>
          <w:p w14:paraId="15A51A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Data do Vencimento</w:t>
            </w:r>
          </w:p>
        </w:tc>
        <w:tc>
          <w:tcPr>
            <w:tcW w:w="1300" w:type="dxa"/>
            <w:tcBorders>
              <w:top w:val="nil"/>
              <w:left w:val="nil"/>
              <w:bottom w:val="single" w:sz="8" w:space="0" w:color="auto"/>
              <w:right w:val="single" w:sz="4" w:space="0" w:color="auto"/>
            </w:tcBorders>
            <w:shd w:val="clear" w:color="auto" w:fill="auto"/>
            <w:vAlign w:val="center"/>
            <w:hideMark/>
          </w:tcPr>
          <w:p w14:paraId="79EA35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Data do Pagamento (somente DUs)</w:t>
            </w:r>
          </w:p>
        </w:tc>
        <w:tc>
          <w:tcPr>
            <w:tcW w:w="11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9131A5C"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Prestação</w:t>
            </w:r>
            <w:r w:rsidRPr="000506AC">
              <w:rPr>
                <w:rFonts w:ascii="Calibri" w:hAnsi="Calibri"/>
                <w:b/>
                <w:bCs/>
                <w:sz w:val="16"/>
                <w:szCs w:val="16"/>
                <w:lang w:eastAsia="pt-BR"/>
              </w:rPr>
              <w:br/>
              <w:t>(J + A)</w:t>
            </w:r>
          </w:p>
        </w:tc>
        <w:tc>
          <w:tcPr>
            <w:tcW w:w="1160" w:type="dxa"/>
            <w:tcBorders>
              <w:top w:val="nil"/>
              <w:left w:val="single" w:sz="4" w:space="0" w:color="auto"/>
              <w:bottom w:val="single" w:sz="8" w:space="0" w:color="auto"/>
              <w:right w:val="single" w:sz="4" w:space="0" w:color="auto"/>
            </w:tcBorders>
            <w:shd w:val="clear" w:color="auto" w:fill="auto"/>
            <w:vAlign w:val="center"/>
            <w:hideMark/>
          </w:tcPr>
          <w:p w14:paraId="5CE7115D"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Juros</w:t>
            </w:r>
          </w:p>
        </w:tc>
        <w:tc>
          <w:tcPr>
            <w:tcW w:w="1160" w:type="dxa"/>
            <w:tcBorders>
              <w:top w:val="nil"/>
              <w:left w:val="nil"/>
              <w:bottom w:val="single" w:sz="8" w:space="0" w:color="auto"/>
              <w:right w:val="single" w:sz="4" w:space="0" w:color="auto"/>
            </w:tcBorders>
            <w:shd w:val="clear" w:color="auto" w:fill="auto"/>
            <w:vAlign w:val="center"/>
            <w:hideMark/>
          </w:tcPr>
          <w:p w14:paraId="279203BD"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Amortização</w:t>
            </w:r>
          </w:p>
        </w:tc>
        <w:tc>
          <w:tcPr>
            <w:tcW w:w="1160" w:type="dxa"/>
            <w:tcBorders>
              <w:top w:val="nil"/>
              <w:left w:val="nil"/>
              <w:bottom w:val="single" w:sz="8" w:space="0" w:color="auto"/>
              <w:right w:val="single" w:sz="4" w:space="0" w:color="auto"/>
            </w:tcBorders>
            <w:shd w:val="clear" w:color="auto" w:fill="auto"/>
            <w:vAlign w:val="center"/>
            <w:hideMark/>
          </w:tcPr>
          <w:p w14:paraId="27A6332B"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Saldo Devedor</w:t>
            </w:r>
          </w:p>
        </w:tc>
        <w:tc>
          <w:tcPr>
            <w:tcW w:w="177" w:type="dxa"/>
            <w:tcBorders>
              <w:top w:val="nil"/>
              <w:left w:val="nil"/>
              <w:bottom w:val="single" w:sz="8" w:space="0" w:color="auto"/>
              <w:right w:val="single" w:sz="4" w:space="0" w:color="auto"/>
            </w:tcBorders>
            <w:shd w:val="clear" w:color="auto" w:fill="auto"/>
            <w:vAlign w:val="center"/>
            <w:hideMark/>
          </w:tcPr>
          <w:p w14:paraId="2E05B3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single" w:sz="8" w:space="0" w:color="auto"/>
              <w:right w:val="single" w:sz="8" w:space="0" w:color="auto"/>
            </w:tcBorders>
            <w:shd w:val="clear" w:color="auto" w:fill="auto"/>
            <w:vAlign w:val="center"/>
            <w:hideMark/>
          </w:tcPr>
          <w:p w14:paraId="2BBEE0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Tai</w:t>
            </w:r>
          </w:p>
        </w:tc>
      </w:tr>
      <w:tr w:rsidR="000506AC" w:rsidRPr="000506AC" w14:paraId="51C6EC7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F4283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w:t>
            </w:r>
          </w:p>
        </w:tc>
        <w:tc>
          <w:tcPr>
            <w:tcW w:w="1364" w:type="dxa"/>
            <w:tcBorders>
              <w:top w:val="single" w:sz="8" w:space="0" w:color="auto"/>
              <w:left w:val="nil"/>
              <w:bottom w:val="nil"/>
              <w:right w:val="single" w:sz="4" w:space="0" w:color="auto"/>
            </w:tcBorders>
            <w:shd w:val="clear" w:color="auto" w:fill="auto"/>
            <w:noWrap/>
            <w:vAlign w:val="center"/>
            <w:hideMark/>
          </w:tcPr>
          <w:p w14:paraId="65C578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21/10/16</w:t>
            </w:r>
          </w:p>
        </w:tc>
        <w:tc>
          <w:tcPr>
            <w:tcW w:w="1300" w:type="dxa"/>
            <w:tcBorders>
              <w:top w:val="single" w:sz="8" w:space="0" w:color="auto"/>
              <w:left w:val="nil"/>
              <w:bottom w:val="nil"/>
              <w:right w:val="single" w:sz="4" w:space="0" w:color="auto"/>
            </w:tcBorders>
            <w:shd w:val="clear" w:color="auto" w:fill="auto"/>
            <w:noWrap/>
            <w:vAlign w:val="center"/>
            <w:hideMark/>
          </w:tcPr>
          <w:p w14:paraId="63BBFE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60" w:type="dxa"/>
            <w:tcBorders>
              <w:top w:val="nil"/>
              <w:left w:val="single" w:sz="8" w:space="0" w:color="auto"/>
              <w:bottom w:val="nil"/>
              <w:right w:val="nil"/>
            </w:tcBorders>
            <w:shd w:val="clear" w:color="auto" w:fill="auto"/>
            <w:noWrap/>
            <w:vAlign w:val="center"/>
            <w:hideMark/>
          </w:tcPr>
          <w:p w14:paraId="3E0EF5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60" w:type="dxa"/>
            <w:tcBorders>
              <w:top w:val="nil"/>
              <w:left w:val="single" w:sz="4" w:space="0" w:color="auto"/>
              <w:bottom w:val="nil"/>
              <w:right w:val="single" w:sz="4" w:space="0" w:color="auto"/>
            </w:tcBorders>
            <w:shd w:val="clear" w:color="auto" w:fill="auto"/>
            <w:noWrap/>
            <w:vAlign w:val="center"/>
            <w:hideMark/>
          </w:tcPr>
          <w:p w14:paraId="5EF387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60" w:type="dxa"/>
            <w:tcBorders>
              <w:top w:val="nil"/>
              <w:left w:val="nil"/>
              <w:bottom w:val="nil"/>
              <w:right w:val="single" w:sz="4" w:space="0" w:color="auto"/>
            </w:tcBorders>
            <w:shd w:val="clear" w:color="auto" w:fill="auto"/>
            <w:noWrap/>
            <w:vAlign w:val="center"/>
            <w:hideMark/>
          </w:tcPr>
          <w:p w14:paraId="3FB52A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60" w:type="dxa"/>
            <w:tcBorders>
              <w:top w:val="nil"/>
              <w:left w:val="nil"/>
              <w:bottom w:val="nil"/>
              <w:right w:val="single" w:sz="4" w:space="0" w:color="auto"/>
            </w:tcBorders>
            <w:shd w:val="clear" w:color="auto" w:fill="auto"/>
            <w:noWrap/>
            <w:vAlign w:val="center"/>
            <w:hideMark/>
          </w:tcPr>
          <w:p w14:paraId="242DAF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1.000.139,94</w:t>
            </w:r>
          </w:p>
        </w:tc>
        <w:tc>
          <w:tcPr>
            <w:tcW w:w="177" w:type="dxa"/>
            <w:tcBorders>
              <w:top w:val="single" w:sz="8" w:space="0" w:color="auto"/>
              <w:left w:val="nil"/>
              <w:bottom w:val="nil"/>
              <w:right w:val="single" w:sz="4" w:space="0" w:color="auto"/>
            </w:tcBorders>
            <w:shd w:val="clear" w:color="auto" w:fill="auto"/>
            <w:noWrap/>
            <w:vAlign w:val="center"/>
            <w:hideMark/>
          </w:tcPr>
          <w:p w14:paraId="079F55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6A70D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r>
      <w:tr w:rsidR="000506AC" w:rsidRPr="000506AC" w14:paraId="3B55A20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76A85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w:t>
            </w:r>
          </w:p>
        </w:tc>
        <w:tc>
          <w:tcPr>
            <w:tcW w:w="1364" w:type="dxa"/>
            <w:tcBorders>
              <w:top w:val="nil"/>
              <w:left w:val="nil"/>
              <w:bottom w:val="nil"/>
              <w:right w:val="single" w:sz="4" w:space="0" w:color="auto"/>
            </w:tcBorders>
            <w:shd w:val="clear" w:color="auto" w:fill="auto"/>
            <w:noWrap/>
            <w:vAlign w:val="center"/>
            <w:hideMark/>
          </w:tcPr>
          <w:p w14:paraId="2C82B6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10/11/16</w:t>
            </w:r>
          </w:p>
        </w:tc>
        <w:tc>
          <w:tcPr>
            <w:tcW w:w="1300" w:type="dxa"/>
            <w:tcBorders>
              <w:top w:val="nil"/>
              <w:left w:val="nil"/>
              <w:bottom w:val="nil"/>
              <w:right w:val="single" w:sz="4" w:space="0" w:color="auto"/>
            </w:tcBorders>
            <w:shd w:val="clear" w:color="auto" w:fill="auto"/>
            <w:noWrap/>
            <w:vAlign w:val="center"/>
            <w:hideMark/>
          </w:tcPr>
          <w:p w14:paraId="2D94D9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10/11/16</w:t>
            </w:r>
          </w:p>
        </w:tc>
        <w:tc>
          <w:tcPr>
            <w:tcW w:w="1160" w:type="dxa"/>
            <w:tcBorders>
              <w:top w:val="nil"/>
              <w:left w:val="single" w:sz="8" w:space="0" w:color="auto"/>
              <w:bottom w:val="nil"/>
              <w:right w:val="nil"/>
            </w:tcBorders>
            <w:shd w:val="clear" w:color="auto" w:fill="auto"/>
            <w:noWrap/>
            <w:vAlign w:val="center"/>
            <w:hideMark/>
          </w:tcPr>
          <w:p w14:paraId="427A69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2.273,56</w:t>
            </w:r>
          </w:p>
        </w:tc>
        <w:tc>
          <w:tcPr>
            <w:tcW w:w="1160" w:type="dxa"/>
            <w:tcBorders>
              <w:top w:val="nil"/>
              <w:left w:val="single" w:sz="4" w:space="0" w:color="auto"/>
              <w:bottom w:val="nil"/>
              <w:right w:val="single" w:sz="4" w:space="0" w:color="auto"/>
            </w:tcBorders>
            <w:shd w:val="clear" w:color="auto" w:fill="auto"/>
            <w:noWrap/>
            <w:vAlign w:val="center"/>
            <w:hideMark/>
          </w:tcPr>
          <w:p w14:paraId="6D2EBA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6.213,39</w:t>
            </w:r>
          </w:p>
        </w:tc>
        <w:tc>
          <w:tcPr>
            <w:tcW w:w="1160" w:type="dxa"/>
            <w:tcBorders>
              <w:top w:val="nil"/>
              <w:left w:val="nil"/>
              <w:bottom w:val="nil"/>
              <w:right w:val="single" w:sz="4" w:space="0" w:color="auto"/>
            </w:tcBorders>
            <w:shd w:val="clear" w:color="auto" w:fill="auto"/>
            <w:noWrap/>
            <w:vAlign w:val="center"/>
            <w:hideMark/>
          </w:tcPr>
          <w:p w14:paraId="34C140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(3.939,82)</w:t>
            </w:r>
          </w:p>
        </w:tc>
        <w:tc>
          <w:tcPr>
            <w:tcW w:w="1160" w:type="dxa"/>
            <w:tcBorders>
              <w:top w:val="nil"/>
              <w:left w:val="nil"/>
              <w:bottom w:val="nil"/>
              <w:right w:val="single" w:sz="4" w:space="0" w:color="auto"/>
            </w:tcBorders>
            <w:shd w:val="clear" w:color="auto" w:fill="auto"/>
            <w:noWrap/>
            <w:vAlign w:val="center"/>
            <w:hideMark/>
          </w:tcPr>
          <w:p w14:paraId="74C552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1.004.079,76</w:t>
            </w:r>
          </w:p>
        </w:tc>
        <w:tc>
          <w:tcPr>
            <w:tcW w:w="177" w:type="dxa"/>
            <w:tcBorders>
              <w:top w:val="nil"/>
              <w:left w:val="nil"/>
              <w:bottom w:val="nil"/>
              <w:right w:val="single" w:sz="4" w:space="0" w:color="auto"/>
            </w:tcBorders>
            <w:shd w:val="clear" w:color="auto" w:fill="auto"/>
            <w:noWrap/>
            <w:vAlign w:val="center"/>
            <w:hideMark/>
          </w:tcPr>
          <w:p w14:paraId="510A54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46680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FF0000"/>
                <w:sz w:val="16"/>
                <w:szCs w:val="16"/>
                <w:lang w:eastAsia="pt-BR"/>
              </w:rPr>
              <w:t>(0,3939)</w:t>
            </w:r>
          </w:p>
        </w:tc>
      </w:tr>
      <w:tr w:rsidR="000506AC" w:rsidRPr="000506AC" w14:paraId="0476EDB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F36CB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w:t>
            </w:r>
          </w:p>
        </w:tc>
        <w:tc>
          <w:tcPr>
            <w:tcW w:w="1364" w:type="dxa"/>
            <w:tcBorders>
              <w:top w:val="nil"/>
              <w:left w:val="nil"/>
              <w:bottom w:val="nil"/>
              <w:right w:val="single" w:sz="4" w:space="0" w:color="auto"/>
            </w:tcBorders>
            <w:shd w:val="clear" w:color="auto" w:fill="auto"/>
            <w:noWrap/>
            <w:vAlign w:val="center"/>
            <w:hideMark/>
          </w:tcPr>
          <w:p w14:paraId="543833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10/12/16</w:t>
            </w:r>
          </w:p>
        </w:tc>
        <w:tc>
          <w:tcPr>
            <w:tcW w:w="1300" w:type="dxa"/>
            <w:tcBorders>
              <w:top w:val="nil"/>
              <w:left w:val="nil"/>
              <w:bottom w:val="nil"/>
              <w:right w:val="single" w:sz="4" w:space="0" w:color="auto"/>
            </w:tcBorders>
            <w:shd w:val="clear" w:color="auto" w:fill="auto"/>
            <w:noWrap/>
            <w:vAlign w:val="center"/>
            <w:hideMark/>
          </w:tcPr>
          <w:p w14:paraId="0B1FA1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12/12/16</w:t>
            </w:r>
          </w:p>
        </w:tc>
        <w:tc>
          <w:tcPr>
            <w:tcW w:w="1160" w:type="dxa"/>
            <w:tcBorders>
              <w:top w:val="nil"/>
              <w:left w:val="single" w:sz="8" w:space="0" w:color="auto"/>
              <w:bottom w:val="nil"/>
              <w:right w:val="nil"/>
            </w:tcBorders>
            <w:shd w:val="clear" w:color="auto" w:fill="auto"/>
            <w:noWrap/>
            <w:vAlign w:val="center"/>
            <w:hideMark/>
          </w:tcPr>
          <w:p w14:paraId="578301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12.018,28</w:t>
            </w:r>
          </w:p>
        </w:tc>
        <w:tc>
          <w:tcPr>
            <w:tcW w:w="1160" w:type="dxa"/>
            <w:tcBorders>
              <w:top w:val="nil"/>
              <w:left w:val="single" w:sz="4" w:space="0" w:color="auto"/>
              <w:bottom w:val="nil"/>
              <w:right w:val="single" w:sz="4" w:space="0" w:color="auto"/>
            </w:tcBorders>
            <w:shd w:val="clear" w:color="auto" w:fill="auto"/>
            <w:noWrap/>
            <w:vAlign w:val="center"/>
            <w:hideMark/>
          </w:tcPr>
          <w:p w14:paraId="57D93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6.237,86</w:t>
            </w:r>
          </w:p>
        </w:tc>
        <w:tc>
          <w:tcPr>
            <w:tcW w:w="1160" w:type="dxa"/>
            <w:tcBorders>
              <w:top w:val="nil"/>
              <w:left w:val="nil"/>
              <w:bottom w:val="nil"/>
              <w:right w:val="single" w:sz="4" w:space="0" w:color="auto"/>
            </w:tcBorders>
            <w:shd w:val="clear" w:color="auto" w:fill="auto"/>
            <w:noWrap/>
            <w:vAlign w:val="center"/>
            <w:hideMark/>
          </w:tcPr>
          <w:p w14:paraId="42140F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5.780,42</w:t>
            </w:r>
          </w:p>
        </w:tc>
        <w:tc>
          <w:tcPr>
            <w:tcW w:w="1160" w:type="dxa"/>
            <w:tcBorders>
              <w:top w:val="nil"/>
              <w:left w:val="nil"/>
              <w:bottom w:val="nil"/>
              <w:right w:val="single" w:sz="4" w:space="0" w:color="auto"/>
            </w:tcBorders>
            <w:shd w:val="clear" w:color="auto" w:fill="auto"/>
            <w:noWrap/>
            <w:vAlign w:val="center"/>
            <w:hideMark/>
          </w:tcPr>
          <w:p w14:paraId="16AC19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998.299,34</w:t>
            </w:r>
          </w:p>
        </w:tc>
        <w:tc>
          <w:tcPr>
            <w:tcW w:w="177" w:type="dxa"/>
            <w:tcBorders>
              <w:top w:val="nil"/>
              <w:left w:val="nil"/>
              <w:bottom w:val="nil"/>
              <w:right w:val="single" w:sz="4" w:space="0" w:color="auto"/>
            </w:tcBorders>
            <w:shd w:val="clear" w:color="auto" w:fill="auto"/>
            <w:noWrap/>
            <w:vAlign w:val="center"/>
            <w:hideMark/>
          </w:tcPr>
          <w:p w14:paraId="6350AA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8BA0C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0,5757</w:t>
            </w:r>
          </w:p>
        </w:tc>
      </w:tr>
      <w:tr w:rsidR="000506AC" w:rsidRPr="000506AC" w14:paraId="5ADE87E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18B70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w:t>
            </w:r>
          </w:p>
        </w:tc>
        <w:tc>
          <w:tcPr>
            <w:tcW w:w="1364" w:type="dxa"/>
            <w:tcBorders>
              <w:top w:val="nil"/>
              <w:left w:val="nil"/>
              <w:bottom w:val="nil"/>
              <w:right w:val="single" w:sz="4" w:space="0" w:color="auto"/>
            </w:tcBorders>
            <w:shd w:val="clear" w:color="auto" w:fill="auto"/>
            <w:noWrap/>
            <w:vAlign w:val="center"/>
            <w:hideMark/>
          </w:tcPr>
          <w:p w14:paraId="3D7946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10/01/17</w:t>
            </w:r>
          </w:p>
        </w:tc>
        <w:tc>
          <w:tcPr>
            <w:tcW w:w="1300" w:type="dxa"/>
            <w:tcBorders>
              <w:top w:val="nil"/>
              <w:left w:val="nil"/>
              <w:bottom w:val="nil"/>
              <w:right w:val="single" w:sz="4" w:space="0" w:color="auto"/>
            </w:tcBorders>
            <w:shd w:val="clear" w:color="auto" w:fill="auto"/>
            <w:noWrap/>
            <w:vAlign w:val="center"/>
            <w:hideMark/>
          </w:tcPr>
          <w:p w14:paraId="708586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10/01/17</w:t>
            </w:r>
          </w:p>
        </w:tc>
        <w:tc>
          <w:tcPr>
            <w:tcW w:w="1160" w:type="dxa"/>
            <w:tcBorders>
              <w:top w:val="nil"/>
              <w:left w:val="single" w:sz="8" w:space="0" w:color="auto"/>
              <w:bottom w:val="nil"/>
              <w:right w:val="nil"/>
            </w:tcBorders>
            <w:shd w:val="clear" w:color="auto" w:fill="auto"/>
            <w:noWrap/>
            <w:vAlign w:val="center"/>
            <w:hideMark/>
          </w:tcPr>
          <w:p w14:paraId="4D974C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11.982,34</w:t>
            </w:r>
          </w:p>
        </w:tc>
        <w:tc>
          <w:tcPr>
            <w:tcW w:w="1160" w:type="dxa"/>
            <w:tcBorders>
              <w:top w:val="nil"/>
              <w:left w:val="single" w:sz="4" w:space="0" w:color="auto"/>
              <w:bottom w:val="nil"/>
              <w:right w:val="single" w:sz="4" w:space="0" w:color="auto"/>
            </w:tcBorders>
            <w:shd w:val="clear" w:color="auto" w:fill="auto"/>
            <w:noWrap/>
            <w:vAlign w:val="center"/>
            <w:hideMark/>
          </w:tcPr>
          <w:p w14:paraId="40667E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6.201,95</w:t>
            </w:r>
          </w:p>
        </w:tc>
        <w:tc>
          <w:tcPr>
            <w:tcW w:w="1160" w:type="dxa"/>
            <w:tcBorders>
              <w:top w:val="nil"/>
              <w:left w:val="nil"/>
              <w:bottom w:val="nil"/>
              <w:right w:val="single" w:sz="4" w:space="0" w:color="auto"/>
            </w:tcBorders>
            <w:shd w:val="clear" w:color="auto" w:fill="auto"/>
            <w:noWrap/>
            <w:vAlign w:val="center"/>
            <w:hideMark/>
          </w:tcPr>
          <w:p w14:paraId="3704E2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5.780,39</w:t>
            </w:r>
          </w:p>
        </w:tc>
        <w:tc>
          <w:tcPr>
            <w:tcW w:w="1160" w:type="dxa"/>
            <w:tcBorders>
              <w:top w:val="nil"/>
              <w:left w:val="nil"/>
              <w:bottom w:val="nil"/>
              <w:right w:val="single" w:sz="4" w:space="0" w:color="auto"/>
            </w:tcBorders>
            <w:shd w:val="clear" w:color="auto" w:fill="auto"/>
            <w:noWrap/>
            <w:vAlign w:val="center"/>
            <w:hideMark/>
          </w:tcPr>
          <w:p w14:paraId="51682B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992.518,95</w:t>
            </w:r>
          </w:p>
        </w:tc>
        <w:tc>
          <w:tcPr>
            <w:tcW w:w="177" w:type="dxa"/>
            <w:tcBorders>
              <w:top w:val="nil"/>
              <w:left w:val="nil"/>
              <w:bottom w:val="nil"/>
              <w:right w:val="single" w:sz="4" w:space="0" w:color="auto"/>
            </w:tcBorders>
            <w:shd w:val="clear" w:color="auto" w:fill="auto"/>
            <w:noWrap/>
            <w:vAlign w:val="center"/>
            <w:hideMark/>
          </w:tcPr>
          <w:p w14:paraId="245328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53E1C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0,5790</w:t>
            </w:r>
          </w:p>
        </w:tc>
      </w:tr>
      <w:tr w:rsidR="000506AC" w:rsidRPr="000506AC" w14:paraId="7134336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610F3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w:t>
            </w:r>
          </w:p>
        </w:tc>
        <w:tc>
          <w:tcPr>
            <w:tcW w:w="1364" w:type="dxa"/>
            <w:tcBorders>
              <w:top w:val="nil"/>
              <w:left w:val="nil"/>
              <w:bottom w:val="nil"/>
              <w:right w:val="single" w:sz="4" w:space="0" w:color="auto"/>
            </w:tcBorders>
            <w:shd w:val="clear" w:color="auto" w:fill="auto"/>
            <w:noWrap/>
            <w:vAlign w:val="center"/>
            <w:hideMark/>
          </w:tcPr>
          <w:p w14:paraId="73699A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10/02/17</w:t>
            </w:r>
          </w:p>
        </w:tc>
        <w:tc>
          <w:tcPr>
            <w:tcW w:w="1300" w:type="dxa"/>
            <w:tcBorders>
              <w:top w:val="nil"/>
              <w:left w:val="nil"/>
              <w:bottom w:val="nil"/>
              <w:right w:val="single" w:sz="4" w:space="0" w:color="auto"/>
            </w:tcBorders>
            <w:shd w:val="clear" w:color="auto" w:fill="auto"/>
            <w:noWrap/>
            <w:vAlign w:val="center"/>
            <w:hideMark/>
          </w:tcPr>
          <w:p w14:paraId="356708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10/02/17</w:t>
            </w:r>
          </w:p>
        </w:tc>
        <w:tc>
          <w:tcPr>
            <w:tcW w:w="1160" w:type="dxa"/>
            <w:tcBorders>
              <w:top w:val="nil"/>
              <w:left w:val="single" w:sz="8" w:space="0" w:color="auto"/>
              <w:bottom w:val="nil"/>
              <w:right w:val="nil"/>
            </w:tcBorders>
            <w:shd w:val="clear" w:color="auto" w:fill="auto"/>
            <w:noWrap/>
            <w:vAlign w:val="center"/>
            <w:hideMark/>
          </w:tcPr>
          <w:p w14:paraId="4CAE6B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11.946,40</w:t>
            </w:r>
          </w:p>
        </w:tc>
        <w:tc>
          <w:tcPr>
            <w:tcW w:w="1160" w:type="dxa"/>
            <w:tcBorders>
              <w:top w:val="nil"/>
              <w:left w:val="single" w:sz="4" w:space="0" w:color="auto"/>
              <w:bottom w:val="nil"/>
              <w:right w:val="single" w:sz="4" w:space="0" w:color="auto"/>
            </w:tcBorders>
            <w:shd w:val="clear" w:color="auto" w:fill="auto"/>
            <w:noWrap/>
            <w:vAlign w:val="center"/>
            <w:hideMark/>
          </w:tcPr>
          <w:p w14:paraId="5A6454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6.166,04</w:t>
            </w:r>
          </w:p>
        </w:tc>
        <w:tc>
          <w:tcPr>
            <w:tcW w:w="1160" w:type="dxa"/>
            <w:tcBorders>
              <w:top w:val="nil"/>
              <w:left w:val="nil"/>
              <w:bottom w:val="nil"/>
              <w:right w:val="single" w:sz="4" w:space="0" w:color="auto"/>
            </w:tcBorders>
            <w:shd w:val="clear" w:color="auto" w:fill="auto"/>
            <w:noWrap/>
            <w:vAlign w:val="center"/>
            <w:hideMark/>
          </w:tcPr>
          <w:p w14:paraId="55FC89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5.780,36</w:t>
            </w:r>
          </w:p>
        </w:tc>
        <w:tc>
          <w:tcPr>
            <w:tcW w:w="1160" w:type="dxa"/>
            <w:tcBorders>
              <w:top w:val="nil"/>
              <w:left w:val="nil"/>
              <w:bottom w:val="nil"/>
              <w:right w:val="single" w:sz="4" w:space="0" w:color="auto"/>
            </w:tcBorders>
            <w:shd w:val="clear" w:color="auto" w:fill="auto"/>
            <w:noWrap/>
            <w:vAlign w:val="center"/>
            <w:hideMark/>
          </w:tcPr>
          <w:p w14:paraId="542926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986.738,60</w:t>
            </w:r>
          </w:p>
        </w:tc>
        <w:tc>
          <w:tcPr>
            <w:tcW w:w="177" w:type="dxa"/>
            <w:tcBorders>
              <w:top w:val="nil"/>
              <w:left w:val="nil"/>
              <w:bottom w:val="nil"/>
              <w:right w:val="single" w:sz="4" w:space="0" w:color="auto"/>
            </w:tcBorders>
            <w:shd w:val="clear" w:color="auto" w:fill="auto"/>
            <w:noWrap/>
            <w:vAlign w:val="center"/>
            <w:hideMark/>
          </w:tcPr>
          <w:p w14:paraId="49BB96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C8C66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0,5824</w:t>
            </w:r>
          </w:p>
        </w:tc>
      </w:tr>
      <w:tr w:rsidR="000506AC" w:rsidRPr="000506AC" w14:paraId="1FD0A62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AA5BE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w:t>
            </w:r>
          </w:p>
        </w:tc>
        <w:tc>
          <w:tcPr>
            <w:tcW w:w="1364" w:type="dxa"/>
            <w:tcBorders>
              <w:top w:val="nil"/>
              <w:left w:val="nil"/>
              <w:bottom w:val="nil"/>
              <w:right w:val="single" w:sz="4" w:space="0" w:color="auto"/>
            </w:tcBorders>
            <w:shd w:val="clear" w:color="auto" w:fill="auto"/>
            <w:noWrap/>
            <w:vAlign w:val="center"/>
            <w:hideMark/>
          </w:tcPr>
          <w:p w14:paraId="438E0A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10/03/17</w:t>
            </w:r>
          </w:p>
        </w:tc>
        <w:tc>
          <w:tcPr>
            <w:tcW w:w="1300" w:type="dxa"/>
            <w:tcBorders>
              <w:top w:val="nil"/>
              <w:left w:val="nil"/>
              <w:bottom w:val="nil"/>
              <w:right w:val="single" w:sz="4" w:space="0" w:color="auto"/>
            </w:tcBorders>
            <w:shd w:val="clear" w:color="auto" w:fill="auto"/>
            <w:noWrap/>
            <w:vAlign w:val="center"/>
            <w:hideMark/>
          </w:tcPr>
          <w:p w14:paraId="3B2C9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10/03/17</w:t>
            </w:r>
          </w:p>
        </w:tc>
        <w:tc>
          <w:tcPr>
            <w:tcW w:w="1160" w:type="dxa"/>
            <w:tcBorders>
              <w:top w:val="nil"/>
              <w:left w:val="single" w:sz="8" w:space="0" w:color="auto"/>
              <w:bottom w:val="nil"/>
              <w:right w:val="nil"/>
            </w:tcBorders>
            <w:shd w:val="clear" w:color="auto" w:fill="auto"/>
            <w:noWrap/>
            <w:vAlign w:val="center"/>
            <w:hideMark/>
          </w:tcPr>
          <w:p w14:paraId="37C251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11.910,45</w:t>
            </w:r>
          </w:p>
        </w:tc>
        <w:tc>
          <w:tcPr>
            <w:tcW w:w="1160" w:type="dxa"/>
            <w:tcBorders>
              <w:top w:val="nil"/>
              <w:left w:val="single" w:sz="4" w:space="0" w:color="auto"/>
              <w:bottom w:val="nil"/>
              <w:right w:val="single" w:sz="4" w:space="0" w:color="auto"/>
            </w:tcBorders>
            <w:shd w:val="clear" w:color="auto" w:fill="auto"/>
            <w:noWrap/>
            <w:vAlign w:val="center"/>
            <w:hideMark/>
          </w:tcPr>
          <w:p w14:paraId="34C76D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6.130,13</w:t>
            </w:r>
          </w:p>
        </w:tc>
        <w:tc>
          <w:tcPr>
            <w:tcW w:w="1160" w:type="dxa"/>
            <w:tcBorders>
              <w:top w:val="nil"/>
              <w:left w:val="nil"/>
              <w:bottom w:val="nil"/>
              <w:right w:val="single" w:sz="4" w:space="0" w:color="auto"/>
            </w:tcBorders>
            <w:shd w:val="clear" w:color="auto" w:fill="auto"/>
            <w:noWrap/>
            <w:vAlign w:val="center"/>
            <w:hideMark/>
          </w:tcPr>
          <w:p w14:paraId="61B6E7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5.780,32</w:t>
            </w:r>
          </w:p>
        </w:tc>
        <w:tc>
          <w:tcPr>
            <w:tcW w:w="1160" w:type="dxa"/>
            <w:tcBorders>
              <w:top w:val="nil"/>
              <w:left w:val="nil"/>
              <w:bottom w:val="nil"/>
              <w:right w:val="single" w:sz="4" w:space="0" w:color="auto"/>
            </w:tcBorders>
            <w:shd w:val="clear" w:color="auto" w:fill="auto"/>
            <w:noWrap/>
            <w:vAlign w:val="center"/>
            <w:hideMark/>
          </w:tcPr>
          <w:p w14:paraId="40E381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980.958,27</w:t>
            </w:r>
          </w:p>
        </w:tc>
        <w:tc>
          <w:tcPr>
            <w:tcW w:w="177" w:type="dxa"/>
            <w:tcBorders>
              <w:top w:val="nil"/>
              <w:left w:val="nil"/>
              <w:bottom w:val="nil"/>
              <w:right w:val="single" w:sz="4" w:space="0" w:color="auto"/>
            </w:tcBorders>
            <w:shd w:val="clear" w:color="auto" w:fill="auto"/>
            <w:noWrap/>
            <w:vAlign w:val="center"/>
            <w:hideMark/>
          </w:tcPr>
          <w:p w14:paraId="72E798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9C398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0,5858</w:t>
            </w:r>
          </w:p>
        </w:tc>
      </w:tr>
      <w:tr w:rsidR="000506AC" w:rsidRPr="000506AC" w14:paraId="1CC5DD3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2841A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w:t>
            </w:r>
          </w:p>
        </w:tc>
        <w:tc>
          <w:tcPr>
            <w:tcW w:w="1364" w:type="dxa"/>
            <w:tcBorders>
              <w:top w:val="nil"/>
              <w:left w:val="nil"/>
              <w:bottom w:val="nil"/>
              <w:right w:val="single" w:sz="4" w:space="0" w:color="auto"/>
            </w:tcBorders>
            <w:shd w:val="clear" w:color="auto" w:fill="auto"/>
            <w:noWrap/>
            <w:vAlign w:val="center"/>
            <w:hideMark/>
          </w:tcPr>
          <w:p w14:paraId="40EA97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10/04/17</w:t>
            </w:r>
          </w:p>
        </w:tc>
        <w:tc>
          <w:tcPr>
            <w:tcW w:w="1300" w:type="dxa"/>
            <w:tcBorders>
              <w:top w:val="nil"/>
              <w:left w:val="nil"/>
              <w:bottom w:val="nil"/>
              <w:right w:val="single" w:sz="4" w:space="0" w:color="auto"/>
            </w:tcBorders>
            <w:shd w:val="clear" w:color="auto" w:fill="auto"/>
            <w:noWrap/>
            <w:vAlign w:val="center"/>
            <w:hideMark/>
          </w:tcPr>
          <w:p w14:paraId="02C25E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10/04/17</w:t>
            </w:r>
          </w:p>
        </w:tc>
        <w:tc>
          <w:tcPr>
            <w:tcW w:w="1160" w:type="dxa"/>
            <w:tcBorders>
              <w:top w:val="nil"/>
              <w:left w:val="single" w:sz="8" w:space="0" w:color="auto"/>
              <w:bottom w:val="nil"/>
              <w:right w:val="nil"/>
            </w:tcBorders>
            <w:shd w:val="clear" w:color="auto" w:fill="auto"/>
            <w:noWrap/>
            <w:vAlign w:val="center"/>
            <w:hideMark/>
          </w:tcPr>
          <w:p w14:paraId="75BB57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11.874,51</w:t>
            </w:r>
          </w:p>
        </w:tc>
        <w:tc>
          <w:tcPr>
            <w:tcW w:w="1160" w:type="dxa"/>
            <w:tcBorders>
              <w:top w:val="nil"/>
              <w:left w:val="single" w:sz="4" w:space="0" w:color="auto"/>
              <w:bottom w:val="nil"/>
              <w:right w:val="single" w:sz="4" w:space="0" w:color="auto"/>
            </w:tcBorders>
            <w:shd w:val="clear" w:color="auto" w:fill="auto"/>
            <w:noWrap/>
            <w:vAlign w:val="center"/>
            <w:hideMark/>
          </w:tcPr>
          <w:p w14:paraId="2F078E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6.094,22</w:t>
            </w:r>
          </w:p>
        </w:tc>
        <w:tc>
          <w:tcPr>
            <w:tcW w:w="1160" w:type="dxa"/>
            <w:tcBorders>
              <w:top w:val="nil"/>
              <w:left w:val="nil"/>
              <w:bottom w:val="nil"/>
              <w:right w:val="single" w:sz="4" w:space="0" w:color="auto"/>
            </w:tcBorders>
            <w:shd w:val="clear" w:color="auto" w:fill="auto"/>
            <w:noWrap/>
            <w:vAlign w:val="center"/>
            <w:hideMark/>
          </w:tcPr>
          <w:p w14:paraId="4FF684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5.780,29</w:t>
            </w:r>
          </w:p>
        </w:tc>
        <w:tc>
          <w:tcPr>
            <w:tcW w:w="1160" w:type="dxa"/>
            <w:tcBorders>
              <w:top w:val="nil"/>
              <w:left w:val="nil"/>
              <w:bottom w:val="nil"/>
              <w:right w:val="single" w:sz="4" w:space="0" w:color="auto"/>
            </w:tcBorders>
            <w:shd w:val="clear" w:color="auto" w:fill="auto"/>
            <w:noWrap/>
            <w:vAlign w:val="center"/>
            <w:hideMark/>
          </w:tcPr>
          <w:p w14:paraId="3F4D06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975.177,98</w:t>
            </w:r>
          </w:p>
        </w:tc>
        <w:tc>
          <w:tcPr>
            <w:tcW w:w="177" w:type="dxa"/>
            <w:tcBorders>
              <w:top w:val="nil"/>
              <w:left w:val="nil"/>
              <w:bottom w:val="nil"/>
              <w:right w:val="single" w:sz="4" w:space="0" w:color="auto"/>
            </w:tcBorders>
            <w:shd w:val="clear" w:color="auto" w:fill="auto"/>
            <w:noWrap/>
            <w:vAlign w:val="center"/>
            <w:hideMark/>
          </w:tcPr>
          <w:p w14:paraId="08F161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F3198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0,5892</w:t>
            </w:r>
          </w:p>
        </w:tc>
      </w:tr>
      <w:tr w:rsidR="000506AC" w:rsidRPr="000506AC" w14:paraId="7624FC5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DC4B4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w:t>
            </w:r>
          </w:p>
        </w:tc>
        <w:tc>
          <w:tcPr>
            <w:tcW w:w="1364" w:type="dxa"/>
            <w:tcBorders>
              <w:top w:val="nil"/>
              <w:left w:val="nil"/>
              <w:bottom w:val="nil"/>
              <w:right w:val="single" w:sz="4" w:space="0" w:color="auto"/>
            </w:tcBorders>
            <w:shd w:val="clear" w:color="auto" w:fill="auto"/>
            <w:noWrap/>
            <w:vAlign w:val="center"/>
            <w:hideMark/>
          </w:tcPr>
          <w:p w14:paraId="2E5F38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10/05/17</w:t>
            </w:r>
          </w:p>
        </w:tc>
        <w:tc>
          <w:tcPr>
            <w:tcW w:w="1300" w:type="dxa"/>
            <w:tcBorders>
              <w:top w:val="nil"/>
              <w:left w:val="nil"/>
              <w:bottom w:val="nil"/>
              <w:right w:val="single" w:sz="4" w:space="0" w:color="auto"/>
            </w:tcBorders>
            <w:shd w:val="clear" w:color="auto" w:fill="auto"/>
            <w:noWrap/>
            <w:vAlign w:val="center"/>
            <w:hideMark/>
          </w:tcPr>
          <w:p w14:paraId="16101F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10/05/17</w:t>
            </w:r>
          </w:p>
        </w:tc>
        <w:tc>
          <w:tcPr>
            <w:tcW w:w="1160" w:type="dxa"/>
            <w:tcBorders>
              <w:top w:val="nil"/>
              <w:left w:val="single" w:sz="8" w:space="0" w:color="auto"/>
              <w:bottom w:val="nil"/>
              <w:right w:val="nil"/>
            </w:tcBorders>
            <w:shd w:val="clear" w:color="auto" w:fill="auto"/>
            <w:noWrap/>
            <w:vAlign w:val="center"/>
            <w:hideMark/>
          </w:tcPr>
          <w:p w14:paraId="0383E3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11.838,57</w:t>
            </w:r>
          </w:p>
        </w:tc>
        <w:tc>
          <w:tcPr>
            <w:tcW w:w="1160" w:type="dxa"/>
            <w:tcBorders>
              <w:top w:val="nil"/>
              <w:left w:val="single" w:sz="4" w:space="0" w:color="auto"/>
              <w:bottom w:val="nil"/>
              <w:right w:val="single" w:sz="4" w:space="0" w:color="auto"/>
            </w:tcBorders>
            <w:shd w:val="clear" w:color="auto" w:fill="auto"/>
            <w:noWrap/>
            <w:vAlign w:val="center"/>
            <w:hideMark/>
          </w:tcPr>
          <w:p w14:paraId="75B305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6.058,31</w:t>
            </w:r>
          </w:p>
        </w:tc>
        <w:tc>
          <w:tcPr>
            <w:tcW w:w="1160" w:type="dxa"/>
            <w:tcBorders>
              <w:top w:val="nil"/>
              <w:left w:val="nil"/>
              <w:bottom w:val="nil"/>
              <w:right w:val="single" w:sz="4" w:space="0" w:color="auto"/>
            </w:tcBorders>
            <w:shd w:val="clear" w:color="auto" w:fill="auto"/>
            <w:noWrap/>
            <w:vAlign w:val="center"/>
            <w:hideMark/>
          </w:tcPr>
          <w:p w14:paraId="6FE39F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5.780,26</w:t>
            </w:r>
          </w:p>
        </w:tc>
        <w:tc>
          <w:tcPr>
            <w:tcW w:w="1160" w:type="dxa"/>
            <w:tcBorders>
              <w:top w:val="nil"/>
              <w:left w:val="nil"/>
              <w:bottom w:val="nil"/>
              <w:right w:val="single" w:sz="4" w:space="0" w:color="auto"/>
            </w:tcBorders>
            <w:shd w:val="clear" w:color="auto" w:fill="auto"/>
            <w:noWrap/>
            <w:vAlign w:val="center"/>
            <w:hideMark/>
          </w:tcPr>
          <w:p w14:paraId="0A6CE1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969.397,72</w:t>
            </w:r>
          </w:p>
        </w:tc>
        <w:tc>
          <w:tcPr>
            <w:tcW w:w="177" w:type="dxa"/>
            <w:tcBorders>
              <w:top w:val="nil"/>
              <w:left w:val="nil"/>
              <w:bottom w:val="nil"/>
              <w:right w:val="single" w:sz="4" w:space="0" w:color="auto"/>
            </w:tcBorders>
            <w:shd w:val="clear" w:color="auto" w:fill="auto"/>
            <w:noWrap/>
            <w:vAlign w:val="center"/>
            <w:hideMark/>
          </w:tcPr>
          <w:p w14:paraId="0E1C80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6675B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0,5927</w:t>
            </w:r>
          </w:p>
        </w:tc>
      </w:tr>
      <w:tr w:rsidR="000506AC" w:rsidRPr="000506AC" w14:paraId="14A3AF9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3F0AD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w:t>
            </w:r>
          </w:p>
        </w:tc>
        <w:tc>
          <w:tcPr>
            <w:tcW w:w="1364" w:type="dxa"/>
            <w:tcBorders>
              <w:top w:val="nil"/>
              <w:left w:val="nil"/>
              <w:bottom w:val="nil"/>
              <w:right w:val="single" w:sz="4" w:space="0" w:color="auto"/>
            </w:tcBorders>
            <w:shd w:val="clear" w:color="auto" w:fill="auto"/>
            <w:noWrap/>
            <w:vAlign w:val="center"/>
            <w:hideMark/>
          </w:tcPr>
          <w:p w14:paraId="4343C8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10/06/17</w:t>
            </w:r>
          </w:p>
        </w:tc>
        <w:tc>
          <w:tcPr>
            <w:tcW w:w="1300" w:type="dxa"/>
            <w:tcBorders>
              <w:top w:val="nil"/>
              <w:left w:val="nil"/>
              <w:bottom w:val="nil"/>
              <w:right w:val="single" w:sz="4" w:space="0" w:color="auto"/>
            </w:tcBorders>
            <w:shd w:val="clear" w:color="auto" w:fill="auto"/>
            <w:noWrap/>
            <w:vAlign w:val="center"/>
            <w:hideMark/>
          </w:tcPr>
          <w:p w14:paraId="1A736E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12/06/17</w:t>
            </w:r>
          </w:p>
        </w:tc>
        <w:tc>
          <w:tcPr>
            <w:tcW w:w="1160" w:type="dxa"/>
            <w:tcBorders>
              <w:top w:val="nil"/>
              <w:left w:val="single" w:sz="8" w:space="0" w:color="auto"/>
              <w:bottom w:val="nil"/>
              <w:right w:val="nil"/>
            </w:tcBorders>
            <w:shd w:val="clear" w:color="auto" w:fill="auto"/>
            <w:noWrap/>
            <w:vAlign w:val="center"/>
            <w:hideMark/>
          </w:tcPr>
          <w:p w14:paraId="594FB6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11.802,63</w:t>
            </w:r>
          </w:p>
        </w:tc>
        <w:tc>
          <w:tcPr>
            <w:tcW w:w="1160" w:type="dxa"/>
            <w:tcBorders>
              <w:top w:val="nil"/>
              <w:left w:val="single" w:sz="4" w:space="0" w:color="auto"/>
              <w:bottom w:val="nil"/>
              <w:right w:val="single" w:sz="4" w:space="0" w:color="auto"/>
            </w:tcBorders>
            <w:shd w:val="clear" w:color="auto" w:fill="auto"/>
            <w:noWrap/>
            <w:vAlign w:val="center"/>
            <w:hideMark/>
          </w:tcPr>
          <w:p w14:paraId="6213E8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6.022,40</w:t>
            </w:r>
          </w:p>
        </w:tc>
        <w:tc>
          <w:tcPr>
            <w:tcW w:w="1160" w:type="dxa"/>
            <w:tcBorders>
              <w:top w:val="nil"/>
              <w:left w:val="nil"/>
              <w:bottom w:val="nil"/>
              <w:right w:val="single" w:sz="4" w:space="0" w:color="auto"/>
            </w:tcBorders>
            <w:shd w:val="clear" w:color="auto" w:fill="auto"/>
            <w:noWrap/>
            <w:vAlign w:val="center"/>
            <w:hideMark/>
          </w:tcPr>
          <w:p w14:paraId="30D4D4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5.780,22</w:t>
            </w:r>
          </w:p>
        </w:tc>
        <w:tc>
          <w:tcPr>
            <w:tcW w:w="1160" w:type="dxa"/>
            <w:tcBorders>
              <w:top w:val="nil"/>
              <w:left w:val="nil"/>
              <w:bottom w:val="nil"/>
              <w:right w:val="single" w:sz="4" w:space="0" w:color="auto"/>
            </w:tcBorders>
            <w:shd w:val="clear" w:color="auto" w:fill="auto"/>
            <w:noWrap/>
            <w:vAlign w:val="center"/>
            <w:hideMark/>
          </w:tcPr>
          <w:p w14:paraId="6FF6BD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963.617,50</w:t>
            </w:r>
          </w:p>
        </w:tc>
        <w:tc>
          <w:tcPr>
            <w:tcW w:w="177" w:type="dxa"/>
            <w:tcBorders>
              <w:top w:val="nil"/>
              <w:left w:val="nil"/>
              <w:bottom w:val="nil"/>
              <w:right w:val="single" w:sz="4" w:space="0" w:color="auto"/>
            </w:tcBorders>
            <w:shd w:val="clear" w:color="auto" w:fill="auto"/>
            <w:noWrap/>
            <w:vAlign w:val="center"/>
            <w:hideMark/>
          </w:tcPr>
          <w:p w14:paraId="67DE74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C3266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0,5963</w:t>
            </w:r>
          </w:p>
        </w:tc>
      </w:tr>
      <w:tr w:rsidR="000506AC" w:rsidRPr="000506AC" w14:paraId="4E04BEB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69453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w:t>
            </w:r>
          </w:p>
        </w:tc>
        <w:tc>
          <w:tcPr>
            <w:tcW w:w="1364" w:type="dxa"/>
            <w:tcBorders>
              <w:top w:val="nil"/>
              <w:left w:val="nil"/>
              <w:bottom w:val="nil"/>
              <w:right w:val="single" w:sz="4" w:space="0" w:color="auto"/>
            </w:tcBorders>
            <w:shd w:val="clear" w:color="auto" w:fill="auto"/>
            <w:noWrap/>
            <w:vAlign w:val="center"/>
            <w:hideMark/>
          </w:tcPr>
          <w:p w14:paraId="6343FF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10/07/17</w:t>
            </w:r>
          </w:p>
        </w:tc>
        <w:tc>
          <w:tcPr>
            <w:tcW w:w="1300" w:type="dxa"/>
            <w:tcBorders>
              <w:top w:val="nil"/>
              <w:left w:val="nil"/>
              <w:bottom w:val="nil"/>
              <w:right w:val="single" w:sz="4" w:space="0" w:color="auto"/>
            </w:tcBorders>
            <w:shd w:val="clear" w:color="auto" w:fill="auto"/>
            <w:noWrap/>
            <w:vAlign w:val="center"/>
            <w:hideMark/>
          </w:tcPr>
          <w:p w14:paraId="42B0BE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10/07/17</w:t>
            </w:r>
          </w:p>
        </w:tc>
        <w:tc>
          <w:tcPr>
            <w:tcW w:w="1160" w:type="dxa"/>
            <w:tcBorders>
              <w:top w:val="nil"/>
              <w:left w:val="single" w:sz="8" w:space="0" w:color="auto"/>
              <w:bottom w:val="nil"/>
              <w:right w:val="nil"/>
            </w:tcBorders>
            <w:shd w:val="clear" w:color="auto" w:fill="auto"/>
            <w:noWrap/>
            <w:vAlign w:val="center"/>
            <w:hideMark/>
          </w:tcPr>
          <w:p w14:paraId="1184AB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11.766,68</w:t>
            </w:r>
          </w:p>
        </w:tc>
        <w:tc>
          <w:tcPr>
            <w:tcW w:w="1160" w:type="dxa"/>
            <w:tcBorders>
              <w:top w:val="nil"/>
              <w:left w:val="single" w:sz="4" w:space="0" w:color="auto"/>
              <w:bottom w:val="nil"/>
              <w:right w:val="single" w:sz="4" w:space="0" w:color="auto"/>
            </w:tcBorders>
            <w:shd w:val="clear" w:color="auto" w:fill="auto"/>
            <w:noWrap/>
            <w:vAlign w:val="center"/>
            <w:hideMark/>
          </w:tcPr>
          <w:p w14:paraId="29C122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5.986,49</w:t>
            </w:r>
          </w:p>
        </w:tc>
        <w:tc>
          <w:tcPr>
            <w:tcW w:w="1160" w:type="dxa"/>
            <w:tcBorders>
              <w:top w:val="nil"/>
              <w:left w:val="nil"/>
              <w:bottom w:val="nil"/>
              <w:right w:val="single" w:sz="4" w:space="0" w:color="auto"/>
            </w:tcBorders>
            <w:shd w:val="clear" w:color="auto" w:fill="auto"/>
            <w:noWrap/>
            <w:vAlign w:val="center"/>
            <w:hideMark/>
          </w:tcPr>
          <w:p w14:paraId="715D5E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5.780,19</w:t>
            </w:r>
          </w:p>
        </w:tc>
        <w:tc>
          <w:tcPr>
            <w:tcW w:w="1160" w:type="dxa"/>
            <w:tcBorders>
              <w:top w:val="nil"/>
              <w:left w:val="nil"/>
              <w:bottom w:val="nil"/>
              <w:right w:val="single" w:sz="4" w:space="0" w:color="auto"/>
            </w:tcBorders>
            <w:shd w:val="clear" w:color="auto" w:fill="auto"/>
            <w:noWrap/>
            <w:vAlign w:val="center"/>
            <w:hideMark/>
          </w:tcPr>
          <w:p w14:paraId="25F20D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957.837,31</w:t>
            </w:r>
          </w:p>
        </w:tc>
        <w:tc>
          <w:tcPr>
            <w:tcW w:w="177" w:type="dxa"/>
            <w:tcBorders>
              <w:top w:val="nil"/>
              <w:left w:val="nil"/>
              <w:bottom w:val="nil"/>
              <w:right w:val="single" w:sz="4" w:space="0" w:color="auto"/>
            </w:tcBorders>
            <w:shd w:val="clear" w:color="auto" w:fill="auto"/>
            <w:noWrap/>
            <w:vAlign w:val="center"/>
            <w:hideMark/>
          </w:tcPr>
          <w:p w14:paraId="5202B9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DA1AA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0,5998</w:t>
            </w:r>
          </w:p>
        </w:tc>
      </w:tr>
      <w:tr w:rsidR="000506AC" w:rsidRPr="000506AC" w14:paraId="68835D0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71522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w:t>
            </w:r>
          </w:p>
        </w:tc>
        <w:tc>
          <w:tcPr>
            <w:tcW w:w="1364" w:type="dxa"/>
            <w:tcBorders>
              <w:top w:val="nil"/>
              <w:left w:val="nil"/>
              <w:bottom w:val="nil"/>
              <w:right w:val="single" w:sz="4" w:space="0" w:color="auto"/>
            </w:tcBorders>
            <w:shd w:val="clear" w:color="auto" w:fill="auto"/>
            <w:noWrap/>
            <w:vAlign w:val="center"/>
            <w:hideMark/>
          </w:tcPr>
          <w:p w14:paraId="70E25F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10/08/17</w:t>
            </w:r>
          </w:p>
        </w:tc>
        <w:tc>
          <w:tcPr>
            <w:tcW w:w="1300" w:type="dxa"/>
            <w:tcBorders>
              <w:top w:val="nil"/>
              <w:left w:val="nil"/>
              <w:bottom w:val="nil"/>
              <w:right w:val="single" w:sz="4" w:space="0" w:color="auto"/>
            </w:tcBorders>
            <w:shd w:val="clear" w:color="auto" w:fill="auto"/>
            <w:noWrap/>
            <w:vAlign w:val="center"/>
            <w:hideMark/>
          </w:tcPr>
          <w:p w14:paraId="376C71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10/08/17</w:t>
            </w:r>
          </w:p>
        </w:tc>
        <w:tc>
          <w:tcPr>
            <w:tcW w:w="1160" w:type="dxa"/>
            <w:tcBorders>
              <w:top w:val="nil"/>
              <w:left w:val="single" w:sz="8" w:space="0" w:color="auto"/>
              <w:bottom w:val="nil"/>
              <w:right w:val="nil"/>
            </w:tcBorders>
            <w:shd w:val="clear" w:color="auto" w:fill="auto"/>
            <w:noWrap/>
            <w:vAlign w:val="center"/>
            <w:hideMark/>
          </w:tcPr>
          <w:p w14:paraId="565BE8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11.730,74</w:t>
            </w:r>
          </w:p>
        </w:tc>
        <w:tc>
          <w:tcPr>
            <w:tcW w:w="1160" w:type="dxa"/>
            <w:tcBorders>
              <w:top w:val="nil"/>
              <w:left w:val="single" w:sz="4" w:space="0" w:color="auto"/>
              <w:bottom w:val="nil"/>
              <w:right w:val="single" w:sz="4" w:space="0" w:color="auto"/>
            </w:tcBorders>
            <w:shd w:val="clear" w:color="auto" w:fill="auto"/>
            <w:noWrap/>
            <w:vAlign w:val="center"/>
            <w:hideMark/>
          </w:tcPr>
          <w:p w14:paraId="1EFF71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5.950,58</w:t>
            </w:r>
          </w:p>
        </w:tc>
        <w:tc>
          <w:tcPr>
            <w:tcW w:w="1160" w:type="dxa"/>
            <w:tcBorders>
              <w:top w:val="nil"/>
              <w:left w:val="nil"/>
              <w:bottom w:val="nil"/>
              <w:right w:val="single" w:sz="4" w:space="0" w:color="auto"/>
            </w:tcBorders>
            <w:shd w:val="clear" w:color="auto" w:fill="auto"/>
            <w:noWrap/>
            <w:vAlign w:val="center"/>
            <w:hideMark/>
          </w:tcPr>
          <w:p w14:paraId="48B59B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5.780,16</w:t>
            </w:r>
          </w:p>
        </w:tc>
        <w:tc>
          <w:tcPr>
            <w:tcW w:w="1160" w:type="dxa"/>
            <w:tcBorders>
              <w:top w:val="nil"/>
              <w:left w:val="nil"/>
              <w:bottom w:val="nil"/>
              <w:right w:val="single" w:sz="4" w:space="0" w:color="auto"/>
            </w:tcBorders>
            <w:shd w:val="clear" w:color="auto" w:fill="auto"/>
            <w:noWrap/>
            <w:vAlign w:val="center"/>
            <w:hideMark/>
          </w:tcPr>
          <w:p w14:paraId="7A2026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952.057,15</w:t>
            </w:r>
          </w:p>
        </w:tc>
        <w:tc>
          <w:tcPr>
            <w:tcW w:w="177" w:type="dxa"/>
            <w:tcBorders>
              <w:top w:val="nil"/>
              <w:left w:val="nil"/>
              <w:bottom w:val="nil"/>
              <w:right w:val="single" w:sz="4" w:space="0" w:color="auto"/>
            </w:tcBorders>
            <w:shd w:val="clear" w:color="auto" w:fill="auto"/>
            <w:noWrap/>
            <w:vAlign w:val="center"/>
            <w:hideMark/>
          </w:tcPr>
          <w:p w14:paraId="3E8288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0BD48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0,6035</w:t>
            </w:r>
          </w:p>
        </w:tc>
      </w:tr>
      <w:tr w:rsidR="000506AC" w:rsidRPr="000506AC" w14:paraId="427D86E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2953B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w:t>
            </w:r>
          </w:p>
        </w:tc>
        <w:tc>
          <w:tcPr>
            <w:tcW w:w="1364" w:type="dxa"/>
            <w:tcBorders>
              <w:top w:val="nil"/>
              <w:left w:val="nil"/>
              <w:bottom w:val="nil"/>
              <w:right w:val="single" w:sz="4" w:space="0" w:color="auto"/>
            </w:tcBorders>
            <w:shd w:val="clear" w:color="auto" w:fill="auto"/>
            <w:noWrap/>
            <w:vAlign w:val="center"/>
            <w:hideMark/>
          </w:tcPr>
          <w:p w14:paraId="0223E1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10/09/17</w:t>
            </w:r>
          </w:p>
        </w:tc>
        <w:tc>
          <w:tcPr>
            <w:tcW w:w="1300" w:type="dxa"/>
            <w:tcBorders>
              <w:top w:val="nil"/>
              <w:left w:val="nil"/>
              <w:bottom w:val="nil"/>
              <w:right w:val="single" w:sz="4" w:space="0" w:color="auto"/>
            </w:tcBorders>
            <w:shd w:val="clear" w:color="auto" w:fill="auto"/>
            <w:noWrap/>
            <w:vAlign w:val="center"/>
            <w:hideMark/>
          </w:tcPr>
          <w:p w14:paraId="359EC1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11/09/17</w:t>
            </w:r>
          </w:p>
        </w:tc>
        <w:tc>
          <w:tcPr>
            <w:tcW w:w="1160" w:type="dxa"/>
            <w:tcBorders>
              <w:top w:val="nil"/>
              <w:left w:val="single" w:sz="8" w:space="0" w:color="auto"/>
              <w:bottom w:val="nil"/>
              <w:right w:val="nil"/>
            </w:tcBorders>
            <w:shd w:val="clear" w:color="auto" w:fill="auto"/>
            <w:noWrap/>
            <w:vAlign w:val="center"/>
            <w:hideMark/>
          </w:tcPr>
          <w:p w14:paraId="268254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11.694,80</w:t>
            </w:r>
          </w:p>
        </w:tc>
        <w:tc>
          <w:tcPr>
            <w:tcW w:w="1160" w:type="dxa"/>
            <w:tcBorders>
              <w:top w:val="nil"/>
              <w:left w:val="single" w:sz="4" w:space="0" w:color="auto"/>
              <w:bottom w:val="nil"/>
              <w:right w:val="single" w:sz="4" w:space="0" w:color="auto"/>
            </w:tcBorders>
            <w:shd w:val="clear" w:color="auto" w:fill="auto"/>
            <w:noWrap/>
            <w:vAlign w:val="center"/>
            <w:hideMark/>
          </w:tcPr>
          <w:p w14:paraId="70F094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5.914,67</w:t>
            </w:r>
          </w:p>
        </w:tc>
        <w:tc>
          <w:tcPr>
            <w:tcW w:w="1160" w:type="dxa"/>
            <w:tcBorders>
              <w:top w:val="nil"/>
              <w:left w:val="nil"/>
              <w:bottom w:val="nil"/>
              <w:right w:val="single" w:sz="4" w:space="0" w:color="auto"/>
            </w:tcBorders>
            <w:shd w:val="clear" w:color="auto" w:fill="auto"/>
            <w:noWrap/>
            <w:vAlign w:val="center"/>
            <w:hideMark/>
          </w:tcPr>
          <w:p w14:paraId="587289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5.780,12</w:t>
            </w:r>
          </w:p>
        </w:tc>
        <w:tc>
          <w:tcPr>
            <w:tcW w:w="1160" w:type="dxa"/>
            <w:tcBorders>
              <w:top w:val="nil"/>
              <w:left w:val="nil"/>
              <w:bottom w:val="nil"/>
              <w:right w:val="single" w:sz="4" w:space="0" w:color="auto"/>
            </w:tcBorders>
            <w:shd w:val="clear" w:color="auto" w:fill="auto"/>
            <w:noWrap/>
            <w:vAlign w:val="center"/>
            <w:hideMark/>
          </w:tcPr>
          <w:p w14:paraId="3D1966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946.277,03</w:t>
            </w:r>
          </w:p>
        </w:tc>
        <w:tc>
          <w:tcPr>
            <w:tcW w:w="177" w:type="dxa"/>
            <w:tcBorders>
              <w:top w:val="nil"/>
              <w:left w:val="nil"/>
              <w:bottom w:val="nil"/>
              <w:right w:val="single" w:sz="4" w:space="0" w:color="auto"/>
            </w:tcBorders>
            <w:shd w:val="clear" w:color="auto" w:fill="auto"/>
            <w:noWrap/>
            <w:vAlign w:val="center"/>
            <w:hideMark/>
          </w:tcPr>
          <w:p w14:paraId="1288B6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1CCA2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0,6071</w:t>
            </w:r>
          </w:p>
        </w:tc>
      </w:tr>
      <w:tr w:rsidR="000506AC" w:rsidRPr="000506AC" w14:paraId="45AA1E1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4AE14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w:t>
            </w:r>
          </w:p>
        </w:tc>
        <w:tc>
          <w:tcPr>
            <w:tcW w:w="1364" w:type="dxa"/>
            <w:tcBorders>
              <w:top w:val="nil"/>
              <w:left w:val="nil"/>
              <w:bottom w:val="nil"/>
              <w:right w:val="single" w:sz="4" w:space="0" w:color="auto"/>
            </w:tcBorders>
            <w:shd w:val="clear" w:color="auto" w:fill="auto"/>
            <w:noWrap/>
            <w:vAlign w:val="center"/>
            <w:hideMark/>
          </w:tcPr>
          <w:p w14:paraId="054EB9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10/10/17</w:t>
            </w:r>
          </w:p>
        </w:tc>
        <w:tc>
          <w:tcPr>
            <w:tcW w:w="1300" w:type="dxa"/>
            <w:tcBorders>
              <w:top w:val="nil"/>
              <w:left w:val="nil"/>
              <w:bottom w:val="nil"/>
              <w:right w:val="single" w:sz="4" w:space="0" w:color="auto"/>
            </w:tcBorders>
            <w:shd w:val="clear" w:color="auto" w:fill="auto"/>
            <w:noWrap/>
            <w:vAlign w:val="center"/>
            <w:hideMark/>
          </w:tcPr>
          <w:p w14:paraId="382A70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10/10/17</w:t>
            </w:r>
          </w:p>
        </w:tc>
        <w:tc>
          <w:tcPr>
            <w:tcW w:w="1160" w:type="dxa"/>
            <w:tcBorders>
              <w:top w:val="nil"/>
              <w:left w:val="single" w:sz="8" w:space="0" w:color="auto"/>
              <w:bottom w:val="nil"/>
              <w:right w:val="nil"/>
            </w:tcBorders>
            <w:shd w:val="clear" w:color="auto" w:fill="auto"/>
            <w:noWrap/>
            <w:vAlign w:val="center"/>
            <w:hideMark/>
          </w:tcPr>
          <w:p w14:paraId="4F1A0D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11.656,45</w:t>
            </w:r>
          </w:p>
        </w:tc>
        <w:tc>
          <w:tcPr>
            <w:tcW w:w="1160" w:type="dxa"/>
            <w:tcBorders>
              <w:top w:val="nil"/>
              <w:left w:val="single" w:sz="4" w:space="0" w:color="auto"/>
              <w:bottom w:val="nil"/>
              <w:right w:val="single" w:sz="4" w:space="0" w:color="auto"/>
            </w:tcBorders>
            <w:shd w:val="clear" w:color="auto" w:fill="auto"/>
            <w:noWrap/>
            <w:vAlign w:val="center"/>
            <w:hideMark/>
          </w:tcPr>
          <w:p w14:paraId="3597D6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5.878,76</w:t>
            </w:r>
          </w:p>
        </w:tc>
        <w:tc>
          <w:tcPr>
            <w:tcW w:w="1160" w:type="dxa"/>
            <w:tcBorders>
              <w:top w:val="nil"/>
              <w:left w:val="nil"/>
              <w:bottom w:val="nil"/>
              <w:right w:val="single" w:sz="4" w:space="0" w:color="auto"/>
            </w:tcBorders>
            <w:shd w:val="clear" w:color="auto" w:fill="auto"/>
            <w:noWrap/>
            <w:vAlign w:val="center"/>
            <w:hideMark/>
          </w:tcPr>
          <w:p w14:paraId="1D1E87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5.777,69</w:t>
            </w:r>
          </w:p>
        </w:tc>
        <w:tc>
          <w:tcPr>
            <w:tcW w:w="1160" w:type="dxa"/>
            <w:tcBorders>
              <w:top w:val="nil"/>
              <w:left w:val="nil"/>
              <w:bottom w:val="nil"/>
              <w:right w:val="single" w:sz="4" w:space="0" w:color="auto"/>
            </w:tcBorders>
            <w:shd w:val="clear" w:color="auto" w:fill="auto"/>
            <w:noWrap/>
            <w:vAlign w:val="center"/>
            <w:hideMark/>
          </w:tcPr>
          <w:p w14:paraId="374943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940.499,34</w:t>
            </w:r>
          </w:p>
        </w:tc>
        <w:tc>
          <w:tcPr>
            <w:tcW w:w="177" w:type="dxa"/>
            <w:tcBorders>
              <w:top w:val="nil"/>
              <w:left w:val="nil"/>
              <w:bottom w:val="nil"/>
              <w:right w:val="single" w:sz="4" w:space="0" w:color="auto"/>
            </w:tcBorders>
            <w:shd w:val="clear" w:color="auto" w:fill="auto"/>
            <w:noWrap/>
            <w:vAlign w:val="center"/>
            <w:hideMark/>
          </w:tcPr>
          <w:p w14:paraId="10C1DF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8A74F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0,6106</w:t>
            </w:r>
          </w:p>
        </w:tc>
      </w:tr>
      <w:tr w:rsidR="000506AC" w:rsidRPr="000506AC" w14:paraId="64E6B26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A51F1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w:t>
            </w:r>
          </w:p>
        </w:tc>
        <w:tc>
          <w:tcPr>
            <w:tcW w:w="1364" w:type="dxa"/>
            <w:tcBorders>
              <w:top w:val="nil"/>
              <w:left w:val="nil"/>
              <w:bottom w:val="nil"/>
              <w:right w:val="single" w:sz="4" w:space="0" w:color="auto"/>
            </w:tcBorders>
            <w:shd w:val="clear" w:color="auto" w:fill="auto"/>
            <w:noWrap/>
            <w:vAlign w:val="center"/>
            <w:hideMark/>
          </w:tcPr>
          <w:p w14:paraId="249BB0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10/11/17</w:t>
            </w:r>
          </w:p>
        </w:tc>
        <w:tc>
          <w:tcPr>
            <w:tcW w:w="1300" w:type="dxa"/>
            <w:tcBorders>
              <w:top w:val="nil"/>
              <w:left w:val="nil"/>
              <w:bottom w:val="nil"/>
              <w:right w:val="single" w:sz="4" w:space="0" w:color="auto"/>
            </w:tcBorders>
            <w:shd w:val="clear" w:color="auto" w:fill="auto"/>
            <w:noWrap/>
            <w:vAlign w:val="center"/>
            <w:hideMark/>
          </w:tcPr>
          <w:p w14:paraId="03C7D1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10/11/17</w:t>
            </w:r>
          </w:p>
        </w:tc>
        <w:tc>
          <w:tcPr>
            <w:tcW w:w="1160" w:type="dxa"/>
            <w:tcBorders>
              <w:top w:val="nil"/>
              <w:left w:val="single" w:sz="8" w:space="0" w:color="auto"/>
              <w:bottom w:val="nil"/>
              <w:right w:val="nil"/>
            </w:tcBorders>
            <w:shd w:val="clear" w:color="auto" w:fill="auto"/>
            <w:noWrap/>
            <w:vAlign w:val="center"/>
            <w:hideMark/>
          </w:tcPr>
          <w:p w14:paraId="23BE8B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11.620,52</w:t>
            </w:r>
          </w:p>
        </w:tc>
        <w:tc>
          <w:tcPr>
            <w:tcW w:w="1160" w:type="dxa"/>
            <w:tcBorders>
              <w:top w:val="nil"/>
              <w:left w:val="single" w:sz="4" w:space="0" w:color="auto"/>
              <w:bottom w:val="nil"/>
              <w:right w:val="single" w:sz="4" w:space="0" w:color="auto"/>
            </w:tcBorders>
            <w:shd w:val="clear" w:color="auto" w:fill="auto"/>
            <w:noWrap/>
            <w:vAlign w:val="center"/>
            <w:hideMark/>
          </w:tcPr>
          <w:p w14:paraId="5FEFFF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5.842,87</w:t>
            </w:r>
          </w:p>
        </w:tc>
        <w:tc>
          <w:tcPr>
            <w:tcW w:w="1160" w:type="dxa"/>
            <w:tcBorders>
              <w:top w:val="nil"/>
              <w:left w:val="nil"/>
              <w:bottom w:val="nil"/>
              <w:right w:val="single" w:sz="4" w:space="0" w:color="auto"/>
            </w:tcBorders>
            <w:shd w:val="clear" w:color="auto" w:fill="auto"/>
            <w:noWrap/>
            <w:vAlign w:val="center"/>
            <w:hideMark/>
          </w:tcPr>
          <w:p w14:paraId="153212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5.777,65</w:t>
            </w:r>
          </w:p>
        </w:tc>
        <w:tc>
          <w:tcPr>
            <w:tcW w:w="1160" w:type="dxa"/>
            <w:tcBorders>
              <w:top w:val="nil"/>
              <w:left w:val="nil"/>
              <w:bottom w:val="nil"/>
              <w:right w:val="single" w:sz="4" w:space="0" w:color="auto"/>
            </w:tcBorders>
            <w:shd w:val="clear" w:color="auto" w:fill="auto"/>
            <w:noWrap/>
            <w:vAlign w:val="center"/>
            <w:hideMark/>
          </w:tcPr>
          <w:p w14:paraId="3D0C18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934.721,69</w:t>
            </w:r>
          </w:p>
        </w:tc>
        <w:tc>
          <w:tcPr>
            <w:tcW w:w="177" w:type="dxa"/>
            <w:tcBorders>
              <w:top w:val="nil"/>
              <w:left w:val="nil"/>
              <w:bottom w:val="nil"/>
              <w:right w:val="single" w:sz="4" w:space="0" w:color="auto"/>
            </w:tcBorders>
            <w:shd w:val="clear" w:color="auto" w:fill="auto"/>
            <w:noWrap/>
            <w:vAlign w:val="center"/>
            <w:hideMark/>
          </w:tcPr>
          <w:p w14:paraId="141BD9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B76BA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0,6143</w:t>
            </w:r>
          </w:p>
        </w:tc>
      </w:tr>
      <w:tr w:rsidR="000506AC" w:rsidRPr="000506AC" w14:paraId="0B1196B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1583A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w:t>
            </w:r>
          </w:p>
        </w:tc>
        <w:tc>
          <w:tcPr>
            <w:tcW w:w="1364" w:type="dxa"/>
            <w:tcBorders>
              <w:top w:val="nil"/>
              <w:left w:val="nil"/>
              <w:bottom w:val="nil"/>
              <w:right w:val="single" w:sz="4" w:space="0" w:color="auto"/>
            </w:tcBorders>
            <w:shd w:val="clear" w:color="auto" w:fill="auto"/>
            <w:noWrap/>
            <w:vAlign w:val="center"/>
            <w:hideMark/>
          </w:tcPr>
          <w:p w14:paraId="30DC06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10/12/17</w:t>
            </w:r>
          </w:p>
        </w:tc>
        <w:tc>
          <w:tcPr>
            <w:tcW w:w="1300" w:type="dxa"/>
            <w:tcBorders>
              <w:top w:val="nil"/>
              <w:left w:val="nil"/>
              <w:bottom w:val="nil"/>
              <w:right w:val="single" w:sz="4" w:space="0" w:color="auto"/>
            </w:tcBorders>
            <w:shd w:val="clear" w:color="auto" w:fill="auto"/>
            <w:noWrap/>
            <w:vAlign w:val="center"/>
            <w:hideMark/>
          </w:tcPr>
          <w:p w14:paraId="040483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11/12/17</w:t>
            </w:r>
          </w:p>
        </w:tc>
        <w:tc>
          <w:tcPr>
            <w:tcW w:w="1160" w:type="dxa"/>
            <w:tcBorders>
              <w:top w:val="nil"/>
              <w:left w:val="single" w:sz="8" w:space="0" w:color="auto"/>
              <w:bottom w:val="nil"/>
              <w:right w:val="nil"/>
            </w:tcBorders>
            <w:shd w:val="clear" w:color="auto" w:fill="auto"/>
            <w:noWrap/>
            <w:vAlign w:val="center"/>
            <w:hideMark/>
          </w:tcPr>
          <w:p w14:paraId="3C33EE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11.584,59</w:t>
            </w:r>
          </w:p>
        </w:tc>
        <w:tc>
          <w:tcPr>
            <w:tcW w:w="1160" w:type="dxa"/>
            <w:tcBorders>
              <w:top w:val="nil"/>
              <w:left w:val="single" w:sz="4" w:space="0" w:color="auto"/>
              <w:bottom w:val="nil"/>
              <w:right w:val="single" w:sz="4" w:space="0" w:color="auto"/>
            </w:tcBorders>
            <w:shd w:val="clear" w:color="auto" w:fill="auto"/>
            <w:noWrap/>
            <w:vAlign w:val="center"/>
            <w:hideMark/>
          </w:tcPr>
          <w:p w14:paraId="2F4979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5.806,98</w:t>
            </w:r>
          </w:p>
        </w:tc>
        <w:tc>
          <w:tcPr>
            <w:tcW w:w="1160" w:type="dxa"/>
            <w:tcBorders>
              <w:top w:val="nil"/>
              <w:left w:val="nil"/>
              <w:bottom w:val="nil"/>
              <w:right w:val="single" w:sz="4" w:space="0" w:color="auto"/>
            </w:tcBorders>
            <w:shd w:val="clear" w:color="auto" w:fill="auto"/>
            <w:noWrap/>
            <w:vAlign w:val="center"/>
            <w:hideMark/>
          </w:tcPr>
          <w:p w14:paraId="30CF48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5.777,62</w:t>
            </w:r>
          </w:p>
        </w:tc>
        <w:tc>
          <w:tcPr>
            <w:tcW w:w="1160" w:type="dxa"/>
            <w:tcBorders>
              <w:top w:val="nil"/>
              <w:left w:val="nil"/>
              <w:bottom w:val="nil"/>
              <w:right w:val="single" w:sz="4" w:space="0" w:color="auto"/>
            </w:tcBorders>
            <w:shd w:val="clear" w:color="auto" w:fill="auto"/>
            <w:noWrap/>
            <w:vAlign w:val="center"/>
            <w:hideMark/>
          </w:tcPr>
          <w:p w14:paraId="1B0F14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928.944,07</w:t>
            </w:r>
          </w:p>
        </w:tc>
        <w:tc>
          <w:tcPr>
            <w:tcW w:w="177" w:type="dxa"/>
            <w:tcBorders>
              <w:top w:val="nil"/>
              <w:left w:val="nil"/>
              <w:bottom w:val="nil"/>
              <w:right w:val="single" w:sz="4" w:space="0" w:color="auto"/>
            </w:tcBorders>
            <w:shd w:val="clear" w:color="auto" w:fill="auto"/>
            <w:noWrap/>
            <w:vAlign w:val="center"/>
            <w:hideMark/>
          </w:tcPr>
          <w:p w14:paraId="2C8C65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12106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0,6181</w:t>
            </w:r>
          </w:p>
        </w:tc>
      </w:tr>
      <w:tr w:rsidR="000506AC" w:rsidRPr="000506AC" w14:paraId="57599DE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CD0C8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w:t>
            </w:r>
          </w:p>
        </w:tc>
        <w:tc>
          <w:tcPr>
            <w:tcW w:w="1364" w:type="dxa"/>
            <w:tcBorders>
              <w:top w:val="nil"/>
              <w:left w:val="nil"/>
              <w:bottom w:val="nil"/>
              <w:right w:val="single" w:sz="4" w:space="0" w:color="auto"/>
            </w:tcBorders>
            <w:shd w:val="clear" w:color="auto" w:fill="auto"/>
            <w:noWrap/>
            <w:vAlign w:val="center"/>
            <w:hideMark/>
          </w:tcPr>
          <w:p w14:paraId="30B8CD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10/01/18</w:t>
            </w:r>
          </w:p>
        </w:tc>
        <w:tc>
          <w:tcPr>
            <w:tcW w:w="1300" w:type="dxa"/>
            <w:tcBorders>
              <w:top w:val="nil"/>
              <w:left w:val="nil"/>
              <w:bottom w:val="nil"/>
              <w:right w:val="single" w:sz="4" w:space="0" w:color="auto"/>
            </w:tcBorders>
            <w:shd w:val="clear" w:color="auto" w:fill="auto"/>
            <w:noWrap/>
            <w:vAlign w:val="center"/>
            <w:hideMark/>
          </w:tcPr>
          <w:p w14:paraId="3CB6DA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10/01/18</w:t>
            </w:r>
          </w:p>
        </w:tc>
        <w:tc>
          <w:tcPr>
            <w:tcW w:w="1160" w:type="dxa"/>
            <w:tcBorders>
              <w:top w:val="nil"/>
              <w:left w:val="single" w:sz="8" w:space="0" w:color="auto"/>
              <w:bottom w:val="nil"/>
              <w:right w:val="nil"/>
            </w:tcBorders>
            <w:shd w:val="clear" w:color="auto" w:fill="auto"/>
            <w:noWrap/>
            <w:vAlign w:val="center"/>
            <w:hideMark/>
          </w:tcPr>
          <w:p w14:paraId="4DFBC2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11.548,66</w:t>
            </w:r>
          </w:p>
        </w:tc>
        <w:tc>
          <w:tcPr>
            <w:tcW w:w="1160" w:type="dxa"/>
            <w:tcBorders>
              <w:top w:val="nil"/>
              <w:left w:val="single" w:sz="4" w:space="0" w:color="auto"/>
              <w:bottom w:val="nil"/>
              <w:right w:val="single" w:sz="4" w:space="0" w:color="auto"/>
            </w:tcBorders>
            <w:shd w:val="clear" w:color="auto" w:fill="auto"/>
            <w:noWrap/>
            <w:vAlign w:val="center"/>
            <w:hideMark/>
          </w:tcPr>
          <w:p w14:paraId="4E5E91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5.771,08</w:t>
            </w:r>
          </w:p>
        </w:tc>
        <w:tc>
          <w:tcPr>
            <w:tcW w:w="1160" w:type="dxa"/>
            <w:tcBorders>
              <w:top w:val="nil"/>
              <w:left w:val="nil"/>
              <w:bottom w:val="nil"/>
              <w:right w:val="single" w:sz="4" w:space="0" w:color="auto"/>
            </w:tcBorders>
            <w:shd w:val="clear" w:color="auto" w:fill="auto"/>
            <w:noWrap/>
            <w:vAlign w:val="center"/>
            <w:hideMark/>
          </w:tcPr>
          <w:p w14:paraId="1CEDE9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5.777,58</w:t>
            </w:r>
          </w:p>
        </w:tc>
        <w:tc>
          <w:tcPr>
            <w:tcW w:w="1160" w:type="dxa"/>
            <w:tcBorders>
              <w:top w:val="nil"/>
              <w:left w:val="nil"/>
              <w:bottom w:val="nil"/>
              <w:right w:val="single" w:sz="4" w:space="0" w:color="auto"/>
            </w:tcBorders>
            <w:shd w:val="clear" w:color="auto" w:fill="auto"/>
            <w:noWrap/>
            <w:vAlign w:val="center"/>
            <w:hideMark/>
          </w:tcPr>
          <w:p w14:paraId="6E246D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923.166,48</w:t>
            </w:r>
          </w:p>
        </w:tc>
        <w:tc>
          <w:tcPr>
            <w:tcW w:w="177" w:type="dxa"/>
            <w:tcBorders>
              <w:top w:val="nil"/>
              <w:left w:val="nil"/>
              <w:bottom w:val="nil"/>
              <w:right w:val="single" w:sz="4" w:space="0" w:color="auto"/>
            </w:tcBorders>
            <w:shd w:val="clear" w:color="auto" w:fill="auto"/>
            <w:noWrap/>
            <w:vAlign w:val="center"/>
            <w:hideMark/>
          </w:tcPr>
          <w:p w14:paraId="0687E8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6F670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0,6220</w:t>
            </w:r>
          </w:p>
        </w:tc>
      </w:tr>
      <w:tr w:rsidR="000506AC" w:rsidRPr="000506AC" w14:paraId="491FC30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40CB5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w:t>
            </w:r>
          </w:p>
        </w:tc>
        <w:tc>
          <w:tcPr>
            <w:tcW w:w="1364" w:type="dxa"/>
            <w:tcBorders>
              <w:top w:val="nil"/>
              <w:left w:val="nil"/>
              <w:bottom w:val="nil"/>
              <w:right w:val="single" w:sz="4" w:space="0" w:color="auto"/>
            </w:tcBorders>
            <w:shd w:val="clear" w:color="auto" w:fill="auto"/>
            <w:noWrap/>
            <w:vAlign w:val="center"/>
            <w:hideMark/>
          </w:tcPr>
          <w:p w14:paraId="16A00F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10/02/18</w:t>
            </w:r>
          </w:p>
        </w:tc>
        <w:tc>
          <w:tcPr>
            <w:tcW w:w="1300" w:type="dxa"/>
            <w:tcBorders>
              <w:top w:val="nil"/>
              <w:left w:val="nil"/>
              <w:bottom w:val="nil"/>
              <w:right w:val="single" w:sz="4" w:space="0" w:color="auto"/>
            </w:tcBorders>
            <w:shd w:val="clear" w:color="auto" w:fill="auto"/>
            <w:noWrap/>
            <w:vAlign w:val="center"/>
            <w:hideMark/>
          </w:tcPr>
          <w:p w14:paraId="156EE0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14/02/18</w:t>
            </w:r>
          </w:p>
        </w:tc>
        <w:tc>
          <w:tcPr>
            <w:tcW w:w="1160" w:type="dxa"/>
            <w:tcBorders>
              <w:top w:val="nil"/>
              <w:left w:val="single" w:sz="8" w:space="0" w:color="auto"/>
              <w:bottom w:val="nil"/>
              <w:right w:val="nil"/>
            </w:tcBorders>
            <w:shd w:val="clear" w:color="auto" w:fill="auto"/>
            <w:noWrap/>
            <w:vAlign w:val="center"/>
            <w:hideMark/>
          </w:tcPr>
          <w:p w14:paraId="59A7B3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11.512,74</w:t>
            </w:r>
          </w:p>
        </w:tc>
        <w:tc>
          <w:tcPr>
            <w:tcW w:w="1160" w:type="dxa"/>
            <w:tcBorders>
              <w:top w:val="nil"/>
              <w:left w:val="single" w:sz="4" w:space="0" w:color="auto"/>
              <w:bottom w:val="nil"/>
              <w:right w:val="single" w:sz="4" w:space="0" w:color="auto"/>
            </w:tcBorders>
            <w:shd w:val="clear" w:color="auto" w:fill="auto"/>
            <w:noWrap/>
            <w:vAlign w:val="center"/>
            <w:hideMark/>
          </w:tcPr>
          <w:p w14:paraId="119242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5.735,19</w:t>
            </w:r>
          </w:p>
        </w:tc>
        <w:tc>
          <w:tcPr>
            <w:tcW w:w="1160" w:type="dxa"/>
            <w:tcBorders>
              <w:top w:val="nil"/>
              <w:left w:val="nil"/>
              <w:bottom w:val="nil"/>
              <w:right w:val="single" w:sz="4" w:space="0" w:color="auto"/>
            </w:tcBorders>
            <w:shd w:val="clear" w:color="auto" w:fill="auto"/>
            <w:noWrap/>
            <w:vAlign w:val="center"/>
            <w:hideMark/>
          </w:tcPr>
          <w:p w14:paraId="32FDEC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5.777,55</w:t>
            </w:r>
          </w:p>
        </w:tc>
        <w:tc>
          <w:tcPr>
            <w:tcW w:w="1160" w:type="dxa"/>
            <w:tcBorders>
              <w:top w:val="nil"/>
              <w:left w:val="nil"/>
              <w:bottom w:val="nil"/>
              <w:right w:val="single" w:sz="4" w:space="0" w:color="auto"/>
            </w:tcBorders>
            <w:shd w:val="clear" w:color="auto" w:fill="auto"/>
            <w:noWrap/>
            <w:vAlign w:val="center"/>
            <w:hideMark/>
          </w:tcPr>
          <w:p w14:paraId="527837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917.388,94</w:t>
            </w:r>
          </w:p>
        </w:tc>
        <w:tc>
          <w:tcPr>
            <w:tcW w:w="177" w:type="dxa"/>
            <w:tcBorders>
              <w:top w:val="nil"/>
              <w:left w:val="nil"/>
              <w:bottom w:val="nil"/>
              <w:right w:val="single" w:sz="4" w:space="0" w:color="auto"/>
            </w:tcBorders>
            <w:shd w:val="clear" w:color="auto" w:fill="auto"/>
            <w:noWrap/>
            <w:vAlign w:val="center"/>
            <w:hideMark/>
          </w:tcPr>
          <w:p w14:paraId="6903F0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72889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0,6258</w:t>
            </w:r>
          </w:p>
        </w:tc>
      </w:tr>
      <w:tr w:rsidR="000506AC" w:rsidRPr="000506AC" w14:paraId="03ADED1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28A63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w:t>
            </w:r>
          </w:p>
        </w:tc>
        <w:tc>
          <w:tcPr>
            <w:tcW w:w="1364" w:type="dxa"/>
            <w:tcBorders>
              <w:top w:val="nil"/>
              <w:left w:val="nil"/>
              <w:bottom w:val="nil"/>
              <w:right w:val="single" w:sz="4" w:space="0" w:color="auto"/>
            </w:tcBorders>
            <w:shd w:val="clear" w:color="auto" w:fill="auto"/>
            <w:noWrap/>
            <w:vAlign w:val="center"/>
            <w:hideMark/>
          </w:tcPr>
          <w:p w14:paraId="72208B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10/03/18</w:t>
            </w:r>
          </w:p>
        </w:tc>
        <w:tc>
          <w:tcPr>
            <w:tcW w:w="1300" w:type="dxa"/>
            <w:tcBorders>
              <w:top w:val="nil"/>
              <w:left w:val="nil"/>
              <w:bottom w:val="nil"/>
              <w:right w:val="single" w:sz="4" w:space="0" w:color="auto"/>
            </w:tcBorders>
            <w:shd w:val="clear" w:color="auto" w:fill="auto"/>
            <w:noWrap/>
            <w:vAlign w:val="center"/>
            <w:hideMark/>
          </w:tcPr>
          <w:p w14:paraId="6587DE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12/03/18</w:t>
            </w:r>
          </w:p>
        </w:tc>
        <w:tc>
          <w:tcPr>
            <w:tcW w:w="1160" w:type="dxa"/>
            <w:tcBorders>
              <w:top w:val="nil"/>
              <w:left w:val="single" w:sz="8" w:space="0" w:color="auto"/>
              <w:bottom w:val="nil"/>
              <w:right w:val="nil"/>
            </w:tcBorders>
            <w:shd w:val="clear" w:color="auto" w:fill="auto"/>
            <w:noWrap/>
            <w:vAlign w:val="center"/>
            <w:hideMark/>
          </w:tcPr>
          <w:p w14:paraId="286000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11.476,81</w:t>
            </w:r>
          </w:p>
        </w:tc>
        <w:tc>
          <w:tcPr>
            <w:tcW w:w="1160" w:type="dxa"/>
            <w:tcBorders>
              <w:top w:val="nil"/>
              <w:left w:val="single" w:sz="4" w:space="0" w:color="auto"/>
              <w:bottom w:val="nil"/>
              <w:right w:val="single" w:sz="4" w:space="0" w:color="auto"/>
            </w:tcBorders>
            <w:shd w:val="clear" w:color="auto" w:fill="auto"/>
            <w:noWrap/>
            <w:vAlign w:val="center"/>
            <w:hideMark/>
          </w:tcPr>
          <w:p w14:paraId="0608E0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5.699,30</w:t>
            </w:r>
          </w:p>
        </w:tc>
        <w:tc>
          <w:tcPr>
            <w:tcW w:w="1160" w:type="dxa"/>
            <w:tcBorders>
              <w:top w:val="nil"/>
              <w:left w:val="nil"/>
              <w:bottom w:val="nil"/>
              <w:right w:val="single" w:sz="4" w:space="0" w:color="auto"/>
            </w:tcBorders>
            <w:shd w:val="clear" w:color="auto" w:fill="auto"/>
            <w:noWrap/>
            <w:vAlign w:val="center"/>
            <w:hideMark/>
          </w:tcPr>
          <w:p w14:paraId="1DA2DE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5.777,51</w:t>
            </w:r>
          </w:p>
        </w:tc>
        <w:tc>
          <w:tcPr>
            <w:tcW w:w="1160" w:type="dxa"/>
            <w:tcBorders>
              <w:top w:val="nil"/>
              <w:left w:val="nil"/>
              <w:bottom w:val="nil"/>
              <w:right w:val="single" w:sz="4" w:space="0" w:color="auto"/>
            </w:tcBorders>
            <w:shd w:val="clear" w:color="auto" w:fill="auto"/>
            <w:noWrap/>
            <w:vAlign w:val="center"/>
            <w:hideMark/>
          </w:tcPr>
          <w:p w14:paraId="0C4EC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911.611,43</w:t>
            </w:r>
          </w:p>
        </w:tc>
        <w:tc>
          <w:tcPr>
            <w:tcW w:w="177" w:type="dxa"/>
            <w:tcBorders>
              <w:top w:val="nil"/>
              <w:left w:val="nil"/>
              <w:bottom w:val="nil"/>
              <w:right w:val="single" w:sz="4" w:space="0" w:color="auto"/>
            </w:tcBorders>
            <w:shd w:val="clear" w:color="auto" w:fill="auto"/>
            <w:noWrap/>
            <w:vAlign w:val="center"/>
            <w:hideMark/>
          </w:tcPr>
          <w:p w14:paraId="463E5D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18699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0,6298</w:t>
            </w:r>
          </w:p>
        </w:tc>
      </w:tr>
      <w:tr w:rsidR="000506AC" w:rsidRPr="000506AC" w14:paraId="2304194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26D84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w:t>
            </w:r>
          </w:p>
        </w:tc>
        <w:tc>
          <w:tcPr>
            <w:tcW w:w="1364" w:type="dxa"/>
            <w:tcBorders>
              <w:top w:val="nil"/>
              <w:left w:val="nil"/>
              <w:bottom w:val="nil"/>
              <w:right w:val="single" w:sz="4" w:space="0" w:color="auto"/>
            </w:tcBorders>
            <w:shd w:val="clear" w:color="auto" w:fill="auto"/>
            <w:noWrap/>
            <w:vAlign w:val="center"/>
            <w:hideMark/>
          </w:tcPr>
          <w:p w14:paraId="7E846A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10/04/18</w:t>
            </w:r>
          </w:p>
        </w:tc>
        <w:tc>
          <w:tcPr>
            <w:tcW w:w="1300" w:type="dxa"/>
            <w:tcBorders>
              <w:top w:val="nil"/>
              <w:left w:val="nil"/>
              <w:bottom w:val="nil"/>
              <w:right w:val="single" w:sz="4" w:space="0" w:color="auto"/>
            </w:tcBorders>
            <w:shd w:val="clear" w:color="auto" w:fill="auto"/>
            <w:noWrap/>
            <w:vAlign w:val="center"/>
            <w:hideMark/>
          </w:tcPr>
          <w:p w14:paraId="38FC3B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10/04/18</w:t>
            </w:r>
          </w:p>
        </w:tc>
        <w:tc>
          <w:tcPr>
            <w:tcW w:w="1160" w:type="dxa"/>
            <w:tcBorders>
              <w:top w:val="nil"/>
              <w:left w:val="single" w:sz="8" w:space="0" w:color="auto"/>
              <w:bottom w:val="nil"/>
              <w:right w:val="nil"/>
            </w:tcBorders>
            <w:shd w:val="clear" w:color="auto" w:fill="auto"/>
            <w:noWrap/>
            <w:vAlign w:val="center"/>
            <w:hideMark/>
          </w:tcPr>
          <w:p w14:paraId="3F7C8A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11.440,23</w:t>
            </w:r>
          </w:p>
        </w:tc>
        <w:tc>
          <w:tcPr>
            <w:tcW w:w="1160" w:type="dxa"/>
            <w:tcBorders>
              <w:top w:val="nil"/>
              <w:left w:val="single" w:sz="4" w:space="0" w:color="auto"/>
              <w:bottom w:val="nil"/>
              <w:right w:val="single" w:sz="4" w:space="0" w:color="auto"/>
            </w:tcBorders>
            <w:shd w:val="clear" w:color="auto" w:fill="auto"/>
            <w:noWrap/>
            <w:vAlign w:val="center"/>
            <w:hideMark/>
          </w:tcPr>
          <w:p w14:paraId="27DB8A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5.663,40</w:t>
            </w:r>
          </w:p>
        </w:tc>
        <w:tc>
          <w:tcPr>
            <w:tcW w:w="1160" w:type="dxa"/>
            <w:tcBorders>
              <w:top w:val="nil"/>
              <w:left w:val="nil"/>
              <w:bottom w:val="nil"/>
              <w:right w:val="single" w:sz="4" w:space="0" w:color="auto"/>
            </w:tcBorders>
            <w:shd w:val="clear" w:color="auto" w:fill="auto"/>
            <w:noWrap/>
            <w:vAlign w:val="center"/>
            <w:hideMark/>
          </w:tcPr>
          <w:p w14:paraId="2C4EDE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5.776,83</w:t>
            </w:r>
          </w:p>
        </w:tc>
        <w:tc>
          <w:tcPr>
            <w:tcW w:w="1160" w:type="dxa"/>
            <w:tcBorders>
              <w:top w:val="nil"/>
              <w:left w:val="nil"/>
              <w:bottom w:val="nil"/>
              <w:right w:val="single" w:sz="4" w:space="0" w:color="auto"/>
            </w:tcBorders>
            <w:shd w:val="clear" w:color="auto" w:fill="auto"/>
            <w:noWrap/>
            <w:vAlign w:val="center"/>
            <w:hideMark/>
          </w:tcPr>
          <w:p w14:paraId="68AB0A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905.834,60</w:t>
            </w:r>
          </w:p>
        </w:tc>
        <w:tc>
          <w:tcPr>
            <w:tcW w:w="177" w:type="dxa"/>
            <w:tcBorders>
              <w:top w:val="nil"/>
              <w:left w:val="nil"/>
              <w:bottom w:val="nil"/>
              <w:right w:val="single" w:sz="4" w:space="0" w:color="auto"/>
            </w:tcBorders>
            <w:shd w:val="clear" w:color="auto" w:fill="auto"/>
            <w:noWrap/>
            <w:vAlign w:val="center"/>
            <w:hideMark/>
          </w:tcPr>
          <w:p w14:paraId="04CBEF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EA7B6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0,6337</w:t>
            </w:r>
          </w:p>
        </w:tc>
      </w:tr>
      <w:tr w:rsidR="000506AC" w:rsidRPr="000506AC" w14:paraId="540F4D9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F4AEF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w:t>
            </w:r>
          </w:p>
        </w:tc>
        <w:tc>
          <w:tcPr>
            <w:tcW w:w="1364" w:type="dxa"/>
            <w:tcBorders>
              <w:top w:val="nil"/>
              <w:left w:val="nil"/>
              <w:bottom w:val="nil"/>
              <w:right w:val="single" w:sz="4" w:space="0" w:color="auto"/>
            </w:tcBorders>
            <w:shd w:val="clear" w:color="auto" w:fill="auto"/>
            <w:noWrap/>
            <w:vAlign w:val="center"/>
            <w:hideMark/>
          </w:tcPr>
          <w:p w14:paraId="28E2E1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10/05/18</w:t>
            </w:r>
          </w:p>
        </w:tc>
        <w:tc>
          <w:tcPr>
            <w:tcW w:w="1300" w:type="dxa"/>
            <w:tcBorders>
              <w:top w:val="nil"/>
              <w:left w:val="nil"/>
              <w:bottom w:val="nil"/>
              <w:right w:val="single" w:sz="4" w:space="0" w:color="auto"/>
            </w:tcBorders>
            <w:shd w:val="clear" w:color="auto" w:fill="auto"/>
            <w:noWrap/>
            <w:vAlign w:val="center"/>
            <w:hideMark/>
          </w:tcPr>
          <w:p w14:paraId="22F242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10/05/18</w:t>
            </w:r>
          </w:p>
        </w:tc>
        <w:tc>
          <w:tcPr>
            <w:tcW w:w="1160" w:type="dxa"/>
            <w:tcBorders>
              <w:top w:val="nil"/>
              <w:left w:val="single" w:sz="8" w:space="0" w:color="auto"/>
              <w:bottom w:val="nil"/>
              <w:right w:val="nil"/>
            </w:tcBorders>
            <w:shd w:val="clear" w:color="auto" w:fill="auto"/>
            <w:noWrap/>
            <w:vAlign w:val="center"/>
            <w:hideMark/>
          </w:tcPr>
          <w:p w14:paraId="42DB95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11.404,30</w:t>
            </w:r>
          </w:p>
        </w:tc>
        <w:tc>
          <w:tcPr>
            <w:tcW w:w="1160" w:type="dxa"/>
            <w:tcBorders>
              <w:top w:val="nil"/>
              <w:left w:val="single" w:sz="4" w:space="0" w:color="auto"/>
              <w:bottom w:val="nil"/>
              <w:right w:val="single" w:sz="4" w:space="0" w:color="auto"/>
            </w:tcBorders>
            <w:shd w:val="clear" w:color="auto" w:fill="auto"/>
            <w:noWrap/>
            <w:vAlign w:val="center"/>
            <w:hideMark/>
          </w:tcPr>
          <w:p w14:paraId="7CF303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5.627,51</w:t>
            </w:r>
          </w:p>
        </w:tc>
        <w:tc>
          <w:tcPr>
            <w:tcW w:w="1160" w:type="dxa"/>
            <w:tcBorders>
              <w:top w:val="nil"/>
              <w:left w:val="nil"/>
              <w:bottom w:val="nil"/>
              <w:right w:val="single" w:sz="4" w:space="0" w:color="auto"/>
            </w:tcBorders>
            <w:shd w:val="clear" w:color="auto" w:fill="auto"/>
            <w:noWrap/>
            <w:vAlign w:val="center"/>
            <w:hideMark/>
          </w:tcPr>
          <w:p w14:paraId="11D05F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5.776,79</w:t>
            </w:r>
          </w:p>
        </w:tc>
        <w:tc>
          <w:tcPr>
            <w:tcW w:w="1160" w:type="dxa"/>
            <w:tcBorders>
              <w:top w:val="nil"/>
              <w:left w:val="nil"/>
              <w:bottom w:val="nil"/>
              <w:right w:val="single" w:sz="4" w:space="0" w:color="auto"/>
            </w:tcBorders>
            <w:shd w:val="clear" w:color="auto" w:fill="auto"/>
            <w:noWrap/>
            <w:vAlign w:val="center"/>
            <w:hideMark/>
          </w:tcPr>
          <w:p w14:paraId="01F451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900.057,81</w:t>
            </w:r>
          </w:p>
        </w:tc>
        <w:tc>
          <w:tcPr>
            <w:tcW w:w="177" w:type="dxa"/>
            <w:tcBorders>
              <w:top w:val="nil"/>
              <w:left w:val="nil"/>
              <w:bottom w:val="nil"/>
              <w:right w:val="single" w:sz="4" w:space="0" w:color="auto"/>
            </w:tcBorders>
            <w:shd w:val="clear" w:color="auto" w:fill="auto"/>
            <w:noWrap/>
            <w:vAlign w:val="center"/>
            <w:hideMark/>
          </w:tcPr>
          <w:p w14:paraId="14F06E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6D9FE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0,6377</w:t>
            </w:r>
          </w:p>
        </w:tc>
      </w:tr>
      <w:tr w:rsidR="000506AC" w:rsidRPr="000506AC" w14:paraId="47BC5F4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A207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w:t>
            </w:r>
          </w:p>
        </w:tc>
        <w:tc>
          <w:tcPr>
            <w:tcW w:w="1364" w:type="dxa"/>
            <w:tcBorders>
              <w:top w:val="nil"/>
              <w:left w:val="nil"/>
              <w:bottom w:val="nil"/>
              <w:right w:val="single" w:sz="4" w:space="0" w:color="auto"/>
            </w:tcBorders>
            <w:shd w:val="clear" w:color="auto" w:fill="auto"/>
            <w:noWrap/>
            <w:vAlign w:val="center"/>
            <w:hideMark/>
          </w:tcPr>
          <w:p w14:paraId="79766B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10/06/18</w:t>
            </w:r>
          </w:p>
        </w:tc>
        <w:tc>
          <w:tcPr>
            <w:tcW w:w="1300" w:type="dxa"/>
            <w:tcBorders>
              <w:top w:val="nil"/>
              <w:left w:val="nil"/>
              <w:bottom w:val="nil"/>
              <w:right w:val="single" w:sz="4" w:space="0" w:color="auto"/>
            </w:tcBorders>
            <w:shd w:val="clear" w:color="auto" w:fill="auto"/>
            <w:noWrap/>
            <w:vAlign w:val="center"/>
            <w:hideMark/>
          </w:tcPr>
          <w:p w14:paraId="4F0D88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11/06/18</w:t>
            </w:r>
          </w:p>
        </w:tc>
        <w:tc>
          <w:tcPr>
            <w:tcW w:w="1160" w:type="dxa"/>
            <w:tcBorders>
              <w:top w:val="nil"/>
              <w:left w:val="single" w:sz="8" w:space="0" w:color="auto"/>
              <w:bottom w:val="nil"/>
              <w:right w:val="nil"/>
            </w:tcBorders>
            <w:shd w:val="clear" w:color="auto" w:fill="auto"/>
            <w:noWrap/>
            <w:vAlign w:val="center"/>
            <w:hideMark/>
          </w:tcPr>
          <w:p w14:paraId="554D34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11.368,38</w:t>
            </w:r>
          </w:p>
        </w:tc>
        <w:tc>
          <w:tcPr>
            <w:tcW w:w="1160" w:type="dxa"/>
            <w:tcBorders>
              <w:top w:val="nil"/>
              <w:left w:val="single" w:sz="4" w:space="0" w:color="auto"/>
              <w:bottom w:val="nil"/>
              <w:right w:val="single" w:sz="4" w:space="0" w:color="auto"/>
            </w:tcBorders>
            <w:shd w:val="clear" w:color="auto" w:fill="auto"/>
            <w:noWrap/>
            <w:vAlign w:val="center"/>
            <w:hideMark/>
          </w:tcPr>
          <w:p w14:paraId="0DD627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5.591,63</w:t>
            </w:r>
          </w:p>
        </w:tc>
        <w:tc>
          <w:tcPr>
            <w:tcW w:w="1160" w:type="dxa"/>
            <w:tcBorders>
              <w:top w:val="nil"/>
              <w:left w:val="nil"/>
              <w:bottom w:val="nil"/>
              <w:right w:val="single" w:sz="4" w:space="0" w:color="auto"/>
            </w:tcBorders>
            <w:shd w:val="clear" w:color="auto" w:fill="auto"/>
            <w:noWrap/>
            <w:vAlign w:val="center"/>
            <w:hideMark/>
          </w:tcPr>
          <w:p w14:paraId="6BC6FA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5.776,75</w:t>
            </w:r>
          </w:p>
        </w:tc>
        <w:tc>
          <w:tcPr>
            <w:tcW w:w="1160" w:type="dxa"/>
            <w:tcBorders>
              <w:top w:val="nil"/>
              <w:left w:val="nil"/>
              <w:bottom w:val="nil"/>
              <w:right w:val="single" w:sz="4" w:space="0" w:color="auto"/>
            </w:tcBorders>
            <w:shd w:val="clear" w:color="auto" w:fill="auto"/>
            <w:noWrap/>
            <w:vAlign w:val="center"/>
            <w:hideMark/>
          </w:tcPr>
          <w:p w14:paraId="4B802D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894.281,06</w:t>
            </w:r>
          </w:p>
        </w:tc>
        <w:tc>
          <w:tcPr>
            <w:tcW w:w="177" w:type="dxa"/>
            <w:tcBorders>
              <w:top w:val="nil"/>
              <w:left w:val="nil"/>
              <w:bottom w:val="nil"/>
              <w:right w:val="single" w:sz="4" w:space="0" w:color="auto"/>
            </w:tcBorders>
            <w:shd w:val="clear" w:color="auto" w:fill="auto"/>
            <w:noWrap/>
            <w:vAlign w:val="center"/>
            <w:hideMark/>
          </w:tcPr>
          <w:p w14:paraId="0F4D7F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B2BBB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0,6418</w:t>
            </w:r>
          </w:p>
        </w:tc>
      </w:tr>
      <w:tr w:rsidR="000506AC" w:rsidRPr="000506AC" w14:paraId="30889C2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0A0AB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w:t>
            </w:r>
          </w:p>
        </w:tc>
        <w:tc>
          <w:tcPr>
            <w:tcW w:w="1364" w:type="dxa"/>
            <w:tcBorders>
              <w:top w:val="nil"/>
              <w:left w:val="nil"/>
              <w:bottom w:val="nil"/>
              <w:right w:val="single" w:sz="4" w:space="0" w:color="auto"/>
            </w:tcBorders>
            <w:shd w:val="clear" w:color="auto" w:fill="auto"/>
            <w:noWrap/>
            <w:vAlign w:val="center"/>
            <w:hideMark/>
          </w:tcPr>
          <w:p w14:paraId="4EE1D1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10/07/18</w:t>
            </w:r>
          </w:p>
        </w:tc>
        <w:tc>
          <w:tcPr>
            <w:tcW w:w="1300" w:type="dxa"/>
            <w:tcBorders>
              <w:top w:val="nil"/>
              <w:left w:val="nil"/>
              <w:bottom w:val="nil"/>
              <w:right w:val="single" w:sz="4" w:space="0" w:color="auto"/>
            </w:tcBorders>
            <w:shd w:val="clear" w:color="auto" w:fill="auto"/>
            <w:noWrap/>
            <w:vAlign w:val="center"/>
            <w:hideMark/>
          </w:tcPr>
          <w:p w14:paraId="483026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10/07/18</w:t>
            </w:r>
          </w:p>
        </w:tc>
        <w:tc>
          <w:tcPr>
            <w:tcW w:w="1160" w:type="dxa"/>
            <w:tcBorders>
              <w:top w:val="nil"/>
              <w:left w:val="single" w:sz="8" w:space="0" w:color="auto"/>
              <w:bottom w:val="nil"/>
              <w:right w:val="nil"/>
            </w:tcBorders>
            <w:shd w:val="clear" w:color="auto" w:fill="auto"/>
            <w:noWrap/>
            <w:vAlign w:val="center"/>
            <w:hideMark/>
          </w:tcPr>
          <w:p w14:paraId="7A486D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11.332,45</w:t>
            </w:r>
          </w:p>
        </w:tc>
        <w:tc>
          <w:tcPr>
            <w:tcW w:w="1160" w:type="dxa"/>
            <w:tcBorders>
              <w:top w:val="nil"/>
              <w:left w:val="single" w:sz="4" w:space="0" w:color="auto"/>
              <w:bottom w:val="nil"/>
              <w:right w:val="single" w:sz="4" w:space="0" w:color="auto"/>
            </w:tcBorders>
            <w:shd w:val="clear" w:color="auto" w:fill="auto"/>
            <w:noWrap/>
            <w:vAlign w:val="center"/>
            <w:hideMark/>
          </w:tcPr>
          <w:p w14:paraId="4794F9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5.555,74</w:t>
            </w:r>
          </w:p>
        </w:tc>
        <w:tc>
          <w:tcPr>
            <w:tcW w:w="1160" w:type="dxa"/>
            <w:tcBorders>
              <w:top w:val="nil"/>
              <w:left w:val="nil"/>
              <w:bottom w:val="nil"/>
              <w:right w:val="single" w:sz="4" w:space="0" w:color="auto"/>
            </w:tcBorders>
            <w:shd w:val="clear" w:color="auto" w:fill="auto"/>
            <w:noWrap/>
            <w:vAlign w:val="center"/>
            <w:hideMark/>
          </w:tcPr>
          <w:p w14:paraId="3939A8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5.776,72</w:t>
            </w:r>
          </w:p>
        </w:tc>
        <w:tc>
          <w:tcPr>
            <w:tcW w:w="1160" w:type="dxa"/>
            <w:tcBorders>
              <w:top w:val="nil"/>
              <w:left w:val="nil"/>
              <w:bottom w:val="nil"/>
              <w:right w:val="single" w:sz="4" w:space="0" w:color="auto"/>
            </w:tcBorders>
            <w:shd w:val="clear" w:color="auto" w:fill="auto"/>
            <w:noWrap/>
            <w:vAlign w:val="center"/>
            <w:hideMark/>
          </w:tcPr>
          <w:p w14:paraId="7404D8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888.504,34</w:t>
            </w:r>
          </w:p>
        </w:tc>
        <w:tc>
          <w:tcPr>
            <w:tcW w:w="177" w:type="dxa"/>
            <w:tcBorders>
              <w:top w:val="nil"/>
              <w:left w:val="nil"/>
              <w:bottom w:val="nil"/>
              <w:right w:val="single" w:sz="4" w:space="0" w:color="auto"/>
            </w:tcBorders>
            <w:shd w:val="clear" w:color="auto" w:fill="auto"/>
            <w:noWrap/>
            <w:vAlign w:val="center"/>
            <w:hideMark/>
          </w:tcPr>
          <w:p w14:paraId="78EDFE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D4163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0,6460</w:t>
            </w:r>
          </w:p>
        </w:tc>
      </w:tr>
      <w:tr w:rsidR="000506AC" w:rsidRPr="000506AC" w14:paraId="66A4D22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3DAAC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w:t>
            </w:r>
          </w:p>
        </w:tc>
        <w:tc>
          <w:tcPr>
            <w:tcW w:w="1364" w:type="dxa"/>
            <w:tcBorders>
              <w:top w:val="nil"/>
              <w:left w:val="nil"/>
              <w:bottom w:val="nil"/>
              <w:right w:val="single" w:sz="4" w:space="0" w:color="auto"/>
            </w:tcBorders>
            <w:shd w:val="clear" w:color="auto" w:fill="auto"/>
            <w:noWrap/>
            <w:vAlign w:val="center"/>
            <w:hideMark/>
          </w:tcPr>
          <w:p w14:paraId="770757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10/08/18</w:t>
            </w:r>
          </w:p>
        </w:tc>
        <w:tc>
          <w:tcPr>
            <w:tcW w:w="1300" w:type="dxa"/>
            <w:tcBorders>
              <w:top w:val="nil"/>
              <w:left w:val="nil"/>
              <w:bottom w:val="nil"/>
              <w:right w:val="single" w:sz="4" w:space="0" w:color="auto"/>
            </w:tcBorders>
            <w:shd w:val="clear" w:color="auto" w:fill="auto"/>
            <w:noWrap/>
            <w:vAlign w:val="center"/>
            <w:hideMark/>
          </w:tcPr>
          <w:p w14:paraId="6FB674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10/08/18</w:t>
            </w:r>
          </w:p>
        </w:tc>
        <w:tc>
          <w:tcPr>
            <w:tcW w:w="1160" w:type="dxa"/>
            <w:tcBorders>
              <w:top w:val="nil"/>
              <w:left w:val="single" w:sz="8" w:space="0" w:color="auto"/>
              <w:bottom w:val="nil"/>
              <w:right w:val="nil"/>
            </w:tcBorders>
            <w:shd w:val="clear" w:color="auto" w:fill="auto"/>
            <w:noWrap/>
            <w:vAlign w:val="center"/>
            <w:hideMark/>
          </w:tcPr>
          <w:p w14:paraId="459190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11.296,53</w:t>
            </w:r>
          </w:p>
        </w:tc>
        <w:tc>
          <w:tcPr>
            <w:tcW w:w="1160" w:type="dxa"/>
            <w:tcBorders>
              <w:top w:val="nil"/>
              <w:left w:val="single" w:sz="4" w:space="0" w:color="auto"/>
              <w:bottom w:val="nil"/>
              <w:right w:val="single" w:sz="4" w:space="0" w:color="auto"/>
            </w:tcBorders>
            <w:shd w:val="clear" w:color="auto" w:fill="auto"/>
            <w:noWrap/>
            <w:vAlign w:val="center"/>
            <w:hideMark/>
          </w:tcPr>
          <w:p w14:paraId="7C568E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5.519,85</w:t>
            </w:r>
          </w:p>
        </w:tc>
        <w:tc>
          <w:tcPr>
            <w:tcW w:w="1160" w:type="dxa"/>
            <w:tcBorders>
              <w:top w:val="nil"/>
              <w:left w:val="nil"/>
              <w:bottom w:val="nil"/>
              <w:right w:val="single" w:sz="4" w:space="0" w:color="auto"/>
            </w:tcBorders>
            <w:shd w:val="clear" w:color="auto" w:fill="auto"/>
            <w:noWrap/>
            <w:vAlign w:val="center"/>
            <w:hideMark/>
          </w:tcPr>
          <w:p w14:paraId="1FB071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5.776,68</w:t>
            </w:r>
          </w:p>
        </w:tc>
        <w:tc>
          <w:tcPr>
            <w:tcW w:w="1160" w:type="dxa"/>
            <w:tcBorders>
              <w:top w:val="nil"/>
              <w:left w:val="nil"/>
              <w:bottom w:val="nil"/>
              <w:right w:val="single" w:sz="4" w:space="0" w:color="auto"/>
            </w:tcBorders>
            <w:shd w:val="clear" w:color="auto" w:fill="auto"/>
            <w:noWrap/>
            <w:vAlign w:val="center"/>
            <w:hideMark/>
          </w:tcPr>
          <w:p w14:paraId="4F0732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882.727,66</w:t>
            </w:r>
          </w:p>
        </w:tc>
        <w:tc>
          <w:tcPr>
            <w:tcW w:w="177" w:type="dxa"/>
            <w:tcBorders>
              <w:top w:val="nil"/>
              <w:left w:val="nil"/>
              <w:bottom w:val="nil"/>
              <w:right w:val="single" w:sz="4" w:space="0" w:color="auto"/>
            </w:tcBorders>
            <w:shd w:val="clear" w:color="auto" w:fill="auto"/>
            <w:noWrap/>
            <w:vAlign w:val="center"/>
            <w:hideMark/>
          </w:tcPr>
          <w:p w14:paraId="6217FB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D26DA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0,6502</w:t>
            </w:r>
          </w:p>
        </w:tc>
      </w:tr>
      <w:tr w:rsidR="000506AC" w:rsidRPr="000506AC" w14:paraId="2B425D0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C1FCA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w:t>
            </w:r>
          </w:p>
        </w:tc>
        <w:tc>
          <w:tcPr>
            <w:tcW w:w="1364" w:type="dxa"/>
            <w:tcBorders>
              <w:top w:val="nil"/>
              <w:left w:val="nil"/>
              <w:bottom w:val="nil"/>
              <w:right w:val="single" w:sz="4" w:space="0" w:color="auto"/>
            </w:tcBorders>
            <w:shd w:val="clear" w:color="auto" w:fill="auto"/>
            <w:noWrap/>
            <w:vAlign w:val="center"/>
            <w:hideMark/>
          </w:tcPr>
          <w:p w14:paraId="4AB445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10/09/18</w:t>
            </w:r>
          </w:p>
        </w:tc>
        <w:tc>
          <w:tcPr>
            <w:tcW w:w="1300" w:type="dxa"/>
            <w:tcBorders>
              <w:top w:val="nil"/>
              <w:left w:val="nil"/>
              <w:bottom w:val="nil"/>
              <w:right w:val="single" w:sz="4" w:space="0" w:color="auto"/>
            </w:tcBorders>
            <w:shd w:val="clear" w:color="auto" w:fill="auto"/>
            <w:noWrap/>
            <w:vAlign w:val="center"/>
            <w:hideMark/>
          </w:tcPr>
          <w:p w14:paraId="00D986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10/09/18</w:t>
            </w:r>
          </w:p>
        </w:tc>
        <w:tc>
          <w:tcPr>
            <w:tcW w:w="1160" w:type="dxa"/>
            <w:tcBorders>
              <w:top w:val="nil"/>
              <w:left w:val="single" w:sz="8" w:space="0" w:color="auto"/>
              <w:bottom w:val="nil"/>
              <w:right w:val="nil"/>
            </w:tcBorders>
            <w:shd w:val="clear" w:color="auto" w:fill="auto"/>
            <w:noWrap/>
            <w:vAlign w:val="center"/>
            <w:hideMark/>
          </w:tcPr>
          <w:p w14:paraId="341067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11.260,60</w:t>
            </w:r>
          </w:p>
        </w:tc>
        <w:tc>
          <w:tcPr>
            <w:tcW w:w="1160" w:type="dxa"/>
            <w:tcBorders>
              <w:top w:val="nil"/>
              <w:left w:val="single" w:sz="4" w:space="0" w:color="auto"/>
              <w:bottom w:val="nil"/>
              <w:right w:val="single" w:sz="4" w:space="0" w:color="auto"/>
            </w:tcBorders>
            <w:shd w:val="clear" w:color="auto" w:fill="auto"/>
            <w:noWrap/>
            <w:vAlign w:val="center"/>
            <w:hideMark/>
          </w:tcPr>
          <w:p w14:paraId="7456CC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5.483,96</w:t>
            </w:r>
          </w:p>
        </w:tc>
        <w:tc>
          <w:tcPr>
            <w:tcW w:w="1160" w:type="dxa"/>
            <w:tcBorders>
              <w:top w:val="nil"/>
              <w:left w:val="nil"/>
              <w:bottom w:val="nil"/>
              <w:right w:val="single" w:sz="4" w:space="0" w:color="auto"/>
            </w:tcBorders>
            <w:shd w:val="clear" w:color="auto" w:fill="auto"/>
            <w:noWrap/>
            <w:vAlign w:val="center"/>
            <w:hideMark/>
          </w:tcPr>
          <w:p w14:paraId="40FA1C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5.776,64</w:t>
            </w:r>
          </w:p>
        </w:tc>
        <w:tc>
          <w:tcPr>
            <w:tcW w:w="1160" w:type="dxa"/>
            <w:tcBorders>
              <w:top w:val="nil"/>
              <w:left w:val="nil"/>
              <w:bottom w:val="nil"/>
              <w:right w:val="single" w:sz="4" w:space="0" w:color="auto"/>
            </w:tcBorders>
            <w:shd w:val="clear" w:color="auto" w:fill="auto"/>
            <w:noWrap/>
            <w:vAlign w:val="center"/>
            <w:hideMark/>
          </w:tcPr>
          <w:p w14:paraId="56162A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876.951,02</w:t>
            </w:r>
          </w:p>
        </w:tc>
        <w:tc>
          <w:tcPr>
            <w:tcW w:w="177" w:type="dxa"/>
            <w:tcBorders>
              <w:top w:val="nil"/>
              <w:left w:val="nil"/>
              <w:bottom w:val="nil"/>
              <w:right w:val="single" w:sz="4" w:space="0" w:color="auto"/>
            </w:tcBorders>
            <w:shd w:val="clear" w:color="auto" w:fill="auto"/>
            <w:noWrap/>
            <w:vAlign w:val="center"/>
            <w:hideMark/>
          </w:tcPr>
          <w:p w14:paraId="2B79B9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7CDBF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0,6544</w:t>
            </w:r>
          </w:p>
        </w:tc>
      </w:tr>
      <w:tr w:rsidR="000506AC" w:rsidRPr="000506AC" w14:paraId="58A3EF3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BF7B0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w:t>
            </w:r>
          </w:p>
        </w:tc>
        <w:tc>
          <w:tcPr>
            <w:tcW w:w="1364" w:type="dxa"/>
            <w:tcBorders>
              <w:top w:val="nil"/>
              <w:left w:val="nil"/>
              <w:bottom w:val="nil"/>
              <w:right w:val="single" w:sz="4" w:space="0" w:color="auto"/>
            </w:tcBorders>
            <w:shd w:val="clear" w:color="auto" w:fill="auto"/>
            <w:noWrap/>
            <w:vAlign w:val="center"/>
            <w:hideMark/>
          </w:tcPr>
          <w:p w14:paraId="583E12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10/10/18</w:t>
            </w:r>
          </w:p>
        </w:tc>
        <w:tc>
          <w:tcPr>
            <w:tcW w:w="1300" w:type="dxa"/>
            <w:tcBorders>
              <w:top w:val="nil"/>
              <w:left w:val="nil"/>
              <w:bottom w:val="nil"/>
              <w:right w:val="single" w:sz="4" w:space="0" w:color="auto"/>
            </w:tcBorders>
            <w:shd w:val="clear" w:color="auto" w:fill="auto"/>
            <w:noWrap/>
            <w:vAlign w:val="center"/>
            <w:hideMark/>
          </w:tcPr>
          <w:p w14:paraId="604D39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10/10/18</w:t>
            </w:r>
          </w:p>
        </w:tc>
        <w:tc>
          <w:tcPr>
            <w:tcW w:w="1160" w:type="dxa"/>
            <w:tcBorders>
              <w:top w:val="nil"/>
              <w:left w:val="single" w:sz="8" w:space="0" w:color="auto"/>
              <w:bottom w:val="nil"/>
              <w:right w:val="nil"/>
            </w:tcBorders>
            <w:shd w:val="clear" w:color="auto" w:fill="auto"/>
            <w:noWrap/>
            <w:vAlign w:val="center"/>
            <w:hideMark/>
          </w:tcPr>
          <w:p w14:paraId="0D933B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11.224,68</w:t>
            </w:r>
          </w:p>
        </w:tc>
        <w:tc>
          <w:tcPr>
            <w:tcW w:w="1160" w:type="dxa"/>
            <w:tcBorders>
              <w:top w:val="nil"/>
              <w:left w:val="single" w:sz="4" w:space="0" w:color="auto"/>
              <w:bottom w:val="nil"/>
              <w:right w:val="single" w:sz="4" w:space="0" w:color="auto"/>
            </w:tcBorders>
            <w:shd w:val="clear" w:color="auto" w:fill="auto"/>
            <w:noWrap/>
            <w:vAlign w:val="center"/>
            <w:hideMark/>
          </w:tcPr>
          <w:p w14:paraId="646861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5.448,07</w:t>
            </w:r>
          </w:p>
        </w:tc>
        <w:tc>
          <w:tcPr>
            <w:tcW w:w="1160" w:type="dxa"/>
            <w:tcBorders>
              <w:top w:val="nil"/>
              <w:left w:val="nil"/>
              <w:bottom w:val="nil"/>
              <w:right w:val="single" w:sz="4" w:space="0" w:color="auto"/>
            </w:tcBorders>
            <w:shd w:val="clear" w:color="auto" w:fill="auto"/>
            <w:noWrap/>
            <w:vAlign w:val="center"/>
            <w:hideMark/>
          </w:tcPr>
          <w:p w14:paraId="137579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5.776,60</w:t>
            </w:r>
          </w:p>
        </w:tc>
        <w:tc>
          <w:tcPr>
            <w:tcW w:w="1160" w:type="dxa"/>
            <w:tcBorders>
              <w:top w:val="nil"/>
              <w:left w:val="nil"/>
              <w:bottom w:val="nil"/>
              <w:right w:val="single" w:sz="4" w:space="0" w:color="auto"/>
            </w:tcBorders>
            <w:shd w:val="clear" w:color="auto" w:fill="auto"/>
            <w:noWrap/>
            <w:vAlign w:val="center"/>
            <w:hideMark/>
          </w:tcPr>
          <w:p w14:paraId="1CB8CB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871.174,41</w:t>
            </w:r>
          </w:p>
        </w:tc>
        <w:tc>
          <w:tcPr>
            <w:tcW w:w="177" w:type="dxa"/>
            <w:tcBorders>
              <w:top w:val="nil"/>
              <w:left w:val="nil"/>
              <w:bottom w:val="nil"/>
              <w:right w:val="single" w:sz="4" w:space="0" w:color="auto"/>
            </w:tcBorders>
            <w:shd w:val="clear" w:color="auto" w:fill="auto"/>
            <w:noWrap/>
            <w:vAlign w:val="center"/>
            <w:hideMark/>
          </w:tcPr>
          <w:p w14:paraId="785B9D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DAB1D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0,6587</w:t>
            </w:r>
          </w:p>
        </w:tc>
      </w:tr>
      <w:tr w:rsidR="000506AC" w:rsidRPr="000506AC" w14:paraId="1C2238A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41CB0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w:t>
            </w:r>
          </w:p>
        </w:tc>
        <w:tc>
          <w:tcPr>
            <w:tcW w:w="1364" w:type="dxa"/>
            <w:tcBorders>
              <w:top w:val="nil"/>
              <w:left w:val="nil"/>
              <w:bottom w:val="nil"/>
              <w:right w:val="single" w:sz="4" w:space="0" w:color="auto"/>
            </w:tcBorders>
            <w:shd w:val="clear" w:color="auto" w:fill="auto"/>
            <w:noWrap/>
            <w:vAlign w:val="center"/>
            <w:hideMark/>
          </w:tcPr>
          <w:p w14:paraId="7B9BB1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10/11/18</w:t>
            </w:r>
          </w:p>
        </w:tc>
        <w:tc>
          <w:tcPr>
            <w:tcW w:w="1300" w:type="dxa"/>
            <w:tcBorders>
              <w:top w:val="nil"/>
              <w:left w:val="nil"/>
              <w:bottom w:val="nil"/>
              <w:right w:val="single" w:sz="4" w:space="0" w:color="auto"/>
            </w:tcBorders>
            <w:shd w:val="clear" w:color="auto" w:fill="auto"/>
            <w:noWrap/>
            <w:vAlign w:val="center"/>
            <w:hideMark/>
          </w:tcPr>
          <w:p w14:paraId="1EEFAB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12/11/18</w:t>
            </w:r>
          </w:p>
        </w:tc>
        <w:tc>
          <w:tcPr>
            <w:tcW w:w="1160" w:type="dxa"/>
            <w:tcBorders>
              <w:top w:val="nil"/>
              <w:left w:val="single" w:sz="8" w:space="0" w:color="auto"/>
              <w:bottom w:val="nil"/>
              <w:right w:val="nil"/>
            </w:tcBorders>
            <w:shd w:val="clear" w:color="auto" w:fill="auto"/>
            <w:noWrap/>
            <w:vAlign w:val="center"/>
            <w:hideMark/>
          </w:tcPr>
          <w:p w14:paraId="6B9242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11.188,75</w:t>
            </w:r>
          </w:p>
        </w:tc>
        <w:tc>
          <w:tcPr>
            <w:tcW w:w="1160" w:type="dxa"/>
            <w:tcBorders>
              <w:top w:val="nil"/>
              <w:left w:val="single" w:sz="4" w:space="0" w:color="auto"/>
              <w:bottom w:val="nil"/>
              <w:right w:val="single" w:sz="4" w:space="0" w:color="auto"/>
            </w:tcBorders>
            <w:shd w:val="clear" w:color="auto" w:fill="auto"/>
            <w:noWrap/>
            <w:vAlign w:val="center"/>
            <w:hideMark/>
          </w:tcPr>
          <w:p w14:paraId="6519D0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5.412,19</w:t>
            </w:r>
          </w:p>
        </w:tc>
        <w:tc>
          <w:tcPr>
            <w:tcW w:w="1160" w:type="dxa"/>
            <w:tcBorders>
              <w:top w:val="nil"/>
              <w:left w:val="nil"/>
              <w:bottom w:val="nil"/>
              <w:right w:val="single" w:sz="4" w:space="0" w:color="auto"/>
            </w:tcBorders>
            <w:shd w:val="clear" w:color="auto" w:fill="auto"/>
            <w:noWrap/>
            <w:vAlign w:val="center"/>
            <w:hideMark/>
          </w:tcPr>
          <w:p w14:paraId="2A6914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5.776,57</w:t>
            </w:r>
          </w:p>
        </w:tc>
        <w:tc>
          <w:tcPr>
            <w:tcW w:w="1160" w:type="dxa"/>
            <w:tcBorders>
              <w:top w:val="nil"/>
              <w:left w:val="nil"/>
              <w:bottom w:val="nil"/>
              <w:right w:val="single" w:sz="4" w:space="0" w:color="auto"/>
            </w:tcBorders>
            <w:shd w:val="clear" w:color="auto" w:fill="auto"/>
            <w:noWrap/>
            <w:vAlign w:val="center"/>
            <w:hideMark/>
          </w:tcPr>
          <w:p w14:paraId="1C4A6D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865.397,84</w:t>
            </w:r>
          </w:p>
        </w:tc>
        <w:tc>
          <w:tcPr>
            <w:tcW w:w="177" w:type="dxa"/>
            <w:tcBorders>
              <w:top w:val="nil"/>
              <w:left w:val="nil"/>
              <w:bottom w:val="nil"/>
              <w:right w:val="single" w:sz="4" w:space="0" w:color="auto"/>
            </w:tcBorders>
            <w:shd w:val="clear" w:color="auto" w:fill="auto"/>
            <w:noWrap/>
            <w:vAlign w:val="center"/>
            <w:hideMark/>
          </w:tcPr>
          <w:p w14:paraId="6E6582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74423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0,6631</w:t>
            </w:r>
          </w:p>
        </w:tc>
      </w:tr>
      <w:tr w:rsidR="000506AC" w:rsidRPr="000506AC" w14:paraId="491AC62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7E409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w:t>
            </w:r>
          </w:p>
        </w:tc>
        <w:tc>
          <w:tcPr>
            <w:tcW w:w="1364" w:type="dxa"/>
            <w:tcBorders>
              <w:top w:val="nil"/>
              <w:left w:val="nil"/>
              <w:bottom w:val="nil"/>
              <w:right w:val="single" w:sz="4" w:space="0" w:color="auto"/>
            </w:tcBorders>
            <w:shd w:val="clear" w:color="auto" w:fill="auto"/>
            <w:noWrap/>
            <w:vAlign w:val="center"/>
            <w:hideMark/>
          </w:tcPr>
          <w:p w14:paraId="323D16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10/12/18</w:t>
            </w:r>
          </w:p>
        </w:tc>
        <w:tc>
          <w:tcPr>
            <w:tcW w:w="1300" w:type="dxa"/>
            <w:tcBorders>
              <w:top w:val="nil"/>
              <w:left w:val="nil"/>
              <w:bottom w:val="nil"/>
              <w:right w:val="single" w:sz="4" w:space="0" w:color="auto"/>
            </w:tcBorders>
            <w:shd w:val="clear" w:color="auto" w:fill="auto"/>
            <w:noWrap/>
            <w:vAlign w:val="center"/>
            <w:hideMark/>
          </w:tcPr>
          <w:p w14:paraId="6C9F10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10/12/18</w:t>
            </w:r>
          </w:p>
        </w:tc>
        <w:tc>
          <w:tcPr>
            <w:tcW w:w="1160" w:type="dxa"/>
            <w:tcBorders>
              <w:top w:val="nil"/>
              <w:left w:val="single" w:sz="8" w:space="0" w:color="auto"/>
              <w:bottom w:val="nil"/>
              <w:right w:val="nil"/>
            </w:tcBorders>
            <w:shd w:val="clear" w:color="auto" w:fill="auto"/>
            <w:noWrap/>
            <w:vAlign w:val="center"/>
            <w:hideMark/>
          </w:tcPr>
          <w:p w14:paraId="2D3B95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11.152,83</w:t>
            </w:r>
          </w:p>
        </w:tc>
        <w:tc>
          <w:tcPr>
            <w:tcW w:w="1160" w:type="dxa"/>
            <w:tcBorders>
              <w:top w:val="nil"/>
              <w:left w:val="single" w:sz="4" w:space="0" w:color="auto"/>
              <w:bottom w:val="nil"/>
              <w:right w:val="single" w:sz="4" w:space="0" w:color="auto"/>
            </w:tcBorders>
            <w:shd w:val="clear" w:color="auto" w:fill="auto"/>
            <w:noWrap/>
            <w:vAlign w:val="center"/>
            <w:hideMark/>
          </w:tcPr>
          <w:p w14:paraId="61EE36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5.376,30</w:t>
            </w:r>
          </w:p>
        </w:tc>
        <w:tc>
          <w:tcPr>
            <w:tcW w:w="1160" w:type="dxa"/>
            <w:tcBorders>
              <w:top w:val="nil"/>
              <w:left w:val="nil"/>
              <w:bottom w:val="nil"/>
              <w:right w:val="single" w:sz="4" w:space="0" w:color="auto"/>
            </w:tcBorders>
            <w:shd w:val="clear" w:color="auto" w:fill="auto"/>
            <w:noWrap/>
            <w:vAlign w:val="center"/>
            <w:hideMark/>
          </w:tcPr>
          <w:p w14:paraId="0AA72D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5.776,53</w:t>
            </w:r>
          </w:p>
        </w:tc>
        <w:tc>
          <w:tcPr>
            <w:tcW w:w="1160" w:type="dxa"/>
            <w:tcBorders>
              <w:top w:val="nil"/>
              <w:left w:val="nil"/>
              <w:bottom w:val="nil"/>
              <w:right w:val="single" w:sz="4" w:space="0" w:color="auto"/>
            </w:tcBorders>
            <w:shd w:val="clear" w:color="auto" w:fill="auto"/>
            <w:noWrap/>
            <w:vAlign w:val="center"/>
            <w:hideMark/>
          </w:tcPr>
          <w:p w14:paraId="4A8775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859.621,32</w:t>
            </w:r>
          </w:p>
        </w:tc>
        <w:tc>
          <w:tcPr>
            <w:tcW w:w="177" w:type="dxa"/>
            <w:tcBorders>
              <w:top w:val="nil"/>
              <w:left w:val="nil"/>
              <w:bottom w:val="nil"/>
              <w:right w:val="single" w:sz="4" w:space="0" w:color="auto"/>
            </w:tcBorders>
            <w:shd w:val="clear" w:color="auto" w:fill="auto"/>
            <w:noWrap/>
            <w:vAlign w:val="center"/>
            <w:hideMark/>
          </w:tcPr>
          <w:p w14:paraId="49A2A9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05E9F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0,6675</w:t>
            </w:r>
          </w:p>
        </w:tc>
      </w:tr>
      <w:tr w:rsidR="000506AC" w:rsidRPr="000506AC" w14:paraId="05F90F6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2F89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w:t>
            </w:r>
          </w:p>
        </w:tc>
        <w:tc>
          <w:tcPr>
            <w:tcW w:w="1364" w:type="dxa"/>
            <w:tcBorders>
              <w:top w:val="nil"/>
              <w:left w:val="nil"/>
              <w:bottom w:val="nil"/>
              <w:right w:val="single" w:sz="4" w:space="0" w:color="auto"/>
            </w:tcBorders>
            <w:shd w:val="clear" w:color="auto" w:fill="auto"/>
            <w:noWrap/>
            <w:vAlign w:val="center"/>
            <w:hideMark/>
          </w:tcPr>
          <w:p w14:paraId="71B7ED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10/01/19</w:t>
            </w:r>
          </w:p>
        </w:tc>
        <w:tc>
          <w:tcPr>
            <w:tcW w:w="1300" w:type="dxa"/>
            <w:tcBorders>
              <w:top w:val="nil"/>
              <w:left w:val="nil"/>
              <w:bottom w:val="nil"/>
              <w:right w:val="single" w:sz="4" w:space="0" w:color="auto"/>
            </w:tcBorders>
            <w:shd w:val="clear" w:color="auto" w:fill="auto"/>
            <w:noWrap/>
            <w:vAlign w:val="center"/>
            <w:hideMark/>
          </w:tcPr>
          <w:p w14:paraId="3823AA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10/01/19</w:t>
            </w:r>
          </w:p>
        </w:tc>
        <w:tc>
          <w:tcPr>
            <w:tcW w:w="1160" w:type="dxa"/>
            <w:tcBorders>
              <w:top w:val="nil"/>
              <w:left w:val="single" w:sz="8" w:space="0" w:color="auto"/>
              <w:bottom w:val="nil"/>
              <w:right w:val="nil"/>
            </w:tcBorders>
            <w:shd w:val="clear" w:color="auto" w:fill="auto"/>
            <w:noWrap/>
            <w:vAlign w:val="center"/>
            <w:hideMark/>
          </w:tcPr>
          <w:p w14:paraId="4B4284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11.116,90</w:t>
            </w:r>
          </w:p>
        </w:tc>
        <w:tc>
          <w:tcPr>
            <w:tcW w:w="1160" w:type="dxa"/>
            <w:tcBorders>
              <w:top w:val="nil"/>
              <w:left w:val="single" w:sz="4" w:space="0" w:color="auto"/>
              <w:bottom w:val="nil"/>
              <w:right w:val="single" w:sz="4" w:space="0" w:color="auto"/>
            </w:tcBorders>
            <w:shd w:val="clear" w:color="auto" w:fill="auto"/>
            <w:noWrap/>
            <w:vAlign w:val="center"/>
            <w:hideMark/>
          </w:tcPr>
          <w:p w14:paraId="51EEDF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5.340,41</w:t>
            </w:r>
          </w:p>
        </w:tc>
        <w:tc>
          <w:tcPr>
            <w:tcW w:w="1160" w:type="dxa"/>
            <w:tcBorders>
              <w:top w:val="nil"/>
              <w:left w:val="nil"/>
              <w:bottom w:val="nil"/>
              <w:right w:val="single" w:sz="4" w:space="0" w:color="auto"/>
            </w:tcBorders>
            <w:shd w:val="clear" w:color="auto" w:fill="auto"/>
            <w:noWrap/>
            <w:vAlign w:val="center"/>
            <w:hideMark/>
          </w:tcPr>
          <w:p w14:paraId="53F5C9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5.776,49</w:t>
            </w:r>
          </w:p>
        </w:tc>
        <w:tc>
          <w:tcPr>
            <w:tcW w:w="1160" w:type="dxa"/>
            <w:tcBorders>
              <w:top w:val="nil"/>
              <w:left w:val="nil"/>
              <w:bottom w:val="nil"/>
              <w:right w:val="single" w:sz="4" w:space="0" w:color="auto"/>
            </w:tcBorders>
            <w:shd w:val="clear" w:color="auto" w:fill="auto"/>
            <w:noWrap/>
            <w:vAlign w:val="center"/>
            <w:hideMark/>
          </w:tcPr>
          <w:p w14:paraId="173E08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853.844,83</w:t>
            </w:r>
          </w:p>
        </w:tc>
        <w:tc>
          <w:tcPr>
            <w:tcW w:w="177" w:type="dxa"/>
            <w:tcBorders>
              <w:top w:val="nil"/>
              <w:left w:val="nil"/>
              <w:bottom w:val="nil"/>
              <w:right w:val="single" w:sz="4" w:space="0" w:color="auto"/>
            </w:tcBorders>
            <w:shd w:val="clear" w:color="auto" w:fill="auto"/>
            <w:noWrap/>
            <w:vAlign w:val="center"/>
            <w:hideMark/>
          </w:tcPr>
          <w:p w14:paraId="41D570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44995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0,6720</w:t>
            </w:r>
          </w:p>
        </w:tc>
      </w:tr>
      <w:tr w:rsidR="000506AC" w:rsidRPr="000506AC" w14:paraId="097E08D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ED12D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w:t>
            </w:r>
          </w:p>
        </w:tc>
        <w:tc>
          <w:tcPr>
            <w:tcW w:w="1364" w:type="dxa"/>
            <w:tcBorders>
              <w:top w:val="nil"/>
              <w:left w:val="nil"/>
              <w:bottom w:val="nil"/>
              <w:right w:val="single" w:sz="4" w:space="0" w:color="auto"/>
            </w:tcBorders>
            <w:shd w:val="clear" w:color="auto" w:fill="auto"/>
            <w:noWrap/>
            <w:vAlign w:val="center"/>
            <w:hideMark/>
          </w:tcPr>
          <w:p w14:paraId="79B91F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10/02/19</w:t>
            </w:r>
          </w:p>
        </w:tc>
        <w:tc>
          <w:tcPr>
            <w:tcW w:w="1300" w:type="dxa"/>
            <w:tcBorders>
              <w:top w:val="nil"/>
              <w:left w:val="nil"/>
              <w:bottom w:val="nil"/>
              <w:right w:val="single" w:sz="4" w:space="0" w:color="auto"/>
            </w:tcBorders>
            <w:shd w:val="clear" w:color="auto" w:fill="auto"/>
            <w:noWrap/>
            <w:vAlign w:val="center"/>
            <w:hideMark/>
          </w:tcPr>
          <w:p w14:paraId="4DE79C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11/02/19</w:t>
            </w:r>
          </w:p>
        </w:tc>
        <w:tc>
          <w:tcPr>
            <w:tcW w:w="1160" w:type="dxa"/>
            <w:tcBorders>
              <w:top w:val="nil"/>
              <w:left w:val="single" w:sz="8" w:space="0" w:color="auto"/>
              <w:bottom w:val="nil"/>
              <w:right w:val="nil"/>
            </w:tcBorders>
            <w:shd w:val="clear" w:color="auto" w:fill="auto"/>
            <w:noWrap/>
            <w:vAlign w:val="center"/>
            <w:hideMark/>
          </w:tcPr>
          <w:p w14:paraId="495DFA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11.080,98</w:t>
            </w:r>
          </w:p>
        </w:tc>
        <w:tc>
          <w:tcPr>
            <w:tcW w:w="1160" w:type="dxa"/>
            <w:tcBorders>
              <w:top w:val="nil"/>
              <w:left w:val="single" w:sz="4" w:space="0" w:color="auto"/>
              <w:bottom w:val="nil"/>
              <w:right w:val="single" w:sz="4" w:space="0" w:color="auto"/>
            </w:tcBorders>
            <w:shd w:val="clear" w:color="auto" w:fill="auto"/>
            <w:noWrap/>
            <w:vAlign w:val="center"/>
            <w:hideMark/>
          </w:tcPr>
          <w:p w14:paraId="355470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5.304,53</w:t>
            </w:r>
          </w:p>
        </w:tc>
        <w:tc>
          <w:tcPr>
            <w:tcW w:w="1160" w:type="dxa"/>
            <w:tcBorders>
              <w:top w:val="nil"/>
              <w:left w:val="nil"/>
              <w:bottom w:val="nil"/>
              <w:right w:val="single" w:sz="4" w:space="0" w:color="auto"/>
            </w:tcBorders>
            <w:shd w:val="clear" w:color="auto" w:fill="auto"/>
            <w:noWrap/>
            <w:vAlign w:val="center"/>
            <w:hideMark/>
          </w:tcPr>
          <w:p w14:paraId="0372E0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5.776,45</w:t>
            </w:r>
          </w:p>
        </w:tc>
        <w:tc>
          <w:tcPr>
            <w:tcW w:w="1160" w:type="dxa"/>
            <w:tcBorders>
              <w:top w:val="nil"/>
              <w:left w:val="nil"/>
              <w:bottom w:val="nil"/>
              <w:right w:val="single" w:sz="4" w:space="0" w:color="auto"/>
            </w:tcBorders>
            <w:shd w:val="clear" w:color="auto" w:fill="auto"/>
            <w:noWrap/>
            <w:vAlign w:val="center"/>
            <w:hideMark/>
          </w:tcPr>
          <w:p w14:paraId="690B53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848.068,37</w:t>
            </w:r>
          </w:p>
        </w:tc>
        <w:tc>
          <w:tcPr>
            <w:tcW w:w="177" w:type="dxa"/>
            <w:tcBorders>
              <w:top w:val="nil"/>
              <w:left w:val="nil"/>
              <w:bottom w:val="nil"/>
              <w:right w:val="single" w:sz="4" w:space="0" w:color="auto"/>
            </w:tcBorders>
            <w:shd w:val="clear" w:color="auto" w:fill="auto"/>
            <w:noWrap/>
            <w:vAlign w:val="center"/>
            <w:hideMark/>
          </w:tcPr>
          <w:p w14:paraId="729144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A0A55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0,6765</w:t>
            </w:r>
          </w:p>
        </w:tc>
      </w:tr>
      <w:tr w:rsidR="000506AC" w:rsidRPr="000506AC" w14:paraId="794F310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32683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w:t>
            </w:r>
          </w:p>
        </w:tc>
        <w:tc>
          <w:tcPr>
            <w:tcW w:w="1364" w:type="dxa"/>
            <w:tcBorders>
              <w:top w:val="nil"/>
              <w:left w:val="nil"/>
              <w:bottom w:val="nil"/>
              <w:right w:val="single" w:sz="4" w:space="0" w:color="auto"/>
            </w:tcBorders>
            <w:shd w:val="clear" w:color="auto" w:fill="auto"/>
            <w:noWrap/>
            <w:vAlign w:val="center"/>
            <w:hideMark/>
          </w:tcPr>
          <w:p w14:paraId="3798BC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10/03/19</w:t>
            </w:r>
          </w:p>
        </w:tc>
        <w:tc>
          <w:tcPr>
            <w:tcW w:w="1300" w:type="dxa"/>
            <w:tcBorders>
              <w:top w:val="nil"/>
              <w:left w:val="nil"/>
              <w:bottom w:val="nil"/>
              <w:right w:val="single" w:sz="4" w:space="0" w:color="auto"/>
            </w:tcBorders>
            <w:shd w:val="clear" w:color="auto" w:fill="auto"/>
            <w:noWrap/>
            <w:vAlign w:val="center"/>
            <w:hideMark/>
          </w:tcPr>
          <w:p w14:paraId="798E22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11/03/19</w:t>
            </w:r>
          </w:p>
        </w:tc>
        <w:tc>
          <w:tcPr>
            <w:tcW w:w="1160" w:type="dxa"/>
            <w:tcBorders>
              <w:top w:val="nil"/>
              <w:left w:val="single" w:sz="8" w:space="0" w:color="auto"/>
              <w:bottom w:val="nil"/>
              <w:right w:val="nil"/>
            </w:tcBorders>
            <w:shd w:val="clear" w:color="auto" w:fill="auto"/>
            <w:noWrap/>
            <w:vAlign w:val="center"/>
            <w:hideMark/>
          </w:tcPr>
          <w:p w14:paraId="5CDA52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11.045,05</w:t>
            </w:r>
          </w:p>
        </w:tc>
        <w:tc>
          <w:tcPr>
            <w:tcW w:w="1160" w:type="dxa"/>
            <w:tcBorders>
              <w:top w:val="nil"/>
              <w:left w:val="single" w:sz="4" w:space="0" w:color="auto"/>
              <w:bottom w:val="nil"/>
              <w:right w:val="single" w:sz="4" w:space="0" w:color="auto"/>
            </w:tcBorders>
            <w:shd w:val="clear" w:color="auto" w:fill="auto"/>
            <w:noWrap/>
            <w:vAlign w:val="center"/>
            <w:hideMark/>
          </w:tcPr>
          <w:p w14:paraId="3E90DA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5.268,64</w:t>
            </w:r>
          </w:p>
        </w:tc>
        <w:tc>
          <w:tcPr>
            <w:tcW w:w="1160" w:type="dxa"/>
            <w:tcBorders>
              <w:top w:val="nil"/>
              <w:left w:val="nil"/>
              <w:bottom w:val="nil"/>
              <w:right w:val="single" w:sz="4" w:space="0" w:color="auto"/>
            </w:tcBorders>
            <w:shd w:val="clear" w:color="auto" w:fill="auto"/>
            <w:noWrap/>
            <w:vAlign w:val="center"/>
            <w:hideMark/>
          </w:tcPr>
          <w:p w14:paraId="562B92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5.776,41</w:t>
            </w:r>
          </w:p>
        </w:tc>
        <w:tc>
          <w:tcPr>
            <w:tcW w:w="1160" w:type="dxa"/>
            <w:tcBorders>
              <w:top w:val="nil"/>
              <w:left w:val="nil"/>
              <w:bottom w:val="nil"/>
              <w:right w:val="single" w:sz="4" w:space="0" w:color="auto"/>
            </w:tcBorders>
            <w:shd w:val="clear" w:color="auto" w:fill="auto"/>
            <w:noWrap/>
            <w:vAlign w:val="center"/>
            <w:hideMark/>
          </w:tcPr>
          <w:p w14:paraId="60ADD6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842.291,96</w:t>
            </w:r>
          </w:p>
        </w:tc>
        <w:tc>
          <w:tcPr>
            <w:tcW w:w="177" w:type="dxa"/>
            <w:tcBorders>
              <w:top w:val="nil"/>
              <w:left w:val="nil"/>
              <w:bottom w:val="nil"/>
              <w:right w:val="single" w:sz="4" w:space="0" w:color="auto"/>
            </w:tcBorders>
            <w:shd w:val="clear" w:color="auto" w:fill="auto"/>
            <w:noWrap/>
            <w:vAlign w:val="center"/>
            <w:hideMark/>
          </w:tcPr>
          <w:p w14:paraId="0816E2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0EAC3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0,6811</w:t>
            </w:r>
          </w:p>
        </w:tc>
      </w:tr>
      <w:tr w:rsidR="000506AC" w:rsidRPr="000506AC" w14:paraId="34E2141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E18A7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w:t>
            </w:r>
          </w:p>
        </w:tc>
        <w:tc>
          <w:tcPr>
            <w:tcW w:w="1364" w:type="dxa"/>
            <w:tcBorders>
              <w:top w:val="nil"/>
              <w:left w:val="nil"/>
              <w:bottom w:val="nil"/>
              <w:right w:val="single" w:sz="4" w:space="0" w:color="auto"/>
            </w:tcBorders>
            <w:shd w:val="clear" w:color="auto" w:fill="auto"/>
            <w:noWrap/>
            <w:vAlign w:val="center"/>
            <w:hideMark/>
          </w:tcPr>
          <w:p w14:paraId="42E61C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10/04/19</w:t>
            </w:r>
          </w:p>
        </w:tc>
        <w:tc>
          <w:tcPr>
            <w:tcW w:w="1300" w:type="dxa"/>
            <w:tcBorders>
              <w:top w:val="nil"/>
              <w:left w:val="nil"/>
              <w:bottom w:val="nil"/>
              <w:right w:val="single" w:sz="4" w:space="0" w:color="auto"/>
            </w:tcBorders>
            <w:shd w:val="clear" w:color="auto" w:fill="auto"/>
            <w:noWrap/>
            <w:vAlign w:val="center"/>
            <w:hideMark/>
          </w:tcPr>
          <w:p w14:paraId="10E117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10/04/19</w:t>
            </w:r>
          </w:p>
        </w:tc>
        <w:tc>
          <w:tcPr>
            <w:tcW w:w="1160" w:type="dxa"/>
            <w:tcBorders>
              <w:top w:val="nil"/>
              <w:left w:val="single" w:sz="8" w:space="0" w:color="auto"/>
              <w:bottom w:val="nil"/>
              <w:right w:val="nil"/>
            </w:tcBorders>
            <w:shd w:val="clear" w:color="auto" w:fill="auto"/>
            <w:noWrap/>
            <w:vAlign w:val="center"/>
            <w:hideMark/>
          </w:tcPr>
          <w:p w14:paraId="265BB6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11.009,13</w:t>
            </w:r>
          </w:p>
        </w:tc>
        <w:tc>
          <w:tcPr>
            <w:tcW w:w="1160" w:type="dxa"/>
            <w:tcBorders>
              <w:top w:val="nil"/>
              <w:left w:val="single" w:sz="4" w:space="0" w:color="auto"/>
              <w:bottom w:val="nil"/>
              <w:right w:val="single" w:sz="4" w:space="0" w:color="auto"/>
            </w:tcBorders>
            <w:shd w:val="clear" w:color="auto" w:fill="auto"/>
            <w:noWrap/>
            <w:vAlign w:val="center"/>
            <w:hideMark/>
          </w:tcPr>
          <w:p w14:paraId="277AAC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5.232,75</w:t>
            </w:r>
          </w:p>
        </w:tc>
        <w:tc>
          <w:tcPr>
            <w:tcW w:w="1160" w:type="dxa"/>
            <w:tcBorders>
              <w:top w:val="nil"/>
              <w:left w:val="nil"/>
              <w:bottom w:val="nil"/>
              <w:right w:val="single" w:sz="4" w:space="0" w:color="auto"/>
            </w:tcBorders>
            <w:shd w:val="clear" w:color="auto" w:fill="auto"/>
            <w:noWrap/>
            <w:vAlign w:val="center"/>
            <w:hideMark/>
          </w:tcPr>
          <w:p w14:paraId="282E60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5.776,37</w:t>
            </w:r>
          </w:p>
        </w:tc>
        <w:tc>
          <w:tcPr>
            <w:tcW w:w="1160" w:type="dxa"/>
            <w:tcBorders>
              <w:top w:val="nil"/>
              <w:left w:val="nil"/>
              <w:bottom w:val="nil"/>
              <w:right w:val="single" w:sz="4" w:space="0" w:color="auto"/>
            </w:tcBorders>
            <w:shd w:val="clear" w:color="auto" w:fill="auto"/>
            <w:noWrap/>
            <w:vAlign w:val="center"/>
            <w:hideMark/>
          </w:tcPr>
          <w:p w14:paraId="16482F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836.515,59</w:t>
            </w:r>
          </w:p>
        </w:tc>
        <w:tc>
          <w:tcPr>
            <w:tcW w:w="177" w:type="dxa"/>
            <w:tcBorders>
              <w:top w:val="nil"/>
              <w:left w:val="nil"/>
              <w:bottom w:val="nil"/>
              <w:right w:val="single" w:sz="4" w:space="0" w:color="auto"/>
            </w:tcBorders>
            <w:shd w:val="clear" w:color="auto" w:fill="auto"/>
            <w:noWrap/>
            <w:vAlign w:val="center"/>
            <w:hideMark/>
          </w:tcPr>
          <w:p w14:paraId="6A3FC5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B88A9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0,6858</w:t>
            </w:r>
          </w:p>
        </w:tc>
      </w:tr>
      <w:tr w:rsidR="000506AC" w:rsidRPr="000506AC" w14:paraId="47D1987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02959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w:t>
            </w:r>
          </w:p>
        </w:tc>
        <w:tc>
          <w:tcPr>
            <w:tcW w:w="1364" w:type="dxa"/>
            <w:tcBorders>
              <w:top w:val="nil"/>
              <w:left w:val="nil"/>
              <w:bottom w:val="nil"/>
              <w:right w:val="single" w:sz="4" w:space="0" w:color="auto"/>
            </w:tcBorders>
            <w:shd w:val="clear" w:color="auto" w:fill="auto"/>
            <w:noWrap/>
            <w:vAlign w:val="center"/>
            <w:hideMark/>
          </w:tcPr>
          <w:p w14:paraId="2D557E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10/05/19</w:t>
            </w:r>
          </w:p>
        </w:tc>
        <w:tc>
          <w:tcPr>
            <w:tcW w:w="1300" w:type="dxa"/>
            <w:tcBorders>
              <w:top w:val="nil"/>
              <w:left w:val="nil"/>
              <w:bottom w:val="nil"/>
              <w:right w:val="single" w:sz="4" w:space="0" w:color="auto"/>
            </w:tcBorders>
            <w:shd w:val="clear" w:color="auto" w:fill="auto"/>
            <w:noWrap/>
            <w:vAlign w:val="center"/>
            <w:hideMark/>
          </w:tcPr>
          <w:p w14:paraId="43E2E6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10/05/19</w:t>
            </w:r>
          </w:p>
        </w:tc>
        <w:tc>
          <w:tcPr>
            <w:tcW w:w="1160" w:type="dxa"/>
            <w:tcBorders>
              <w:top w:val="nil"/>
              <w:left w:val="single" w:sz="8" w:space="0" w:color="auto"/>
              <w:bottom w:val="nil"/>
              <w:right w:val="nil"/>
            </w:tcBorders>
            <w:shd w:val="clear" w:color="auto" w:fill="auto"/>
            <w:noWrap/>
            <w:vAlign w:val="center"/>
            <w:hideMark/>
          </w:tcPr>
          <w:p w14:paraId="72A4C8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10.973,20</w:t>
            </w:r>
          </w:p>
        </w:tc>
        <w:tc>
          <w:tcPr>
            <w:tcW w:w="1160" w:type="dxa"/>
            <w:tcBorders>
              <w:top w:val="nil"/>
              <w:left w:val="single" w:sz="4" w:space="0" w:color="auto"/>
              <w:bottom w:val="nil"/>
              <w:right w:val="single" w:sz="4" w:space="0" w:color="auto"/>
            </w:tcBorders>
            <w:shd w:val="clear" w:color="auto" w:fill="auto"/>
            <w:noWrap/>
            <w:vAlign w:val="center"/>
            <w:hideMark/>
          </w:tcPr>
          <w:p w14:paraId="369F53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5.196,87</w:t>
            </w:r>
          </w:p>
        </w:tc>
        <w:tc>
          <w:tcPr>
            <w:tcW w:w="1160" w:type="dxa"/>
            <w:tcBorders>
              <w:top w:val="nil"/>
              <w:left w:val="nil"/>
              <w:bottom w:val="nil"/>
              <w:right w:val="single" w:sz="4" w:space="0" w:color="auto"/>
            </w:tcBorders>
            <w:shd w:val="clear" w:color="auto" w:fill="auto"/>
            <w:noWrap/>
            <w:vAlign w:val="center"/>
            <w:hideMark/>
          </w:tcPr>
          <w:p w14:paraId="194FDB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5.776,33</w:t>
            </w:r>
          </w:p>
        </w:tc>
        <w:tc>
          <w:tcPr>
            <w:tcW w:w="1160" w:type="dxa"/>
            <w:tcBorders>
              <w:top w:val="nil"/>
              <w:left w:val="nil"/>
              <w:bottom w:val="nil"/>
              <w:right w:val="single" w:sz="4" w:space="0" w:color="auto"/>
            </w:tcBorders>
            <w:shd w:val="clear" w:color="auto" w:fill="auto"/>
            <w:noWrap/>
            <w:vAlign w:val="center"/>
            <w:hideMark/>
          </w:tcPr>
          <w:p w14:paraId="27B22B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830.739,25</w:t>
            </w:r>
          </w:p>
        </w:tc>
        <w:tc>
          <w:tcPr>
            <w:tcW w:w="177" w:type="dxa"/>
            <w:tcBorders>
              <w:top w:val="nil"/>
              <w:left w:val="nil"/>
              <w:bottom w:val="nil"/>
              <w:right w:val="single" w:sz="4" w:space="0" w:color="auto"/>
            </w:tcBorders>
            <w:shd w:val="clear" w:color="auto" w:fill="auto"/>
            <w:noWrap/>
            <w:vAlign w:val="center"/>
            <w:hideMark/>
          </w:tcPr>
          <w:p w14:paraId="794C65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2E5E0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0,6905</w:t>
            </w:r>
          </w:p>
        </w:tc>
      </w:tr>
      <w:tr w:rsidR="000506AC" w:rsidRPr="000506AC" w14:paraId="4F1C9AD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ED2A7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w:t>
            </w:r>
          </w:p>
        </w:tc>
        <w:tc>
          <w:tcPr>
            <w:tcW w:w="1364" w:type="dxa"/>
            <w:tcBorders>
              <w:top w:val="nil"/>
              <w:left w:val="nil"/>
              <w:bottom w:val="nil"/>
              <w:right w:val="single" w:sz="4" w:space="0" w:color="auto"/>
            </w:tcBorders>
            <w:shd w:val="clear" w:color="auto" w:fill="auto"/>
            <w:noWrap/>
            <w:vAlign w:val="center"/>
            <w:hideMark/>
          </w:tcPr>
          <w:p w14:paraId="027A93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10/06/19</w:t>
            </w:r>
          </w:p>
        </w:tc>
        <w:tc>
          <w:tcPr>
            <w:tcW w:w="1300" w:type="dxa"/>
            <w:tcBorders>
              <w:top w:val="nil"/>
              <w:left w:val="nil"/>
              <w:bottom w:val="nil"/>
              <w:right w:val="single" w:sz="4" w:space="0" w:color="auto"/>
            </w:tcBorders>
            <w:shd w:val="clear" w:color="auto" w:fill="auto"/>
            <w:noWrap/>
            <w:vAlign w:val="center"/>
            <w:hideMark/>
          </w:tcPr>
          <w:p w14:paraId="337936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10/06/19</w:t>
            </w:r>
          </w:p>
        </w:tc>
        <w:tc>
          <w:tcPr>
            <w:tcW w:w="1160" w:type="dxa"/>
            <w:tcBorders>
              <w:top w:val="nil"/>
              <w:left w:val="single" w:sz="8" w:space="0" w:color="auto"/>
              <w:bottom w:val="nil"/>
              <w:right w:val="nil"/>
            </w:tcBorders>
            <w:shd w:val="clear" w:color="auto" w:fill="auto"/>
            <w:noWrap/>
            <w:vAlign w:val="center"/>
            <w:hideMark/>
          </w:tcPr>
          <w:p w14:paraId="4C3410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10.937,28</w:t>
            </w:r>
          </w:p>
        </w:tc>
        <w:tc>
          <w:tcPr>
            <w:tcW w:w="1160" w:type="dxa"/>
            <w:tcBorders>
              <w:top w:val="nil"/>
              <w:left w:val="single" w:sz="4" w:space="0" w:color="auto"/>
              <w:bottom w:val="nil"/>
              <w:right w:val="single" w:sz="4" w:space="0" w:color="auto"/>
            </w:tcBorders>
            <w:shd w:val="clear" w:color="auto" w:fill="auto"/>
            <w:noWrap/>
            <w:vAlign w:val="center"/>
            <w:hideMark/>
          </w:tcPr>
          <w:p w14:paraId="045894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5.160,98</w:t>
            </w:r>
          </w:p>
        </w:tc>
        <w:tc>
          <w:tcPr>
            <w:tcW w:w="1160" w:type="dxa"/>
            <w:tcBorders>
              <w:top w:val="nil"/>
              <w:left w:val="nil"/>
              <w:bottom w:val="nil"/>
              <w:right w:val="single" w:sz="4" w:space="0" w:color="auto"/>
            </w:tcBorders>
            <w:shd w:val="clear" w:color="auto" w:fill="auto"/>
            <w:noWrap/>
            <w:vAlign w:val="center"/>
            <w:hideMark/>
          </w:tcPr>
          <w:p w14:paraId="5552FF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5.776,29</w:t>
            </w:r>
          </w:p>
        </w:tc>
        <w:tc>
          <w:tcPr>
            <w:tcW w:w="1160" w:type="dxa"/>
            <w:tcBorders>
              <w:top w:val="nil"/>
              <w:left w:val="nil"/>
              <w:bottom w:val="nil"/>
              <w:right w:val="single" w:sz="4" w:space="0" w:color="auto"/>
            </w:tcBorders>
            <w:shd w:val="clear" w:color="auto" w:fill="auto"/>
            <w:noWrap/>
            <w:vAlign w:val="center"/>
            <w:hideMark/>
          </w:tcPr>
          <w:p w14:paraId="6C192F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824.962,96</w:t>
            </w:r>
          </w:p>
        </w:tc>
        <w:tc>
          <w:tcPr>
            <w:tcW w:w="177" w:type="dxa"/>
            <w:tcBorders>
              <w:top w:val="nil"/>
              <w:left w:val="nil"/>
              <w:bottom w:val="nil"/>
              <w:right w:val="single" w:sz="4" w:space="0" w:color="auto"/>
            </w:tcBorders>
            <w:shd w:val="clear" w:color="auto" w:fill="auto"/>
            <w:noWrap/>
            <w:vAlign w:val="center"/>
            <w:hideMark/>
          </w:tcPr>
          <w:p w14:paraId="1D3485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2F369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0,6953</w:t>
            </w:r>
          </w:p>
        </w:tc>
      </w:tr>
      <w:tr w:rsidR="000506AC" w:rsidRPr="000506AC" w14:paraId="1135E38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76C6C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w:t>
            </w:r>
          </w:p>
        </w:tc>
        <w:tc>
          <w:tcPr>
            <w:tcW w:w="1364" w:type="dxa"/>
            <w:tcBorders>
              <w:top w:val="nil"/>
              <w:left w:val="nil"/>
              <w:bottom w:val="nil"/>
              <w:right w:val="single" w:sz="4" w:space="0" w:color="auto"/>
            </w:tcBorders>
            <w:shd w:val="clear" w:color="auto" w:fill="auto"/>
            <w:noWrap/>
            <w:vAlign w:val="center"/>
            <w:hideMark/>
          </w:tcPr>
          <w:p w14:paraId="358349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10/07/19</w:t>
            </w:r>
          </w:p>
        </w:tc>
        <w:tc>
          <w:tcPr>
            <w:tcW w:w="1300" w:type="dxa"/>
            <w:tcBorders>
              <w:top w:val="nil"/>
              <w:left w:val="nil"/>
              <w:bottom w:val="nil"/>
              <w:right w:val="single" w:sz="4" w:space="0" w:color="auto"/>
            </w:tcBorders>
            <w:shd w:val="clear" w:color="auto" w:fill="auto"/>
            <w:noWrap/>
            <w:vAlign w:val="center"/>
            <w:hideMark/>
          </w:tcPr>
          <w:p w14:paraId="08A195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10/07/19</w:t>
            </w:r>
          </w:p>
        </w:tc>
        <w:tc>
          <w:tcPr>
            <w:tcW w:w="1160" w:type="dxa"/>
            <w:tcBorders>
              <w:top w:val="nil"/>
              <w:left w:val="single" w:sz="8" w:space="0" w:color="auto"/>
              <w:bottom w:val="nil"/>
              <w:right w:val="nil"/>
            </w:tcBorders>
            <w:shd w:val="clear" w:color="auto" w:fill="auto"/>
            <w:noWrap/>
            <w:vAlign w:val="center"/>
            <w:hideMark/>
          </w:tcPr>
          <w:p w14:paraId="39F041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10.901,35</w:t>
            </w:r>
          </w:p>
        </w:tc>
        <w:tc>
          <w:tcPr>
            <w:tcW w:w="1160" w:type="dxa"/>
            <w:tcBorders>
              <w:top w:val="nil"/>
              <w:left w:val="single" w:sz="4" w:space="0" w:color="auto"/>
              <w:bottom w:val="nil"/>
              <w:right w:val="single" w:sz="4" w:space="0" w:color="auto"/>
            </w:tcBorders>
            <w:shd w:val="clear" w:color="auto" w:fill="auto"/>
            <w:noWrap/>
            <w:vAlign w:val="center"/>
            <w:hideMark/>
          </w:tcPr>
          <w:p w14:paraId="510850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5.125,10</w:t>
            </w:r>
          </w:p>
        </w:tc>
        <w:tc>
          <w:tcPr>
            <w:tcW w:w="1160" w:type="dxa"/>
            <w:tcBorders>
              <w:top w:val="nil"/>
              <w:left w:val="nil"/>
              <w:bottom w:val="nil"/>
              <w:right w:val="single" w:sz="4" w:space="0" w:color="auto"/>
            </w:tcBorders>
            <w:shd w:val="clear" w:color="auto" w:fill="auto"/>
            <w:noWrap/>
            <w:vAlign w:val="center"/>
            <w:hideMark/>
          </w:tcPr>
          <w:p w14:paraId="470B9F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5.776,25</w:t>
            </w:r>
          </w:p>
        </w:tc>
        <w:tc>
          <w:tcPr>
            <w:tcW w:w="1160" w:type="dxa"/>
            <w:tcBorders>
              <w:top w:val="nil"/>
              <w:left w:val="nil"/>
              <w:bottom w:val="nil"/>
              <w:right w:val="single" w:sz="4" w:space="0" w:color="auto"/>
            </w:tcBorders>
            <w:shd w:val="clear" w:color="auto" w:fill="auto"/>
            <w:noWrap/>
            <w:vAlign w:val="center"/>
            <w:hideMark/>
          </w:tcPr>
          <w:p w14:paraId="23FA0E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819.186,70</w:t>
            </w:r>
          </w:p>
        </w:tc>
        <w:tc>
          <w:tcPr>
            <w:tcW w:w="177" w:type="dxa"/>
            <w:tcBorders>
              <w:top w:val="nil"/>
              <w:left w:val="nil"/>
              <w:bottom w:val="nil"/>
              <w:right w:val="single" w:sz="4" w:space="0" w:color="auto"/>
            </w:tcBorders>
            <w:shd w:val="clear" w:color="auto" w:fill="auto"/>
            <w:noWrap/>
            <w:vAlign w:val="center"/>
            <w:hideMark/>
          </w:tcPr>
          <w:p w14:paraId="4B0C71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763F8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0,7002</w:t>
            </w:r>
          </w:p>
        </w:tc>
      </w:tr>
      <w:tr w:rsidR="000506AC" w:rsidRPr="000506AC" w14:paraId="7BC14DB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B6720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w:t>
            </w:r>
          </w:p>
        </w:tc>
        <w:tc>
          <w:tcPr>
            <w:tcW w:w="1364" w:type="dxa"/>
            <w:tcBorders>
              <w:top w:val="nil"/>
              <w:left w:val="nil"/>
              <w:bottom w:val="nil"/>
              <w:right w:val="single" w:sz="4" w:space="0" w:color="auto"/>
            </w:tcBorders>
            <w:shd w:val="clear" w:color="auto" w:fill="auto"/>
            <w:noWrap/>
            <w:vAlign w:val="center"/>
            <w:hideMark/>
          </w:tcPr>
          <w:p w14:paraId="1E5B0E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10/08/19</w:t>
            </w:r>
          </w:p>
        </w:tc>
        <w:tc>
          <w:tcPr>
            <w:tcW w:w="1300" w:type="dxa"/>
            <w:tcBorders>
              <w:top w:val="nil"/>
              <w:left w:val="nil"/>
              <w:bottom w:val="nil"/>
              <w:right w:val="single" w:sz="4" w:space="0" w:color="auto"/>
            </w:tcBorders>
            <w:shd w:val="clear" w:color="auto" w:fill="auto"/>
            <w:noWrap/>
            <w:vAlign w:val="center"/>
            <w:hideMark/>
          </w:tcPr>
          <w:p w14:paraId="26374C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12/08/19</w:t>
            </w:r>
          </w:p>
        </w:tc>
        <w:tc>
          <w:tcPr>
            <w:tcW w:w="1160" w:type="dxa"/>
            <w:tcBorders>
              <w:top w:val="nil"/>
              <w:left w:val="single" w:sz="8" w:space="0" w:color="auto"/>
              <w:bottom w:val="nil"/>
              <w:right w:val="nil"/>
            </w:tcBorders>
            <w:shd w:val="clear" w:color="auto" w:fill="auto"/>
            <w:noWrap/>
            <w:vAlign w:val="center"/>
            <w:hideMark/>
          </w:tcPr>
          <w:p w14:paraId="327669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10.865,43</w:t>
            </w:r>
          </w:p>
        </w:tc>
        <w:tc>
          <w:tcPr>
            <w:tcW w:w="1160" w:type="dxa"/>
            <w:tcBorders>
              <w:top w:val="nil"/>
              <w:left w:val="single" w:sz="4" w:space="0" w:color="auto"/>
              <w:bottom w:val="nil"/>
              <w:right w:val="single" w:sz="4" w:space="0" w:color="auto"/>
            </w:tcBorders>
            <w:shd w:val="clear" w:color="auto" w:fill="auto"/>
            <w:noWrap/>
            <w:vAlign w:val="center"/>
            <w:hideMark/>
          </w:tcPr>
          <w:p w14:paraId="03BA63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5.089,21</w:t>
            </w:r>
          </w:p>
        </w:tc>
        <w:tc>
          <w:tcPr>
            <w:tcW w:w="1160" w:type="dxa"/>
            <w:tcBorders>
              <w:top w:val="nil"/>
              <w:left w:val="nil"/>
              <w:bottom w:val="nil"/>
              <w:right w:val="single" w:sz="4" w:space="0" w:color="auto"/>
            </w:tcBorders>
            <w:shd w:val="clear" w:color="auto" w:fill="auto"/>
            <w:noWrap/>
            <w:vAlign w:val="center"/>
            <w:hideMark/>
          </w:tcPr>
          <w:p w14:paraId="208E36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5.776,21</w:t>
            </w:r>
          </w:p>
        </w:tc>
        <w:tc>
          <w:tcPr>
            <w:tcW w:w="1160" w:type="dxa"/>
            <w:tcBorders>
              <w:top w:val="nil"/>
              <w:left w:val="nil"/>
              <w:bottom w:val="nil"/>
              <w:right w:val="single" w:sz="4" w:space="0" w:color="auto"/>
            </w:tcBorders>
            <w:shd w:val="clear" w:color="auto" w:fill="auto"/>
            <w:noWrap/>
            <w:vAlign w:val="center"/>
            <w:hideMark/>
          </w:tcPr>
          <w:p w14:paraId="0ACE43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813.410,49</w:t>
            </w:r>
          </w:p>
        </w:tc>
        <w:tc>
          <w:tcPr>
            <w:tcW w:w="177" w:type="dxa"/>
            <w:tcBorders>
              <w:top w:val="nil"/>
              <w:left w:val="nil"/>
              <w:bottom w:val="nil"/>
              <w:right w:val="single" w:sz="4" w:space="0" w:color="auto"/>
            </w:tcBorders>
            <w:shd w:val="clear" w:color="auto" w:fill="auto"/>
            <w:noWrap/>
            <w:vAlign w:val="center"/>
            <w:hideMark/>
          </w:tcPr>
          <w:p w14:paraId="261039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77342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0,7051</w:t>
            </w:r>
          </w:p>
        </w:tc>
      </w:tr>
      <w:tr w:rsidR="000506AC" w:rsidRPr="000506AC" w14:paraId="44ED613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1CF55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w:t>
            </w:r>
          </w:p>
        </w:tc>
        <w:tc>
          <w:tcPr>
            <w:tcW w:w="1364" w:type="dxa"/>
            <w:tcBorders>
              <w:top w:val="nil"/>
              <w:left w:val="nil"/>
              <w:bottom w:val="nil"/>
              <w:right w:val="single" w:sz="4" w:space="0" w:color="auto"/>
            </w:tcBorders>
            <w:shd w:val="clear" w:color="auto" w:fill="auto"/>
            <w:noWrap/>
            <w:vAlign w:val="center"/>
            <w:hideMark/>
          </w:tcPr>
          <w:p w14:paraId="4A1877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10/09/19</w:t>
            </w:r>
          </w:p>
        </w:tc>
        <w:tc>
          <w:tcPr>
            <w:tcW w:w="1300" w:type="dxa"/>
            <w:tcBorders>
              <w:top w:val="nil"/>
              <w:left w:val="nil"/>
              <w:bottom w:val="nil"/>
              <w:right w:val="single" w:sz="4" w:space="0" w:color="auto"/>
            </w:tcBorders>
            <w:shd w:val="clear" w:color="auto" w:fill="auto"/>
            <w:noWrap/>
            <w:vAlign w:val="center"/>
            <w:hideMark/>
          </w:tcPr>
          <w:p w14:paraId="27BE3B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10/09/19</w:t>
            </w:r>
          </w:p>
        </w:tc>
        <w:tc>
          <w:tcPr>
            <w:tcW w:w="1160" w:type="dxa"/>
            <w:tcBorders>
              <w:top w:val="nil"/>
              <w:left w:val="single" w:sz="8" w:space="0" w:color="auto"/>
              <w:bottom w:val="nil"/>
              <w:right w:val="nil"/>
            </w:tcBorders>
            <w:shd w:val="clear" w:color="auto" w:fill="auto"/>
            <w:noWrap/>
            <w:vAlign w:val="center"/>
            <w:hideMark/>
          </w:tcPr>
          <w:p w14:paraId="47F608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10.828,37</w:t>
            </w:r>
          </w:p>
        </w:tc>
        <w:tc>
          <w:tcPr>
            <w:tcW w:w="1160" w:type="dxa"/>
            <w:tcBorders>
              <w:top w:val="nil"/>
              <w:left w:val="single" w:sz="4" w:space="0" w:color="auto"/>
              <w:bottom w:val="nil"/>
              <w:right w:val="single" w:sz="4" w:space="0" w:color="auto"/>
            </w:tcBorders>
            <w:shd w:val="clear" w:color="auto" w:fill="auto"/>
            <w:noWrap/>
            <w:vAlign w:val="center"/>
            <w:hideMark/>
          </w:tcPr>
          <w:p w14:paraId="44B52A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5.053,33</w:t>
            </w:r>
          </w:p>
        </w:tc>
        <w:tc>
          <w:tcPr>
            <w:tcW w:w="1160" w:type="dxa"/>
            <w:tcBorders>
              <w:top w:val="nil"/>
              <w:left w:val="nil"/>
              <w:bottom w:val="nil"/>
              <w:right w:val="single" w:sz="4" w:space="0" w:color="auto"/>
            </w:tcBorders>
            <w:shd w:val="clear" w:color="auto" w:fill="auto"/>
            <w:noWrap/>
            <w:vAlign w:val="center"/>
            <w:hideMark/>
          </w:tcPr>
          <w:p w14:paraId="75279F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5.775,04</w:t>
            </w:r>
          </w:p>
        </w:tc>
        <w:tc>
          <w:tcPr>
            <w:tcW w:w="1160" w:type="dxa"/>
            <w:tcBorders>
              <w:top w:val="nil"/>
              <w:left w:val="nil"/>
              <w:bottom w:val="nil"/>
              <w:right w:val="single" w:sz="4" w:space="0" w:color="auto"/>
            </w:tcBorders>
            <w:shd w:val="clear" w:color="auto" w:fill="auto"/>
            <w:noWrap/>
            <w:vAlign w:val="center"/>
            <w:hideMark/>
          </w:tcPr>
          <w:p w14:paraId="0C25CB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807.635,45</w:t>
            </w:r>
          </w:p>
        </w:tc>
        <w:tc>
          <w:tcPr>
            <w:tcW w:w="177" w:type="dxa"/>
            <w:tcBorders>
              <w:top w:val="nil"/>
              <w:left w:val="nil"/>
              <w:bottom w:val="nil"/>
              <w:right w:val="single" w:sz="4" w:space="0" w:color="auto"/>
            </w:tcBorders>
            <w:shd w:val="clear" w:color="auto" w:fill="auto"/>
            <w:noWrap/>
            <w:vAlign w:val="center"/>
            <w:hideMark/>
          </w:tcPr>
          <w:p w14:paraId="20F325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AF646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0,7100</w:t>
            </w:r>
          </w:p>
        </w:tc>
      </w:tr>
      <w:tr w:rsidR="000506AC" w:rsidRPr="000506AC" w14:paraId="40A04F1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1B847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w:t>
            </w:r>
          </w:p>
        </w:tc>
        <w:tc>
          <w:tcPr>
            <w:tcW w:w="1364" w:type="dxa"/>
            <w:tcBorders>
              <w:top w:val="nil"/>
              <w:left w:val="nil"/>
              <w:bottom w:val="nil"/>
              <w:right w:val="single" w:sz="4" w:space="0" w:color="auto"/>
            </w:tcBorders>
            <w:shd w:val="clear" w:color="auto" w:fill="auto"/>
            <w:noWrap/>
            <w:vAlign w:val="center"/>
            <w:hideMark/>
          </w:tcPr>
          <w:p w14:paraId="75A20A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10/10/19</w:t>
            </w:r>
          </w:p>
        </w:tc>
        <w:tc>
          <w:tcPr>
            <w:tcW w:w="1300" w:type="dxa"/>
            <w:tcBorders>
              <w:top w:val="nil"/>
              <w:left w:val="nil"/>
              <w:bottom w:val="nil"/>
              <w:right w:val="single" w:sz="4" w:space="0" w:color="auto"/>
            </w:tcBorders>
            <w:shd w:val="clear" w:color="auto" w:fill="auto"/>
            <w:noWrap/>
            <w:vAlign w:val="center"/>
            <w:hideMark/>
          </w:tcPr>
          <w:p w14:paraId="6485C7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10/10/19</w:t>
            </w:r>
          </w:p>
        </w:tc>
        <w:tc>
          <w:tcPr>
            <w:tcW w:w="1160" w:type="dxa"/>
            <w:tcBorders>
              <w:top w:val="nil"/>
              <w:left w:val="single" w:sz="8" w:space="0" w:color="auto"/>
              <w:bottom w:val="nil"/>
              <w:right w:val="nil"/>
            </w:tcBorders>
            <w:shd w:val="clear" w:color="auto" w:fill="auto"/>
            <w:noWrap/>
            <w:vAlign w:val="center"/>
            <w:hideMark/>
          </w:tcPr>
          <w:p w14:paraId="7B3F55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10.792,45</w:t>
            </w:r>
          </w:p>
        </w:tc>
        <w:tc>
          <w:tcPr>
            <w:tcW w:w="1160" w:type="dxa"/>
            <w:tcBorders>
              <w:top w:val="nil"/>
              <w:left w:val="single" w:sz="4" w:space="0" w:color="auto"/>
              <w:bottom w:val="nil"/>
              <w:right w:val="single" w:sz="4" w:space="0" w:color="auto"/>
            </w:tcBorders>
            <w:shd w:val="clear" w:color="auto" w:fill="auto"/>
            <w:noWrap/>
            <w:vAlign w:val="center"/>
            <w:hideMark/>
          </w:tcPr>
          <w:p w14:paraId="47AD66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5.017,45</w:t>
            </w:r>
          </w:p>
        </w:tc>
        <w:tc>
          <w:tcPr>
            <w:tcW w:w="1160" w:type="dxa"/>
            <w:tcBorders>
              <w:top w:val="nil"/>
              <w:left w:val="nil"/>
              <w:bottom w:val="nil"/>
              <w:right w:val="single" w:sz="4" w:space="0" w:color="auto"/>
            </w:tcBorders>
            <w:shd w:val="clear" w:color="auto" w:fill="auto"/>
            <w:noWrap/>
            <w:vAlign w:val="center"/>
            <w:hideMark/>
          </w:tcPr>
          <w:p w14:paraId="624D93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5.775,00</w:t>
            </w:r>
          </w:p>
        </w:tc>
        <w:tc>
          <w:tcPr>
            <w:tcW w:w="1160" w:type="dxa"/>
            <w:tcBorders>
              <w:top w:val="nil"/>
              <w:left w:val="nil"/>
              <w:bottom w:val="nil"/>
              <w:right w:val="single" w:sz="4" w:space="0" w:color="auto"/>
            </w:tcBorders>
            <w:shd w:val="clear" w:color="auto" w:fill="auto"/>
            <w:noWrap/>
            <w:vAlign w:val="center"/>
            <w:hideMark/>
          </w:tcPr>
          <w:p w14:paraId="551205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801.860,45</w:t>
            </w:r>
          </w:p>
        </w:tc>
        <w:tc>
          <w:tcPr>
            <w:tcW w:w="177" w:type="dxa"/>
            <w:tcBorders>
              <w:top w:val="nil"/>
              <w:left w:val="nil"/>
              <w:bottom w:val="nil"/>
              <w:right w:val="single" w:sz="4" w:space="0" w:color="auto"/>
            </w:tcBorders>
            <w:shd w:val="clear" w:color="auto" w:fill="auto"/>
            <w:noWrap/>
            <w:vAlign w:val="center"/>
            <w:hideMark/>
          </w:tcPr>
          <w:p w14:paraId="2F69AE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468B9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0,7151</w:t>
            </w:r>
          </w:p>
        </w:tc>
      </w:tr>
      <w:tr w:rsidR="000506AC" w:rsidRPr="000506AC" w14:paraId="241317B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1061F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w:t>
            </w:r>
          </w:p>
        </w:tc>
        <w:tc>
          <w:tcPr>
            <w:tcW w:w="1364" w:type="dxa"/>
            <w:tcBorders>
              <w:top w:val="nil"/>
              <w:left w:val="nil"/>
              <w:bottom w:val="nil"/>
              <w:right w:val="single" w:sz="4" w:space="0" w:color="auto"/>
            </w:tcBorders>
            <w:shd w:val="clear" w:color="auto" w:fill="auto"/>
            <w:noWrap/>
            <w:vAlign w:val="center"/>
            <w:hideMark/>
          </w:tcPr>
          <w:p w14:paraId="42F494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10/11/19</w:t>
            </w:r>
          </w:p>
        </w:tc>
        <w:tc>
          <w:tcPr>
            <w:tcW w:w="1300" w:type="dxa"/>
            <w:tcBorders>
              <w:top w:val="nil"/>
              <w:left w:val="nil"/>
              <w:bottom w:val="nil"/>
              <w:right w:val="single" w:sz="4" w:space="0" w:color="auto"/>
            </w:tcBorders>
            <w:shd w:val="clear" w:color="auto" w:fill="auto"/>
            <w:noWrap/>
            <w:vAlign w:val="center"/>
            <w:hideMark/>
          </w:tcPr>
          <w:p w14:paraId="3C0021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11/11/19</w:t>
            </w:r>
          </w:p>
        </w:tc>
        <w:tc>
          <w:tcPr>
            <w:tcW w:w="1160" w:type="dxa"/>
            <w:tcBorders>
              <w:top w:val="nil"/>
              <w:left w:val="single" w:sz="8" w:space="0" w:color="auto"/>
              <w:bottom w:val="nil"/>
              <w:right w:val="nil"/>
            </w:tcBorders>
            <w:shd w:val="clear" w:color="auto" w:fill="auto"/>
            <w:noWrap/>
            <w:vAlign w:val="center"/>
            <w:hideMark/>
          </w:tcPr>
          <w:p w14:paraId="6C121A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10.756,53</w:t>
            </w:r>
          </w:p>
        </w:tc>
        <w:tc>
          <w:tcPr>
            <w:tcW w:w="1160" w:type="dxa"/>
            <w:tcBorders>
              <w:top w:val="nil"/>
              <w:left w:val="single" w:sz="4" w:space="0" w:color="auto"/>
              <w:bottom w:val="nil"/>
              <w:right w:val="single" w:sz="4" w:space="0" w:color="auto"/>
            </w:tcBorders>
            <w:shd w:val="clear" w:color="auto" w:fill="auto"/>
            <w:noWrap/>
            <w:vAlign w:val="center"/>
            <w:hideMark/>
          </w:tcPr>
          <w:p w14:paraId="0D8888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4.981,57</w:t>
            </w:r>
          </w:p>
        </w:tc>
        <w:tc>
          <w:tcPr>
            <w:tcW w:w="1160" w:type="dxa"/>
            <w:tcBorders>
              <w:top w:val="nil"/>
              <w:left w:val="nil"/>
              <w:bottom w:val="nil"/>
              <w:right w:val="single" w:sz="4" w:space="0" w:color="auto"/>
            </w:tcBorders>
            <w:shd w:val="clear" w:color="auto" w:fill="auto"/>
            <w:noWrap/>
            <w:vAlign w:val="center"/>
            <w:hideMark/>
          </w:tcPr>
          <w:p w14:paraId="49D8CA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5.774,96</w:t>
            </w:r>
          </w:p>
        </w:tc>
        <w:tc>
          <w:tcPr>
            <w:tcW w:w="1160" w:type="dxa"/>
            <w:tcBorders>
              <w:top w:val="nil"/>
              <w:left w:val="nil"/>
              <w:bottom w:val="nil"/>
              <w:right w:val="single" w:sz="4" w:space="0" w:color="auto"/>
            </w:tcBorders>
            <w:shd w:val="clear" w:color="auto" w:fill="auto"/>
            <w:noWrap/>
            <w:vAlign w:val="center"/>
            <w:hideMark/>
          </w:tcPr>
          <w:p w14:paraId="1CE5C6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796.085,48</w:t>
            </w:r>
          </w:p>
        </w:tc>
        <w:tc>
          <w:tcPr>
            <w:tcW w:w="177" w:type="dxa"/>
            <w:tcBorders>
              <w:top w:val="nil"/>
              <w:left w:val="nil"/>
              <w:bottom w:val="nil"/>
              <w:right w:val="single" w:sz="4" w:space="0" w:color="auto"/>
            </w:tcBorders>
            <w:shd w:val="clear" w:color="auto" w:fill="auto"/>
            <w:noWrap/>
            <w:vAlign w:val="center"/>
            <w:hideMark/>
          </w:tcPr>
          <w:p w14:paraId="36090E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48A98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0,7202</w:t>
            </w:r>
          </w:p>
        </w:tc>
      </w:tr>
      <w:tr w:rsidR="000506AC" w:rsidRPr="000506AC" w14:paraId="115BAA0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B821E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w:t>
            </w:r>
          </w:p>
        </w:tc>
        <w:tc>
          <w:tcPr>
            <w:tcW w:w="1364" w:type="dxa"/>
            <w:tcBorders>
              <w:top w:val="nil"/>
              <w:left w:val="nil"/>
              <w:bottom w:val="nil"/>
              <w:right w:val="single" w:sz="4" w:space="0" w:color="auto"/>
            </w:tcBorders>
            <w:shd w:val="clear" w:color="auto" w:fill="auto"/>
            <w:noWrap/>
            <w:vAlign w:val="center"/>
            <w:hideMark/>
          </w:tcPr>
          <w:p w14:paraId="19E55F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10/12/19</w:t>
            </w:r>
          </w:p>
        </w:tc>
        <w:tc>
          <w:tcPr>
            <w:tcW w:w="1300" w:type="dxa"/>
            <w:tcBorders>
              <w:top w:val="nil"/>
              <w:left w:val="nil"/>
              <w:bottom w:val="nil"/>
              <w:right w:val="single" w:sz="4" w:space="0" w:color="auto"/>
            </w:tcBorders>
            <w:shd w:val="clear" w:color="auto" w:fill="auto"/>
            <w:noWrap/>
            <w:vAlign w:val="center"/>
            <w:hideMark/>
          </w:tcPr>
          <w:p w14:paraId="0F9A97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10/12/19</w:t>
            </w:r>
          </w:p>
        </w:tc>
        <w:tc>
          <w:tcPr>
            <w:tcW w:w="1160" w:type="dxa"/>
            <w:tcBorders>
              <w:top w:val="nil"/>
              <w:left w:val="single" w:sz="8" w:space="0" w:color="auto"/>
              <w:bottom w:val="nil"/>
              <w:right w:val="nil"/>
            </w:tcBorders>
            <w:shd w:val="clear" w:color="auto" w:fill="auto"/>
            <w:noWrap/>
            <w:vAlign w:val="center"/>
            <w:hideMark/>
          </w:tcPr>
          <w:p w14:paraId="38A435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10.720,61</w:t>
            </w:r>
          </w:p>
        </w:tc>
        <w:tc>
          <w:tcPr>
            <w:tcW w:w="1160" w:type="dxa"/>
            <w:tcBorders>
              <w:top w:val="nil"/>
              <w:left w:val="single" w:sz="4" w:space="0" w:color="auto"/>
              <w:bottom w:val="nil"/>
              <w:right w:val="single" w:sz="4" w:space="0" w:color="auto"/>
            </w:tcBorders>
            <w:shd w:val="clear" w:color="auto" w:fill="auto"/>
            <w:noWrap/>
            <w:vAlign w:val="center"/>
            <w:hideMark/>
          </w:tcPr>
          <w:p w14:paraId="0EB227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4.945,70</w:t>
            </w:r>
          </w:p>
        </w:tc>
        <w:tc>
          <w:tcPr>
            <w:tcW w:w="1160" w:type="dxa"/>
            <w:tcBorders>
              <w:top w:val="nil"/>
              <w:left w:val="nil"/>
              <w:bottom w:val="nil"/>
              <w:right w:val="single" w:sz="4" w:space="0" w:color="auto"/>
            </w:tcBorders>
            <w:shd w:val="clear" w:color="auto" w:fill="auto"/>
            <w:noWrap/>
            <w:vAlign w:val="center"/>
            <w:hideMark/>
          </w:tcPr>
          <w:p w14:paraId="63AA4A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5.774,92</w:t>
            </w:r>
          </w:p>
        </w:tc>
        <w:tc>
          <w:tcPr>
            <w:tcW w:w="1160" w:type="dxa"/>
            <w:tcBorders>
              <w:top w:val="nil"/>
              <w:left w:val="nil"/>
              <w:bottom w:val="nil"/>
              <w:right w:val="single" w:sz="4" w:space="0" w:color="auto"/>
            </w:tcBorders>
            <w:shd w:val="clear" w:color="auto" w:fill="auto"/>
            <w:noWrap/>
            <w:vAlign w:val="center"/>
            <w:hideMark/>
          </w:tcPr>
          <w:p w14:paraId="16EDAB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790.310,57</w:t>
            </w:r>
          </w:p>
        </w:tc>
        <w:tc>
          <w:tcPr>
            <w:tcW w:w="177" w:type="dxa"/>
            <w:tcBorders>
              <w:top w:val="nil"/>
              <w:left w:val="nil"/>
              <w:bottom w:val="nil"/>
              <w:right w:val="single" w:sz="4" w:space="0" w:color="auto"/>
            </w:tcBorders>
            <w:shd w:val="clear" w:color="auto" w:fill="auto"/>
            <w:noWrap/>
            <w:vAlign w:val="center"/>
            <w:hideMark/>
          </w:tcPr>
          <w:p w14:paraId="36EB25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603F8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0,7254</w:t>
            </w:r>
          </w:p>
        </w:tc>
      </w:tr>
      <w:tr w:rsidR="000506AC" w:rsidRPr="000506AC" w14:paraId="0E8B472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496A8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w:t>
            </w:r>
          </w:p>
        </w:tc>
        <w:tc>
          <w:tcPr>
            <w:tcW w:w="1364" w:type="dxa"/>
            <w:tcBorders>
              <w:top w:val="nil"/>
              <w:left w:val="nil"/>
              <w:bottom w:val="nil"/>
              <w:right w:val="single" w:sz="4" w:space="0" w:color="auto"/>
            </w:tcBorders>
            <w:shd w:val="clear" w:color="auto" w:fill="auto"/>
            <w:noWrap/>
            <w:vAlign w:val="center"/>
            <w:hideMark/>
          </w:tcPr>
          <w:p w14:paraId="22D7C8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10/01/20</w:t>
            </w:r>
          </w:p>
        </w:tc>
        <w:tc>
          <w:tcPr>
            <w:tcW w:w="1300" w:type="dxa"/>
            <w:tcBorders>
              <w:top w:val="nil"/>
              <w:left w:val="nil"/>
              <w:bottom w:val="nil"/>
              <w:right w:val="single" w:sz="4" w:space="0" w:color="auto"/>
            </w:tcBorders>
            <w:shd w:val="clear" w:color="auto" w:fill="auto"/>
            <w:noWrap/>
            <w:vAlign w:val="center"/>
            <w:hideMark/>
          </w:tcPr>
          <w:p w14:paraId="4B3397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10/01/20</w:t>
            </w:r>
          </w:p>
        </w:tc>
        <w:tc>
          <w:tcPr>
            <w:tcW w:w="1160" w:type="dxa"/>
            <w:tcBorders>
              <w:top w:val="nil"/>
              <w:left w:val="single" w:sz="8" w:space="0" w:color="auto"/>
              <w:bottom w:val="nil"/>
              <w:right w:val="nil"/>
            </w:tcBorders>
            <w:shd w:val="clear" w:color="auto" w:fill="auto"/>
            <w:noWrap/>
            <w:vAlign w:val="center"/>
            <w:hideMark/>
          </w:tcPr>
          <w:p w14:paraId="153AF6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10.684,70</w:t>
            </w:r>
          </w:p>
        </w:tc>
        <w:tc>
          <w:tcPr>
            <w:tcW w:w="1160" w:type="dxa"/>
            <w:tcBorders>
              <w:top w:val="nil"/>
              <w:left w:val="single" w:sz="4" w:space="0" w:color="auto"/>
              <w:bottom w:val="nil"/>
              <w:right w:val="single" w:sz="4" w:space="0" w:color="auto"/>
            </w:tcBorders>
            <w:shd w:val="clear" w:color="auto" w:fill="auto"/>
            <w:noWrap/>
            <w:vAlign w:val="center"/>
            <w:hideMark/>
          </w:tcPr>
          <w:p w14:paraId="121840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4.909,82</w:t>
            </w:r>
          </w:p>
        </w:tc>
        <w:tc>
          <w:tcPr>
            <w:tcW w:w="1160" w:type="dxa"/>
            <w:tcBorders>
              <w:top w:val="nil"/>
              <w:left w:val="nil"/>
              <w:bottom w:val="nil"/>
              <w:right w:val="single" w:sz="4" w:space="0" w:color="auto"/>
            </w:tcBorders>
            <w:shd w:val="clear" w:color="auto" w:fill="auto"/>
            <w:noWrap/>
            <w:vAlign w:val="center"/>
            <w:hideMark/>
          </w:tcPr>
          <w:p w14:paraId="477F61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5.774,88</w:t>
            </w:r>
          </w:p>
        </w:tc>
        <w:tc>
          <w:tcPr>
            <w:tcW w:w="1160" w:type="dxa"/>
            <w:tcBorders>
              <w:top w:val="nil"/>
              <w:left w:val="nil"/>
              <w:bottom w:val="nil"/>
              <w:right w:val="single" w:sz="4" w:space="0" w:color="auto"/>
            </w:tcBorders>
            <w:shd w:val="clear" w:color="auto" w:fill="auto"/>
            <w:noWrap/>
            <w:vAlign w:val="center"/>
            <w:hideMark/>
          </w:tcPr>
          <w:p w14:paraId="7CBF9A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784.535,69</w:t>
            </w:r>
          </w:p>
        </w:tc>
        <w:tc>
          <w:tcPr>
            <w:tcW w:w="177" w:type="dxa"/>
            <w:tcBorders>
              <w:top w:val="nil"/>
              <w:left w:val="nil"/>
              <w:bottom w:val="nil"/>
              <w:right w:val="single" w:sz="4" w:space="0" w:color="auto"/>
            </w:tcBorders>
            <w:shd w:val="clear" w:color="auto" w:fill="auto"/>
            <w:noWrap/>
            <w:vAlign w:val="center"/>
            <w:hideMark/>
          </w:tcPr>
          <w:p w14:paraId="5DA048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91CBC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0,7307</w:t>
            </w:r>
          </w:p>
        </w:tc>
      </w:tr>
      <w:tr w:rsidR="000506AC" w:rsidRPr="000506AC" w14:paraId="1D7AC77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0344A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w:t>
            </w:r>
          </w:p>
        </w:tc>
        <w:tc>
          <w:tcPr>
            <w:tcW w:w="1364" w:type="dxa"/>
            <w:tcBorders>
              <w:top w:val="nil"/>
              <w:left w:val="nil"/>
              <w:bottom w:val="nil"/>
              <w:right w:val="single" w:sz="4" w:space="0" w:color="auto"/>
            </w:tcBorders>
            <w:shd w:val="clear" w:color="auto" w:fill="auto"/>
            <w:noWrap/>
            <w:vAlign w:val="center"/>
            <w:hideMark/>
          </w:tcPr>
          <w:p w14:paraId="412857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10/02/20</w:t>
            </w:r>
          </w:p>
        </w:tc>
        <w:tc>
          <w:tcPr>
            <w:tcW w:w="1300" w:type="dxa"/>
            <w:tcBorders>
              <w:top w:val="nil"/>
              <w:left w:val="nil"/>
              <w:bottom w:val="nil"/>
              <w:right w:val="single" w:sz="4" w:space="0" w:color="auto"/>
            </w:tcBorders>
            <w:shd w:val="clear" w:color="auto" w:fill="auto"/>
            <w:noWrap/>
            <w:vAlign w:val="center"/>
            <w:hideMark/>
          </w:tcPr>
          <w:p w14:paraId="43BE10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10/02/20</w:t>
            </w:r>
          </w:p>
        </w:tc>
        <w:tc>
          <w:tcPr>
            <w:tcW w:w="1160" w:type="dxa"/>
            <w:tcBorders>
              <w:top w:val="nil"/>
              <w:left w:val="single" w:sz="8" w:space="0" w:color="auto"/>
              <w:bottom w:val="nil"/>
              <w:right w:val="nil"/>
            </w:tcBorders>
            <w:shd w:val="clear" w:color="auto" w:fill="auto"/>
            <w:noWrap/>
            <w:vAlign w:val="center"/>
            <w:hideMark/>
          </w:tcPr>
          <w:p w14:paraId="6D8020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10.648,78</w:t>
            </w:r>
          </w:p>
        </w:tc>
        <w:tc>
          <w:tcPr>
            <w:tcW w:w="1160" w:type="dxa"/>
            <w:tcBorders>
              <w:top w:val="nil"/>
              <w:left w:val="single" w:sz="4" w:space="0" w:color="auto"/>
              <w:bottom w:val="nil"/>
              <w:right w:val="single" w:sz="4" w:space="0" w:color="auto"/>
            </w:tcBorders>
            <w:shd w:val="clear" w:color="auto" w:fill="auto"/>
            <w:noWrap/>
            <w:vAlign w:val="center"/>
            <w:hideMark/>
          </w:tcPr>
          <w:p w14:paraId="675DAD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4.873,94</w:t>
            </w:r>
          </w:p>
        </w:tc>
        <w:tc>
          <w:tcPr>
            <w:tcW w:w="1160" w:type="dxa"/>
            <w:tcBorders>
              <w:top w:val="nil"/>
              <w:left w:val="nil"/>
              <w:bottom w:val="nil"/>
              <w:right w:val="single" w:sz="4" w:space="0" w:color="auto"/>
            </w:tcBorders>
            <w:shd w:val="clear" w:color="auto" w:fill="auto"/>
            <w:noWrap/>
            <w:vAlign w:val="center"/>
            <w:hideMark/>
          </w:tcPr>
          <w:p w14:paraId="0FDA44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5.774,83</w:t>
            </w:r>
          </w:p>
        </w:tc>
        <w:tc>
          <w:tcPr>
            <w:tcW w:w="1160" w:type="dxa"/>
            <w:tcBorders>
              <w:top w:val="nil"/>
              <w:left w:val="nil"/>
              <w:bottom w:val="nil"/>
              <w:right w:val="single" w:sz="4" w:space="0" w:color="auto"/>
            </w:tcBorders>
            <w:shd w:val="clear" w:color="auto" w:fill="auto"/>
            <w:noWrap/>
            <w:vAlign w:val="center"/>
            <w:hideMark/>
          </w:tcPr>
          <w:p w14:paraId="4377C6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778.760,85</w:t>
            </w:r>
          </w:p>
        </w:tc>
        <w:tc>
          <w:tcPr>
            <w:tcW w:w="177" w:type="dxa"/>
            <w:tcBorders>
              <w:top w:val="nil"/>
              <w:left w:val="nil"/>
              <w:bottom w:val="nil"/>
              <w:right w:val="single" w:sz="4" w:space="0" w:color="auto"/>
            </w:tcBorders>
            <w:shd w:val="clear" w:color="auto" w:fill="auto"/>
            <w:noWrap/>
            <w:vAlign w:val="center"/>
            <w:hideMark/>
          </w:tcPr>
          <w:p w14:paraId="64FB72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D6A98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0,7361</w:t>
            </w:r>
          </w:p>
        </w:tc>
      </w:tr>
      <w:tr w:rsidR="000506AC" w:rsidRPr="000506AC" w14:paraId="5D74D17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A441A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w:t>
            </w:r>
          </w:p>
        </w:tc>
        <w:tc>
          <w:tcPr>
            <w:tcW w:w="1364" w:type="dxa"/>
            <w:tcBorders>
              <w:top w:val="nil"/>
              <w:left w:val="nil"/>
              <w:bottom w:val="nil"/>
              <w:right w:val="single" w:sz="4" w:space="0" w:color="auto"/>
            </w:tcBorders>
            <w:shd w:val="clear" w:color="auto" w:fill="auto"/>
            <w:noWrap/>
            <w:vAlign w:val="center"/>
            <w:hideMark/>
          </w:tcPr>
          <w:p w14:paraId="71B844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10/03/20</w:t>
            </w:r>
          </w:p>
        </w:tc>
        <w:tc>
          <w:tcPr>
            <w:tcW w:w="1300" w:type="dxa"/>
            <w:tcBorders>
              <w:top w:val="nil"/>
              <w:left w:val="nil"/>
              <w:bottom w:val="nil"/>
              <w:right w:val="single" w:sz="4" w:space="0" w:color="auto"/>
            </w:tcBorders>
            <w:shd w:val="clear" w:color="auto" w:fill="auto"/>
            <w:noWrap/>
            <w:vAlign w:val="center"/>
            <w:hideMark/>
          </w:tcPr>
          <w:p w14:paraId="452644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10/03/20</w:t>
            </w:r>
          </w:p>
        </w:tc>
        <w:tc>
          <w:tcPr>
            <w:tcW w:w="1160" w:type="dxa"/>
            <w:tcBorders>
              <w:top w:val="nil"/>
              <w:left w:val="single" w:sz="8" w:space="0" w:color="auto"/>
              <w:bottom w:val="nil"/>
              <w:right w:val="nil"/>
            </w:tcBorders>
            <w:shd w:val="clear" w:color="auto" w:fill="auto"/>
            <w:noWrap/>
            <w:vAlign w:val="center"/>
            <w:hideMark/>
          </w:tcPr>
          <w:p w14:paraId="68120A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10.612,86</w:t>
            </w:r>
          </w:p>
        </w:tc>
        <w:tc>
          <w:tcPr>
            <w:tcW w:w="1160" w:type="dxa"/>
            <w:tcBorders>
              <w:top w:val="nil"/>
              <w:left w:val="single" w:sz="4" w:space="0" w:color="auto"/>
              <w:bottom w:val="nil"/>
              <w:right w:val="single" w:sz="4" w:space="0" w:color="auto"/>
            </w:tcBorders>
            <w:shd w:val="clear" w:color="auto" w:fill="auto"/>
            <w:noWrap/>
            <w:vAlign w:val="center"/>
            <w:hideMark/>
          </w:tcPr>
          <w:p w14:paraId="172B90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4.838,07</w:t>
            </w:r>
          </w:p>
        </w:tc>
        <w:tc>
          <w:tcPr>
            <w:tcW w:w="1160" w:type="dxa"/>
            <w:tcBorders>
              <w:top w:val="nil"/>
              <w:left w:val="nil"/>
              <w:bottom w:val="nil"/>
              <w:right w:val="single" w:sz="4" w:space="0" w:color="auto"/>
            </w:tcBorders>
            <w:shd w:val="clear" w:color="auto" w:fill="auto"/>
            <w:noWrap/>
            <w:vAlign w:val="center"/>
            <w:hideMark/>
          </w:tcPr>
          <w:p w14:paraId="7D4F76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5.774,79</w:t>
            </w:r>
          </w:p>
        </w:tc>
        <w:tc>
          <w:tcPr>
            <w:tcW w:w="1160" w:type="dxa"/>
            <w:tcBorders>
              <w:top w:val="nil"/>
              <w:left w:val="nil"/>
              <w:bottom w:val="nil"/>
              <w:right w:val="single" w:sz="4" w:space="0" w:color="auto"/>
            </w:tcBorders>
            <w:shd w:val="clear" w:color="auto" w:fill="auto"/>
            <w:noWrap/>
            <w:vAlign w:val="center"/>
            <w:hideMark/>
          </w:tcPr>
          <w:p w14:paraId="6C7BC6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772.986,06</w:t>
            </w:r>
          </w:p>
        </w:tc>
        <w:tc>
          <w:tcPr>
            <w:tcW w:w="177" w:type="dxa"/>
            <w:tcBorders>
              <w:top w:val="nil"/>
              <w:left w:val="nil"/>
              <w:bottom w:val="nil"/>
              <w:right w:val="single" w:sz="4" w:space="0" w:color="auto"/>
            </w:tcBorders>
            <w:shd w:val="clear" w:color="auto" w:fill="auto"/>
            <w:noWrap/>
            <w:vAlign w:val="center"/>
            <w:hideMark/>
          </w:tcPr>
          <w:p w14:paraId="638ADA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0F2CB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0,7415</w:t>
            </w:r>
          </w:p>
        </w:tc>
      </w:tr>
      <w:tr w:rsidR="000506AC" w:rsidRPr="000506AC" w14:paraId="10032F2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595EE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w:t>
            </w:r>
          </w:p>
        </w:tc>
        <w:tc>
          <w:tcPr>
            <w:tcW w:w="1364" w:type="dxa"/>
            <w:tcBorders>
              <w:top w:val="nil"/>
              <w:left w:val="nil"/>
              <w:bottom w:val="nil"/>
              <w:right w:val="single" w:sz="4" w:space="0" w:color="auto"/>
            </w:tcBorders>
            <w:shd w:val="clear" w:color="auto" w:fill="auto"/>
            <w:noWrap/>
            <w:vAlign w:val="center"/>
            <w:hideMark/>
          </w:tcPr>
          <w:p w14:paraId="43EF27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10/04/20</w:t>
            </w:r>
          </w:p>
        </w:tc>
        <w:tc>
          <w:tcPr>
            <w:tcW w:w="1300" w:type="dxa"/>
            <w:tcBorders>
              <w:top w:val="nil"/>
              <w:left w:val="nil"/>
              <w:bottom w:val="nil"/>
              <w:right w:val="single" w:sz="4" w:space="0" w:color="auto"/>
            </w:tcBorders>
            <w:shd w:val="clear" w:color="auto" w:fill="auto"/>
            <w:noWrap/>
            <w:vAlign w:val="center"/>
            <w:hideMark/>
          </w:tcPr>
          <w:p w14:paraId="48DB2F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13/04/20</w:t>
            </w:r>
          </w:p>
        </w:tc>
        <w:tc>
          <w:tcPr>
            <w:tcW w:w="1160" w:type="dxa"/>
            <w:tcBorders>
              <w:top w:val="nil"/>
              <w:left w:val="single" w:sz="8" w:space="0" w:color="auto"/>
              <w:bottom w:val="nil"/>
              <w:right w:val="nil"/>
            </w:tcBorders>
            <w:shd w:val="clear" w:color="auto" w:fill="auto"/>
            <w:noWrap/>
            <w:vAlign w:val="center"/>
            <w:hideMark/>
          </w:tcPr>
          <w:p w14:paraId="1BA7CC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10.576,94</w:t>
            </w:r>
          </w:p>
        </w:tc>
        <w:tc>
          <w:tcPr>
            <w:tcW w:w="1160" w:type="dxa"/>
            <w:tcBorders>
              <w:top w:val="nil"/>
              <w:left w:val="single" w:sz="4" w:space="0" w:color="auto"/>
              <w:bottom w:val="nil"/>
              <w:right w:val="single" w:sz="4" w:space="0" w:color="auto"/>
            </w:tcBorders>
            <w:shd w:val="clear" w:color="auto" w:fill="auto"/>
            <w:noWrap/>
            <w:vAlign w:val="center"/>
            <w:hideMark/>
          </w:tcPr>
          <w:p w14:paraId="0F4BE4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4.802,19</w:t>
            </w:r>
          </w:p>
        </w:tc>
        <w:tc>
          <w:tcPr>
            <w:tcW w:w="1160" w:type="dxa"/>
            <w:tcBorders>
              <w:top w:val="nil"/>
              <w:left w:val="nil"/>
              <w:bottom w:val="nil"/>
              <w:right w:val="single" w:sz="4" w:space="0" w:color="auto"/>
            </w:tcBorders>
            <w:shd w:val="clear" w:color="auto" w:fill="auto"/>
            <w:noWrap/>
            <w:vAlign w:val="center"/>
            <w:hideMark/>
          </w:tcPr>
          <w:p w14:paraId="6D8A74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5.774,75</w:t>
            </w:r>
          </w:p>
        </w:tc>
        <w:tc>
          <w:tcPr>
            <w:tcW w:w="1160" w:type="dxa"/>
            <w:tcBorders>
              <w:top w:val="nil"/>
              <w:left w:val="nil"/>
              <w:bottom w:val="nil"/>
              <w:right w:val="single" w:sz="4" w:space="0" w:color="auto"/>
            </w:tcBorders>
            <w:shd w:val="clear" w:color="auto" w:fill="auto"/>
            <w:noWrap/>
            <w:vAlign w:val="center"/>
            <w:hideMark/>
          </w:tcPr>
          <w:p w14:paraId="73B61F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767.211,31</w:t>
            </w:r>
          </w:p>
        </w:tc>
        <w:tc>
          <w:tcPr>
            <w:tcW w:w="177" w:type="dxa"/>
            <w:tcBorders>
              <w:top w:val="nil"/>
              <w:left w:val="nil"/>
              <w:bottom w:val="nil"/>
              <w:right w:val="single" w:sz="4" w:space="0" w:color="auto"/>
            </w:tcBorders>
            <w:shd w:val="clear" w:color="auto" w:fill="auto"/>
            <w:noWrap/>
            <w:vAlign w:val="center"/>
            <w:hideMark/>
          </w:tcPr>
          <w:p w14:paraId="2CF05B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BF48E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0,7471</w:t>
            </w:r>
          </w:p>
        </w:tc>
      </w:tr>
      <w:tr w:rsidR="000506AC" w:rsidRPr="000506AC" w14:paraId="709F015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533F0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w:t>
            </w:r>
          </w:p>
        </w:tc>
        <w:tc>
          <w:tcPr>
            <w:tcW w:w="1364" w:type="dxa"/>
            <w:tcBorders>
              <w:top w:val="nil"/>
              <w:left w:val="nil"/>
              <w:bottom w:val="nil"/>
              <w:right w:val="single" w:sz="4" w:space="0" w:color="auto"/>
            </w:tcBorders>
            <w:shd w:val="clear" w:color="auto" w:fill="auto"/>
            <w:noWrap/>
            <w:vAlign w:val="center"/>
            <w:hideMark/>
          </w:tcPr>
          <w:p w14:paraId="148D5E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10/05/20</w:t>
            </w:r>
          </w:p>
        </w:tc>
        <w:tc>
          <w:tcPr>
            <w:tcW w:w="1300" w:type="dxa"/>
            <w:tcBorders>
              <w:top w:val="nil"/>
              <w:left w:val="nil"/>
              <w:bottom w:val="nil"/>
              <w:right w:val="single" w:sz="4" w:space="0" w:color="auto"/>
            </w:tcBorders>
            <w:shd w:val="clear" w:color="auto" w:fill="auto"/>
            <w:noWrap/>
            <w:vAlign w:val="center"/>
            <w:hideMark/>
          </w:tcPr>
          <w:p w14:paraId="0E8028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11/05/20</w:t>
            </w:r>
          </w:p>
        </w:tc>
        <w:tc>
          <w:tcPr>
            <w:tcW w:w="1160" w:type="dxa"/>
            <w:tcBorders>
              <w:top w:val="nil"/>
              <w:left w:val="single" w:sz="8" w:space="0" w:color="auto"/>
              <w:bottom w:val="nil"/>
              <w:right w:val="nil"/>
            </w:tcBorders>
            <w:shd w:val="clear" w:color="auto" w:fill="auto"/>
            <w:noWrap/>
            <w:vAlign w:val="center"/>
            <w:hideMark/>
          </w:tcPr>
          <w:p w14:paraId="659244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10.541,02</w:t>
            </w:r>
          </w:p>
        </w:tc>
        <w:tc>
          <w:tcPr>
            <w:tcW w:w="1160" w:type="dxa"/>
            <w:tcBorders>
              <w:top w:val="nil"/>
              <w:left w:val="single" w:sz="4" w:space="0" w:color="auto"/>
              <w:bottom w:val="nil"/>
              <w:right w:val="single" w:sz="4" w:space="0" w:color="auto"/>
            </w:tcBorders>
            <w:shd w:val="clear" w:color="auto" w:fill="auto"/>
            <w:noWrap/>
            <w:vAlign w:val="center"/>
            <w:hideMark/>
          </w:tcPr>
          <w:p w14:paraId="375604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4.766,31</w:t>
            </w:r>
          </w:p>
        </w:tc>
        <w:tc>
          <w:tcPr>
            <w:tcW w:w="1160" w:type="dxa"/>
            <w:tcBorders>
              <w:top w:val="nil"/>
              <w:left w:val="nil"/>
              <w:bottom w:val="nil"/>
              <w:right w:val="single" w:sz="4" w:space="0" w:color="auto"/>
            </w:tcBorders>
            <w:shd w:val="clear" w:color="auto" w:fill="auto"/>
            <w:noWrap/>
            <w:vAlign w:val="center"/>
            <w:hideMark/>
          </w:tcPr>
          <w:p w14:paraId="79FD0B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5.774,71</w:t>
            </w:r>
          </w:p>
        </w:tc>
        <w:tc>
          <w:tcPr>
            <w:tcW w:w="1160" w:type="dxa"/>
            <w:tcBorders>
              <w:top w:val="nil"/>
              <w:left w:val="nil"/>
              <w:bottom w:val="nil"/>
              <w:right w:val="single" w:sz="4" w:space="0" w:color="auto"/>
            </w:tcBorders>
            <w:shd w:val="clear" w:color="auto" w:fill="auto"/>
            <w:noWrap/>
            <w:vAlign w:val="center"/>
            <w:hideMark/>
          </w:tcPr>
          <w:p w14:paraId="7BB8AE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761.436,61</w:t>
            </w:r>
          </w:p>
        </w:tc>
        <w:tc>
          <w:tcPr>
            <w:tcW w:w="177" w:type="dxa"/>
            <w:tcBorders>
              <w:top w:val="nil"/>
              <w:left w:val="nil"/>
              <w:bottom w:val="nil"/>
              <w:right w:val="single" w:sz="4" w:space="0" w:color="auto"/>
            </w:tcBorders>
            <w:shd w:val="clear" w:color="auto" w:fill="auto"/>
            <w:noWrap/>
            <w:vAlign w:val="center"/>
            <w:hideMark/>
          </w:tcPr>
          <w:p w14:paraId="770A3D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EDA1D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0,7527</w:t>
            </w:r>
          </w:p>
        </w:tc>
      </w:tr>
      <w:tr w:rsidR="000506AC" w:rsidRPr="000506AC" w14:paraId="04599C8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F047D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w:t>
            </w:r>
          </w:p>
        </w:tc>
        <w:tc>
          <w:tcPr>
            <w:tcW w:w="1364" w:type="dxa"/>
            <w:tcBorders>
              <w:top w:val="nil"/>
              <w:left w:val="nil"/>
              <w:bottom w:val="nil"/>
              <w:right w:val="single" w:sz="4" w:space="0" w:color="auto"/>
            </w:tcBorders>
            <w:shd w:val="clear" w:color="auto" w:fill="auto"/>
            <w:noWrap/>
            <w:vAlign w:val="center"/>
            <w:hideMark/>
          </w:tcPr>
          <w:p w14:paraId="0A42A4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10/06/20</w:t>
            </w:r>
          </w:p>
        </w:tc>
        <w:tc>
          <w:tcPr>
            <w:tcW w:w="1300" w:type="dxa"/>
            <w:tcBorders>
              <w:top w:val="nil"/>
              <w:left w:val="nil"/>
              <w:bottom w:val="nil"/>
              <w:right w:val="single" w:sz="4" w:space="0" w:color="auto"/>
            </w:tcBorders>
            <w:shd w:val="clear" w:color="auto" w:fill="auto"/>
            <w:noWrap/>
            <w:vAlign w:val="center"/>
            <w:hideMark/>
          </w:tcPr>
          <w:p w14:paraId="39B07F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10/06/20</w:t>
            </w:r>
          </w:p>
        </w:tc>
        <w:tc>
          <w:tcPr>
            <w:tcW w:w="1160" w:type="dxa"/>
            <w:tcBorders>
              <w:top w:val="nil"/>
              <w:left w:val="single" w:sz="8" w:space="0" w:color="auto"/>
              <w:bottom w:val="nil"/>
              <w:right w:val="nil"/>
            </w:tcBorders>
            <w:shd w:val="clear" w:color="auto" w:fill="auto"/>
            <w:noWrap/>
            <w:vAlign w:val="center"/>
            <w:hideMark/>
          </w:tcPr>
          <w:p w14:paraId="4329AA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10.505,10</w:t>
            </w:r>
          </w:p>
        </w:tc>
        <w:tc>
          <w:tcPr>
            <w:tcW w:w="1160" w:type="dxa"/>
            <w:tcBorders>
              <w:top w:val="nil"/>
              <w:left w:val="single" w:sz="4" w:space="0" w:color="auto"/>
              <w:bottom w:val="nil"/>
              <w:right w:val="single" w:sz="4" w:space="0" w:color="auto"/>
            </w:tcBorders>
            <w:shd w:val="clear" w:color="auto" w:fill="auto"/>
            <w:noWrap/>
            <w:vAlign w:val="center"/>
            <w:hideMark/>
          </w:tcPr>
          <w:p w14:paraId="308686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4.730,44</w:t>
            </w:r>
          </w:p>
        </w:tc>
        <w:tc>
          <w:tcPr>
            <w:tcW w:w="1160" w:type="dxa"/>
            <w:tcBorders>
              <w:top w:val="nil"/>
              <w:left w:val="nil"/>
              <w:bottom w:val="nil"/>
              <w:right w:val="single" w:sz="4" w:space="0" w:color="auto"/>
            </w:tcBorders>
            <w:shd w:val="clear" w:color="auto" w:fill="auto"/>
            <w:noWrap/>
            <w:vAlign w:val="center"/>
            <w:hideMark/>
          </w:tcPr>
          <w:p w14:paraId="33F2C2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5.774,66</w:t>
            </w:r>
          </w:p>
        </w:tc>
        <w:tc>
          <w:tcPr>
            <w:tcW w:w="1160" w:type="dxa"/>
            <w:tcBorders>
              <w:top w:val="nil"/>
              <w:left w:val="nil"/>
              <w:bottom w:val="nil"/>
              <w:right w:val="single" w:sz="4" w:space="0" w:color="auto"/>
            </w:tcBorders>
            <w:shd w:val="clear" w:color="auto" w:fill="auto"/>
            <w:noWrap/>
            <w:vAlign w:val="center"/>
            <w:hideMark/>
          </w:tcPr>
          <w:p w14:paraId="032846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755.661,94</w:t>
            </w:r>
          </w:p>
        </w:tc>
        <w:tc>
          <w:tcPr>
            <w:tcW w:w="177" w:type="dxa"/>
            <w:tcBorders>
              <w:top w:val="nil"/>
              <w:left w:val="nil"/>
              <w:bottom w:val="nil"/>
              <w:right w:val="single" w:sz="4" w:space="0" w:color="auto"/>
            </w:tcBorders>
            <w:shd w:val="clear" w:color="auto" w:fill="auto"/>
            <w:noWrap/>
            <w:vAlign w:val="center"/>
            <w:hideMark/>
          </w:tcPr>
          <w:p w14:paraId="3B1567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F1E31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0,7584</w:t>
            </w:r>
          </w:p>
        </w:tc>
      </w:tr>
      <w:tr w:rsidR="000506AC" w:rsidRPr="000506AC" w14:paraId="3F97EE4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CD5A5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w:t>
            </w:r>
          </w:p>
        </w:tc>
        <w:tc>
          <w:tcPr>
            <w:tcW w:w="1364" w:type="dxa"/>
            <w:tcBorders>
              <w:top w:val="nil"/>
              <w:left w:val="nil"/>
              <w:bottom w:val="nil"/>
              <w:right w:val="single" w:sz="4" w:space="0" w:color="auto"/>
            </w:tcBorders>
            <w:shd w:val="clear" w:color="auto" w:fill="auto"/>
            <w:noWrap/>
            <w:vAlign w:val="center"/>
            <w:hideMark/>
          </w:tcPr>
          <w:p w14:paraId="2B4698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10/07/20</w:t>
            </w:r>
          </w:p>
        </w:tc>
        <w:tc>
          <w:tcPr>
            <w:tcW w:w="1300" w:type="dxa"/>
            <w:tcBorders>
              <w:top w:val="nil"/>
              <w:left w:val="nil"/>
              <w:bottom w:val="nil"/>
              <w:right w:val="single" w:sz="4" w:space="0" w:color="auto"/>
            </w:tcBorders>
            <w:shd w:val="clear" w:color="auto" w:fill="auto"/>
            <w:noWrap/>
            <w:vAlign w:val="center"/>
            <w:hideMark/>
          </w:tcPr>
          <w:p w14:paraId="4E5021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10/07/20</w:t>
            </w:r>
          </w:p>
        </w:tc>
        <w:tc>
          <w:tcPr>
            <w:tcW w:w="1160" w:type="dxa"/>
            <w:tcBorders>
              <w:top w:val="nil"/>
              <w:left w:val="single" w:sz="8" w:space="0" w:color="auto"/>
              <w:bottom w:val="nil"/>
              <w:right w:val="nil"/>
            </w:tcBorders>
            <w:shd w:val="clear" w:color="auto" w:fill="auto"/>
            <w:noWrap/>
            <w:vAlign w:val="center"/>
            <w:hideMark/>
          </w:tcPr>
          <w:p w14:paraId="731DF1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10.469,18</w:t>
            </w:r>
          </w:p>
        </w:tc>
        <w:tc>
          <w:tcPr>
            <w:tcW w:w="1160" w:type="dxa"/>
            <w:tcBorders>
              <w:top w:val="nil"/>
              <w:left w:val="single" w:sz="4" w:space="0" w:color="auto"/>
              <w:bottom w:val="nil"/>
              <w:right w:val="single" w:sz="4" w:space="0" w:color="auto"/>
            </w:tcBorders>
            <w:shd w:val="clear" w:color="auto" w:fill="auto"/>
            <w:noWrap/>
            <w:vAlign w:val="center"/>
            <w:hideMark/>
          </w:tcPr>
          <w:p w14:paraId="5ED855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4.694,56</w:t>
            </w:r>
          </w:p>
        </w:tc>
        <w:tc>
          <w:tcPr>
            <w:tcW w:w="1160" w:type="dxa"/>
            <w:tcBorders>
              <w:top w:val="nil"/>
              <w:left w:val="nil"/>
              <w:bottom w:val="nil"/>
              <w:right w:val="single" w:sz="4" w:space="0" w:color="auto"/>
            </w:tcBorders>
            <w:shd w:val="clear" w:color="auto" w:fill="auto"/>
            <w:noWrap/>
            <w:vAlign w:val="center"/>
            <w:hideMark/>
          </w:tcPr>
          <w:p w14:paraId="2C4719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5.774,62</w:t>
            </w:r>
          </w:p>
        </w:tc>
        <w:tc>
          <w:tcPr>
            <w:tcW w:w="1160" w:type="dxa"/>
            <w:tcBorders>
              <w:top w:val="nil"/>
              <w:left w:val="nil"/>
              <w:bottom w:val="nil"/>
              <w:right w:val="single" w:sz="4" w:space="0" w:color="auto"/>
            </w:tcBorders>
            <w:shd w:val="clear" w:color="auto" w:fill="auto"/>
            <w:noWrap/>
            <w:vAlign w:val="center"/>
            <w:hideMark/>
          </w:tcPr>
          <w:p w14:paraId="3EB496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749.887,32</w:t>
            </w:r>
          </w:p>
        </w:tc>
        <w:tc>
          <w:tcPr>
            <w:tcW w:w="177" w:type="dxa"/>
            <w:tcBorders>
              <w:top w:val="nil"/>
              <w:left w:val="nil"/>
              <w:bottom w:val="nil"/>
              <w:right w:val="single" w:sz="4" w:space="0" w:color="auto"/>
            </w:tcBorders>
            <w:shd w:val="clear" w:color="auto" w:fill="auto"/>
            <w:noWrap/>
            <w:vAlign w:val="center"/>
            <w:hideMark/>
          </w:tcPr>
          <w:p w14:paraId="310430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8BFC2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0,7642</w:t>
            </w:r>
          </w:p>
        </w:tc>
      </w:tr>
      <w:tr w:rsidR="000506AC" w:rsidRPr="000506AC" w14:paraId="2095B72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29DA7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w:t>
            </w:r>
          </w:p>
        </w:tc>
        <w:tc>
          <w:tcPr>
            <w:tcW w:w="1364" w:type="dxa"/>
            <w:tcBorders>
              <w:top w:val="nil"/>
              <w:left w:val="nil"/>
              <w:bottom w:val="nil"/>
              <w:right w:val="single" w:sz="4" w:space="0" w:color="auto"/>
            </w:tcBorders>
            <w:shd w:val="clear" w:color="auto" w:fill="auto"/>
            <w:noWrap/>
            <w:vAlign w:val="center"/>
            <w:hideMark/>
          </w:tcPr>
          <w:p w14:paraId="352589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10/08/20</w:t>
            </w:r>
          </w:p>
        </w:tc>
        <w:tc>
          <w:tcPr>
            <w:tcW w:w="1300" w:type="dxa"/>
            <w:tcBorders>
              <w:top w:val="nil"/>
              <w:left w:val="nil"/>
              <w:bottom w:val="nil"/>
              <w:right w:val="single" w:sz="4" w:space="0" w:color="auto"/>
            </w:tcBorders>
            <w:shd w:val="clear" w:color="auto" w:fill="auto"/>
            <w:noWrap/>
            <w:vAlign w:val="center"/>
            <w:hideMark/>
          </w:tcPr>
          <w:p w14:paraId="7C19EC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10/08/20</w:t>
            </w:r>
          </w:p>
        </w:tc>
        <w:tc>
          <w:tcPr>
            <w:tcW w:w="1160" w:type="dxa"/>
            <w:tcBorders>
              <w:top w:val="nil"/>
              <w:left w:val="single" w:sz="8" w:space="0" w:color="auto"/>
              <w:bottom w:val="nil"/>
              <w:right w:val="nil"/>
            </w:tcBorders>
            <w:shd w:val="clear" w:color="auto" w:fill="auto"/>
            <w:noWrap/>
            <w:vAlign w:val="center"/>
            <w:hideMark/>
          </w:tcPr>
          <w:p w14:paraId="09A583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10.433,26</w:t>
            </w:r>
          </w:p>
        </w:tc>
        <w:tc>
          <w:tcPr>
            <w:tcW w:w="1160" w:type="dxa"/>
            <w:tcBorders>
              <w:top w:val="nil"/>
              <w:left w:val="single" w:sz="4" w:space="0" w:color="auto"/>
              <w:bottom w:val="nil"/>
              <w:right w:val="single" w:sz="4" w:space="0" w:color="auto"/>
            </w:tcBorders>
            <w:shd w:val="clear" w:color="auto" w:fill="auto"/>
            <w:noWrap/>
            <w:vAlign w:val="center"/>
            <w:hideMark/>
          </w:tcPr>
          <w:p w14:paraId="2DBDF3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4.658,69</w:t>
            </w:r>
          </w:p>
        </w:tc>
        <w:tc>
          <w:tcPr>
            <w:tcW w:w="1160" w:type="dxa"/>
            <w:tcBorders>
              <w:top w:val="nil"/>
              <w:left w:val="nil"/>
              <w:bottom w:val="nil"/>
              <w:right w:val="single" w:sz="4" w:space="0" w:color="auto"/>
            </w:tcBorders>
            <w:shd w:val="clear" w:color="auto" w:fill="auto"/>
            <w:noWrap/>
            <w:vAlign w:val="center"/>
            <w:hideMark/>
          </w:tcPr>
          <w:p w14:paraId="6B33D0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5.774,58</w:t>
            </w:r>
          </w:p>
        </w:tc>
        <w:tc>
          <w:tcPr>
            <w:tcW w:w="1160" w:type="dxa"/>
            <w:tcBorders>
              <w:top w:val="nil"/>
              <w:left w:val="nil"/>
              <w:bottom w:val="nil"/>
              <w:right w:val="single" w:sz="4" w:space="0" w:color="auto"/>
            </w:tcBorders>
            <w:shd w:val="clear" w:color="auto" w:fill="auto"/>
            <w:noWrap/>
            <w:vAlign w:val="center"/>
            <w:hideMark/>
          </w:tcPr>
          <w:p w14:paraId="3DD60F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744.112,75</w:t>
            </w:r>
          </w:p>
        </w:tc>
        <w:tc>
          <w:tcPr>
            <w:tcW w:w="177" w:type="dxa"/>
            <w:tcBorders>
              <w:top w:val="nil"/>
              <w:left w:val="nil"/>
              <w:bottom w:val="nil"/>
              <w:right w:val="single" w:sz="4" w:space="0" w:color="auto"/>
            </w:tcBorders>
            <w:shd w:val="clear" w:color="auto" w:fill="auto"/>
            <w:noWrap/>
            <w:vAlign w:val="center"/>
            <w:hideMark/>
          </w:tcPr>
          <w:p w14:paraId="581198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61A0D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0,7701</w:t>
            </w:r>
          </w:p>
        </w:tc>
      </w:tr>
      <w:tr w:rsidR="000506AC" w:rsidRPr="000506AC" w14:paraId="4FE4DA6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A9F72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w:t>
            </w:r>
          </w:p>
        </w:tc>
        <w:tc>
          <w:tcPr>
            <w:tcW w:w="1364" w:type="dxa"/>
            <w:tcBorders>
              <w:top w:val="nil"/>
              <w:left w:val="nil"/>
              <w:bottom w:val="nil"/>
              <w:right w:val="single" w:sz="4" w:space="0" w:color="auto"/>
            </w:tcBorders>
            <w:shd w:val="clear" w:color="auto" w:fill="auto"/>
            <w:noWrap/>
            <w:vAlign w:val="center"/>
            <w:hideMark/>
          </w:tcPr>
          <w:p w14:paraId="41F319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10/09/20</w:t>
            </w:r>
          </w:p>
        </w:tc>
        <w:tc>
          <w:tcPr>
            <w:tcW w:w="1300" w:type="dxa"/>
            <w:tcBorders>
              <w:top w:val="nil"/>
              <w:left w:val="nil"/>
              <w:bottom w:val="nil"/>
              <w:right w:val="single" w:sz="4" w:space="0" w:color="auto"/>
            </w:tcBorders>
            <w:shd w:val="clear" w:color="auto" w:fill="auto"/>
            <w:noWrap/>
            <w:vAlign w:val="center"/>
            <w:hideMark/>
          </w:tcPr>
          <w:p w14:paraId="2627F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10/09/20</w:t>
            </w:r>
          </w:p>
        </w:tc>
        <w:tc>
          <w:tcPr>
            <w:tcW w:w="1160" w:type="dxa"/>
            <w:tcBorders>
              <w:top w:val="nil"/>
              <w:left w:val="single" w:sz="8" w:space="0" w:color="auto"/>
              <w:bottom w:val="nil"/>
              <w:right w:val="nil"/>
            </w:tcBorders>
            <w:shd w:val="clear" w:color="auto" w:fill="auto"/>
            <w:noWrap/>
            <w:vAlign w:val="center"/>
            <w:hideMark/>
          </w:tcPr>
          <w:p w14:paraId="678D43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10.397,34</w:t>
            </w:r>
          </w:p>
        </w:tc>
        <w:tc>
          <w:tcPr>
            <w:tcW w:w="1160" w:type="dxa"/>
            <w:tcBorders>
              <w:top w:val="nil"/>
              <w:left w:val="single" w:sz="4" w:space="0" w:color="auto"/>
              <w:bottom w:val="nil"/>
              <w:right w:val="single" w:sz="4" w:space="0" w:color="auto"/>
            </w:tcBorders>
            <w:shd w:val="clear" w:color="auto" w:fill="auto"/>
            <w:noWrap/>
            <w:vAlign w:val="center"/>
            <w:hideMark/>
          </w:tcPr>
          <w:p w14:paraId="316537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4.622,81</w:t>
            </w:r>
          </w:p>
        </w:tc>
        <w:tc>
          <w:tcPr>
            <w:tcW w:w="1160" w:type="dxa"/>
            <w:tcBorders>
              <w:top w:val="nil"/>
              <w:left w:val="nil"/>
              <w:bottom w:val="nil"/>
              <w:right w:val="single" w:sz="4" w:space="0" w:color="auto"/>
            </w:tcBorders>
            <w:shd w:val="clear" w:color="auto" w:fill="auto"/>
            <w:noWrap/>
            <w:vAlign w:val="center"/>
            <w:hideMark/>
          </w:tcPr>
          <w:p w14:paraId="13020F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5.774,53</w:t>
            </w:r>
          </w:p>
        </w:tc>
        <w:tc>
          <w:tcPr>
            <w:tcW w:w="1160" w:type="dxa"/>
            <w:tcBorders>
              <w:top w:val="nil"/>
              <w:left w:val="nil"/>
              <w:bottom w:val="nil"/>
              <w:right w:val="single" w:sz="4" w:space="0" w:color="auto"/>
            </w:tcBorders>
            <w:shd w:val="clear" w:color="auto" w:fill="auto"/>
            <w:noWrap/>
            <w:vAlign w:val="center"/>
            <w:hideMark/>
          </w:tcPr>
          <w:p w14:paraId="51294C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738.338,22</w:t>
            </w:r>
          </w:p>
        </w:tc>
        <w:tc>
          <w:tcPr>
            <w:tcW w:w="177" w:type="dxa"/>
            <w:tcBorders>
              <w:top w:val="nil"/>
              <w:left w:val="nil"/>
              <w:bottom w:val="nil"/>
              <w:right w:val="single" w:sz="4" w:space="0" w:color="auto"/>
            </w:tcBorders>
            <w:shd w:val="clear" w:color="auto" w:fill="auto"/>
            <w:noWrap/>
            <w:vAlign w:val="center"/>
            <w:hideMark/>
          </w:tcPr>
          <w:p w14:paraId="386FDD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682B8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0,7760</w:t>
            </w:r>
          </w:p>
        </w:tc>
      </w:tr>
      <w:tr w:rsidR="000506AC" w:rsidRPr="000506AC" w14:paraId="27E5E44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99B94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w:t>
            </w:r>
          </w:p>
        </w:tc>
        <w:tc>
          <w:tcPr>
            <w:tcW w:w="1364" w:type="dxa"/>
            <w:tcBorders>
              <w:top w:val="nil"/>
              <w:left w:val="nil"/>
              <w:bottom w:val="nil"/>
              <w:right w:val="single" w:sz="4" w:space="0" w:color="auto"/>
            </w:tcBorders>
            <w:shd w:val="clear" w:color="auto" w:fill="auto"/>
            <w:noWrap/>
            <w:vAlign w:val="center"/>
            <w:hideMark/>
          </w:tcPr>
          <w:p w14:paraId="009759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10/10/20</w:t>
            </w:r>
          </w:p>
        </w:tc>
        <w:tc>
          <w:tcPr>
            <w:tcW w:w="1300" w:type="dxa"/>
            <w:tcBorders>
              <w:top w:val="nil"/>
              <w:left w:val="nil"/>
              <w:bottom w:val="nil"/>
              <w:right w:val="single" w:sz="4" w:space="0" w:color="auto"/>
            </w:tcBorders>
            <w:shd w:val="clear" w:color="auto" w:fill="auto"/>
            <w:noWrap/>
            <w:vAlign w:val="center"/>
            <w:hideMark/>
          </w:tcPr>
          <w:p w14:paraId="494A9F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13/10/20</w:t>
            </w:r>
          </w:p>
        </w:tc>
        <w:tc>
          <w:tcPr>
            <w:tcW w:w="1160" w:type="dxa"/>
            <w:tcBorders>
              <w:top w:val="nil"/>
              <w:left w:val="single" w:sz="8" w:space="0" w:color="auto"/>
              <w:bottom w:val="nil"/>
              <w:right w:val="nil"/>
            </w:tcBorders>
            <w:shd w:val="clear" w:color="auto" w:fill="auto"/>
            <w:noWrap/>
            <w:vAlign w:val="center"/>
            <w:hideMark/>
          </w:tcPr>
          <w:p w14:paraId="4EC527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10.361,43</w:t>
            </w:r>
          </w:p>
        </w:tc>
        <w:tc>
          <w:tcPr>
            <w:tcW w:w="1160" w:type="dxa"/>
            <w:tcBorders>
              <w:top w:val="nil"/>
              <w:left w:val="single" w:sz="4" w:space="0" w:color="auto"/>
              <w:bottom w:val="nil"/>
              <w:right w:val="single" w:sz="4" w:space="0" w:color="auto"/>
            </w:tcBorders>
            <w:shd w:val="clear" w:color="auto" w:fill="auto"/>
            <w:noWrap/>
            <w:vAlign w:val="center"/>
            <w:hideMark/>
          </w:tcPr>
          <w:p w14:paraId="7C955D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4.586,94</w:t>
            </w:r>
          </w:p>
        </w:tc>
        <w:tc>
          <w:tcPr>
            <w:tcW w:w="1160" w:type="dxa"/>
            <w:tcBorders>
              <w:top w:val="nil"/>
              <w:left w:val="nil"/>
              <w:bottom w:val="nil"/>
              <w:right w:val="single" w:sz="4" w:space="0" w:color="auto"/>
            </w:tcBorders>
            <w:shd w:val="clear" w:color="auto" w:fill="auto"/>
            <w:noWrap/>
            <w:vAlign w:val="center"/>
            <w:hideMark/>
          </w:tcPr>
          <w:p w14:paraId="0936E2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5.774,49</w:t>
            </w:r>
          </w:p>
        </w:tc>
        <w:tc>
          <w:tcPr>
            <w:tcW w:w="1160" w:type="dxa"/>
            <w:tcBorders>
              <w:top w:val="nil"/>
              <w:left w:val="nil"/>
              <w:bottom w:val="nil"/>
              <w:right w:val="single" w:sz="4" w:space="0" w:color="auto"/>
            </w:tcBorders>
            <w:shd w:val="clear" w:color="auto" w:fill="auto"/>
            <w:noWrap/>
            <w:vAlign w:val="center"/>
            <w:hideMark/>
          </w:tcPr>
          <w:p w14:paraId="19AE6E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732.563,73</w:t>
            </w:r>
          </w:p>
        </w:tc>
        <w:tc>
          <w:tcPr>
            <w:tcW w:w="177" w:type="dxa"/>
            <w:tcBorders>
              <w:top w:val="nil"/>
              <w:left w:val="nil"/>
              <w:bottom w:val="nil"/>
              <w:right w:val="single" w:sz="4" w:space="0" w:color="auto"/>
            </w:tcBorders>
            <w:shd w:val="clear" w:color="auto" w:fill="auto"/>
            <w:noWrap/>
            <w:vAlign w:val="center"/>
            <w:hideMark/>
          </w:tcPr>
          <w:p w14:paraId="53DF9F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5033A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0,7821</w:t>
            </w:r>
          </w:p>
        </w:tc>
      </w:tr>
      <w:tr w:rsidR="000506AC" w:rsidRPr="000506AC" w14:paraId="7B37B44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9727E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w:t>
            </w:r>
          </w:p>
        </w:tc>
        <w:tc>
          <w:tcPr>
            <w:tcW w:w="1364" w:type="dxa"/>
            <w:tcBorders>
              <w:top w:val="nil"/>
              <w:left w:val="nil"/>
              <w:bottom w:val="nil"/>
              <w:right w:val="single" w:sz="4" w:space="0" w:color="auto"/>
            </w:tcBorders>
            <w:shd w:val="clear" w:color="auto" w:fill="auto"/>
            <w:noWrap/>
            <w:vAlign w:val="center"/>
            <w:hideMark/>
          </w:tcPr>
          <w:p w14:paraId="786572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10/11/20</w:t>
            </w:r>
          </w:p>
        </w:tc>
        <w:tc>
          <w:tcPr>
            <w:tcW w:w="1300" w:type="dxa"/>
            <w:tcBorders>
              <w:top w:val="nil"/>
              <w:left w:val="nil"/>
              <w:bottom w:val="nil"/>
              <w:right w:val="single" w:sz="4" w:space="0" w:color="auto"/>
            </w:tcBorders>
            <w:shd w:val="clear" w:color="auto" w:fill="auto"/>
            <w:noWrap/>
            <w:vAlign w:val="center"/>
            <w:hideMark/>
          </w:tcPr>
          <w:p w14:paraId="66DBCB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10/11/20</w:t>
            </w:r>
          </w:p>
        </w:tc>
        <w:tc>
          <w:tcPr>
            <w:tcW w:w="1160" w:type="dxa"/>
            <w:tcBorders>
              <w:top w:val="nil"/>
              <w:left w:val="single" w:sz="8" w:space="0" w:color="auto"/>
              <w:bottom w:val="nil"/>
              <w:right w:val="nil"/>
            </w:tcBorders>
            <w:shd w:val="clear" w:color="auto" w:fill="auto"/>
            <w:noWrap/>
            <w:vAlign w:val="center"/>
            <w:hideMark/>
          </w:tcPr>
          <w:p w14:paraId="1916E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10.325,51</w:t>
            </w:r>
          </w:p>
        </w:tc>
        <w:tc>
          <w:tcPr>
            <w:tcW w:w="1160" w:type="dxa"/>
            <w:tcBorders>
              <w:top w:val="nil"/>
              <w:left w:val="single" w:sz="4" w:space="0" w:color="auto"/>
              <w:bottom w:val="nil"/>
              <w:right w:val="single" w:sz="4" w:space="0" w:color="auto"/>
            </w:tcBorders>
            <w:shd w:val="clear" w:color="auto" w:fill="auto"/>
            <w:noWrap/>
            <w:vAlign w:val="center"/>
            <w:hideMark/>
          </w:tcPr>
          <w:p w14:paraId="1ED095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4.551,07</w:t>
            </w:r>
          </w:p>
        </w:tc>
        <w:tc>
          <w:tcPr>
            <w:tcW w:w="1160" w:type="dxa"/>
            <w:tcBorders>
              <w:top w:val="nil"/>
              <w:left w:val="nil"/>
              <w:bottom w:val="nil"/>
              <w:right w:val="single" w:sz="4" w:space="0" w:color="auto"/>
            </w:tcBorders>
            <w:shd w:val="clear" w:color="auto" w:fill="auto"/>
            <w:noWrap/>
            <w:vAlign w:val="center"/>
            <w:hideMark/>
          </w:tcPr>
          <w:p w14:paraId="42FAE5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5.774,44</w:t>
            </w:r>
          </w:p>
        </w:tc>
        <w:tc>
          <w:tcPr>
            <w:tcW w:w="1160" w:type="dxa"/>
            <w:tcBorders>
              <w:top w:val="nil"/>
              <w:left w:val="nil"/>
              <w:bottom w:val="nil"/>
              <w:right w:val="single" w:sz="4" w:space="0" w:color="auto"/>
            </w:tcBorders>
            <w:shd w:val="clear" w:color="auto" w:fill="auto"/>
            <w:noWrap/>
            <w:vAlign w:val="center"/>
            <w:hideMark/>
          </w:tcPr>
          <w:p w14:paraId="2E4B3D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726.789,29</w:t>
            </w:r>
          </w:p>
        </w:tc>
        <w:tc>
          <w:tcPr>
            <w:tcW w:w="177" w:type="dxa"/>
            <w:tcBorders>
              <w:top w:val="nil"/>
              <w:left w:val="nil"/>
              <w:bottom w:val="nil"/>
              <w:right w:val="single" w:sz="4" w:space="0" w:color="auto"/>
            </w:tcBorders>
            <w:shd w:val="clear" w:color="auto" w:fill="auto"/>
            <w:noWrap/>
            <w:vAlign w:val="center"/>
            <w:hideMark/>
          </w:tcPr>
          <w:p w14:paraId="178AD9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4D6B0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0,7883</w:t>
            </w:r>
          </w:p>
        </w:tc>
      </w:tr>
      <w:tr w:rsidR="000506AC" w:rsidRPr="000506AC" w14:paraId="6E83B3D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0BC3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w:t>
            </w:r>
          </w:p>
        </w:tc>
        <w:tc>
          <w:tcPr>
            <w:tcW w:w="1364" w:type="dxa"/>
            <w:tcBorders>
              <w:top w:val="nil"/>
              <w:left w:val="nil"/>
              <w:bottom w:val="nil"/>
              <w:right w:val="single" w:sz="4" w:space="0" w:color="auto"/>
            </w:tcBorders>
            <w:shd w:val="clear" w:color="auto" w:fill="auto"/>
            <w:noWrap/>
            <w:vAlign w:val="center"/>
            <w:hideMark/>
          </w:tcPr>
          <w:p w14:paraId="1566A9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10/12/20</w:t>
            </w:r>
          </w:p>
        </w:tc>
        <w:tc>
          <w:tcPr>
            <w:tcW w:w="1300" w:type="dxa"/>
            <w:tcBorders>
              <w:top w:val="nil"/>
              <w:left w:val="nil"/>
              <w:bottom w:val="nil"/>
              <w:right w:val="single" w:sz="4" w:space="0" w:color="auto"/>
            </w:tcBorders>
            <w:shd w:val="clear" w:color="auto" w:fill="auto"/>
            <w:noWrap/>
            <w:vAlign w:val="center"/>
            <w:hideMark/>
          </w:tcPr>
          <w:p w14:paraId="1E6ED8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10/12/20</w:t>
            </w:r>
          </w:p>
        </w:tc>
        <w:tc>
          <w:tcPr>
            <w:tcW w:w="1160" w:type="dxa"/>
            <w:tcBorders>
              <w:top w:val="nil"/>
              <w:left w:val="single" w:sz="8" w:space="0" w:color="auto"/>
              <w:bottom w:val="nil"/>
              <w:right w:val="nil"/>
            </w:tcBorders>
            <w:shd w:val="clear" w:color="auto" w:fill="auto"/>
            <w:noWrap/>
            <w:vAlign w:val="center"/>
            <w:hideMark/>
          </w:tcPr>
          <w:p w14:paraId="1D69A7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10.289,59</w:t>
            </w:r>
          </w:p>
        </w:tc>
        <w:tc>
          <w:tcPr>
            <w:tcW w:w="1160" w:type="dxa"/>
            <w:tcBorders>
              <w:top w:val="nil"/>
              <w:left w:val="single" w:sz="4" w:space="0" w:color="auto"/>
              <w:bottom w:val="nil"/>
              <w:right w:val="single" w:sz="4" w:space="0" w:color="auto"/>
            </w:tcBorders>
            <w:shd w:val="clear" w:color="auto" w:fill="auto"/>
            <w:noWrap/>
            <w:vAlign w:val="center"/>
            <w:hideMark/>
          </w:tcPr>
          <w:p w14:paraId="793A54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4.515,19</w:t>
            </w:r>
          </w:p>
        </w:tc>
        <w:tc>
          <w:tcPr>
            <w:tcW w:w="1160" w:type="dxa"/>
            <w:tcBorders>
              <w:top w:val="nil"/>
              <w:left w:val="nil"/>
              <w:bottom w:val="nil"/>
              <w:right w:val="single" w:sz="4" w:space="0" w:color="auto"/>
            </w:tcBorders>
            <w:shd w:val="clear" w:color="auto" w:fill="auto"/>
            <w:noWrap/>
            <w:vAlign w:val="center"/>
            <w:hideMark/>
          </w:tcPr>
          <w:p w14:paraId="4DD6BC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5.774,40</w:t>
            </w:r>
          </w:p>
        </w:tc>
        <w:tc>
          <w:tcPr>
            <w:tcW w:w="1160" w:type="dxa"/>
            <w:tcBorders>
              <w:top w:val="nil"/>
              <w:left w:val="nil"/>
              <w:bottom w:val="nil"/>
              <w:right w:val="single" w:sz="4" w:space="0" w:color="auto"/>
            </w:tcBorders>
            <w:shd w:val="clear" w:color="auto" w:fill="auto"/>
            <w:noWrap/>
            <w:vAlign w:val="center"/>
            <w:hideMark/>
          </w:tcPr>
          <w:p w14:paraId="421839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721.014,90</w:t>
            </w:r>
          </w:p>
        </w:tc>
        <w:tc>
          <w:tcPr>
            <w:tcW w:w="177" w:type="dxa"/>
            <w:tcBorders>
              <w:top w:val="nil"/>
              <w:left w:val="nil"/>
              <w:bottom w:val="nil"/>
              <w:right w:val="single" w:sz="4" w:space="0" w:color="auto"/>
            </w:tcBorders>
            <w:shd w:val="clear" w:color="auto" w:fill="auto"/>
            <w:noWrap/>
            <w:vAlign w:val="center"/>
            <w:hideMark/>
          </w:tcPr>
          <w:p w14:paraId="3667E3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A8BC1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0,7945</w:t>
            </w:r>
          </w:p>
        </w:tc>
      </w:tr>
      <w:tr w:rsidR="000506AC" w:rsidRPr="000506AC" w14:paraId="45F9E7E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D9705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w:t>
            </w:r>
          </w:p>
        </w:tc>
        <w:tc>
          <w:tcPr>
            <w:tcW w:w="1364" w:type="dxa"/>
            <w:tcBorders>
              <w:top w:val="nil"/>
              <w:left w:val="nil"/>
              <w:bottom w:val="nil"/>
              <w:right w:val="single" w:sz="4" w:space="0" w:color="auto"/>
            </w:tcBorders>
            <w:shd w:val="clear" w:color="auto" w:fill="auto"/>
            <w:noWrap/>
            <w:vAlign w:val="center"/>
            <w:hideMark/>
          </w:tcPr>
          <w:p w14:paraId="35ADE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10/01/21</w:t>
            </w:r>
          </w:p>
        </w:tc>
        <w:tc>
          <w:tcPr>
            <w:tcW w:w="1300" w:type="dxa"/>
            <w:tcBorders>
              <w:top w:val="nil"/>
              <w:left w:val="nil"/>
              <w:bottom w:val="nil"/>
              <w:right w:val="single" w:sz="4" w:space="0" w:color="auto"/>
            </w:tcBorders>
            <w:shd w:val="clear" w:color="auto" w:fill="auto"/>
            <w:noWrap/>
            <w:vAlign w:val="center"/>
            <w:hideMark/>
          </w:tcPr>
          <w:p w14:paraId="6CD579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11/01/21</w:t>
            </w:r>
          </w:p>
        </w:tc>
        <w:tc>
          <w:tcPr>
            <w:tcW w:w="1160" w:type="dxa"/>
            <w:tcBorders>
              <w:top w:val="nil"/>
              <w:left w:val="single" w:sz="8" w:space="0" w:color="auto"/>
              <w:bottom w:val="nil"/>
              <w:right w:val="nil"/>
            </w:tcBorders>
            <w:shd w:val="clear" w:color="auto" w:fill="auto"/>
            <w:noWrap/>
            <w:vAlign w:val="center"/>
            <w:hideMark/>
          </w:tcPr>
          <w:p w14:paraId="54A77C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10.253,67</w:t>
            </w:r>
          </w:p>
        </w:tc>
        <w:tc>
          <w:tcPr>
            <w:tcW w:w="1160" w:type="dxa"/>
            <w:tcBorders>
              <w:top w:val="nil"/>
              <w:left w:val="single" w:sz="4" w:space="0" w:color="auto"/>
              <w:bottom w:val="nil"/>
              <w:right w:val="single" w:sz="4" w:space="0" w:color="auto"/>
            </w:tcBorders>
            <w:shd w:val="clear" w:color="auto" w:fill="auto"/>
            <w:noWrap/>
            <w:vAlign w:val="center"/>
            <w:hideMark/>
          </w:tcPr>
          <w:p w14:paraId="386741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4.479,32</w:t>
            </w:r>
          </w:p>
        </w:tc>
        <w:tc>
          <w:tcPr>
            <w:tcW w:w="1160" w:type="dxa"/>
            <w:tcBorders>
              <w:top w:val="nil"/>
              <w:left w:val="nil"/>
              <w:bottom w:val="nil"/>
              <w:right w:val="single" w:sz="4" w:space="0" w:color="auto"/>
            </w:tcBorders>
            <w:shd w:val="clear" w:color="auto" w:fill="auto"/>
            <w:noWrap/>
            <w:vAlign w:val="center"/>
            <w:hideMark/>
          </w:tcPr>
          <w:p w14:paraId="6C3A7C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5.774,35</w:t>
            </w:r>
          </w:p>
        </w:tc>
        <w:tc>
          <w:tcPr>
            <w:tcW w:w="1160" w:type="dxa"/>
            <w:tcBorders>
              <w:top w:val="nil"/>
              <w:left w:val="nil"/>
              <w:bottom w:val="nil"/>
              <w:right w:val="single" w:sz="4" w:space="0" w:color="auto"/>
            </w:tcBorders>
            <w:shd w:val="clear" w:color="auto" w:fill="auto"/>
            <w:noWrap/>
            <w:vAlign w:val="center"/>
            <w:hideMark/>
          </w:tcPr>
          <w:p w14:paraId="1AD99B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715.240,54</w:t>
            </w:r>
          </w:p>
        </w:tc>
        <w:tc>
          <w:tcPr>
            <w:tcW w:w="177" w:type="dxa"/>
            <w:tcBorders>
              <w:top w:val="nil"/>
              <w:left w:val="nil"/>
              <w:bottom w:val="nil"/>
              <w:right w:val="single" w:sz="4" w:space="0" w:color="auto"/>
            </w:tcBorders>
            <w:shd w:val="clear" w:color="auto" w:fill="auto"/>
            <w:noWrap/>
            <w:vAlign w:val="center"/>
            <w:hideMark/>
          </w:tcPr>
          <w:p w14:paraId="293EA3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3260E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0,8009</w:t>
            </w:r>
          </w:p>
        </w:tc>
      </w:tr>
      <w:tr w:rsidR="000506AC" w:rsidRPr="000506AC" w14:paraId="556E81D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F434F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w:t>
            </w:r>
          </w:p>
        </w:tc>
        <w:tc>
          <w:tcPr>
            <w:tcW w:w="1364" w:type="dxa"/>
            <w:tcBorders>
              <w:top w:val="nil"/>
              <w:left w:val="nil"/>
              <w:bottom w:val="nil"/>
              <w:right w:val="single" w:sz="4" w:space="0" w:color="auto"/>
            </w:tcBorders>
            <w:shd w:val="clear" w:color="auto" w:fill="auto"/>
            <w:noWrap/>
            <w:vAlign w:val="center"/>
            <w:hideMark/>
          </w:tcPr>
          <w:p w14:paraId="744645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10/02/21</w:t>
            </w:r>
          </w:p>
        </w:tc>
        <w:tc>
          <w:tcPr>
            <w:tcW w:w="1300" w:type="dxa"/>
            <w:tcBorders>
              <w:top w:val="nil"/>
              <w:left w:val="nil"/>
              <w:bottom w:val="nil"/>
              <w:right w:val="single" w:sz="4" w:space="0" w:color="auto"/>
            </w:tcBorders>
            <w:shd w:val="clear" w:color="auto" w:fill="auto"/>
            <w:noWrap/>
            <w:vAlign w:val="center"/>
            <w:hideMark/>
          </w:tcPr>
          <w:p w14:paraId="46F32A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10/02/21</w:t>
            </w:r>
          </w:p>
        </w:tc>
        <w:tc>
          <w:tcPr>
            <w:tcW w:w="1160" w:type="dxa"/>
            <w:tcBorders>
              <w:top w:val="nil"/>
              <w:left w:val="single" w:sz="8" w:space="0" w:color="auto"/>
              <w:bottom w:val="nil"/>
              <w:right w:val="nil"/>
            </w:tcBorders>
            <w:shd w:val="clear" w:color="auto" w:fill="auto"/>
            <w:noWrap/>
            <w:vAlign w:val="center"/>
            <w:hideMark/>
          </w:tcPr>
          <w:p w14:paraId="799FC9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10.217,75</w:t>
            </w:r>
          </w:p>
        </w:tc>
        <w:tc>
          <w:tcPr>
            <w:tcW w:w="1160" w:type="dxa"/>
            <w:tcBorders>
              <w:top w:val="nil"/>
              <w:left w:val="single" w:sz="4" w:space="0" w:color="auto"/>
              <w:bottom w:val="nil"/>
              <w:right w:val="single" w:sz="4" w:space="0" w:color="auto"/>
            </w:tcBorders>
            <w:shd w:val="clear" w:color="auto" w:fill="auto"/>
            <w:noWrap/>
            <w:vAlign w:val="center"/>
            <w:hideMark/>
          </w:tcPr>
          <w:p w14:paraId="0208AC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4.443,44</w:t>
            </w:r>
          </w:p>
        </w:tc>
        <w:tc>
          <w:tcPr>
            <w:tcW w:w="1160" w:type="dxa"/>
            <w:tcBorders>
              <w:top w:val="nil"/>
              <w:left w:val="nil"/>
              <w:bottom w:val="nil"/>
              <w:right w:val="single" w:sz="4" w:space="0" w:color="auto"/>
            </w:tcBorders>
            <w:shd w:val="clear" w:color="auto" w:fill="auto"/>
            <w:noWrap/>
            <w:vAlign w:val="center"/>
            <w:hideMark/>
          </w:tcPr>
          <w:p w14:paraId="21D7C6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5.774,30</w:t>
            </w:r>
          </w:p>
        </w:tc>
        <w:tc>
          <w:tcPr>
            <w:tcW w:w="1160" w:type="dxa"/>
            <w:tcBorders>
              <w:top w:val="nil"/>
              <w:left w:val="nil"/>
              <w:bottom w:val="nil"/>
              <w:right w:val="single" w:sz="4" w:space="0" w:color="auto"/>
            </w:tcBorders>
            <w:shd w:val="clear" w:color="auto" w:fill="auto"/>
            <w:noWrap/>
            <w:vAlign w:val="center"/>
            <w:hideMark/>
          </w:tcPr>
          <w:p w14:paraId="6DDA54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709.466,24</w:t>
            </w:r>
          </w:p>
        </w:tc>
        <w:tc>
          <w:tcPr>
            <w:tcW w:w="177" w:type="dxa"/>
            <w:tcBorders>
              <w:top w:val="nil"/>
              <w:left w:val="nil"/>
              <w:bottom w:val="nil"/>
              <w:right w:val="single" w:sz="4" w:space="0" w:color="auto"/>
            </w:tcBorders>
            <w:shd w:val="clear" w:color="auto" w:fill="auto"/>
            <w:noWrap/>
            <w:vAlign w:val="center"/>
            <w:hideMark/>
          </w:tcPr>
          <w:p w14:paraId="6BFA3D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A060E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0,8073</w:t>
            </w:r>
          </w:p>
        </w:tc>
      </w:tr>
      <w:tr w:rsidR="000506AC" w:rsidRPr="000506AC" w14:paraId="7C3E314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B7780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w:t>
            </w:r>
          </w:p>
        </w:tc>
        <w:tc>
          <w:tcPr>
            <w:tcW w:w="1364" w:type="dxa"/>
            <w:tcBorders>
              <w:top w:val="nil"/>
              <w:left w:val="nil"/>
              <w:bottom w:val="nil"/>
              <w:right w:val="single" w:sz="4" w:space="0" w:color="auto"/>
            </w:tcBorders>
            <w:shd w:val="clear" w:color="auto" w:fill="auto"/>
            <w:noWrap/>
            <w:vAlign w:val="center"/>
            <w:hideMark/>
          </w:tcPr>
          <w:p w14:paraId="028F49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10/03/21</w:t>
            </w:r>
          </w:p>
        </w:tc>
        <w:tc>
          <w:tcPr>
            <w:tcW w:w="1300" w:type="dxa"/>
            <w:tcBorders>
              <w:top w:val="nil"/>
              <w:left w:val="nil"/>
              <w:bottom w:val="nil"/>
              <w:right w:val="single" w:sz="4" w:space="0" w:color="auto"/>
            </w:tcBorders>
            <w:shd w:val="clear" w:color="auto" w:fill="auto"/>
            <w:noWrap/>
            <w:vAlign w:val="center"/>
            <w:hideMark/>
          </w:tcPr>
          <w:p w14:paraId="4E14F3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10/03/21</w:t>
            </w:r>
          </w:p>
        </w:tc>
        <w:tc>
          <w:tcPr>
            <w:tcW w:w="1160" w:type="dxa"/>
            <w:tcBorders>
              <w:top w:val="nil"/>
              <w:left w:val="single" w:sz="8" w:space="0" w:color="auto"/>
              <w:bottom w:val="nil"/>
              <w:right w:val="nil"/>
            </w:tcBorders>
            <w:shd w:val="clear" w:color="auto" w:fill="auto"/>
            <w:noWrap/>
            <w:vAlign w:val="center"/>
            <w:hideMark/>
          </w:tcPr>
          <w:p w14:paraId="14DACB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10.181,83</w:t>
            </w:r>
          </w:p>
        </w:tc>
        <w:tc>
          <w:tcPr>
            <w:tcW w:w="1160" w:type="dxa"/>
            <w:tcBorders>
              <w:top w:val="nil"/>
              <w:left w:val="single" w:sz="4" w:space="0" w:color="auto"/>
              <w:bottom w:val="nil"/>
              <w:right w:val="single" w:sz="4" w:space="0" w:color="auto"/>
            </w:tcBorders>
            <w:shd w:val="clear" w:color="auto" w:fill="auto"/>
            <w:noWrap/>
            <w:vAlign w:val="center"/>
            <w:hideMark/>
          </w:tcPr>
          <w:p w14:paraId="28CB78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4.407,57</w:t>
            </w:r>
          </w:p>
        </w:tc>
        <w:tc>
          <w:tcPr>
            <w:tcW w:w="1160" w:type="dxa"/>
            <w:tcBorders>
              <w:top w:val="nil"/>
              <w:left w:val="nil"/>
              <w:bottom w:val="nil"/>
              <w:right w:val="single" w:sz="4" w:space="0" w:color="auto"/>
            </w:tcBorders>
            <w:shd w:val="clear" w:color="auto" w:fill="auto"/>
            <w:noWrap/>
            <w:vAlign w:val="center"/>
            <w:hideMark/>
          </w:tcPr>
          <w:p w14:paraId="20CBA5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5.774,26</w:t>
            </w:r>
          </w:p>
        </w:tc>
        <w:tc>
          <w:tcPr>
            <w:tcW w:w="1160" w:type="dxa"/>
            <w:tcBorders>
              <w:top w:val="nil"/>
              <w:left w:val="nil"/>
              <w:bottom w:val="nil"/>
              <w:right w:val="single" w:sz="4" w:space="0" w:color="auto"/>
            </w:tcBorders>
            <w:shd w:val="clear" w:color="auto" w:fill="auto"/>
            <w:noWrap/>
            <w:vAlign w:val="center"/>
            <w:hideMark/>
          </w:tcPr>
          <w:p w14:paraId="3F8816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703.691,98</w:t>
            </w:r>
          </w:p>
        </w:tc>
        <w:tc>
          <w:tcPr>
            <w:tcW w:w="177" w:type="dxa"/>
            <w:tcBorders>
              <w:top w:val="nil"/>
              <w:left w:val="nil"/>
              <w:bottom w:val="nil"/>
              <w:right w:val="single" w:sz="4" w:space="0" w:color="auto"/>
            </w:tcBorders>
            <w:shd w:val="clear" w:color="auto" w:fill="auto"/>
            <w:noWrap/>
            <w:vAlign w:val="center"/>
            <w:hideMark/>
          </w:tcPr>
          <w:p w14:paraId="62E554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2EF2A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0,8139</w:t>
            </w:r>
          </w:p>
        </w:tc>
      </w:tr>
      <w:tr w:rsidR="000506AC" w:rsidRPr="000506AC" w14:paraId="7E46703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8F6A8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w:t>
            </w:r>
          </w:p>
        </w:tc>
        <w:tc>
          <w:tcPr>
            <w:tcW w:w="1364" w:type="dxa"/>
            <w:tcBorders>
              <w:top w:val="nil"/>
              <w:left w:val="nil"/>
              <w:bottom w:val="nil"/>
              <w:right w:val="single" w:sz="4" w:space="0" w:color="auto"/>
            </w:tcBorders>
            <w:shd w:val="clear" w:color="auto" w:fill="auto"/>
            <w:noWrap/>
            <w:vAlign w:val="center"/>
            <w:hideMark/>
          </w:tcPr>
          <w:p w14:paraId="29A9FE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10/04/21</w:t>
            </w:r>
          </w:p>
        </w:tc>
        <w:tc>
          <w:tcPr>
            <w:tcW w:w="1300" w:type="dxa"/>
            <w:tcBorders>
              <w:top w:val="nil"/>
              <w:left w:val="nil"/>
              <w:bottom w:val="nil"/>
              <w:right w:val="single" w:sz="4" w:space="0" w:color="auto"/>
            </w:tcBorders>
            <w:shd w:val="clear" w:color="auto" w:fill="auto"/>
            <w:noWrap/>
            <w:vAlign w:val="center"/>
            <w:hideMark/>
          </w:tcPr>
          <w:p w14:paraId="799D03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12/04/21</w:t>
            </w:r>
          </w:p>
        </w:tc>
        <w:tc>
          <w:tcPr>
            <w:tcW w:w="1160" w:type="dxa"/>
            <w:tcBorders>
              <w:top w:val="nil"/>
              <w:left w:val="single" w:sz="8" w:space="0" w:color="auto"/>
              <w:bottom w:val="nil"/>
              <w:right w:val="nil"/>
            </w:tcBorders>
            <w:shd w:val="clear" w:color="auto" w:fill="auto"/>
            <w:noWrap/>
            <w:vAlign w:val="center"/>
            <w:hideMark/>
          </w:tcPr>
          <w:p w14:paraId="17A1E3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10.145,91</w:t>
            </w:r>
          </w:p>
        </w:tc>
        <w:tc>
          <w:tcPr>
            <w:tcW w:w="1160" w:type="dxa"/>
            <w:tcBorders>
              <w:top w:val="nil"/>
              <w:left w:val="single" w:sz="4" w:space="0" w:color="auto"/>
              <w:bottom w:val="nil"/>
              <w:right w:val="single" w:sz="4" w:space="0" w:color="auto"/>
            </w:tcBorders>
            <w:shd w:val="clear" w:color="auto" w:fill="auto"/>
            <w:noWrap/>
            <w:vAlign w:val="center"/>
            <w:hideMark/>
          </w:tcPr>
          <w:p w14:paraId="389BCA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4.371,70</w:t>
            </w:r>
          </w:p>
        </w:tc>
        <w:tc>
          <w:tcPr>
            <w:tcW w:w="1160" w:type="dxa"/>
            <w:tcBorders>
              <w:top w:val="nil"/>
              <w:left w:val="nil"/>
              <w:bottom w:val="nil"/>
              <w:right w:val="single" w:sz="4" w:space="0" w:color="auto"/>
            </w:tcBorders>
            <w:shd w:val="clear" w:color="auto" w:fill="auto"/>
            <w:noWrap/>
            <w:vAlign w:val="center"/>
            <w:hideMark/>
          </w:tcPr>
          <w:p w14:paraId="4BC157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5.774,21</w:t>
            </w:r>
          </w:p>
        </w:tc>
        <w:tc>
          <w:tcPr>
            <w:tcW w:w="1160" w:type="dxa"/>
            <w:tcBorders>
              <w:top w:val="nil"/>
              <w:left w:val="nil"/>
              <w:bottom w:val="nil"/>
              <w:right w:val="single" w:sz="4" w:space="0" w:color="auto"/>
            </w:tcBorders>
            <w:shd w:val="clear" w:color="auto" w:fill="auto"/>
            <w:noWrap/>
            <w:vAlign w:val="center"/>
            <w:hideMark/>
          </w:tcPr>
          <w:p w14:paraId="53372E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697.917,77</w:t>
            </w:r>
          </w:p>
        </w:tc>
        <w:tc>
          <w:tcPr>
            <w:tcW w:w="177" w:type="dxa"/>
            <w:tcBorders>
              <w:top w:val="nil"/>
              <w:left w:val="nil"/>
              <w:bottom w:val="nil"/>
              <w:right w:val="single" w:sz="4" w:space="0" w:color="auto"/>
            </w:tcBorders>
            <w:shd w:val="clear" w:color="auto" w:fill="auto"/>
            <w:noWrap/>
            <w:vAlign w:val="center"/>
            <w:hideMark/>
          </w:tcPr>
          <w:p w14:paraId="06FAFF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63AF1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0,8206</w:t>
            </w:r>
          </w:p>
        </w:tc>
      </w:tr>
      <w:tr w:rsidR="000506AC" w:rsidRPr="000506AC" w14:paraId="6E5DD83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F4B65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w:t>
            </w:r>
          </w:p>
        </w:tc>
        <w:tc>
          <w:tcPr>
            <w:tcW w:w="1364" w:type="dxa"/>
            <w:tcBorders>
              <w:top w:val="nil"/>
              <w:left w:val="nil"/>
              <w:bottom w:val="nil"/>
              <w:right w:val="single" w:sz="4" w:space="0" w:color="auto"/>
            </w:tcBorders>
            <w:shd w:val="clear" w:color="auto" w:fill="auto"/>
            <w:noWrap/>
            <w:vAlign w:val="center"/>
            <w:hideMark/>
          </w:tcPr>
          <w:p w14:paraId="3A70FF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10/05/21</w:t>
            </w:r>
          </w:p>
        </w:tc>
        <w:tc>
          <w:tcPr>
            <w:tcW w:w="1300" w:type="dxa"/>
            <w:tcBorders>
              <w:top w:val="nil"/>
              <w:left w:val="nil"/>
              <w:bottom w:val="nil"/>
              <w:right w:val="single" w:sz="4" w:space="0" w:color="auto"/>
            </w:tcBorders>
            <w:shd w:val="clear" w:color="auto" w:fill="auto"/>
            <w:noWrap/>
            <w:vAlign w:val="center"/>
            <w:hideMark/>
          </w:tcPr>
          <w:p w14:paraId="1C062E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10/05/21</w:t>
            </w:r>
          </w:p>
        </w:tc>
        <w:tc>
          <w:tcPr>
            <w:tcW w:w="1160" w:type="dxa"/>
            <w:tcBorders>
              <w:top w:val="nil"/>
              <w:left w:val="single" w:sz="8" w:space="0" w:color="auto"/>
              <w:bottom w:val="nil"/>
              <w:right w:val="nil"/>
            </w:tcBorders>
            <w:shd w:val="clear" w:color="auto" w:fill="auto"/>
            <w:noWrap/>
            <w:vAlign w:val="center"/>
            <w:hideMark/>
          </w:tcPr>
          <w:p w14:paraId="343E91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10.109,99</w:t>
            </w:r>
          </w:p>
        </w:tc>
        <w:tc>
          <w:tcPr>
            <w:tcW w:w="1160" w:type="dxa"/>
            <w:tcBorders>
              <w:top w:val="nil"/>
              <w:left w:val="single" w:sz="4" w:space="0" w:color="auto"/>
              <w:bottom w:val="nil"/>
              <w:right w:val="single" w:sz="4" w:space="0" w:color="auto"/>
            </w:tcBorders>
            <w:shd w:val="clear" w:color="auto" w:fill="auto"/>
            <w:noWrap/>
            <w:vAlign w:val="center"/>
            <w:hideMark/>
          </w:tcPr>
          <w:p w14:paraId="5F55D8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4.335,83</w:t>
            </w:r>
          </w:p>
        </w:tc>
        <w:tc>
          <w:tcPr>
            <w:tcW w:w="1160" w:type="dxa"/>
            <w:tcBorders>
              <w:top w:val="nil"/>
              <w:left w:val="nil"/>
              <w:bottom w:val="nil"/>
              <w:right w:val="single" w:sz="4" w:space="0" w:color="auto"/>
            </w:tcBorders>
            <w:shd w:val="clear" w:color="auto" w:fill="auto"/>
            <w:noWrap/>
            <w:vAlign w:val="center"/>
            <w:hideMark/>
          </w:tcPr>
          <w:p w14:paraId="7B6EDB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5.774,17</w:t>
            </w:r>
          </w:p>
        </w:tc>
        <w:tc>
          <w:tcPr>
            <w:tcW w:w="1160" w:type="dxa"/>
            <w:tcBorders>
              <w:top w:val="nil"/>
              <w:left w:val="nil"/>
              <w:bottom w:val="nil"/>
              <w:right w:val="single" w:sz="4" w:space="0" w:color="auto"/>
            </w:tcBorders>
            <w:shd w:val="clear" w:color="auto" w:fill="auto"/>
            <w:noWrap/>
            <w:vAlign w:val="center"/>
            <w:hideMark/>
          </w:tcPr>
          <w:p w14:paraId="66DFFA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692.143,60</w:t>
            </w:r>
          </w:p>
        </w:tc>
        <w:tc>
          <w:tcPr>
            <w:tcW w:w="177" w:type="dxa"/>
            <w:tcBorders>
              <w:top w:val="nil"/>
              <w:left w:val="nil"/>
              <w:bottom w:val="nil"/>
              <w:right w:val="single" w:sz="4" w:space="0" w:color="auto"/>
            </w:tcBorders>
            <w:shd w:val="clear" w:color="auto" w:fill="auto"/>
            <w:noWrap/>
            <w:vAlign w:val="center"/>
            <w:hideMark/>
          </w:tcPr>
          <w:p w14:paraId="39981A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B2ED2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0,8273</w:t>
            </w:r>
          </w:p>
        </w:tc>
      </w:tr>
      <w:tr w:rsidR="000506AC" w:rsidRPr="000506AC" w14:paraId="7A1902D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13D5A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w:t>
            </w:r>
          </w:p>
        </w:tc>
        <w:tc>
          <w:tcPr>
            <w:tcW w:w="1364" w:type="dxa"/>
            <w:tcBorders>
              <w:top w:val="nil"/>
              <w:left w:val="nil"/>
              <w:bottom w:val="nil"/>
              <w:right w:val="single" w:sz="4" w:space="0" w:color="auto"/>
            </w:tcBorders>
            <w:shd w:val="clear" w:color="auto" w:fill="auto"/>
            <w:noWrap/>
            <w:vAlign w:val="center"/>
            <w:hideMark/>
          </w:tcPr>
          <w:p w14:paraId="49BFFF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10/06/21</w:t>
            </w:r>
          </w:p>
        </w:tc>
        <w:tc>
          <w:tcPr>
            <w:tcW w:w="1300" w:type="dxa"/>
            <w:tcBorders>
              <w:top w:val="nil"/>
              <w:left w:val="nil"/>
              <w:bottom w:val="nil"/>
              <w:right w:val="single" w:sz="4" w:space="0" w:color="auto"/>
            </w:tcBorders>
            <w:shd w:val="clear" w:color="auto" w:fill="auto"/>
            <w:noWrap/>
            <w:vAlign w:val="center"/>
            <w:hideMark/>
          </w:tcPr>
          <w:p w14:paraId="65BB50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10/06/21</w:t>
            </w:r>
          </w:p>
        </w:tc>
        <w:tc>
          <w:tcPr>
            <w:tcW w:w="1160" w:type="dxa"/>
            <w:tcBorders>
              <w:top w:val="nil"/>
              <w:left w:val="single" w:sz="8" w:space="0" w:color="auto"/>
              <w:bottom w:val="nil"/>
              <w:right w:val="nil"/>
            </w:tcBorders>
            <w:shd w:val="clear" w:color="auto" w:fill="auto"/>
            <w:noWrap/>
            <w:vAlign w:val="center"/>
            <w:hideMark/>
          </w:tcPr>
          <w:p w14:paraId="5E1DC2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10.074,07</w:t>
            </w:r>
          </w:p>
        </w:tc>
        <w:tc>
          <w:tcPr>
            <w:tcW w:w="1160" w:type="dxa"/>
            <w:tcBorders>
              <w:top w:val="nil"/>
              <w:left w:val="single" w:sz="4" w:space="0" w:color="auto"/>
              <w:bottom w:val="nil"/>
              <w:right w:val="single" w:sz="4" w:space="0" w:color="auto"/>
            </w:tcBorders>
            <w:shd w:val="clear" w:color="auto" w:fill="auto"/>
            <w:noWrap/>
            <w:vAlign w:val="center"/>
            <w:hideMark/>
          </w:tcPr>
          <w:p w14:paraId="36BDD5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4.299,95</w:t>
            </w:r>
          </w:p>
        </w:tc>
        <w:tc>
          <w:tcPr>
            <w:tcW w:w="1160" w:type="dxa"/>
            <w:tcBorders>
              <w:top w:val="nil"/>
              <w:left w:val="nil"/>
              <w:bottom w:val="nil"/>
              <w:right w:val="single" w:sz="4" w:space="0" w:color="auto"/>
            </w:tcBorders>
            <w:shd w:val="clear" w:color="auto" w:fill="auto"/>
            <w:noWrap/>
            <w:vAlign w:val="center"/>
            <w:hideMark/>
          </w:tcPr>
          <w:p w14:paraId="2BC571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5.774,12</w:t>
            </w:r>
          </w:p>
        </w:tc>
        <w:tc>
          <w:tcPr>
            <w:tcW w:w="1160" w:type="dxa"/>
            <w:tcBorders>
              <w:top w:val="nil"/>
              <w:left w:val="nil"/>
              <w:bottom w:val="nil"/>
              <w:right w:val="single" w:sz="4" w:space="0" w:color="auto"/>
            </w:tcBorders>
            <w:shd w:val="clear" w:color="auto" w:fill="auto"/>
            <w:noWrap/>
            <w:vAlign w:val="center"/>
            <w:hideMark/>
          </w:tcPr>
          <w:p w14:paraId="50971B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686.369,49</w:t>
            </w:r>
          </w:p>
        </w:tc>
        <w:tc>
          <w:tcPr>
            <w:tcW w:w="177" w:type="dxa"/>
            <w:tcBorders>
              <w:top w:val="nil"/>
              <w:left w:val="nil"/>
              <w:bottom w:val="nil"/>
              <w:right w:val="single" w:sz="4" w:space="0" w:color="auto"/>
            </w:tcBorders>
            <w:shd w:val="clear" w:color="auto" w:fill="auto"/>
            <w:noWrap/>
            <w:vAlign w:val="center"/>
            <w:hideMark/>
          </w:tcPr>
          <w:p w14:paraId="4FF61B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F7A18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0,8342</w:t>
            </w:r>
          </w:p>
        </w:tc>
      </w:tr>
      <w:tr w:rsidR="000506AC" w:rsidRPr="000506AC" w14:paraId="6DAB3DF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C8EFE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w:t>
            </w:r>
          </w:p>
        </w:tc>
        <w:tc>
          <w:tcPr>
            <w:tcW w:w="1364" w:type="dxa"/>
            <w:tcBorders>
              <w:top w:val="nil"/>
              <w:left w:val="nil"/>
              <w:bottom w:val="nil"/>
              <w:right w:val="single" w:sz="4" w:space="0" w:color="auto"/>
            </w:tcBorders>
            <w:shd w:val="clear" w:color="auto" w:fill="auto"/>
            <w:noWrap/>
            <w:vAlign w:val="center"/>
            <w:hideMark/>
          </w:tcPr>
          <w:p w14:paraId="04C71D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10/07/21</w:t>
            </w:r>
          </w:p>
        </w:tc>
        <w:tc>
          <w:tcPr>
            <w:tcW w:w="1300" w:type="dxa"/>
            <w:tcBorders>
              <w:top w:val="nil"/>
              <w:left w:val="nil"/>
              <w:bottom w:val="nil"/>
              <w:right w:val="single" w:sz="4" w:space="0" w:color="auto"/>
            </w:tcBorders>
            <w:shd w:val="clear" w:color="auto" w:fill="auto"/>
            <w:noWrap/>
            <w:vAlign w:val="center"/>
            <w:hideMark/>
          </w:tcPr>
          <w:p w14:paraId="65C14B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12/07/21</w:t>
            </w:r>
          </w:p>
        </w:tc>
        <w:tc>
          <w:tcPr>
            <w:tcW w:w="1160" w:type="dxa"/>
            <w:tcBorders>
              <w:top w:val="nil"/>
              <w:left w:val="single" w:sz="8" w:space="0" w:color="auto"/>
              <w:bottom w:val="nil"/>
              <w:right w:val="nil"/>
            </w:tcBorders>
            <w:shd w:val="clear" w:color="auto" w:fill="auto"/>
            <w:noWrap/>
            <w:vAlign w:val="center"/>
            <w:hideMark/>
          </w:tcPr>
          <w:p w14:paraId="438693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10.038,15</w:t>
            </w:r>
          </w:p>
        </w:tc>
        <w:tc>
          <w:tcPr>
            <w:tcW w:w="1160" w:type="dxa"/>
            <w:tcBorders>
              <w:top w:val="nil"/>
              <w:left w:val="single" w:sz="4" w:space="0" w:color="auto"/>
              <w:bottom w:val="nil"/>
              <w:right w:val="single" w:sz="4" w:space="0" w:color="auto"/>
            </w:tcBorders>
            <w:shd w:val="clear" w:color="auto" w:fill="auto"/>
            <w:noWrap/>
            <w:vAlign w:val="center"/>
            <w:hideMark/>
          </w:tcPr>
          <w:p w14:paraId="1CE7AB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4.264,08</w:t>
            </w:r>
          </w:p>
        </w:tc>
        <w:tc>
          <w:tcPr>
            <w:tcW w:w="1160" w:type="dxa"/>
            <w:tcBorders>
              <w:top w:val="nil"/>
              <w:left w:val="nil"/>
              <w:bottom w:val="nil"/>
              <w:right w:val="single" w:sz="4" w:space="0" w:color="auto"/>
            </w:tcBorders>
            <w:shd w:val="clear" w:color="auto" w:fill="auto"/>
            <w:noWrap/>
            <w:vAlign w:val="center"/>
            <w:hideMark/>
          </w:tcPr>
          <w:p w14:paraId="7EB494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5.774,07</w:t>
            </w:r>
          </w:p>
        </w:tc>
        <w:tc>
          <w:tcPr>
            <w:tcW w:w="1160" w:type="dxa"/>
            <w:tcBorders>
              <w:top w:val="nil"/>
              <w:left w:val="nil"/>
              <w:bottom w:val="nil"/>
              <w:right w:val="single" w:sz="4" w:space="0" w:color="auto"/>
            </w:tcBorders>
            <w:shd w:val="clear" w:color="auto" w:fill="auto"/>
            <w:noWrap/>
            <w:vAlign w:val="center"/>
            <w:hideMark/>
          </w:tcPr>
          <w:p w14:paraId="70B6C0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680.595,41</w:t>
            </w:r>
          </w:p>
        </w:tc>
        <w:tc>
          <w:tcPr>
            <w:tcW w:w="177" w:type="dxa"/>
            <w:tcBorders>
              <w:top w:val="nil"/>
              <w:left w:val="nil"/>
              <w:bottom w:val="nil"/>
              <w:right w:val="single" w:sz="4" w:space="0" w:color="auto"/>
            </w:tcBorders>
            <w:shd w:val="clear" w:color="auto" w:fill="auto"/>
            <w:noWrap/>
            <w:vAlign w:val="center"/>
            <w:hideMark/>
          </w:tcPr>
          <w:p w14:paraId="2E1509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8263A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0,8412</w:t>
            </w:r>
          </w:p>
        </w:tc>
      </w:tr>
      <w:tr w:rsidR="000506AC" w:rsidRPr="000506AC" w14:paraId="018F360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D75F9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w:t>
            </w:r>
          </w:p>
        </w:tc>
        <w:tc>
          <w:tcPr>
            <w:tcW w:w="1364" w:type="dxa"/>
            <w:tcBorders>
              <w:top w:val="nil"/>
              <w:left w:val="nil"/>
              <w:bottom w:val="nil"/>
              <w:right w:val="single" w:sz="4" w:space="0" w:color="auto"/>
            </w:tcBorders>
            <w:shd w:val="clear" w:color="auto" w:fill="auto"/>
            <w:noWrap/>
            <w:vAlign w:val="center"/>
            <w:hideMark/>
          </w:tcPr>
          <w:p w14:paraId="11F6BD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10/08/21</w:t>
            </w:r>
          </w:p>
        </w:tc>
        <w:tc>
          <w:tcPr>
            <w:tcW w:w="1300" w:type="dxa"/>
            <w:tcBorders>
              <w:top w:val="nil"/>
              <w:left w:val="nil"/>
              <w:bottom w:val="nil"/>
              <w:right w:val="single" w:sz="4" w:space="0" w:color="auto"/>
            </w:tcBorders>
            <w:shd w:val="clear" w:color="auto" w:fill="auto"/>
            <w:noWrap/>
            <w:vAlign w:val="center"/>
            <w:hideMark/>
          </w:tcPr>
          <w:p w14:paraId="41C734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10/08/21</w:t>
            </w:r>
          </w:p>
        </w:tc>
        <w:tc>
          <w:tcPr>
            <w:tcW w:w="1160" w:type="dxa"/>
            <w:tcBorders>
              <w:top w:val="nil"/>
              <w:left w:val="single" w:sz="8" w:space="0" w:color="auto"/>
              <w:bottom w:val="nil"/>
              <w:right w:val="nil"/>
            </w:tcBorders>
            <w:shd w:val="clear" w:color="auto" w:fill="auto"/>
            <w:noWrap/>
            <w:vAlign w:val="center"/>
            <w:hideMark/>
          </w:tcPr>
          <w:p w14:paraId="123D28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10.002,23</w:t>
            </w:r>
          </w:p>
        </w:tc>
        <w:tc>
          <w:tcPr>
            <w:tcW w:w="1160" w:type="dxa"/>
            <w:tcBorders>
              <w:top w:val="nil"/>
              <w:left w:val="single" w:sz="4" w:space="0" w:color="auto"/>
              <w:bottom w:val="nil"/>
              <w:right w:val="single" w:sz="4" w:space="0" w:color="auto"/>
            </w:tcBorders>
            <w:shd w:val="clear" w:color="auto" w:fill="auto"/>
            <w:noWrap/>
            <w:vAlign w:val="center"/>
            <w:hideMark/>
          </w:tcPr>
          <w:p w14:paraId="4F38DB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4.228,21</w:t>
            </w:r>
          </w:p>
        </w:tc>
        <w:tc>
          <w:tcPr>
            <w:tcW w:w="1160" w:type="dxa"/>
            <w:tcBorders>
              <w:top w:val="nil"/>
              <w:left w:val="nil"/>
              <w:bottom w:val="nil"/>
              <w:right w:val="single" w:sz="4" w:space="0" w:color="auto"/>
            </w:tcBorders>
            <w:shd w:val="clear" w:color="auto" w:fill="auto"/>
            <w:noWrap/>
            <w:vAlign w:val="center"/>
            <w:hideMark/>
          </w:tcPr>
          <w:p w14:paraId="533AEE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5.774,02</w:t>
            </w:r>
          </w:p>
        </w:tc>
        <w:tc>
          <w:tcPr>
            <w:tcW w:w="1160" w:type="dxa"/>
            <w:tcBorders>
              <w:top w:val="nil"/>
              <w:left w:val="nil"/>
              <w:bottom w:val="nil"/>
              <w:right w:val="single" w:sz="4" w:space="0" w:color="auto"/>
            </w:tcBorders>
            <w:shd w:val="clear" w:color="auto" w:fill="auto"/>
            <w:noWrap/>
            <w:vAlign w:val="center"/>
            <w:hideMark/>
          </w:tcPr>
          <w:p w14:paraId="16CA84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674.821,39</w:t>
            </w:r>
          </w:p>
        </w:tc>
        <w:tc>
          <w:tcPr>
            <w:tcW w:w="177" w:type="dxa"/>
            <w:tcBorders>
              <w:top w:val="nil"/>
              <w:left w:val="nil"/>
              <w:bottom w:val="nil"/>
              <w:right w:val="single" w:sz="4" w:space="0" w:color="auto"/>
            </w:tcBorders>
            <w:shd w:val="clear" w:color="auto" w:fill="auto"/>
            <w:noWrap/>
            <w:vAlign w:val="center"/>
            <w:hideMark/>
          </w:tcPr>
          <w:p w14:paraId="7248C8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D30BB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0,8484</w:t>
            </w:r>
          </w:p>
        </w:tc>
      </w:tr>
      <w:tr w:rsidR="000506AC" w:rsidRPr="000506AC" w14:paraId="0E2F86C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E173F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w:t>
            </w:r>
          </w:p>
        </w:tc>
        <w:tc>
          <w:tcPr>
            <w:tcW w:w="1364" w:type="dxa"/>
            <w:tcBorders>
              <w:top w:val="nil"/>
              <w:left w:val="nil"/>
              <w:bottom w:val="nil"/>
              <w:right w:val="single" w:sz="4" w:space="0" w:color="auto"/>
            </w:tcBorders>
            <w:shd w:val="clear" w:color="auto" w:fill="auto"/>
            <w:noWrap/>
            <w:vAlign w:val="center"/>
            <w:hideMark/>
          </w:tcPr>
          <w:p w14:paraId="0CE026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10/09/21</w:t>
            </w:r>
          </w:p>
        </w:tc>
        <w:tc>
          <w:tcPr>
            <w:tcW w:w="1300" w:type="dxa"/>
            <w:tcBorders>
              <w:top w:val="nil"/>
              <w:left w:val="nil"/>
              <w:bottom w:val="nil"/>
              <w:right w:val="single" w:sz="4" w:space="0" w:color="auto"/>
            </w:tcBorders>
            <w:shd w:val="clear" w:color="auto" w:fill="auto"/>
            <w:noWrap/>
            <w:vAlign w:val="center"/>
            <w:hideMark/>
          </w:tcPr>
          <w:p w14:paraId="0E33B5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10/09/21</w:t>
            </w:r>
          </w:p>
        </w:tc>
        <w:tc>
          <w:tcPr>
            <w:tcW w:w="1160" w:type="dxa"/>
            <w:tcBorders>
              <w:top w:val="nil"/>
              <w:left w:val="single" w:sz="8" w:space="0" w:color="auto"/>
              <w:bottom w:val="nil"/>
              <w:right w:val="nil"/>
            </w:tcBorders>
            <w:shd w:val="clear" w:color="auto" w:fill="auto"/>
            <w:noWrap/>
            <w:vAlign w:val="center"/>
            <w:hideMark/>
          </w:tcPr>
          <w:p w14:paraId="70D55D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9.966,32</w:t>
            </w:r>
          </w:p>
        </w:tc>
        <w:tc>
          <w:tcPr>
            <w:tcW w:w="1160" w:type="dxa"/>
            <w:tcBorders>
              <w:top w:val="nil"/>
              <w:left w:val="single" w:sz="4" w:space="0" w:color="auto"/>
              <w:bottom w:val="nil"/>
              <w:right w:val="single" w:sz="4" w:space="0" w:color="auto"/>
            </w:tcBorders>
            <w:shd w:val="clear" w:color="auto" w:fill="auto"/>
            <w:noWrap/>
            <w:vAlign w:val="center"/>
            <w:hideMark/>
          </w:tcPr>
          <w:p w14:paraId="447456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4.192,34</w:t>
            </w:r>
          </w:p>
        </w:tc>
        <w:tc>
          <w:tcPr>
            <w:tcW w:w="1160" w:type="dxa"/>
            <w:tcBorders>
              <w:top w:val="nil"/>
              <w:left w:val="nil"/>
              <w:bottom w:val="nil"/>
              <w:right w:val="single" w:sz="4" w:space="0" w:color="auto"/>
            </w:tcBorders>
            <w:shd w:val="clear" w:color="auto" w:fill="auto"/>
            <w:noWrap/>
            <w:vAlign w:val="center"/>
            <w:hideMark/>
          </w:tcPr>
          <w:p w14:paraId="3E2475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5.773,98</w:t>
            </w:r>
          </w:p>
        </w:tc>
        <w:tc>
          <w:tcPr>
            <w:tcW w:w="1160" w:type="dxa"/>
            <w:tcBorders>
              <w:top w:val="nil"/>
              <w:left w:val="nil"/>
              <w:bottom w:val="nil"/>
              <w:right w:val="single" w:sz="4" w:space="0" w:color="auto"/>
            </w:tcBorders>
            <w:shd w:val="clear" w:color="auto" w:fill="auto"/>
            <w:noWrap/>
            <w:vAlign w:val="center"/>
            <w:hideMark/>
          </w:tcPr>
          <w:p w14:paraId="17AC66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669.047,42</w:t>
            </w:r>
          </w:p>
        </w:tc>
        <w:tc>
          <w:tcPr>
            <w:tcW w:w="177" w:type="dxa"/>
            <w:tcBorders>
              <w:top w:val="nil"/>
              <w:left w:val="nil"/>
              <w:bottom w:val="nil"/>
              <w:right w:val="single" w:sz="4" w:space="0" w:color="auto"/>
            </w:tcBorders>
            <w:shd w:val="clear" w:color="auto" w:fill="auto"/>
            <w:noWrap/>
            <w:vAlign w:val="center"/>
            <w:hideMark/>
          </w:tcPr>
          <w:p w14:paraId="4BD85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61AD3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0,8556</w:t>
            </w:r>
          </w:p>
        </w:tc>
      </w:tr>
      <w:tr w:rsidR="000506AC" w:rsidRPr="000506AC" w14:paraId="13FA2C8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0522E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w:t>
            </w:r>
          </w:p>
        </w:tc>
        <w:tc>
          <w:tcPr>
            <w:tcW w:w="1364" w:type="dxa"/>
            <w:tcBorders>
              <w:top w:val="nil"/>
              <w:left w:val="nil"/>
              <w:bottom w:val="nil"/>
              <w:right w:val="single" w:sz="4" w:space="0" w:color="auto"/>
            </w:tcBorders>
            <w:shd w:val="clear" w:color="auto" w:fill="auto"/>
            <w:noWrap/>
            <w:vAlign w:val="center"/>
            <w:hideMark/>
          </w:tcPr>
          <w:p w14:paraId="7BC147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10/10/21</w:t>
            </w:r>
          </w:p>
        </w:tc>
        <w:tc>
          <w:tcPr>
            <w:tcW w:w="1300" w:type="dxa"/>
            <w:tcBorders>
              <w:top w:val="nil"/>
              <w:left w:val="nil"/>
              <w:bottom w:val="nil"/>
              <w:right w:val="single" w:sz="4" w:space="0" w:color="auto"/>
            </w:tcBorders>
            <w:shd w:val="clear" w:color="auto" w:fill="auto"/>
            <w:noWrap/>
            <w:vAlign w:val="center"/>
            <w:hideMark/>
          </w:tcPr>
          <w:p w14:paraId="40F19D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11/10/21</w:t>
            </w:r>
          </w:p>
        </w:tc>
        <w:tc>
          <w:tcPr>
            <w:tcW w:w="1160" w:type="dxa"/>
            <w:tcBorders>
              <w:top w:val="nil"/>
              <w:left w:val="single" w:sz="8" w:space="0" w:color="auto"/>
              <w:bottom w:val="nil"/>
              <w:right w:val="nil"/>
            </w:tcBorders>
            <w:shd w:val="clear" w:color="auto" w:fill="auto"/>
            <w:noWrap/>
            <w:vAlign w:val="center"/>
            <w:hideMark/>
          </w:tcPr>
          <w:p w14:paraId="103DA7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9.930,40</w:t>
            </w:r>
          </w:p>
        </w:tc>
        <w:tc>
          <w:tcPr>
            <w:tcW w:w="1160" w:type="dxa"/>
            <w:tcBorders>
              <w:top w:val="nil"/>
              <w:left w:val="single" w:sz="4" w:space="0" w:color="auto"/>
              <w:bottom w:val="nil"/>
              <w:right w:val="single" w:sz="4" w:space="0" w:color="auto"/>
            </w:tcBorders>
            <w:shd w:val="clear" w:color="auto" w:fill="auto"/>
            <w:noWrap/>
            <w:vAlign w:val="center"/>
            <w:hideMark/>
          </w:tcPr>
          <w:p w14:paraId="284B7C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4.156,47</w:t>
            </w:r>
          </w:p>
        </w:tc>
        <w:tc>
          <w:tcPr>
            <w:tcW w:w="1160" w:type="dxa"/>
            <w:tcBorders>
              <w:top w:val="nil"/>
              <w:left w:val="nil"/>
              <w:bottom w:val="nil"/>
              <w:right w:val="single" w:sz="4" w:space="0" w:color="auto"/>
            </w:tcBorders>
            <w:shd w:val="clear" w:color="auto" w:fill="auto"/>
            <w:noWrap/>
            <w:vAlign w:val="center"/>
            <w:hideMark/>
          </w:tcPr>
          <w:p w14:paraId="72F7C8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5.773,93</w:t>
            </w:r>
          </w:p>
        </w:tc>
        <w:tc>
          <w:tcPr>
            <w:tcW w:w="1160" w:type="dxa"/>
            <w:tcBorders>
              <w:top w:val="nil"/>
              <w:left w:val="nil"/>
              <w:bottom w:val="nil"/>
              <w:right w:val="single" w:sz="4" w:space="0" w:color="auto"/>
            </w:tcBorders>
            <w:shd w:val="clear" w:color="auto" w:fill="auto"/>
            <w:noWrap/>
            <w:vAlign w:val="center"/>
            <w:hideMark/>
          </w:tcPr>
          <w:p w14:paraId="26C77B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663.273,49</w:t>
            </w:r>
          </w:p>
        </w:tc>
        <w:tc>
          <w:tcPr>
            <w:tcW w:w="177" w:type="dxa"/>
            <w:tcBorders>
              <w:top w:val="nil"/>
              <w:left w:val="nil"/>
              <w:bottom w:val="nil"/>
              <w:right w:val="single" w:sz="4" w:space="0" w:color="auto"/>
            </w:tcBorders>
            <w:shd w:val="clear" w:color="auto" w:fill="auto"/>
            <w:noWrap/>
            <w:vAlign w:val="center"/>
            <w:hideMark/>
          </w:tcPr>
          <w:p w14:paraId="4DD23D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57DBE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0,8630</w:t>
            </w:r>
          </w:p>
        </w:tc>
      </w:tr>
      <w:tr w:rsidR="000506AC" w:rsidRPr="000506AC" w14:paraId="4D46670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F8ACC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w:t>
            </w:r>
          </w:p>
        </w:tc>
        <w:tc>
          <w:tcPr>
            <w:tcW w:w="1364" w:type="dxa"/>
            <w:tcBorders>
              <w:top w:val="nil"/>
              <w:left w:val="nil"/>
              <w:bottom w:val="nil"/>
              <w:right w:val="single" w:sz="4" w:space="0" w:color="auto"/>
            </w:tcBorders>
            <w:shd w:val="clear" w:color="auto" w:fill="auto"/>
            <w:noWrap/>
            <w:vAlign w:val="center"/>
            <w:hideMark/>
          </w:tcPr>
          <w:p w14:paraId="0AC1D6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10/11/21</w:t>
            </w:r>
          </w:p>
        </w:tc>
        <w:tc>
          <w:tcPr>
            <w:tcW w:w="1300" w:type="dxa"/>
            <w:tcBorders>
              <w:top w:val="nil"/>
              <w:left w:val="nil"/>
              <w:bottom w:val="nil"/>
              <w:right w:val="single" w:sz="4" w:space="0" w:color="auto"/>
            </w:tcBorders>
            <w:shd w:val="clear" w:color="auto" w:fill="auto"/>
            <w:noWrap/>
            <w:vAlign w:val="center"/>
            <w:hideMark/>
          </w:tcPr>
          <w:p w14:paraId="495386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10/11/21</w:t>
            </w:r>
          </w:p>
        </w:tc>
        <w:tc>
          <w:tcPr>
            <w:tcW w:w="1160" w:type="dxa"/>
            <w:tcBorders>
              <w:top w:val="nil"/>
              <w:left w:val="single" w:sz="8" w:space="0" w:color="auto"/>
              <w:bottom w:val="nil"/>
              <w:right w:val="nil"/>
            </w:tcBorders>
            <w:shd w:val="clear" w:color="auto" w:fill="auto"/>
            <w:noWrap/>
            <w:vAlign w:val="center"/>
            <w:hideMark/>
          </w:tcPr>
          <w:p w14:paraId="246A15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9.894,48</w:t>
            </w:r>
          </w:p>
        </w:tc>
        <w:tc>
          <w:tcPr>
            <w:tcW w:w="1160" w:type="dxa"/>
            <w:tcBorders>
              <w:top w:val="nil"/>
              <w:left w:val="single" w:sz="4" w:space="0" w:color="auto"/>
              <w:bottom w:val="nil"/>
              <w:right w:val="single" w:sz="4" w:space="0" w:color="auto"/>
            </w:tcBorders>
            <w:shd w:val="clear" w:color="auto" w:fill="auto"/>
            <w:noWrap/>
            <w:vAlign w:val="center"/>
            <w:hideMark/>
          </w:tcPr>
          <w:p w14:paraId="14C94A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4.120,60</w:t>
            </w:r>
          </w:p>
        </w:tc>
        <w:tc>
          <w:tcPr>
            <w:tcW w:w="1160" w:type="dxa"/>
            <w:tcBorders>
              <w:top w:val="nil"/>
              <w:left w:val="nil"/>
              <w:bottom w:val="nil"/>
              <w:right w:val="single" w:sz="4" w:space="0" w:color="auto"/>
            </w:tcBorders>
            <w:shd w:val="clear" w:color="auto" w:fill="auto"/>
            <w:noWrap/>
            <w:vAlign w:val="center"/>
            <w:hideMark/>
          </w:tcPr>
          <w:p w14:paraId="094EAF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5.773,88</w:t>
            </w:r>
          </w:p>
        </w:tc>
        <w:tc>
          <w:tcPr>
            <w:tcW w:w="1160" w:type="dxa"/>
            <w:tcBorders>
              <w:top w:val="nil"/>
              <w:left w:val="nil"/>
              <w:bottom w:val="nil"/>
              <w:right w:val="single" w:sz="4" w:space="0" w:color="auto"/>
            </w:tcBorders>
            <w:shd w:val="clear" w:color="auto" w:fill="auto"/>
            <w:noWrap/>
            <w:vAlign w:val="center"/>
            <w:hideMark/>
          </w:tcPr>
          <w:p w14:paraId="2AAC57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657.499,61</w:t>
            </w:r>
          </w:p>
        </w:tc>
        <w:tc>
          <w:tcPr>
            <w:tcW w:w="177" w:type="dxa"/>
            <w:tcBorders>
              <w:top w:val="nil"/>
              <w:left w:val="nil"/>
              <w:bottom w:val="nil"/>
              <w:right w:val="single" w:sz="4" w:space="0" w:color="auto"/>
            </w:tcBorders>
            <w:shd w:val="clear" w:color="auto" w:fill="auto"/>
            <w:noWrap/>
            <w:vAlign w:val="center"/>
            <w:hideMark/>
          </w:tcPr>
          <w:p w14:paraId="30AECC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CE8E2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0,8705</w:t>
            </w:r>
          </w:p>
        </w:tc>
      </w:tr>
      <w:tr w:rsidR="000506AC" w:rsidRPr="000506AC" w14:paraId="2095C83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0EC1E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w:t>
            </w:r>
          </w:p>
        </w:tc>
        <w:tc>
          <w:tcPr>
            <w:tcW w:w="1364" w:type="dxa"/>
            <w:tcBorders>
              <w:top w:val="nil"/>
              <w:left w:val="nil"/>
              <w:bottom w:val="nil"/>
              <w:right w:val="single" w:sz="4" w:space="0" w:color="auto"/>
            </w:tcBorders>
            <w:shd w:val="clear" w:color="auto" w:fill="auto"/>
            <w:noWrap/>
            <w:vAlign w:val="center"/>
            <w:hideMark/>
          </w:tcPr>
          <w:p w14:paraId="1D620B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10/12/21</w:t>
            </w:r>
          </w:p>
        </w:tc>
        <w:tc>
          <w:tcPr>
            <w:tcW w:w="1300" w:type="dxa"/>
            <w:tcBorders>
              <w:top w:val="nil"/>
              <w:left w:val="nil"/>
              <w:bottom w:val="nil"/>
              <w:right w:val="single" w:sz="4" w:space="0" w:color="auto"/>
            </w:tcBorders>
            <w:shd w:val="clear" w:color="auto" w:fill="auto"/>
            <w:noWrap/>
            <w:vAlign w:val="center"/>
            <w:hideMark/>
          </w:tcPr>
          <w:p w14:paraId="557029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10/12/21</w:t>
            </w:r>
          </w:p>
        </w:tc>
        <w:tc>
          <w:tcPr>
            <w:tcW w:w="1160" w:type="dxa"/>
            <w:tcBorders>
              <w:top w:val="nil"/>
              <w:left w:val="single" w:sz="8" w:space="0" w:color="auto"/>
              <w:bottom w:val="nil"/>
              <w:right w:val="nil"/>
            </w:tcBorders>
            <w:shd w:val="clear" w:color="auto" w:fill="auto"/>
            <w:noWrap/>
            <w:vAlign w:val="center"/>
            <w:hideMark/>
          </w:tcPr>
          <w:p w14:paraId="4AEACE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9.858,56</w:t>
            </w:r>
          </w:p>
        </w:tc>
        <w:tc>
          <w:tcPr>
            <w:tcW w:w="1160" w:type="dxa"/>
            <w:tcBorders>
              <w:top w:val="nil"/>
              <w:left w:val="single" w:sz="4" w:space="0" w:color="auto"/>
              <w:bottom w:val="nil"/>
              <w:right w:val="single" w:sz="4" w:space="0" w:color="auto"/>
            </w:tcBorders>
            <w:shd w:val="clear" w:color="auto" w:fill="auto"/>
            <w:noWrap/>
            <w:vAlign w:val="center"/>
            <w:hideMark/>
          </w:tcPr>
          <w:p w14:paraId="2CF14C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4.084,73</w:t>
            </w:r>
          </w:p>
        </w:tc>
        <w:tc>
          <w:tcPr>
            <w:tcW w:w="1160" w:type="dxa"/>
            <w:tcBorders>
              <w:top w:val="nil"/>
              <w:left w:val="nil"/>
              <w:bottom w:val="nil"/>
              <w:right w:val="single" w:sz="4" w:space="0" w:color="auto"/>
            </w:tcBorders>
            <w:shd w:val="clear" w:color="auto" w:fill="auto"/>
            <w:noWrap/>
            <w:vAlign w:val="center"/>
            <w:hideMark/>
          </w:tcPr>
          <w:p w14:paraId="401A60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5.773,83</w:t>
            </w:r>
          </w:p>
        </w:tc>
        <w:tc>
          <w:tcPr>
            <w:tcW w:w="1160" w:type="dxa"/>
            <w:tcBorders>
              <w:top w:val="nil"/>
              <w:left w:val="nil"/>
              <w:bottom w:val="nil"/>
              <w:right w:val="single" w:sz="4" w:space="0" w:color="auto"/>
            </w:tcBorders>
            <w:shd w:val="clear" w:color="auto" w:fill="auto"/>
            <w:noWrap/>
            <w:vAlign w:val="center"/>
            <w:hideMark/>
          </w:tcPr>
          <w:p w14:paraId="4EF042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651.725,78</w:t>
            </w:r>
          </w:p>
        </w:tc>
        <w:tc>
          <w:tcPr>
            <w:tcW w:w="177" w:type="dxa"/>
            <w:tcBorders>
              <w:top w:val="nil"/>
              <w:left w:val="nil"/>
              <w:bottom w:val="nil"/>
              <w:right w:val="single" w:sz="4" w:space="0" w:color="auto"/>
            </w:tcBorders>
            <w:shd w:val="clear" w:color="auto" w:fill="auto"/>
            <w:noWrap/>
            <w:vAlign w:val="center"/>
            <w:hideMark/>
          </w:tcPr>
          <w:p w14:paraId="7221E9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A1131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0,8781</w:t>
            </w:r>
          </w:p>
        </w:tc>
      </w:tr>
      <w:tr w:rsidR="000506AC" w:rsidRPr="000506AC" w14:paraId="2C3D94E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D2F36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w:t>
            </w:r>
          </w:p>
        </w:tc>
        <w:tc>
          <w:tcPr>
            <w:tcW w:w="1364" w:type="dxa"/>
            <w:tcBorders>
              <w:top w:val="nil"/>
              <w:left w:val="nil"/>
              <w:bottom w:val="nil"/>
              <w:right w:val="single" w:sz="4" w:space="0" w:color="auto"/>
            </w:tcBorders>
            <w:shd w:val="clear" w:color="auto" w:fill="auto"/>
            <w:noWrap/>
            <w:vAlign w:val="center"/>
            <w:hideMark/>
          </w:tcPr>
          <w:p w14:paraId="07537F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10/01/22</w:t>
            </w:r>
          </w:p>
        </w:tc>
        <w:tc>
          <w:tcPr>
            <w:tcW w:w="1300" w:type="dxa"/>
            <w:tcBorders>
              <w:top w:val="nil"/>
              <w:left w:val="nil"/>
              <w:bottom w:val="nil"/>
              <w:right w:val="single" w:sz="4" w:space="0" w:color="auto"/>
            </w:tcBorders>
            <w:shd w:val="clear" w:color="auto" w:fill="auto"/>
            <w:noWrap/>
            <w:vAlign w:val="center"/>
            <w:hideMark/>
          </w:tcPr>
          <w:p w14:paraId="2957A3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10/01/22</w:t>
            </w:r>
          </w:p>
        </w:tc>
        <w:tc>
          <w:tcPr>
            <w:tcW w:w="1160" w:type="dxa"/>
            <w:tcBorders>
              <w:top w:val="nil"/>
              <w:left w:val="single" w:sz="8" w:space="0" w:color="auto"/>
              <w:bottom w:val="nil"/>
              <w:right w:val="nil"/>
            </w:tcBorders>
            <w:shd w:val="clear" w:color="auto" w:fill="auto"/>
            <w:noWrap/>
            <w:vAlign w:val="center"/>
            <w:hideMark/>
          </w:tcPr>
          <w:p w14:paraId="221E3C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9.822,07</w:t>
            </w:r>
          </w:p>
        </w:tc>
        <w:tc>
          <w:tcPr>
            <w:tcW w:w="1160" w:type="dxa"/>
            <w:tcBorders>
              <w:top w:val="nil"/>
              <w:left w:val="single" w:sz="4" w:space="0" w:color="auto"/>
              <w:bottom w:val="nil"/>
              <w:right w:val="single" w:sz="4" w:space="0" w:color="auto"/>
            </w:tcBorders>
            <w:shd w:val="clear" w:color="auto" w:fill="auto"/>
            <w:noWrap/>
            <w:vAlign w:val="center"/>
            <w:hideMark/>
          </w:tcPr>
          <w:p w14:paraId="7D0385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4.048,86</w:t>
            </w:r>
          </w:p>
        </w:tc>
        <w:tc>
          <w:tcPr>
            <w:tcW w:w="1160" w:type="dxa"/>
            <w:tcBorders>
              <w:top w:val="nil"/>
              <w:left w:val="nil"/>
              <w:bottom w:val="nil"/>
              <w:right w:val="single" w:sz="4" w:space="0" w:color="auto"/>
            </w:tcBorders>
            <w:shd w:val="clear" w:color="auto" w:fill="auto"/>
            <w:noWrap/>
            <w:vAlign w:val="center"/>
            <w:hideMark/>
          </w:tcPr>
          <w:p w14:paraId="0B2E86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5.773,21</w:t>
            </w:r>
          </w:p>
        </w:tc>
        <w:tc>
          <w:tcPr>
            <w:tcW w:w="1160" w:type="dxa"/>
            <w:tcBorders>
              <w:top w:val="nil"/>
              <w:left w:val="nil"/>
              <w:bottom w:val="nil"/>
              <w:right w:val="single" w:sz="4" w:space="0" w:color="auto"/>
            </w:tcBorders>
            <w:shd w:val="clear" w:color="auto" w:fill="auto"/>
            <w:noWrap/>
            <w:vAlign w:val="center"/>
            <w:hideMark/>
          </w:tcPr>
          <w:p w14:paraId="12FB98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645.952,57</w:t>
            </w:r>
          </w:p>
        </w:tc>
        <w:tc>
          <w:tcPr>
            <w:tcW w:w="177" w:type="dxa"/>
            <w:tcBorders>
              <w:top w:val="nil"/>
              <w:left w:val="nil"/>
              <w:bottom w:val="nil"/>
              <w:right w:val="single" w:sz="4" w:space="0" w:color="auto"/>
            </w:tcBorders>
            <w:shd w:val="clear" w:color="auto" w:fill="auto"/>
            <w:noWrap/>
            <w:vAlign w:val="center"/>
            <w:hideMark/>
          </w:tcPr>
          <w:p w14:paraId="592794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E7792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0,8858</w:t>
            </w:r>
          </w:p>
        </w:tc>
      </w:tr>
      <w:tr w:rsidR="000506AC" w:rsidRPr="000506AC" w14:paraId="3655227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185EA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w:t>
            </w:r>
          </w:p>
        </w:tc>
        <w:tc>
          <w:tcPr>
            <w:tcW w:w="1364" w:type="dxa"/>
            <w:tcBorders>
              <w:top w:val="nil"/>
              <w:left w:val="nil"/>
              <w:bottom w:val="nil"/>
              <w:right w:val="single" w:sz="4" w:space="0" w:color="auto"/>
            </w:tcBorders>
            <w:shd w:val="clear" w:color="auto" w:fill="auto"/>
            <w:noWrap/>
            <w:vAlign w:val="center"/>
            <w:hideMark/>
          </w:tcPr>
          <w:p w14:paraId="197220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10/02/22</w:t>
            </w:r>
          </w:p>
        </w:tc>
        <w:tc>
          <w:tcPr>
            <w:tcW w:w="1300" w:type="dxa"/>
            <w:tcBorders>
              <w:top w:val="nil"/>
              <w:left w:val="nil"/>
              <w:bottom w:val="nil"/>
              <w:right w:val="single" w:sz="4" w:space="0" w:color="auto"/>
            </w:tcBorders>
            <w:shd w:val="clear" w:color="auto" w:fill="auto"/>
            <w:noWrap/>
            <w:vAlign w:val="center"/>
            <w:hideMark/>
          </w:tcPr>
          <w:p w14:paraId="4A46D5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10/02/22</w:t>
            </w:r>
          </w:p>
        </w:tc>
        <w:tc>
          <w:tcPr>
            <w:tcW w:w="1160" w:type="dxa"/>
            <w:tcBorders>
              <w:top w:val="nil"/>
              <w:left w:val="single" w:sz="8" w:space="0" w:color="auto"/>
              <w:bottom w:val="nil"/>
              <w:right w:val="nil"/>
            </w:tcBorders>
            <w:shd w:val="clear" w:color="auto" w:fill="auto"/>
            <w:noWrap/>
            <w:vAlign w:val="center"/>
            <w:hideMark/>
          </w:tcPr>
          <w:p w14:paraId="1A7479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9.786,15</w:t>
            </w:r>
          </w:p>
        </w:tc>
        <w:tc>
          <w:tcPr>
            <w:tcW w:w="1160" w:type="dxa"/>
            <w:tcBorders>
              <w:top w:val="nil"/>
              <w:left w:val="single" w:sz="4" w:space="0" w:color="auto"/>
              <w:bottom w:val="nil"/>
              <w:right w:val="single" w:sz="4" w:space="0" w:color="auto"/>
            </w:tcBorders>
            <w:shd w:val="clear" w:color="auto" w:fill="auto"/>
            <w:noWrap/>
            <w:vAlign w:val="center"/>
            <w:hideMark/>
          </w:tcPr>
          <w:p w14:paraId="016125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4.012,99</w:t>
            </w:r>
          </w:p>
        </w:tc>
        <w:tc>
          <w:tcPr>
            <w:tcW w:w="1160" w:type="dxa"/>
            <w:tcBorders>
              <w:top w:val="nil"/>
              <w:left w:val="nil"/>
              <w:bottom w:val="nil"/>
              <w:right w:val="single" w:sz="4" w:space="0" w:color="auto"/>
            </w:tcBorders>
            <w:shd w:val="clear" w:color="auto" w:fill="auto"/>
            <w:noWrap/>
            <w:vAlign w:val="center"/>
            <w:hideMark/>
          </w:tcPr>
          <w:p w14:paraId="06F6DF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5.773,16</w:t>
            </w:r>
          </w:p>
        </w:tc>
        <w:tc>
          <w:tcPr>
            <w:tcW w:w="1160" w:type="dxa"/>
            <w:tcBorders>
              <w:top w:val="nil"/>
              <w:left w:val="nil"/>
              <w:bottom w:val="nil"/>
              <w:right w:val="single" w:sz="4" w:space="0" w:color="auto"/>
            </w:tcBorders>
            <w:shd w:val="clear" w:color="auto" w:fill="auto"/>
            <w:noWrap/>
            <w:vAlign w:val="center"/>
            <w:hideMark/>
          </w:tcPr>
          <w:p w14:paraId="47EC55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640.179,41</w:t>
            </w:r>
          </w:p>
        </w:tc>
        <w:tc>
          <w:tcPr>
            <w:tcW w:w="177" w:type="dxa"/>
            <w:tcBorders>
              <w:top w:val="nil"/>
              <w:left w:val="nil"/>
              <w:bottom w:val="nil"/>
              <w:right w:val="single" w:sz="4" w:space="0" w:color="auto"/>
            </w:tcBorders>
            <w:shd w:val="clear" w:color="auto" w:fill="auto"/>
            <w:noWrap/>
            <w:vAlign w:val="center"/>
            <w:hideMark/>
          </w:tcPr>
          <w:p w14:paraId="50A5B7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082D5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0,8937</w:t>
            </w:r>
          </w:p>
        </w:tc>
      </w:tr>
      <w:tr w:rsidR="000506AC" w:rsidRPr="000506AC" w14:paraId="6363275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B18DC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w:t>
            </w:r>
          </w:p>
        </w:tc>
        <w:tc>
          <w:tcPr>
            <w:tcW w:w="1364" w:type="dxa"/>
            <w:tcBorders>
              <w:top w:val="nil"/>
              <w:left w:val="nil"/>
              <w:bottom w:val="nil"/>
              <w:right w:val="single" w:sz="4" w:space="0" w:color="auto"/>
            </w:tcBorders>
            <w:shd w:val="clear" w:color="auto" w:fill="auto"/>
            <w:noWrap/>
            <w:vAlign w:val="center"/>
            <w:hideMark/>
          </w:tcPr>
          <w:p w14:paraId="03DF07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10/03/22</w:t>
            </w:r>
          </w:p>
        </w:tc>
        <w:tc>
          <w:tcPr>
            <w:tcW w:w="1300" w:type="dxa"/>
            <w:tcBorders>
              <w:top w:val="nil"/>
              <w:left w:val="nil"/>
              <w:bottom w:val="nil"/>
              <w:right w:val="single" w:sz="4" w:space="0" w:color="auto"/>
            </w:tcBorders>
            <w:shd w:val="clear" w:color="auto" w:fill="auto"/>
            <w:noWrap/>
            <w:vAlign w:val="center"/>
            <w:hideMark/>
          </w:tcPr>
          <w:p w14:paraId="1E1F1B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10/03/22</w:t>
            </w:r>
          </w:p>
        </w:tc>
        <w:tc>
          <w:tcPr>
            <w:tcW w:w="1160" w:type="dxa"/>
            <w:tcBorders>
              <w:top w:val="nil"/>
              <w:left w:val="single" w:sz="8" w:space="0" w:color="auto"/>
              <w:bottom w:val="nil"/>
              <w:right w:val="nil"/>
            </w:tcBorders>
            <w:shd w:val="clear" w:color="auto" w:fill="auto"/>
            <w:noWrap/>
            <w:vAlign w:val="center"/>
            <w:hideMark/>
          </w:tcPr>
          <w:p w14:paraId="2A662F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9.750,24</w:t>
            </w:r>
          </w:p>
        </w:tc>
        <w:tc>
          <w:tcPr>
            <w:tcW w:w="1160" w:type="dxa"/>
            <w:tcBorders>
              <w:top w:val="nil"/>
              <w:left w:val="single" w:sz="4" w:space="0" w:color="auto"/>
              <w:bottom w:val="nil"/>
              <w:right w:val="single" w:sz="4" w:space="0" w:color="auto"/>
            </w:tcBorders>
            <w:shd w:val="clear" w:color="auto" w:fill="auto"/>
            <w:noWrap/>
            <w:vAlign w:val="center"/>
            <w:hideMark/>
          </w:tcPr>
          <w:p w14:paraId="2D2D07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3.977,13</w:t>
            </w:r>
          </w:p>
        </w:tc>
        <w:tc>
          <w:tcPr>
            <w:tcW w:w="1160" w:type="dxa"/>
            <w:tcBorders>
              <w:top w:val="nil"/>
              <w:left w:val="nil"/>
              <w:bottom w:val="nil"/>
              <w:right w:val="single" w:sz="4" w:space="0" w:color="auto"/>
            </w:tcBorders>
            <w:shd w:val="clear" w:color="auto" w:fill="auto"/>
            <w:noWrap/>
            <w:vAlign w:val="center"/>
            <w:hideMark/>
          </w:tcPr>
          <w:p w14:paraId="337FC3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5.773,11</w:t>
            </w:r>
          </w:p>
        </w:tc>
        <w:tc>
          <w:tcPr>
            <w:tcW w:w="1160" w:type="dxa"/>
            <w:tcBorders>
              <w:top w:val="nil"/>
              <w:left w:val="nil"/>
              <w:bottom w:val="nil"/>
              <w:right w:val="single" w:sz="4" w:space="0" w:color="auto"/>
            </w:tcBorders>
            <w:shd w:val="clear" w:color="auto" w:fill="auto"/>
            <w:noWrap/>
            <w:vAlign w:val="center"/>
            <w:hideMark/>
          </w:tcPr>
          <w:p w14:paraId="476A2B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634.406,30</w:t>
            </w:r>
          </w:p>
        </w:tc>
        <w:tc>
          <w:tcPr>
            <w:tcW w:w="177" w:type="dxa"/>
            <w:tcBorders>
              <w:top w:val="nil"/>
              <w:left w:val="nil"/>
              <w:bottom w:val="nil"/>
              <w:right w:val="single" w:sz="4" w:space="0" w:color="auto"/>
            </w:tcBorders>
            <w:shd w:val="clear" w:color="auto" w:fill="auto"/>
            <w:noWrap/>
            <w:vAlign w:val="center"/>
            <w:hideMark/>
          </w:tcPr>
          <w:p w14:paraId="4F036C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17728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0,9018</w:t>
            </w:r>
          </w:p>
        </w:tc>
      </w:tr>
      <w:tr w:rsidR="000506AC" w:rsidRPr="000506AC" w14:paraId="4A43BD0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DE9FD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w:t>
            </w:r>
          </w:p>
        </w:tc>
        <w:tc>
          <w:tcPr>
            <w:tcW w:w="1364" w:type="dxa"/>
            <w:tcBorders>
              <w:top w:val="nil"/>
              <w:left w:val="nil"/>
              <w:bottom w:val="nil"/>
              <w:right w:val="single" w:sz="4" w:space="0" w:color="auto"/>
            </w:tcBorders>
            <w:shd w:val="clear" w:color="auto" w:fill="auto"/>
            <w:noWrap/>
            <w:vAlign w:val="center"/>
            <w:hideMark/>
          </w:tcPr>
          <w:p w14:paraId="44BEDF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10/04/22</w:t>
            </w:r>
          </w:p>
        </w:tc>
        <w:tc>
          <w:tcPr>
            <w:tcW w:w="1300" w:type="dxa"/>
            <w:tcBorders>
              <w:top w:val="nil"/>
              <w:left w:val="nil"/>
              <w:bottom w:val="nil"/>
              <w:right w:val="single" w:sz="4" w:space="0" w:color="auto"/>
            </w:tcBorders>
            <w:shd w:val="clear" w:color="auto" w:fill="auto"/>
            <w:noWrap/>
            <w:vAlign w:val="center"/>
            <w:hideMark/>
          </w:tcPr>
          <w:p w14:paraId="699B09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11/04/22</w:t>
            </w:r>
          </w:p>
        </w:tc>
        <w:tc>
          <w:tcPr>
            <w:tcW w:w="1160" w:type="dxa"/>
            <w:tcBorders>
              <w:top w:val="nil"/>
              <w:left w:val="single" w:sz="8" w:space="0" w:color="auto"/>
              <w:bottom w:val="nil"/>
              <w:right w:val="nil"/>
            </w:tcBorders>
            <w:shd w:val="clear" w:color="auto" w:fill="auto"/>
            <w:noWrap/>
            <w:vAlign w:val="center"/>
            <w:hideMark/>
          </w:tcPr>
          <w:p w14:paraId="7BB89B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9.714,32</w:t>
            </w:r>
          </w:p>
        </w:tc>
        <w:tc>
          <w:tcPr>
            <w:tcW w:w="1160" w:type="dxa"/>
            <w:tcBorders>
              <w:top w:val="nil"/>
              <w:left w:val="single" w:sz="4" w:space="0" w:color="auto"/>
              <w:bottom w:val="nil"/>
              <w:right w:val="single" w:sz="4" w:space="0" w:color="auto"/>
            </w:tcBorders>
            <w:shd w:val="clear" w:color="auto" w:fill="auto"/>
            <w:noWrap/>
            <w:vAlign w:val="center"/>
            <w:hideMark/>
          </w:tcPr>
          <w:p w14:paraId="74368A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3.941,26</w:t>
            </w:r>
          </w:p>
        </w:tc>
        <w:tc>
          <w:tcPr>
            <w:tcW w:w="1160" w:type="dxa"/>
            <w:tcBorders>
              <w:top w:val="nil"/>
              <w:left w:val="nil"/>
              <w:bottom w:val="nil"/>
              <w:right w:val="single" w:sz="4" w:space="0" w:color="auto"/>
            </w:tcBorders>
            <w:shd w:val="clear" w:color="auto" w:fill="auto"/>
            <w:noWrap/>
            <w:vAlign w:val="center"/>
            <w:hideMark/>
          </w:tcPr>
          <w:p w14:paraId="6B79F6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5.773,06</w:t>
            </w:r>
          </w:p>
        </w:tc>
        <w:tc>
          <w:tcPr>
            <w:tcW w:w="1160" w:type="dxa"/>
            <w:tcBorders>
              <w:top w:val="nil"/>
              <w:left w:val="nil"/>
              <w:bottom w:val="nil"/>
              <w:right w:val="single" w:sz="4" w:space="0" w:color="auto"/>
            </w:tcBorders>
            <w:shd w:val="clear" w:color="auto" w:fill="auto"/>
            <w:noWrap/>
            <w:vAlign w:val="center"/>
            <w:hideMark/>
          </w:tcPr>
          <w:p w14:paraId="40DF8D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628.633,24</w:t>
            </w:r>
          </w:p>
        </w:tc>
        <w:tc>
          <w:tcPr>
            <w:tcW w:w="177" w:type="dxa"/>
            <w:tcBorders>
              <w:top w:val="nil"/>
              <w:left w:val="nil"/>
              <w:bottom w:val="nil"/>
              <w:right w:val="single" w:sz="4" w:space="0" w:color="auto"/>
            </w:tcBorders>
            <w:shd w:val="clear" w:color="auto" w:fill="auto"/>
            <w:noWrap/>
            <w:vAlign w:val="center"/>
            <w:hideMark/>
          </w:tcPr>
          <w:p w14:paraId="5B4C30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4F306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0,9100</w:t>
            </w:r>
          </w:p>
        </w:tc>
      </w:tr>
      <w:tr w:rsidR="000506AC" w:rsidRPr="000506AC" w14:paraId="71ABB5A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B8D3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w:t>
            </w:r>
          </w:p>
        </w:tc>
        <w:tc>
          <w:tcPr>
            <w:tcW w:w="1364" w:type="dxa"/>
            <w:tcBorders>
              <w:top w:val="nil"/>
              <w:left w:val="nil"/>
              <w:bottom w:val="nil"/>
              <w:right w:val="single" w:sz="4" w:space="0" w:color="auto"/>
            </w:tcBorders>
            <w:shd w:val="clear" w:color="auto" w:fill="auto"/>
            <w:noWrap/>
            <w:vAlign w:val="center"/>
            <w:hideMark/>
          </w:tcPr>
          <w:p w14:paraId="048EE5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10/05/22</w:t>
            </w:r>
          </w:p>
        </w:tc>
        <w:tc>
          <w:tcPr>
            <w:tcW w:w="1300" w:type="dxa"/>
            <w:tcBorders>
              <w:top w:val="nil"/>
              <w:left w:val="nil"/>
              <w:bottom w:val="nil"/>
              <w:right w:val="single" w:sz="4" w:space="0" w:color="auto"/>
            </w:tcBorders>
            <w:shd w:val="clear" w:color="auto" w:fill="auto"/>
            <w:noWrap/>
            <w:vAlign w:val="center"/>
            <w:hideMark/>
          </w:tcPr>
          <w:p w14:paraId="78FBA0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10/05/22</w:t>
            </w:r>
          </w:p>
        </w:tc>
        <w:tc>
          <w:tcPr>
            <w:tcW w:w="1160" w:type="dxa"/>
            <w:tcBorders>
              <w:top w:val="nil"/>
              <w:left w:val="single" w:sz="8" w:space="0" w:color="auto"/>
              <w:bottom w:val="nil"/>
              <w:right w:val="nil"/>
            </w:tcBorders>
            <w:shd w:val="clear" w:color="auto" w:fill="auto"/>
            <w:noWrap/>
            <w:vAlign w:val="center"/>
            <w:hideMark/>
          </w:tcPr>
          <w:p w14:paraId="683BF5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9.678,41</w:t>
            </w:r>
          </w:p>
        </w:tc>
        <w:tc>
          <w:tcPr>
            <w:tcW w:w="1160" w:type="dxa"/>
            <w:tcBorders>
              <w:top w:val="nil"/>
              <w:left w:val="single" w:sz="4" w:space="0" w:color="auto"/>
              <w:bottom w:val="nil"/>
              <w:right w:val="single" w:sz="4" w:space="0" w:color="auto"/>
            </w:tcBorders>
            <w:shd w:val="clear" w:color="auto" w:fill="auto"/>
            <w:noWrap/>
            <w:vAlign w:val="center"/>
            <w:hideMark/>
          </w:tcPr>
          <w:p w14:paraId="5F35AB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3.905,40</w:t>
            </w:r>
          </w:p>
        </w:tc>
        <w:tc>
          <w:tcPr>
            <w:tcW w:w="1160" w:type="dxa"/>
            <w:tcBorders>
              <w:top w:val="nil"/>
              <w:left w:val="nil"/>
              <w:bottom w:val="nil"/>
              <w:right w:val="single" w:sz="4" w:space="0" w:color="auto"/>
            </w:tcBorders>
            <w:shd w:val="clear" w:color="auto" w:fill="auto"/>
            <w:noWrap/>
            <w:vAlign w:val="center"/>
            <w:hideMark/>
          </w:tcPr>
          <w:p w14:paraId="29125F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5.773,01</w:t>
            </w:r>
          </w:p>
        </w:tc>
        <w:tc>
          <w:tcPr>
            <w:tcW w:w="1160" w:type="dxa"/>
            <w:tcBorders>
              <w:top w:val="nil"/>
              <w:left w:val="nil"/>
              <w:bottom w:val="nil"/>
              <w:right w:val="single" w:sz="4" w:space="0" w:color="auto"/>
            </w:tcBorders>
            <w:shd w:val="clear" w:color="auto" w:fill="auto"/>
            <w:noWrap/>
            <w:vAlign w:val="center"/>
            <w:hideMark/>
          </w:tcPr>
          <w:p w14:paraId="40D8EE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622.860,22</w:t>
            </w:r>
          </w:p>
        </w:tc>
        <w:tc>
          <w:tcPr>
            <w:tcW w:w="177" w:type="dxa"/>
            <w:tcBorders>
              <w:top w:val="nil"/>
              <w:left w:val="nil"/>
              <w:bottom w:val="nil"/>
              <w:right w:val="single" w:sz="4" w:space="0" w:color="auto"/>
            </w:tcBorders>
            <w:shd w:val="clear" w:color="auto" w:fill="auto"/>
            <w:noWrap/>
            <w:vAlign w:val="center"/>
            <w:hideMark/>
          </w:tcPr>
          <w:p w14:paraId="5D3F99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BE600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0,9183</w:t>
            </w:r>
          </w:p>
        </w:tc>
      </w:tr>
      <w:tr w:rsidR="000506AC" w:rsidRPr="000506AC" w14:paraId="313E147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363E5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w:t>
            </w:r>
          </w:p>
        </w:tc>
        <w:tc>
          <w:tcPr>
            <w:tcW w:w="1364" w:type="dxa"/>
            <w:tcBorders>
              <w:top w:val="nil"/>
              <w:left w:val="nil"/>
              <w:bottom w:val="nil"/>
              <w:right w:val="single" w:sz="4" w:space="0" w:color="auto"/>
            </w:tcBorders>
            <w:shd w:val="clear" w:color="auto" w:fill="auto"/>
            <w:noWrap/>
            <w:vAlign w:val="center"/>
            <w:hideMark/>
          </w:tcPr>
          <w:p w14:paraId="0A770D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10/06/22</w:t>
            </w:r>
          </w:p>
        </w:tc>
        <w:tc>
          <w:tcPr>
            <w:tcW w:w="1300" w:type="dxa"/>
            <w:tcBorders>
              <w:top w:val="nil"/>
              <w:left w:val="nil"/>
              <w:bottom w:val="nil"/>
              <w:right w:val="single" w:sz="4" w:space="0" w:color="auto"/>
            </w:tcBorders>
            <w:shd w:val="clear" w:color="auto" w:fill="auto"/>
            <w:noWrap/>
            <w:vAlign w:val="center"/>
            <w:hideMark/>
          </w:tcPr>
          <w:p w14:paraId="145977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10/06/22</w:t>
            </w:r>
          </w:p>
        </w:tc>
        <w:tc>
          <w:tcPr>
            <w:tcW w:w="1160" w:type="dxa"/>
            <w:tcBorders>
              <w:top w:val="nil"/>
              <w:left w:val="single" w:sz="8" w:space="0" w:color="auto"/>
              <w:bottom w:val="nil"/>
              <w:right w:val="nil"/>
            </w:tcBorders>
            <w:shd w:val="clear" w:color="auto" w:fill="auto"/>
            <w:noWrap/>
            <w:vAlign w:val="center"/>
            <w:hideMark/>
          </w:tcPr>
          <w:p w14:paraId="474DE1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9.642,49</w:t>
            </w:r>
          </w:p>
        </w:tc>
        <w:tc>
          <w:tcPr>
            <w:tcW w:w="1160" w:type="dxa"/>
            <w:tcBorders>
              <w:top w:val="nil"/>
              <w:left w:val="single" w:sz="4" w:space="0" w:color="auto"/>
              <w:bottom w:val="nil"/>
              <w:right w:val="single" w:sz="4" w:space="0" w:color="auto"/>
            </w:tcBorders>
            <w:shd w:val="clear" w:color="auto" w:fill="auto"/>
            <w:noWrap/>
            <w:vAlign w:val="center"/>
            <w:hideMark/>
          </w:tcPr>
          <w:p w14:paraId="11C934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3.869,53</w:t>
            </w:r>
          </w:p>
        </w:tc>
        <w:tc>
          <w:tcPr>
            <w:tcW w:w="1160" w:type="dxa"/>
            <w:tcBorders>
              <w:top w:val="nil"/>
              <w:left w:val="nil"/>
              <w:bottom w:val="nil"/>
              <w:right w:val="single" w:sz="4" w:space="0" w:color="auto"/>
            </w:tcBorders>
            <w:shd w:val="clear" w:color="auto" w:fill="auto"/>
            <w:noWrap/>
            <w:vAlign w:val="center"/>
            <w:hideMark/>
          </w:tcPr>
          <w:p w14:paraId="6EDF5B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5.772,96</w:t>
            </w:r>
          </w:p>
        </w:tc>
        <w:tc>
          <w:tcPr>
            <w:tcW w:w="1160" w:type="dxa"/>
            <w:tcBorders>
              <w:top w:val="nil"/>
              <w:left w:val="nil"/>
              <w:bottom w:val="nil"/>
              <w:right w:val="single" w:sz="4" w:space="0" w:color="auto"/>
            </w:tcBorders>
            <w:shd w:val="clear" w:color="auto" w:fill="auto"/>
            <w:noWrap/>
            <w:vAlign w:val="center"/>
            <w:hideMark/>
          </w:tcPr>
          <w:p w14:paraId="09D92E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617.087,26</w:t>
            </w:r>
          </w:p>
        </w:tc>
        <w:tc>
          <w:tcPr>
            <w:tcW w:w="177" w:type="dxa"/>
            <w:tcBorders>
              <w:top w:val="nil"/>
              <w:left w:val="nil"/>
              <w:bottom w:val="nil"/>
              <w:right w:val="single" w:sz="4" w:space="0" w:color="auto"/>
            </w:tcBorders>
            <w:shd w:val="clear" w:color="auto" w:fill="auto"/>
            <w:noWrap/>
            <w:vAlign w:val="center"/>
            <w:hideMark/>
          </w:tcPr>
          <w:p w14:paraId="6BC9E3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B39BE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0,9268</w:t>
            </w:r>
          </w:p>
        </w:tc>
      </w:tr>
      <w:tr w:rsidR="000506AC" w:rsidRPr="000506AC" w14:paraId="4C4EA71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5A384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w:t>
            </w:r>
          </w:p>
        </w:tc>
        <w:tc>
          <w:tcPr>
            <w:tcW w:w="1364" w:type="dxa"/>
            <w:tcBorders>
              <w:top w:val="nil"/>
              <w:left w:val="nil"/>
              <w:bottom w:val="nil"/>
              <w:right w:val="single" w:sz="4" w:space="0" w:color="auto"/>
            </w:tcBorders>
            <w:shd w:val="clear" w:color="auto" w:fill="auto"/>
            <w:noWrap/>
            <w:vAlign w:val="center"/>
            <w:hideMark/>
          </w:tcPr>
          <w:p w14:paraId="5D1B2A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10/07/22</w:t>
            </w:r>
          </w:p>
        </w:tc>
        <w:tc>
          <w:tcPr>
            <w:tcW w:w="1300" w:type="dxa"/>
            <w:tcBorders>
              <w:top w:val="nil"/>
              <w:left w:val="nil"/>
              <w:bottom w:val="nil"/>
              <w:right w:val="single" w:sz="4" w:space="0" w:color="auto"/>
            </w:tcBorders>
            <w:shd w:val="clear" w:color="auto" w:fill="auto"/>
            <w:noWrap/>
            <w:vAlign w:val="center"/>
            <w:hideMark/>
          </w:tcPr>
          <w:p w14:paraId="762FBF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11/07/22</w:t>
            </w:r>
          </w:p>
        </w:tc>
        <w:tc>
          <w:tcPr>
            <w:tcW w:w="1160" w:type="dxa"/>
            <w:tcBorders>
              <w:top w:val="nil"/>
              <w:left w:val="single" w:sz="8" w:space="0" w:color="auto"/>
              <w:bottom w:val="nil"/>
              <w:right w:val="nil"/>
            </w:tcBorders>
            <w:shd w:val="clear" w:color="auto" w:fill="auto"/>
            <w:noWrap/>
            <w:vAlign w:val="center"/>
            <w:hideMark/>
          </w:tcPr>
          <w:p w14:paraId="20D24F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9.606,57</w:t>
            </w:r>
          </w:p>
        </w:tc>
        <w:tc>
          <w:tcPr>
            <w:tcW w:w="1160" w:type="dxa"/>
            <w:tcBorders>
              <w:top w:val="nil"/>
              <w:left w:val="single" w:sz="4" w:space="0" w:color="auto"/>
              <w:bottom w:val="nil"/>
              <w:right w:val="single" w:sz="4" w:space="0" w:color="auto"/>
            </w:tcBorders>
            <w:shd w:val="clear" w:color="auto" w:fill="auto"/>
            <w:noWrap/>
            <w:vAlign w:val="center"/>
            <w:hideMark/>
          </w:tcPr>
          <w:p w14:paraId="3F3F6A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3.833,67</w:t>
            </w:r>
          </w:p>
        </w:tc>
        <w:tc>
          <w:tcPr>
            <w:tcW w:w="1160" w:type="dxa"/>
            <w:tcBorders>
              <w:top w:val="nil"/>
              <w:left w:val="nil"/>
              <w:bottom w:val="nil"/>
              <w:right w:val="single" w:sz="4" w:space="0" w:color="auto"/>
            </w:tcBorders>
            <w:shd w:val="clear" w:color="auto" w:fill="auto"/>
            <w:noWrap/>
            <w:vAlign w:val="center"/>
            <w:hideMark/>
          </w:tcPr>
          <w:p w14:paraId="7EE40F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5.772,91</w:t>
            </w:r>
          </w:p>
        </w:tc>
        <w:tc>
          <w:tcPr>
            <w:tcW w:w="1160" w:type="dxa"/>
            <w:tcBorders>
              <w:top w:val="nil"/>
              <w:left w:val="nil"/>
              <w:bottom w:val="nil"/>
              <w:right w:val="single" w:sz="4" w:space="0" w:color="auto"/>
            </w:tcBorders>
            <w:shd w:val="clear" w:color="auto" w:fill="auto"/>
            <w:noWrap/>
            <w:vAlign w:val="center"/>
            <w:hideMark/>
          </w:tcPr>
          <w:p w14:paraId="0E3C2A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611.314,36</w:t>
            </w:r>
          </w:p>
        </w:tc>
        <w:tc>
          <w:tcPr>
            <w:tcW w:w="177" w:type="dxa"/>
            <w:tcBorders>
              <w:top w:val="nil"/>
              <w:left w:val="nil"/>
              <w:bottom w:val="nil"/>
              <w:right w:val="single" w:sz="4" w:space="0" w:color="auto"/>
            </w:tcBorders>
            <w:shd w:val="clear" w:color="auto" w:fill="auto"/>
            <w:noWrap/>
            <w:vAlign w:val="center"/>
            <w:hideMark/>
          </w:tcPr>
          <w:p w14:paraId="35414C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529B6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0,9355</w:t>
            </w:r>
          </w:p>
        </w:tc>
      </w:tr>
      <w:tr w:rsidR="000506AC" w:rsidRPr="000506AC" w14:paraId="216A7AA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06C9D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w:t>
            </w:r>
          </w:p>
        </w:tc>
        <w:tc>
          <w:tcPr>
            <w:tcW w:w="1364" w:type="dxa"/>
            <w:tcBorders>
              <w:top w:val="nil"/>
              <w:left w:val="nil"/>
              <w:bottom w:val="nil"/>
              <w:right w:val="single" w:sz="4" w:space="0" w:color="auto"/>
            </w:tcBorders>
            <w:shd w:val="clear" w:color="auto" w:fill="auto"/>
            <w:noWrap/>
            <w:vAlign w:val="center"/>
            <w:hideMark/>
          </w:tcPr>
          <w:p w14:paraId="61E345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10/08/22</w:t>
            </w:r>
          </w:p>
        </w:tc>
        <w:tc>
          <w:tcPr>
            <w:tcW w:w="1300" w:type="dxa"/>
            <w:tcBorders>
              <w:top w:val="nil"/>
              <w:left w:val="nil"/>
              <w:bottom w:val="nil"/>
              <w:right w:val="single" w:sz="4" w:space="0" w:color="auto"/>
            </w:tcBorders>
            <w:shd w:val="clear" w:color="auto" w:fill="auto"/>
            <w:noWrap/>
            <w:vAlign w:val="center"/>
            <w:hideMark/>
          </w:tcPr>
          <w:p w14:paraId="66F36E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10/08/22</w:t>
            </w:r>
          </w:p>
        </w:tc>
        <w:tc>
          <w:tcPr>
            <w:tcW w:w="1160" w:type="dxa"/>
            <w:tcBorders>
              <w:top w:val="nil"/>
              <w:left w:val="single" w:sz="8" w:space="0" w:color="auto"/>
              <w:bottom w:val="nil"/>
              <w:right w:val="nil"/>
            </w:tcBorders>
            <w:shd w:val="clear" w:color="auto" w:fill="auto"/>
            <w:noWrap/>
            <w:vAlign w:val="center"/>
            <w:hideMark/>
          </w:tcPr>
          <w:p w14:paraId="23D028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9.570,66</w:t>
            </w:r>
          </w:p>
        </w:tc>
        <w:tc>
          <w:tcPr>
            <w:tcW w:w="1160" w:type="dxa"/>
            <w:tcBorders>
              <w:top w:val="nil"/>
              <w:left w:val="single" w:sz="4" w:space="0" w:color="auto"/>
              <w:bottom w:val="nil"/>
              <w:right w:val="single" w:sz="4" w:space="0" w:color="auto"/>
            </w:tcBorders>
            <w:shd w:val="clear" w:color="auto" w:fill="auto"/>
            <w:noWrap/>
            <w:vAlign w:val="center"/>
            <w:hideMark/>
          </w:tcPr>
          <w:p w14:paraId="03A804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3.797,80</w:t>
            </w:r>
          </w:p>
        </w:tc>
        <w:tc>
          <w:tcPr>
            <w:tcW w:w="1160" w:type="dxa"/>
            <w:tcBorders>
              <w:top w:val="nil"/>
              <w:left w:val="nil"/>
              <w:bottom w:val="nil"/>
              <w:right w:val="single" w:sz="4" w:space="0" w:color="auto"/>
            </w:tcBorders>
            <w:shd w:val="clear" w:color="auto" w:fill="auto"/>
            <w:noWrap/>
            <w:vAlign w:val="center"/>
            <w:hideMark/>
          </w:tcPr>
          <w:p w14:paraId="5FAFF8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5.772,86</w:t>
            </w:r>
          </w:p>
        </w:tc>
        <w:tc>
          <w:tcPr>
            <w:tcW w:w="1160" w:type="dxa"/>
            <w:tcBorders>
              <w:top w:val="nil"/>
              <w:left w:val="nil"/>
              <w:bottom w:val="nil"/>
              <w:right w:val="single" w:sz="4" w:space="0" w:color="auto"/>
            </w:tcBorders>
            <w:shd w:val="clear" w:color="auto" w:fill="auto"/>
            <w:noWrap/>
            <w:vAlign w:val="center"/>
            <w:hideMark/>
          </w:tcPr>
          <w:p w14:paraId="7CDF42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605.541,50</w:t>
            </w:r>
          </w:p>
        </w:tc>
        <w:tc>
          <w:tcPr>
            <w:tcW w:w="177" w:type="dxa"/>
            <w:tcBorders>
              <w:top w:val="nil"/>
              <w:left w:val="nil"/>
              <w:bottom w:val="nil"/>
              <w:right w:val="single" w:sz="4" w:space="0" w:color="auto"/>
            </w:tcBorders>
            <w:shd w:val="clear" w:color="auto" w:fill="auto"/>
            <w:noWrap/>
            <w:vAlign w:val="center"/>
            <w:hideMark/>
          </w:tcPr>
          <w:p w14:paraId="1BFE0D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C45EB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0,9443</w:t>
            </w:r>
          </w:p>
        </w:tc>
      </w:tr>
      <w:tr w:rsidR="000506AC" w:rsidRPr="000506AC" w14:paraId="4D4C022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CF051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w:t>
            </w:r>
          </w:p>
        </w:tc>
        <w:tc>
          <w:tcPr>
            <w:tcW w:w="1364" w:type="dxa"/>
            <w:tcBorders>
              <w:top w:val="nil"/>
              <w:left w:val="nil"/>
              <w:bottom w:val="nil"/>
              <w:right w:val="single" w:sz="4" w:space="0" w:color="auto"/>
            </w:tcBorders>
            <w:shd w:val="clear" w:color="auto" w:fill="auto"/>
            <w:noWrap/>
            <w:vAlign w:val="center"/>
            <w:hideMark/>
          </w:tcPr>
          <w:p w14:paraId="7A6EC1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10/09/22</w:t>
            </w:r>
          </w:p>
        </w:tc>
        <w:tc>
          <w:tcPr>
            <w:tcW w:w="1300" w:type="dxa"/>
            <w:tcBorders>
              <w:top w:val="nil"/>
              <w:left w:val="nil"/>
              <w:bottom w:val="nil"/>
              <w:right w:val="single" w:sz="4" w:space="0" w:color="auto"/>
            </w:tcBorders>
            <w:shd w:val="clear" w:color="auto" w:fill="auto"/>
            <w:noWrap/>
            <w:vAlign w:val="center"/>
            <w:hideMark/>
          </w:tcPr>
          <w:p w14:paraId="060699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12/09/22</w:t>
            </w:r>
          </w:p>
        </w:tc>
        <w:tc>
          <w:tcPr>
            <w:tcW w:w="1160" w:type="dxa"/>
            <w:tcBorders>
              <w:top w:val="nil"/>
              <w:left w:val="single" w:sz="8" w:space="0" w:color="auto"/>
              <w:bottom w:val="nil"/>
              <w:right w:val="nil"/>
            </w:tcBorders>
            <w:shd w:val="clear" w:color="auto" w:fill="auto"/>
            <w:noWrap/>
            <w:vAlign w:val="center"/>
            <w:hideMark/>
          </w:tcPr>
          <w:p w14:paraId="464ADB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9.534,74</w:t>
            </w:r>
          </w:p>
        </w:tc>
        <w:tc>
          <w:tcPr>
            <w:tcW w:w="1160" w:type="dxa"/>
            <w:tcBorders>
              <w:top w:val="nil"/>
              <w:left w:val="single" w:sz="4" w:space="0" w:color="auto"/>
              <w:bottom w:val="nil"/>
              <w:right w:val="single" w:sz="4" w:space="0" w:color="auto"/>
            </w:tcBorders>
            <w:shd w:val="clear" w:color="auto" w:fill="auto"/>
            <w:noWrap/>
            <w:vAlign w:val="center"/>
            <w:hideMark/>
          </w:tcPr>
          <w:p w14:paraId="40DD54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3.761,94</w:t>
            </w:r>
          </w:p>
        </w:tc>
        <w:tc>
          <w:tcPr>
            <w:tcW w:w="1160" w:type="dxa"/>
            <w:tcBorders>
              <w:top w:val="nil"/>
              <w:left w:val="nil"/>
              <w:bottom w:val="nil"/>
              <w:right w:val="single" w:sz="4" w:space="0" w:color="auto"/>
            </w:tcBorders>
            <w:shd w:val="clear" w:color="auto" w:fill="auto"/>
            <w:noWrap/>
            <w:vAlign w:val="center"/>
            <w:hideMark/>
          </w:tcPr>
          <w:p w14:paraId="060846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5.772,80</w:t>
            </w:r>
          </w:p>
        </w:tc>
        <w:tc>
          <w:tcPr>
            <w:tcW w:w="1160" w:type="dxa"/>
            <w:tcBorders>
              <w:top w:val="nil"/>
              <w:left w:val="nil"/>
              <w:bottom w:val="nil"/>
              <w:right w:val="single" w:sz="4" w:space="0" w:color="auto"/>
            </w:tcBorders>
            <w:shd w:val="clear" w:color="auto" w:fill="auto"/>
            <w:noWrap/>
            <w:vAlign w:val="center"/>
            <w:hideMark/>
          </w:tcPr>
          <w:p w14:paraId="068D26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599.768,69</w:t>
            </w:r>
          </w:p>
        </w:tc>
        <w:tc>
          <w:tcPr>
            <w:tcW w:w="177" w:type="dxa"/>
            <w:tcBorders>
              <w:top w:val="nil"/>
              <w:left w:val="nil"/>
              <w:bottom w:val="nil"/>
              <w:right w:val="single" w:sz="4" w:space="0" w:color="auto"/>
            </w:tcBorders>
            <w:shd w:val="clear" w:color="auto" w:fill="auto"/>
            <w:noWrap/>
            <w:vAlign w:val="center"/>
            <w:hideMark/>
          </w:tcPr>
          <w:p w14:paraId="701593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6D24F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0,9533</w:t>
            </w:r>
          </w:p>
        </w:tc>
      </w:tr>
      <w:tr w:rsidR="000506AC" w:rsidRPr="000506AC" w14:paraId="658EE71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7FC53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w:t>
            </w:r>
          </w:p>
        </w:tc>
        <w:tc>
          <w:tcPr>
            <w:tcW w:w="1364" w:type="dxa"/>
            <w:tcBorders>
              <w:top w:val="nil"/>
              <w:left w:val="nil"/>
              <w:bottom w:val="nil"/>
              <w:right w:val="single" w:sz="4" w:space="0" w:color="auto"/>
            </w:tcBorders>
            <w:shd w:val="clear" w:color="auto" w:fill="auto"/>
            <w:noWrap/>
            <w:vAlign w:val="center"/>
            <w:hideMark/>
          </w:tcPr>
          <w:p w14:paraId="26206A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10/10/22</w:t>
            </w:r>
          </w:p>
        </w:tc>
        <w:tc>
          <w:tcPr>
            <w:tcW w:w="1300" w:type="dxa"/>
            <w:tcBorders>
              <w:top w:val="nil"/>
              <w:left w:val="nil"/>
              <w:bottom w:val="nil"/>
              <w:right w:val="single" w:sz="4" w:space="0" w:color="auto"/>
            </w:tcBorders>
            <w:shd w:val="clear" w:color="auto" w:fill="auto"/>
            <w:noWrap/>
            <w:vAlign w:val="center"/>
            <w:hideMark/>
          </w:tcPr>
          <w:p w14:paraId="44A860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10/10/22</w:t>
            </w:r>
          </w:p>
        </w:tc>
        <w:tc>
          <w:tcPr>
            <w:tcW w:w="1160" w:type="dxa"/>
            <w:tcBorders>
              <w:top w:val="nil"/>
              <w:left w:val="single" w:sz="8" w:space="0" w:color="auto"/>
              <w:bottom w:val="nil"/>
              <w:right w:val="nil"/>
            </w:tcBorders>
            <w:shd w:val="clear" w:color="auto" w:fill="auto"/>
            <w:noWrap/>
            <w:vAlign w:val="center"/>
            <w:hideMark/>
          </w:tcPr>
          <w:p w14:paraId="0A8D2A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9.498,83</w:t>
            </w:r>
          </w:p>
        </w:tc>
        <w:tc>
          <w:tcPr>
            <w:tcW w:w="1160" w:type="dxa"/>
            <w:tcBorders>
              <w:top w:val="nil"/>
              <w:left w:val="single" w:sz="4" w:space="0" w:color="auto"/>
              <w:bottom w:val="nil"/>
              <w:right w:val="single" w:sz="4" w:space="0" w:color="auto"/>
            </w:tcBorders>
            <w:shd w:val="clear" w:color="auto" w:fill="auto"/>
            <w:noWrap/>
            <w:vAlign w:val="center"/>
            <w:hideMark/>
          </w:tcPr>
          <w:p w14:paraId="649B1D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3.726,07</w:t>
            </w:r>
          </w:p>
        </w:tc>
        <w:tc>
          <w:tcPr>
            <w:tcW w:w="1160" w:type="dxa"/>
            <w:tcBorders>
              <w:top w:val="nil"/>
              <w:left w:val="nil"/>
              <w:bottom w:val="nil"/>
              <w:right w:val="single" w:sz="4" w:space="0" w:color="auto"/>
            </w:tcBorders>
            <w:shd w:val="clear" w:color="auto" w:fill="auto"/>
            <w:noWrap/>
            <w:vAlign w:val="center"/>
            <w:hideMark/>
          </w:tcPr>
          <w:p w14:paraId="2DD292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5.772,75</w:t>
            </w:r>
          </w:p>
        </w:tc>
        <w:tc>
          <w:tcPr>
            <w:tcW w:w="1160" w:type="dxa"/>
            <w:tcBorders>
              <w:top w:val="nil"/>
              <w:left w:val="nil"/>
              <w:bottom w:val="nil"/>
              <w:right w:val="single" w:sz="4" w:space="0" w:color="auto"/>
            </w:tcBorders>
            <w:shd w:val="clear" w:color="auto" w:fill="auto"/>
            <w:noWrap/>
            <w:vAlign w:val="center"/>
            <w:hideMark/>
          </w:tcPr>
          <w:p w14:paraId="025929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593.995,94</w:t>
            </w:r>
          </w:p>
        </w:tc>
        <w:tc>
          <w:tcPr>
            <w:tcW w:w="177" w:type="dxa"/>
            <w:tcBorders>
              <w:top w:val="nil"/>
              <w:left w:val="nil"/>
              <w:bottom w:val="nil"/>
              <w:right w:val="single" w:sz="4" w:space="0" w:color="auto"/>
            </w:tcBorders>
            <w:shd w:val="clear" w:color="auto" w:fill="auto"/>
            <w:noWrap/>
            <w:vAlign w:val="center"/>
            <w:hideMark/>
          </w:tcPr>
          <w:p w14:paraId="318FD3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5BCC2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0,9625</w:t>
            </w:r>
          </w:p>
        </w:tc>
      </w:tr>
      <w:tr w:rsidR="000506AC" w:rsidRPr="000506AC" w14:paraId="62591E0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64389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w:t>
            </w:r>
          </w:p>
        </w:tc>
        <w:tc>
          <w:tcPr>
            <w:tcW w:w="1364" w:type="dxa"/>
            <w:tcBorders>
              <w:top w:val="nil"/>
              <w:left w:val="nil"/>
              <w:bottom w:val="nil"/>
              <w:right w:val="single" w:sz="4" w:space="0" w:color="auto"/>
            </w:tcBorders>
            <w:shd w:val="clear" w:color="auto" w:fill="auto"/>
            <w:noWrap/>
            <w:vAlign w:val="center"/>
            <w:hideMark/>
          </w:tcPr>
          <w:p w14:paraId="580AB6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10/11/22</w:t>
            </w:r>
          </w:p>
        </w:tc>
        <w:tc>
          <w:tcPr>
            <w:tcW w:w="1300" w:type="dxa"/>
            <w:tcBorders>
              <w:top w:val="nil"/>
              <w:left w:val="nil"/>
              <w:bottom w:val="nil"/>
              <w:right w:val="single" w:sz="4" w:space="0" w:color="auto"/>
            </w:tcBorders>
            <w:shd w:val="clear" w:color="auto" w:fill="auto"/>
            <w:noWrap/>
            <w:vAlign w:val="center"/>
            <w:hideMark/>
          </w:tcPr>
          <w:p w14:paraId="2DF8A6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10/11/22</w:t>
            </w:r>
          </w:p>
        </w:tc>
        <w:tc>
          <w:tcPr>
            <w:tcW w:w="1160" w:type="dxa"/>
            <w:tcBorders>
              <w:top w:val="nil"/>
              <w:left w:val="single" w:sz="8" w:space="0" w:color="auto"/>
              <w:bottom w:val="nil"/>
              <w:right w:val="nil"/>
            </w:tcBorders>
            <w:shd w:val="clear" w:color="auto" w:fill="auto"/>
            <w:noWrap/>
            <w:vAlign w:val="center"/>
            <w:hideMark/>
          </w:tcPr>
          <w:p w14:paraId="370A6A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9.462,91</w:t>
            </w:r>
          </w:p>
        </w:tc>
        <w:tc>
          <w:tcPr>
            <w:tcW w:w="1160" w:type="dxa"/>
            <w:tcBorders>
              <w:top w:val="nil"/>
              <w:left w:val="single" w:sz="4" w:space="0" w:color="auto"/>
              <w:bottom w:val="nil"/>
              <w:right w:val="single" w:sz="4" w:space="0" w:color="auto"/>
            </w:tcBorders>
            <w:shd w:val="clear" w:color="auto" w:fill="auto"/>
            <w:noWrap/>
            <w:vAlign w:val="center"/>
            <w:hideMark/>
          </w:tcPr>
          <w:p w14:paraId="259FC0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3.690,21</w:t>
            </w:r>
          </w:p>
        </w:tc>
        <w:tc>
          <w:tcPr>
            <w:tcW w:w="1160" w:type="dxa"/>
            <w:tcBorders>
              <w:top w:val="nil"/>
              <w:left w:val="nil"/>
              <w:bottom w:val="nil"/>
              <w:right w:val="single" w:sz="4" w:space="0" w:color="auto"/>
            </w:tcBorders>
            <w:shd w:val="clear" w:color="auto" w:fill="auto"/>
            <w:noWrap/>
            <w:vAlign w:val="center"/>
            <w:hideMark/>
          </w:tcPr>
          <w:p w14:paraId="7CAF00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5.772,70</w:t>
            </w:r>
          </w:p>
        </w:tc>
        <w:tc>
          <w:tcPr>
            <w:tcW w:w="1160" w:type="dxa"/>
            <w:tcBorders>
              <w:top w:val="nil"/>
              <w:left w:val="nil"/>
              <w:bottom w:val="nil"/>
              <w:right w:val="single" w:sz="4" w:space="0" w:color="auto"/>
            </w:tcBorders>
            <w:shd w:val="clear" w:color="auto" w:fill="auto"/>
            <w:noWrap/>
            <w:vAlign w:val="center"/>
            <w:hideMark/>
          </w:tcPr>
          <w:p w14:paraId="60BE26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588.223,24</w:t>
            </w:r>
          </w:p>
        </w:tc>
        <w:tc>
          <w:tcPr>
            <w:tcW w:w="177" w:type="dxa"/>
            <w:tcBorders>
              <w:top w:val="nil"/>
              <w:left w:val="nil"/>
              <w:bottom w:val="nil"/>
              <w:right w:val="single" w:sz="4" w:space="0" w:color="auto"/>
            </w:tcBorders>
            <w:shd w:val="clear" w:color="auto" w:fill="auto"/>
            <w:noWrap/>
            <w:vAlign w:val="center"/>
            <w:hideMark/>
          </w:tcPr>
          <w:p w14:paraId="79E012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43362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0,9718</w:t>
            </w:r>
          </w:p>
        </w:tc>
      </w:tr>
      <w:tr w:rsidR="000506AC" w:rsidRPr="000506AC" w14:paraId="249E2DA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FE1EC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w:t>
            </w:r>
          </w:p>
        </w:tc>
        <w:tc>
          <w:tcPr>
            <w:tcW w:w="1364" w:type="dxa"/>
            <w:tcBorders>
              <w:top w:val="nil"/>
              <w:left w:val="nil"/>
              <w:bottom w:val="nil"/>
              <w:right w:val="single" w:sz="4" w:space="0" w:color="auto"/>
            </w:tcBorders>
            <w:shd w:val="clear" w:color="auto" w:fill="auto"/>
            <w:noWrap/>
            <w:vAlign w:val="center"/>
            <w:hideMark/>
          </w:tcPr>
          <w:p w14:paraId="692A86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10/12/22</w:t>
            </w:r>
          </w:p>
        </w:tc>
        <w:tc>
          <w:tcPr>
            <w:tcW w:w="1300" w:type="dxa"/>
            <w:tcBorders>
              <w:top w:val="nil"/>
              <w:left w:val="nil"/>
              <w:bottom w:val="nil"/>
              <w:right w:val="single" w:sz="4" w:space="0" w:color="auto"/>
            </w:tcBorders>
            <w:shd w:val="clear" w:color="auto" w:fill="auto"/>
            <w:noWrap/>
            <w:vAlign w:val="center"/>
            <w:hideMark/>
          </w:tcPr>
          <w:p w14:paraId="1F7957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12/12/22</w:t>
            </w:r>
          </w:p>
        </w:tc>
        <w:tc>
          <w:tcPr>
            <w:tcW w:w="1160" w:type="dxa"/>
            <w:tcBorders>
              <w:top w:val="nil"/>
              <w:left w:val="single" w:sz="8" w:space="0" w:color="auto"/>
              <w:bottom w:val="nil"/>
              <w:right w:val="nil"/>
            </w:tcBorders>
            <w:shd w:val="clear" w:color="auto" w:fill="auto"/>
            <w:noWrap/>
            <w:vAlign w:val="center"/>
            <w:hideMark/>
          </w:tcPr>
          <w:p w14:paraId="0D214F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9.426,99</w:t>
            </w:r>
          </w:p>
        </w:tc>
        <w:tc>
          <w:tcPr>
            <w:tcW w:w="1160" w:type="dxa"/>
            <w:tcBorders>
              <w:top w:val="nil"/>
              <w:left w:val="single" w:sz="4" w:space="0" w:color="auto"/>
              <w:bottom w:val="nil"/>
              <w:right w:val="single" w:sz="4" w:space="0" w:color="auto"/>
            </w:tcBorders>
            <w:shd w:val="clear" w:color="auto" w:fill="auto"/>
            <w:noWrap/>
            <w:vAlign w:val="center"/>
            <w:hideMark/>
          </w:tcPr>
          <w:p w14:paraId="51EB75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3.654,35</w:t>
            </w:r>
          </w:p>
        </w:tc>
        <w:tc>
          <w:tcPr>
            <w:tcW w:w="1160" w:type="dxa"/>
            <w:tcBorders>
              <w:top w:val="nil"/>
              <w:left w:val="nil"/>
              <w:bottom w:val="nil"/>
              <w:right w:val="single" w:sz="4" w:space="0" w:color="auto"/>
            </w:tcBorders>
            <w:shd w:val="clear" w:color="auto" w:fill="auto"/>
            <w:noWrap/>
            <w:vAlign w:val="center"/>
            <w:hideMark/>
          </w:tcPr>
          <w:p w14:paraId="5112B1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5.772,65</w:t>
            </w:r>
          </w:p>
        </w:tc>
        <w:tc>
          <w:tcPr>
            <w:tcW w:w="1160" w:type="dxa"/>
            <w:tcBorders>
              <w:top w:val="nil"/>
              <w:left w:val="nil"/>
              <w:bottom w:val="nil"/>
              <w:right w:val="single" w:sz="4" w:space="0" w:color="auto"/>
            </w:tcBorders>
            <w:shd w:val="clear" w:color="auto" w:fill="auto"/>
            <w:noWrap/>
            <w:vAlign w:val="center"/>
            <w:hideMark/>
          </w:tcPr>
          <w:p w14:paraId="55231F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582.450,60</w:t>
            </w:r>
          </w:p>
        </w:tc>
        <w:tc>
          <w:tcPr>
            <w:tcW w:w="177" w:type="dxa"/>
            <w:tcBorders>
              <w:top w:val="nil"/>
              <w:left w:val="nil"/>
              <w:bottom w:val="nil"/>
              <w:right w:val="single" w:sz="4" w:space="0" w:color="auto"/>
            </w:tcBorders>
            <w:shd w:val="clear" w:color="auto" w:fill="auto"/>
            <w:noWrap/>
            <w:vAlign w:val="center"/>
            <w:hideMark/>
          </w:tcPr>
          <w:p w14:paraId="3F6EE9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D10B2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0,9814</w:t>
            </w:r>
          </w:p>
        </w:tc>
      </w:tr>
      <w:tr w:rsidR="000506AC" w:rsidRPr="000506AC" w14:paraId="542AFA9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34936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w:t>
            </w:r>
          </w:p>
        </w:tc>
        <w:tc>
          <w:tcPr>
            <w:tcW w:w="1364" w:type="dxa"/>
            <w:tcBorders>
              <w:top w:val="nil"/>
              <w:left w:val="nil"/>
              <w:bottom w:val="nil"/>
              <w:right w:val="single" w:sz="4" w:space="0" w:color="auto"/>
            </w:tcBorders>
            <w:shd w:val="clear" w:color="auto" w:fill="auto"/>
            <w:noWrap/>
            <w:vAlign w:val="center"/>
            <w:hideMark/>
          </w:tcPr>
          <w:p w14:paraId="0AC1A0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10/01/23</w:t>
            </w:r>
          </w:p>
        </w:tc>
        <w:tc>
          <w:tcPr>
            <w:tcW w:w="1300" w:type="dxa"/>
            <w:tcBorders>
              <w:top w:val="nil"/>
              <w:left w:val="nil"/>
              <w:bottom w:val="nil"/>
              <w:right w:val="single" w:sz="4" w:space="0" w:color="auto"/>
            </w:tcBorders>
            <w:shd w:val="clear" w:color="auto" w:fill="auto"/>
            <w:noWrap/>
            <w:vAlign w:val="center"/>
            <w:hideMark/>
          </w:tcPr>
          <w:p w14:paraId="413F9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10/01/23</w:t>
            </w:r>
          </w:p>
        </w:tc>
        <w:tc>
          <w:tcPr>
            <w:tcW w:w="1160" w:type="dxa"/>
            <w:tcBorders>
              <w:top w:val="nil"/>
              <w:left w:val="single" w:sz="8" w:space="0" w:color="auto"/>
              <w:bottom w:val="nil"/>
              <w:right w:val="nil"/>
            </w:tcBorders>
            <w:shd w:val="clear" w:color="auto" w:fill="auto"/>
            <w:noWrap/>
            <w:vAlign w:val="center"/>
            <w:hideMark/>
          </w:tcPr>
          <w:p w14:paraId="3EC57E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9.391,08</w:t>
            </w:r>
          </w:p>
        </w:tc>
        <w:tc>
          <w:tcPr>
            <w:tcW w:w="1160" w:type="dxa"/>
            <w:tcBorders>
              <w:top w:val="nil"/>
              <w:left w:val="single" w:sz="4" w:space="0" w:color="auto"/>
              <w:bottom w:val="nil"/>
              <w:right w:val="single" w:sz="4" w:space="0" w:color="auto"/>
            </w:tcBorders>
            <w:shd w:val="clear" w:color="auto" w:fill="auto"/>
            <w:noWrap/>
            <w:vAlign w:val="center"/>
            <w:hideMark/>
          </w:tcPr>
          <w:p w14:paraId="3995EB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3.618,48</w:t>
            </w:r>
          </w:p>
        </w:tc>
        <w:tc>
          <w:tcPr>
            <w:tcW w:w="1160" w:type="dxa"/>
            <w:tcBorders>
              <w:top w:val="nil"/>
              <w:left w:val="nil"/>
              <w:bottom w:val="nil"/>
              <w:right w:val="single" w:sz="4" w:space="0" w:color="auto"/>
            </w:tcBorders>
            <w:shd w:val="clear" w:color="auto" w:fill="auto"/>
            <w:noWrap/>
            <w:vAlign w:val="center"/>
            <w:hideMark/>
          </w:tcPr>
          <w:p w14:paraId="4789B0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5.772,59</w:t>
            </w:r>
          </w:p>
        </w:tc>
        <w:tc>
          <w:tcPr>
            <w:tcW w:w="1160" w:type="dxa"/>
            <w:tcBorders>
              <w:top w:val="nil"/>
              <w:left w:val="nil"/>
              <w:bottom w:val="nil"/>
              <w:right w:val="single" w:sz="4" w:space="0" w:color="auto"/>
            </w:tcBorders>
            <w:shd w:val="clear" w:color="auto" w:fill="auto"/>
            <w:noWrap/>
            <w:vAlign w:val="center"/>
            <w:hideMark/>
          </w:tcPr>
          <w:p w14:paraId="0848F0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576.678,00</w:t>
            </w:r>
          </w:p>
        </w:tc>
        <w:tc>
          <w:tcPr>
            <w:tcW w:w="177" w:type="dxa"/>
            <w:tcBorders>
              <w:top w:val="nil"/>
              <w:left w:val="nil"/>
              <w:bottom w:val="nil"/>
              <w:right w:val="single" w:sz="4" w:space="0" w:color="auto"/>
            </w:tcBorders>
            <w:shd w:val="clear" w:color="auto" w:fill="auto"/>
            <w:noWrap/>
            <w:vAlign w:val="center"/>
            <w:hideMark/>
          </w:tcPr>
          <w:p w14:paraId="713739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EAF3F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0,9911</w:t>
            </w:r>
          </w:p>
        </w:tc>
      </w:tr>
      <w:tr w:rsidR="000506AC" w:rsidRPr="000506AC" w14:paraId="6476A90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FDD0B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w:t>
            </w:r>
          </w:p>
        </w:tc>
        <w:tc>
          <w:tcPr>
            <w:tcW w:w="1364" w:type="dxa"/>
            <w:tcBorders>
              <w:top w:val="nil"/>
              <w:left w:val="nil"/>
              <w:bottom w:val="nil"/>
              <w:right w:val="single" w:sz="4" w:space="0" w:color="auto"/>
            </w:tcBorders>
            <w:shd w:val="clear" w:color="auto" w:fill="auto"/>
            <w:noWrap/>
            <w:vAlign w:val="center"/>
            <w:hideMark/>
          </w:tcPr>
          <w:p w14:paraId="2DFC51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10/02/23</w:t>
            </w:r>
          </w:p>
        </w:tc>
        <w:tc>
          <w:tcPr>
            <w:tcW w:w="1300" w:type="dxa"/>
            <w:tcBorders>
              <w:top w:val="nil"/>
              <w:left w:val="nil"/>
              <w:bottom w:val="nil"/>
              <w:right w:val="single" w:sz="4" w:space="0" w:color="auto"/>
            </w:tcBorders>
            <w:shd w:val="clear" w:color="auto" w:fill="auto"/>
            <w:noWrap/>
            <w:vAlign w:val="center"/>
            <w:hideMark/>
          </w:tcPr>
          <w:p w14:paraId="43DCD0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10/02/23</w:t>
            </w:r>
          </w:p>
        </w:tc>
        <w:tc>
          <w:tcPr>
            <w:tcW w:w="1160" w:type="dxa"/>
            <w:tcBorders>
              <w:top w:val="nil"/>
              <w:left w:val="single" w:sz="8" w:space="0" w:color="auto"/>
              <w:bottom w:val="nil"/>
              <w:right w:val="nil"/>
            </w:tcBorders>
            <w:shd w:val="clear" w:color="auto" w:fill="auto"/>
            <w:noWrap/>
            <w:vAlign w:val="center"/>
            <w:hideMark/>
          </w:tcPr>
          <w:p w14:paraId="09478E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9.355,16</w:t>
            </w:r>
          </w:p>
        </w:tc>
        <w:tc>
          <w:tcPr>
            <w:tcW w:w="1160" w:type="dxa"/>
            <w:tcBorders>
              <w:top w:val="nil"/>
              <w:left w:val="single" w:sz="4" w:space="0" w:color="auto"/>
              <w:bottom w:val="nil"/>
              <w:right w:val="single" w:sz="4" w:space="0" w:color="auto"/>
            </w:tcBorders>
            <w:shd w:val="clear" w:color="auto" w:fill="auto"/>
            <w:noWrap/>
            <w:vAlign w:val="center"/>
            <w:hideMark/>
          </w:tcPr>
          <w:p w14:paraId="192367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3.582,62</w:t>
            </w:r>
          </w:p>
        </w:tc>
        <w:tc>
          <w:tcPr>
            <w:tcW w:w="1160" w:type="dxa"/>
            <w:tcBorders>
              <w:top w:val="nil"/>
              <w:left w:val="nil"/>
              <w:bottom w:val="nil"/>
              <w:right w:val="single" w:sz="4" w:space="0" w:color="auto"/>
            </w:tcBorders>
            <w:shd w:val="clear" w:color="auto" w:fill="auto"/>
            <w:noWrap/>
            <w:vAlign w:val="center"/>
            <w:hideMark/>
          </w:tcPr>
          <w:p w14:paraId="7E3D84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5.772,54</w:t>
            </w:r>
          </w:p>
        </w:tc>
        <w:tc>
          <w:tcPr>
            <w:tcW w:w="1160" w:type="dxa"/>
            <w:tcBorders>
              <w:top w:val="nil"/>
              <w:left w:val="nil"/>
              <w:bottom w:val="nil"/>
              <w:right w:val="single" w:sz="4" w:space="0" w:color="auto"/>
            </w:tcBorders>
            <w:shd w:val="clear" w:color="auto" w:fill="auto"/>
            <w:noWrap/>
            <w:vAlign w:val="center"/>
            <w:hideMark/>
          </w:tcPr>
          <w:p w14:paraId="1903AD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570.905,46</w:t>
            </w:r>
          </w:p>
        </w:tc>
        <w:tc>
          <w:tcPr>
            <w:tcW w:w="177" w:type="dxa"/>
            <w:tcBorders>
              <w:top w:val="nil"/>
              <w:left w:val="nil"/>
              <w:bottom w:val="nil"/>
              <w:right w:val="single" w:sz="4" w:space="0" w:color="auto"/>
            </w:tcBorders>
            <w:shd w:val="clear" w:color="auto" w:fill="auto"/>
            <w:noWrap/>
            <w:vAlign w:val="center"/>
            <w:hideMark/>
          </w:tcPr>
          <w:p w14:paraId="3D351E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9EA16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1,0010</w:t>
            </w:r>
          </w:p>
        </w:tc>
      </w:tr>
      <w:tr w:rsidR="000506AC" w:rsidRPr="000506AC" w14:paraId="50454EA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73F21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w:t>
            </w:r>
          </w:p>
        </w:tc>
        <w:tc>
          <w:tcPr>
            <w:tcW w:w="1364" w:type="dxa"/>
            <w:tcBorders>
              <w:top w:val="nil"/>
              <w:left w:val="nil"/>
              <w:bottom w:val="nil"/>
              <w:right w:val="single" w:sz="4" w:space="0" w:color="auto"/>
            </w:tcBorders>
            <w:shd w:val="clear" w:color="auto" w:fill="auto"/>
            <w:noWrap/>
            <w:vAlign w:val="center"/>
            <w:hideMark/>
          </w:tcPr>
          <w:p w14:paraId="0BFAA8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10/03/23</w:t>
            </w:r>
          </w:p>
        </w:tc>
        <w:tc>
          <w:tcPr>
            <w:tcW w:w="1300" w:type="dxa"/>
            <w:tcBorders>
              <w:top w:val="nil"/>
              <w:left w:val="nil"/>
              <w:bottom w:val="nil"/>
              <w:right w:val="single" w:sz="4" w:space="0" w:color="auto"/>
            </w:tcBorders>
            <w:shd w:val="clear" w:color="auto" w:fill="auto"/>
            <w:noWrap/>
            <w:vAlign w:val="center"/>
            <w:hideMark/>
          </w:tcPr>
          <w:p w14:paraId="2A17B1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10/03/23</w:t>
            </w:r>
          </w:p>
        </w:tc>
        <w:tc>
          <w:tcPr>
            <w:tcW w:w="1160" w:type="dxa"/>
            <w:tcBorders>
              <w:top w:val="nil"/>
              <w:left w:val="single" w:sz="8" w:space="0" w:color="auto"/>
              <w:bottom w:val="nil"/>
              <w:right w:val="nil"/>
            </w:tcBorders>
            <w:shd w:val="clear" w:color="auto" w:fill="auto"/>
            <w:noWrap/>
            <w:vAlign w:val="center"/>
            <w:hideMark/>
          </w:tcPr>
          <w:p w14:paraId="6A09C3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9.318,96</w:t>
            </w:r>
          </w:p>
        </w:tc>
        <w:tc>
          <w:tcPr>
            <w:tcW w:w="1160" w:type="dxa"/>
            <w:tcBorders>
              <w:top w:val="nil"/>
              <w:left w:val="single" w:sz="4" w:space="0" w:color="auto"/>
              <w:bottom w:val="nil"/>
              <w:right w:val="single" w:sz="4" w:space="0" w:color="auto"/>
            </w:tcBorders>
            <w:shd w:val="clear" w:color="auto" w:fill="auto"/>
            <w:noWrap/>
            <w:vAlign w:val="center"/>
            <w:hideMark/>
          </w:tcPr>
          <w:p w14:paraId="13A0AF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3.546,76</w:t>
            </w:r>
          </w:p>
        </w:tc>
        <w:tc>
          <w:tcPr>
            <w:tcW w:w="1160" w:type="dxa"/>
            <w:tcBorders>
              <w:top w:val="nil"/>
              <w:left w:val="nil"/>
              <w:bottom w:val="nil"/>
              <w:right w:val="single" w:sz="4" w:space="0" w:color="auto"/>
            </w:tcBorders>
            <w:shd w:val="clear" w:color="auto" w:fill="auto"/>
            <w:noWrap/>
            <w:vAlign w:val="center"/>
            <w:hideMark/>
          </w:tcPr>
          <w:p w14:paraId="166D23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5.772,20</w:t>
            </w:r>
          </w:p>
        </w:tc>
        <w:tc>
          <w:tcPr>
            <w:tcW w:w="1160" w:type="dxa"/>
            <w:tcBorders>
              <w:top w:val="nil"/>
              <w:left w:val="nil"/>
              <w:bottom w:val="nil"/>
              <w:right w:val="single" w:sz="4" w:space="0" w:color="auto"/>
            </w:tcBorders>
            <w:shd w:val="clear" w:color="auto" w:fill="auto"/>
            <w:noWrap/>
            <w:vAlign w:val="center"/>
            <w:hideMark/>
          </w:tcPr>
          <w:p w14:paraId="7404EE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565.133,26</w:t>
            </w:r>
          </w:p>
        </w:tc>
        <w:tc>
          <w:tcPr>
            <w:tcW w:w="177" w:type="dxa"/>
            <w:tcBorders>
              <w:top w:val="nil"/>
              <w:left w:val="nil"/>
              <w:bottom w:val="nil"/>
              <w:right w:val="single" w:sz="4" w:space="0" w:color="auto"/>
            </w:tcBorders>
            <w:shd w:val="clear" w:color="auto" w:fill="auto"/>
            <w:noWrap/>
            <w:vAlign w:val="center"/>
            <w:hideMark/>
          </w:tcPr>
          <w:p w14:paraId="7C495C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565DF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w:t>
            </w:r>
          </w:p>
        </w:tc>
      </w:tr>
      <w:tr w:rsidR="000506AC" w:rsidRPr="000506AC" w14:paraId="2EE4131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DE7DD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w:t>
            </w:r>
          </w:p>
        </w:tc>
        <w:tc>
          <w:tcPr>
            <w:tcW w:w="1364" w:type="dxa"/>
            <w:tcBorders>
              <w:top w:val="nil"/>
              <w:left w:val="nil"/>
              <w:bottom w:val="nil"/>
              <w:right w:val="single" w:sz="4" w:space="0" w:color="auto"/>
            </w:tcBorders>
            <w:shd w:val="clear" w:color="auto" w:fill="auto"/>
            <w:noWrap/>
            <w:vAlign w:val="center"/>
            <w:hideMark/>
          </w:tcPr>
          <w:p w14:paraId="13246A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10/04/23</w:t>
            </w:r>
          </w:p>
        </w:tc>
        <w:tc>
          <w:tcPr>
            <w:tcW w:w="1300" w:type="dxa"/>
            <w:tcBorders>
              <w:top w:val="nil"/>
              <w:left w:val="nil"/>
              <w:bottom w:val="nil"/>
              <w:right w:val="single" w:sz="4" w:space="0" w:color="auto"/>
            </w:tcBorders>
            <w:shd w:val="clear" w:color="auto" w:fill="auto"/>
            <w:noWrap/>
            <w:vAlign w:val="center"/>
            <w:hideMark/>
          </w:tcPr>
          <w:p w14:paraId="77257D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10/04/23</w:t>
            </w:r>
          </w:p>
        </w:tc>
        <w:tc>
          <w:tcPr>
            <w:tcW w:w="1160" w:type="dxa"/>
            <w:tcBorders>
              <w:top w:val="nil"/>
              <w:left w:val="single" w:sz="8" w:space="0" w:color="auto"/>
              <w:bottom w:val="nil"/>
              <w:right w:val="nil"/>
            </w:tcBorders>
            <w:shd w:val="clear" w:color="auto" w:fill="auto"/>
            <w:noWrap/>
            <w:vAlign w:val="center"/>
            <w:hideMark/>
          </w:tcPr>
          <w:p w14:paraId="744A8F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9.283,05</w:t>
            </w:r>
          </w:p>
        </w:tc>
        <w:tc>
          <w:tcPr>
            <w:tcW w:w="1160" w:type="dxa"/>
            <w:tcBorders>
              <w:top w:val="nil"/>
              <w:left w:val="single" w:sz="4" w:space="0" w:color="auto"/>
              <w:bottom w:val="nil"/>
              <w:right w:val="single" w:sz="4" w:space="0" w:color="auto"/>
            </w:tcBorders>
            <w:shd w:val="clear" w:color="auto" w:fill="auto"/>
            <w:noWrap/>
            <w:vAlign w:val="center"/>
            <w:hideMark/>
          </w:tcPr>
          <w:p w14:paraId="6B77A7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3.510,90</w:t>
            </w:r>
          </w:p>
        </w:tc>
        <w:tc>
          <w:tcPr>
            <w:tcW w:w="1160" w:type="dxa"/>
            <w:tcBorders>
              <w:top w:val="nil"/>
              <w:left w:val="nil"/>
              <w:bottom w:val="nil"/>
              <w:right w:val="single" w:sz="4" w:space="0" w:color="auto"/>
            </w:tcBorders>
            <w:shd w:val="clear" w:color="auto" w:fill="auto"/>
            <w:noWrap/>
            <w:vAlign w:val="center"/>
            <w:hideMark/>
          </w:tcPr>
          <w:p w14:paraId="6867CB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5.772,15</w:t>
            </w:r>
          </w:p>
        </w:tc>
        <w:tc>
          <w:tcPr>
            <w:tcW w:w="1160" w:type="dxa"/>
            <w:tcBorders>
              <w:top w:val="nil"/>
              <w:left w:val="nil"/>
              <w:bottom w:val="nil"/>
              <w:right w:val="single" w:sz="4" w:space="0" w:color="auto"/>
            </w:tcBorders>
            <w:shd w:val="clear" w:color="auto" w:fill="auto"/>
            <w:noWrap/>
            <w:vAlign w:val="center"/>
            <w:hideMark/>
          </w:tcPr>
          <w:p w14:paraId="7107DC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559.361,11</w:t>
            </w:r>
          </w:p>
        </w:tc>
        <w:tc>
          <w:tcPr>
            <w:tcW w:w="177" w:type="dxa"/>
            <w:tcBorders>
              <w:top w:val="nil"/>
              <w:left w:val="nil"/>
              <w:bottom w:val="nil"/>
              <w:right w:val="single" w:sz="4" w:space="0" w:color="auto"/>
            </w:tcBorders>
            <w:shd w:val="clear" w:color="auto" w:fill="auto"/>
            <w:noWrap/>
            <w:vAlign w:val="center"/>
            <w:hideMark/>
          </w:tcPr>
          <w:p w14:paraId="55ACA9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BFA5D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1,0214</w:t>
            </w:r>
          </w:p>
        </w:tc>
      </w:tr>
      <w:tr w:rsidR="000506AC" w:rsidRPr="000506AC" w14:paraId="3145B2E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EBE03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w:t>
            </w:r>
          </w:p>
        </w:tc>
        <w:tc>
          <w:tcPr>
            <w:tcW w:w="1364" w:type="dxa"/>
            <w:tcBorders>
              <w:top w:val="nil"/>
              <w:left w:val="nil"/>
              <w:bottom w:val="nil"/>
              <w:right w:val="single" w:sz="4" w:space="0" w:color="auto"/>
            </w:tcBorders>
            <w:shd w:val="clear" w:color="auto" w:fill="auto"/>
            <w:noWrap/>
            <w:vAlign w:val="center"/>
            <w:hideMark/>
          </w:tcPr>
          <w:p w14:paraId="5A87B0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10/05/23</w:t>
            </w:r>
          </w:p>
        </w:tc>
        <w:tc>
          <w:tcPr>
            <w:tcW w:w="1300" w:type="dxa"/>
            <w:tcBorders>
              <w:top w:val="nil"/>
              <w:left w:val="nil"/>
              <w:bottom w:val="nil"/>
              <w:right w:val="single" w:sz="4" w:space="0" w:color="auto"/>
            </w:tcBorders>
            <w:shd w:val="clear" w:color="auto" w:fill="auto"/>
            <w:noWrap/>
            <w:vAlign w:val="center"/>
            <w:hideMark/>
          </w:tcPr>
          <w:p w14:paraId="227B15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10/05/23</w:t>
            </w:r>
          </w:p>
        </w:tc>
        <w:tc>
          <w:tcPr>
            <w:tcW w:w="1160" w:type="dxa"/>
            <w:tcBorders>
              <w:top w:val="nil"/>
              <w:left w:val="single" w:sz="8" w:space="0" w:color="auto"/>
              <w:bottom w:val="nil"/>
              <w:right w:val="nil"/>
            </w:tcBorders>
            <w:shd w:val="clear" w:color="auto" w:fill="auto"/>
            <w:noWrap/>
            <w:vAlign w:val="center"/>
            <w:hideMark/>
          </w:tcPr>
          <w:p w14:paraId="67015E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9.247,13</w:t>
            </w:r>
          </w:p>
        </w:tc>
        <w:tc>
          <w:tcPr>
            <w:tcW w:w="1160" w:type="dxa"/>
            <w:tcBorders>
              <w:top w:val="nil"/>
              <w:left w:val="single" w:sz="4" w:space="0" w:color="auto"/>
              <w:bottom w:val="nil"/>
              <w:right w:val="single" w:sz="4" w:space="0" w:color="auto"/>
            </w:tcBorders>
            <w:shd w:val="clear" w:color="auto" w:fill="auto"/>
            <w:noWrap/>
            <w:vAlign w:val="center"/>
            <w:hideMark/>
          </w:tcPr>
          <w:p w14:paraId="3A81F2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3.475,04</w:t>
            </w:r>
          </w:p>
        </w:tc>
        <w:tc>
          <w:tcPr>
            <w:tcW w:w="1160" w:type="dxa"/>
            <w:tcBorders>
              <w:top w:val="nil"/>
              <w:left w:val="nil"/>
              <w:bottom w:val="nil"/>
              <w:right w:val="single" w:sz="4" w:space="0" w:color="auto"/>
            </w:tcBorders>
            <w:shd w:val="clear" w:color="auto" w:fill="auto"/>
            <w:noWrap/>
            <w:vAlign w:val="center"/>
            <w:hideMark/>
          </w:tcPr>
          <w:p w14:paraId="263210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5.772,09</w:t>
            </w:r>
          </w:p>
        </w:tc>
        <w:tc>
          <w:tcPr>
            <w:tcW w:w="1160" w:type="dxa"/>
            <w:tcBorders>
              <w:top w:val="nil"/>
              <w:left w:val="nil"/>
              <w:bottom w:val="nil"/>
              <w:right w:val="single" w:sz="4" w:space="0" w:color="auto"/>
            </w:tcBorders>
            <w:shd w:val="clear" w:color="auto" w:fill="auto"/>
            <w:noWrap/>
            <w:vAlign w:val="center"/>
            <w:hideMark/>
          </w:tcPr>
          <w:p w14:paraId="69B9D4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553.589,02</w:t>
            </w:r>
          </w:p>
        </w:tc>
        <w:tc>
          <w:tcPr>
            <w:tcW w:w="177" w:type="dxa"/>
            <w:tcBorders>
              <w:top w:val="nil"/>
              <w:left w:val="nil"/>
              <w:bottom w:val="nil"/>
              <w:right w:val="single" w:sz="4" w:space="0" w:color="auto"/>
            </w:tcBorders>
            <w:shd w:val="clear" w:color="auto" w:fill="auto"/>
            <w:noWrap/>
            <w:vAlign w:val="center"/>
            <w:hideMark/>
          </w:tcPr>
          <w:p w14:paraId="191D97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F3E3A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1,0319</w:t>
            </w:r>
          </w:p>
        </w:tc>
      </w:tr>
      <w:tr w:rsidR="000506AC" w:rsidRPr="000506AC" w14:paraId="3ABF68B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9EC37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w:t>
            </w:r>
          </w:p>
        </w:tc>
        <w:tc>
          <w:tcPr>
            <w:tcW w:w="1364" w:type="dxa"/>
            <w:tcBorders>
              <w:top w:val="nil"/>
              <w:left w:val="nil"/>
              <w:bottom w:val="nil"/>
              <w:right w:val="single" w:sz="4" w:space="0" w:color="auto"/>
            </w:tcBorders>
            <w:shd w:val="clear" w:color="auto" w:fill="auto"/>
            <w:noWrap/>
            <w:vAlign w:val="center"/>
            <w:hideMark/>
          </w:tcPr>
          <w:p w14:paraId="561575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10/06/23</w:t>
            </w:r>
          </w:p>
        </w:tc>
        <w:tc>
          <w:tcPr>
            <w:tcW w:w="1300" w:type="dxa"/>
            <w:tcBorders>
              <w:top w:val="nil"/>
              <w:left w:val="nil"/>
              <w:bottom w:val="nil"/>
              <w:right w:val="single" w:sz="4" w:space="0" w:color="auto"/>
            </w:tcBorders>
            <w:shd w:val="clear" w:color="auto" w:fill="auto"/>
            <w:noWrap/>
            <w:vAlign w:val="center"/>
            <w:hideMark/>
          </w:tcPr>
          <w:p w14:paraId="10506E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12/06/23</w:t>
            </w:r>
          </w:p>
        </w:tc>
        <w:tc>
          <w:tcPr>
            <w:tcW w:w="1160" w:type="dxa"/>
            <w:tcBorders>
              <w:top w:val="nil"/>
              <w:left w:val="single" w:sz="8" w:space="0" w:color="auto"/>
              <w:bottom w:val="nil"/>
              <w:right w:val="nil"/>
            </w:tcBorders>
            <w:shd w:val="clear" w:color="auto" w:fill="auto"/>
            <w:noWrap/>
            <w:vAlign w:val="center"/>
            <w:hideMark/>
          </w:tcPr>
          <w:p w14:paraId="78A07A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9.211,22</w:t>
            </w:r>
          </w:p>
        </w:tc>
        <w:tc>
          <w:tcPr>
            <w:tcW w:w="1160" w:type="dxa"/>
            <w:tcBorders>
              <w:top w:val="nil"/>
              <w:left w:val="single" w:sz="4" w:space="0" w:color="auto"/>
              <w:bottom w:val="nil"/>
              <w:right w:val="single" w:sz="4" w:space="0" w:color="auto"/>
            </w:tcBorders>
            <w:shd w:val="clear" w:color="auto" w:fill="auto"/>
            <w:noWrap/>
            <w:vAlign w:val="center"/>
            <w:hideMark/>
          </w:tcPr>
          <w:p w14:paraId="3F7A61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3.439,18</w:t>
            </w:r>
          </w:p>
        </w:tc>
        <w:tc>
          <w:tcPr>
            <w:tcW w:w="1160" w:type="dxa"/>
            <w:tcBorders>
              <w:top w:val="nil"/>
              <w:left w:val="nil"/>
              <w:bottom w:val="nil"/>
              <w:right w:val="single" w:sz="4" w:space="0" w:color="auto"/>
            </w:tcBorders>
            <w:shd w:val="clear" w:color="auto" w:fill="auto"/>
            <w:noWrap/>
            <w:vAlign w:val="center"/>
            <w:hideMark/>
          </w:tcPr>
          <w:p w14:paraId="55092A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5.772,04</w:t>
            </w:r>
          </w:p>
        </w:tc>
        <w:tc>
          <w:tcPr>
            <w:tcW w:w="1160" w:type="dxa"/>
            <w:tcBorders>
              <w:top w:val="nil"/>
              <w:left w:val="nil"/>
              <w:bottom w:val="nil"/>
              <w:right w:val="single" w:sz="4" w:space="0" w:color="auto"/>
            </w:tcBorders>
            <w:shd w:val="clear" w:color="auto" w:fill="auto"/>
            <w:noWrap/>
            <w:vAlign w:val="center"/>
            <w:hideMark/>
          </w:tcPr>
          <w:p w14:paraId="5BA9F0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547.816,98</w:t>
            </w:r>
          </w:p>
        </w:tc>
        <w:tc>
          <w:tcPr>
            <w:tcW w:w="177" w:type="dxa"/>
            <w:tcBorders>
              <w:top w:val="nil"/>
              <w:left w:val="nil"/>
              <w:bottom w:val="nil"/>
              <w:right w:val="single" w:sz="4" w:space="0" w:color="auto"/>
            </w:tcBorders>
            <w:shd w:val="clear" w:color="auto" w:fill="auto"/>
            <w:noWrap/>
            <w:vAlign w:val="center"/>
            <w:hideMark/>
          </w:tcPr>
          <w:p w14:paraId="218C52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F4F28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1,0427</w:t>
            </w:r>
          </w:p>
        </w:tc>
      </w:tr>
      <w:tr w:rsidR="000506AC" w:rsidRPr="000506AC" w14:paraId="1FE02A9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C2001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w:t>
            </w:r>
          </w:p>
        </w:tc>
        <w:tc>
          <w:tcPr>
            <w:tcW w:w="1364" w:type="dxa"/>
            <w:tcBorders>
              <w:top w:val="nil"/>
              <w:left w:val="nil"/>
              <w:bottom w:val="nil"/>
              <w:right w:val="single" w:sz="4" w:space="0" w:color="auto"/>
            </w:tcBorders>
            <w:shd w:val="clear" w:color="auto" w:fill="auto"/>
            <w:noWrap/>
            <w:vAlign w:val="center"/>
            <w:hideMark/>
          </w:tcPr>
          <w:p w14:paraId="52D722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10/07/23</w:t>
            </w:r>
          </w:p>
        </w:tc>
        <w:tc>
          <w:tcPr>
            <w:tcW w:w="1300" w:type="dxa"/>
            <w:tcBorders>
              <w:top w:val="nil"/>
              <w:left w:val="nil"/>
              <w:bottom w:val="nil"/>
              <w:right w:val="single" w:sz="4" w:space="0" w:color="auto"/>
            </w:tcBorders>
            <w:shd w:val="clear" w:color="auto" w:fill="auto"/>
            <w:noWrap/>
            <w:vAlign w:val="center"/>
            <w:hideMark/>
          </w:tcPr>
          <w:p w14:paraId="224524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10/07/23</w:t>
            </w:r>
          </w:p>
        </w:tc>
        <w:tc>
          <w:tcPr>
            <w:tcW w:w="1160" w:type="dxa"/>
            <w:tcBorders>
              <w:top w:val="nil"/>
              <w:left w:val="single" w:sz="8" w:space="0" w:color="auto"/>
              <w:bottom w:val="nil"/>
              <w:right w:val="nil"/>
            </w:tcBorders>
            <w:shd w:val="clear" w:color="auto" w:fill="auto"/>
            <w:noWrap/>
            <w:vAlign w:val="center"/>
            <w:hideMark/>
          </w:tcPr>
          <w:p w14:paraId="5186E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9.175,05</w:t>
            </w:r>
          </w:p>
        </w:tc>
        <w:tc>
          <w:tcPr>
            <w:tcW w:w="1160" w:type="dxa"/>
            <w:tcBorders>
              <w:top w:val="nil"/>
              <w:left w:val="single" w:sz="4" w:space="0" w:color="auto"/>
              <w:bottom w:val="nil"/>
              <w:right w:val="single" w:sz="4" w:space="0" w:color="auto"/>
            </w:tcBorders>
            <w:shd w:val="clear" w:color="auto" w:fill="auto"/>
            <w:noWrap/>
            <w:vAlign w:val="center"/>
            <w:hideMark/>
          </w:tcPr>
          <w:p w14:paraId="3FE540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3.403,32</w:t>
            </w:r>
          </w:p>
        </w:tc>
        <w:tc>
          <w:tcPr>
            <w:tcW w:w="1160" w:type="dxa"/>
            <w:tcBorders>
              <w:top w:val="nil"/>
              <w:left w:val="nil"/>
              <w:bottom w:val="nil"/>
              <w:right w:val="single" w:sz="4" w:space="0" w:color="auto"/>
            </w:tcBorders>
            <w:shd w:val="clear" w:color="auto" w:fill="auto"/>
            <w:noWrap/>
            <w:vAlign w:val="center"/>
            <w:hideMark/>
          </w:tcPr>
          <w:p w14:paraId="58F564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5.771,73</w:t>
            </w:r>
          </w:p>
        </w:tc>
        <w:tc>
          <w:tcPr>
            <w:tcW w:w="1160" w:type="dxa"/>
            <w:tcBorders>
              <w:top w:val="nil"/>
              <w:left w:val="nil"/>
              <w:bottom w:val="nil"/>
              <w:right w:val="single" w:sz="4" w:space="0" w:color="auto"/>
            </w:tcBorders>
            <w:shd w:val="clear" w:color="auto" w:fill="auto"/>
            <w:noWrap/>
            <w:vAlign w:val="center"/>
            <w:hideMark/>
          </w:tcPr>
          <w:p w14:paraId="590D23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542.045,26</w:t>
            </w:r>
          </w:p>
        </w:tc>
        <w:tc>
          <w:tcPr>
            <w:tcW w:w="177" w:type="dxa"/>
            <w:tcBorders>
              <w:top w:val="nil"/>
              <w:left w:val="nil"/>
              <w:bottom w:val="nil"/>
              <w:right w:val="single" w:sz="4" w:space="0" w:color="auto"/>
            </w:tcBorders>
            <w:shd w:val="clear" w:color="auto" w:fill="auto"/>
            <w:noWrap/>
            <w:vAlign w:val="center"/>
            <w:hideMark/>
          </w:tcPr>
          <w:p w14:paraId="680FA7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B96B6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1,0536</w:t>
            </w:r>
          </w:p>
        </w:tc>
      </w:tr>
      <w:tr w:rsidR="000506AC" w:rsidRPr="000506AC" w14:paraId="2FDA694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5CDC9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w:t>
            </w:r>
          </w:p>
        </w:tc>
        <w:tc>
          <w:tcPr>
            <w:tcW w:w="1364" w:type="dxa"/>
            <w:tcBorders>
              <w:top w:val="nil"/>
              <w:left w:val="nil"/>
              <w:bottom w:val="nil"/>
              <w:right w:val="single" w:sz="4" w:space="0" w:color="auto"/>
            </w:tcBorders>
            <w:shd w:val="clear" w:color="auto" w:fill="auto"/>
            <w:noWrap/>
            <w:vAlign w:val="center"/>
            <w:hideMark/>
          </w:tcPr>
          <w:p w14:paraId="72B44E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10/08/23</w:t>
            </w:r>
          </w:p>
        </w:tc>
        <w:tc>
          <w:tcPr>
            <w:tcW w:w="1300" w:type="dxa"/>
            <w:tcBorders>
              <w:top w:val="nil"/>
              <w:left w:val="nil"/>
              <w:bottom w:val="nil"/>
              <w:right w:val="single" w:sz="4" w:space="0" w:color="auto"/>
            </w:tcBorders>
            <w:shd w:val="clear" w:color="auto" w:fill="auto"/>
            <w:noWrap/>
            <w:vAlign w:val="center"/>
            <w:hideMark/>
          </w:tcPr>
          <w:p w14:paraId="0A2B0B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10/08/23</w:t>
            </w:r>
          </w:p>
        </w:tc>
        <w:tc>
          <w:tcPr>
            <w:tcW w:w="1160" w:type="dxa"/>
            <w:tcBorders>
              <w:top w:val="nil"/>
              <w:left w:val="single" w:sz="8" w:space="0" w:color="auto"/>
              <w:bottom w:val="nil"/>
              <w:right w:val="nil"/>
            </w:tcBorders>
            <w:shd w:val="clear" w:color="auto" w:fill="auto"/>
            <w:noWrap/>
            <w:vAlign w:val="center"/>
            <w:hideMark/>
          </w:tcPr>
          <w:p w14:paraId="306D98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9.139,14</w:t>
            </w:r>
          </w:p>
        </w:tc>
        <w:tc>
          <w:tcPr>
            <w:tcW w:w="1160" w:type="dxa"/>
            <w:tcBorders>
              <w:top w:val="nil"/>
              <w:left w:val="single" w:sz="4" w:space="0" w:color="auto"/>
              <w:bottom w:val="nil"/>
              <w:right w:val="single" w:sz="4" w:space="0" w:color="auto"/>
            </w:tcBorders>
            <w:shd w:val="clear" w:color="auto" w:fill="auto"/>
            <w:noWrap/>
            <w:vAlign w:val="center"/>
            <w:hideMark/>
          </w:tcPr>
          <w:p w14:paraId="77859C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3.367,47</w:t>
            </w:r>
          </w:p>
        </w:tc>
        <w:tc>
          <w:tcPr>
            <w:tcW w:w="1160" w:type="dxa"/>
            <w:tcBorders>
              <w:top w:val="nil"/>
              <w:left w:val="nil"/>
              <w:bottom w:val="nil"/>
              <w:right w:val="single" w:sz="4" w:space="0" w:color="auto"/>
            </w:tcBorders>
            <w:shd w:val="clear" w:color="auto" w:fill="auto"/>
            <w:noWrap/>
            <w:vAlign w:val="center"/>
            <w:hideMark/>
          </w:tcPr>
          <w:p w14:paraId="5BD77A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5.771,67</w:t>
            </w:r>
          </w:p>
        </w:tc>
        <w:tc>
          <w:tcPr>
            <w:tcW w:w="1160" w:type="dxa"/>
            <w:tcBorders>
              <w:top w:val="nil"/>
              <w:left w:val="nil"/>
              <w:bottom w:val="nil"/>
              <w:right w:val="single" w:sz="4" w:space="0" w:color="auto"/>
            </w:tcBorders>
            <w:shd w:val="clear" w:color="auto" w:fill="auto"/>
            <w:noWrap/>
            <w:vAlign w:val="center"/>
            <w:hideMark/>
          </w:tcPr>
          <w:p w14:paraId="748A07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536.273,59</w:t>
            </w:r>
          </w:p>
        </w:tc>
        <w:tc>
          <w:tcPr>
            <w:tcW w:w="177" w:type="dxa"/>
            <w:tcBorders>
              <w:top w:val="nil"/>
              <w:left w:val="nil"/>
              <w:bottom w:val="nil"/>
              <w:right w:val="single" w:sz="4" w:space="0" w:color="auto"/>
            </w:tcBorders>
            <w:shd w:val="clear" w:color="auto" w:fill="auto"/>
            <w:noWrap/>
            <w:vAlign w:val="center"/>
            <w:hideMark/>
          </w:tcPr>
          <w:p w14:paraId="6E5846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BA263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1,0648</w:t>
            </w:r>
          </w:p>
        </w:tc>
      </w:tr>
      <w:tr w:rsidR="000506AC" w:rsidRPr="000506AC" w14:paraId="7981110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90604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w:t>
            </w:r>
          </w:p>
        </w:tc>
        <w:tc>
          <w:tcPr>
            <w:tcW w:w="1364" w:type="dxa"/>
            <w:tcBorders>
              <w:top w:val="nil"/>
              <w:left w:val="nil"/>
              <w:bottom w:val="nil"/>
              <w:right w:val="single" w:sz="4" w:space="0" w:color="auto"/>
            </w:tcBorders>
            <w:shd w:val="clear" w:color="auto" w:fill="auto"/>
            <w:noWrap/>
            <w:vAlign w:val="center"/>
            <w:hideMark/>
          </w:tcPr>
          <w:p w14:paraId="26F568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10/09/23</w:t>
            </w:r>
          </w:p>
        </w:tc>
        <w:tc>
          <w:tcPr>
            <w:tcW w:w="1300" w:type="dxa"/>
            <w:tcBorders>
              <w:top w:val="nil"/>
              <w:left w:val="nil"/>
              <w:bottom w:val="nil"/>
              <w:right w:val="single" w:sz="4" w:space="0" w:color="auto"/>
            </w:tcBorders>
            <w:shd w:val="clear" w:color="auto" w:fill="auto"/>
            <w:noWrap/>
            <w:vAlign w:val="center"/>
            <w:hideMark/>
          </w:tcPr>
          <w:p w14:paraId="2FC91E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11/09/23</w:t>
            </w:r>
          </w:p>
        </w:tc>
        <w:tc>
          <w:tcPr>
            <w:tcW w:w="1160" w:type="dxa"/>
            <w:tcBorders>
              <w:top w:val="nil"/>
              <w:left w:val="single" w:sz="8" w:space="0" w:color="auto"/>
              <w:bottom w:val="nil"/>
              <w:right w:val="nil"/>
            </w:tcBorders>
            <w:shd w:val="clear" w:color="auto" w:fill="auto"/>
            <w:noWrap/>
            <w:vAlign w:val="center"/>
            <w:hideMark/>
          </w:tcPr>
          <w:p w14:paraId="51ACB2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9.103,22</w:t>
            </w:r>
          </w:p>
        </w:tc>
        <w:tc>
          <w:tcPr>
            <w:tcW w:w="1160" w:type="dxa"/>
            <w:tcBorders>
              <w:top w:val="nil"/>
              <w:left w:val="single" w:sz="4" w:space="0" w:color="auto"/>
              <w:bottom w:val="nil"/>
              <w:right w:val="single" w:sz="4" w:space="0" w:color="auto"/>
            </w:tcBorders>
            <w:shd w:val="clear" w:color="auto" w:fill="auto"/>
            <w:noWrap/>
            <w:vAlign w:val="center"/>
            <w:hideMark/>
          </w:tcPr>
          <w:p w14:paraId="694C2F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3.331,61</w:t>
            </w:r>
          </w:p>
        </w:tc>
        <w:tc>
          <w:tcPr>
            <w:tcW w:w="1160" w:type="dxa"/>
            <w:tcBorders>
              <w:top w:val="nil"/>
              <w:left w:val="nil"/>
              <w:bottom w:val="nil"/>
              <w:right w:val="single" w:sz="4" w:space="0" w:color="auto"/>
            </w:tcBorders>
            <w:shd w:val="clear" w:color="auto" w:fill="auto"/>
            <w:noWrap/>
            <w:vAlign w:val="center"/>
            <w:hideMark/>
          </w:tcPr>
          <w:p w14:paraId="2ACF1F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5.771,61</w:t>
            </w:r>
          </w:p>
        </w:tc>
        <w:tc>
          <w:tcPr>
            <w:tcW w:w="1160" w:type="dxa"/>
            <w:tcBorders>
              <w:top w:val="nil"/>
              <w:left w:val="nil"/>
              <w:bottom w:val="nil"/>
              <w:right w:val="single" w:sz="4" w:space="0" w:color="auto"/>
            </w:tcBorders>
            <w:shd w:val="clear" w:color="auto" w:fill="auto"/>
            <w:noWrap/>
            <w:vAlign w:val="center"/>
            <w:hideMark/>
          </w:tcPr>
          <w:p w14:paraId="66F194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530.501,98</w:t>
            </w:r>
          </w:p>
        </w:tc>
        <w:tc>
          <w:tcPr>
            <w:tcW w:w="177" w:type="dxa"/>
            <w:tcBorders>
              <w:top w:val="nil"/>
              <w:left w:val="nil"/>
              <w:bottom w:val="nil"/>
              <w:right w:val="single" w:sz="4" w:space="0" w:color="auto"/>
            </w:tcBorders>
            <w:shd w:val="clear" w:color="auto" w:fill="auto"/>
            <w:noWrap/>
            <w:vAlign w:val="center"/>
            <w:hideMark/>
          </w:tcPr>
          <w:p w14:paraId="5CDD10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7DD8D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1,0762</w:t>
            </w:r>
          </w:p>
        </w:tc>
      </w:tr>
      <w:tr w:rsidR="000506AC" w:rsidRPr="000506AC" w14:paraId="1E461A0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77794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w:t>
            </w:r>
          </w:p>
        </w:tc>
        <w:tc>
          <w:tcPr>
            <w:tcW w:w="1364" w:type="dxa"/>
            <w:tcBorders>
              <w:top w:val="nil"/>
              <w:left w:val="nil"/>
              <w:bottom w:val="nil"/>
              <w:right w:val="single" w:sz="4" w:space="0" w:color="auto"/>
            </w:tcBorders>
            <w:shd w:val="clear" w:color="auto" w:fill="auto"/>
            <w:noWrap/>
            <w:vAlign w:val="center"/>
            <w:hideMark/>
          </w:tcPr>
          <w:p w14:paraId="718269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10/10/23</w:t>
            </w:r>
          </w:p>
        </w:tc>
        <w:tc>
          <w:tcPr>
            <w:tcW w:w="1300" w:type="dxa"/>
            <w:tcBorders>
              <w:top w:val="nil"/>
              <w:left w:val="nil"/>
              <w:bottom w:val="nil"/>
              <w:right w:val="single" w:sz="4" w:space="0" w:color="auto"/>
            </w:tcBorders>
            <w:shd w:val="clear" w:color="auto" w:fill="auto"/>
            <w:noWrap/>
            <w:vAlign w:val="center"/>
            <w:hideMark/>
          </w:tcPr>
          <w:p w14:paraId="331DFC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10/10/23</w:t>
            </w:r>
          </w:p>
        </w:tc>
        <w:tc>
          <w:tcPr>
            <w:tcW w:w="1160" w:type="dxa"/>
            <w:tcBorders>
              <w:top w:val="nil"/>
              <w:left w:val="single" w:sz="8" w:space="0" w:color="auto"/>
              <w:bottom w:val="nil"/>
              <w:right w:val="nil"/>
            </w:tcBorders>
            <w:shd w:val="clear" w:color="auto" w:fill="auto"/>
            <w:noWrap/>
            <w:vAlign w:val="center"/>
            <w:hideMark/>
          </w:tcPr>
          <w:p w14:paraId="207259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9.067,31</w:t>
            </w:r>
          </w:p>
        </w:tc>
        <w:tc>
          <w:tcPr>
            <w:tcW w:w="1160" w:type="dxa"/>
            <w:tcBorders>
              <w:top w:val="nil"/>
              <w:left w:val="single" w:sz="4" w:space="0" w:color="auto"/>
              <w:bottom w:val="nil"/>
              <w:right w:val="single" w:sz="4" w:space="0" w:color="auto"/>
            </w:tcBorders>
            <w:shd w:val="clear" w:color="auto" w:fill="auto"/>
            <w:noWrap/>
            <w:vAlign w:val="center"/>
            <w:hideMark/>
          </w:tcPr>
          <w:p w14:paraId="5DE529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3.295,75</w:t>
            </w:r>
          </w:p>
        </w:tc>
        <w:tc>
          <w:tcPr>
            <w:tcW w:w="1160" w:type="dxa"/>
            <w:tcBorders>
              <w:top w:val="nil"/>
              <w:left w:val="nil"/>
              <w:bottom w:val="nil"/>
              <w:right w:val="single" w:sz="4" w:space="0" w:color="auto"/>
            </w:tcBorders>
            <w:shd w:val="clear" w:color="auto" w:fill="auto"/>
            <w:noWrap/>
            <w:vAlign w:val="center"/>
            <w:hideMark/>
          </w:tcPr>
          <w:p w14:paraId="3B757C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5.771,56</w:t>
            </w:r>
          </w:p>
        </w:tc>
        <w:tc>
          <w:tcPr>
            <w:tcW w:w="1160" w:type="dxa"/>
            <w:tcBorders>
              <w:top w:val="nil"/>
              <w:left w:val="nil"/>
              <w:bottom w:val="nil"/>
              <w:right w:val="single" w:sz="4" w:space="0" w:color="auto"/>
            </w:tcBorders>
            <w:shd w:val="clear" w:color="auto" w:fill="auto"/>
            <w:noWrap/>
            <w:vAlign w:val="center"/>
            <w:hideMark/>
          </w:tcPr>
          <w:p w14:paraId="2535F7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524.730,42</w:t>
            </w:r>
          </w:p>
        </w:tc>
        <w:tc>
          <w:tcPr>
            <w:tcW w:w="177" w:type="dxa"/>
            <w:tcBorders>
              <w:top w:val="nil"/>
              <w:left w:val="nil"/>
              <w:bottom w:val="nil"/>
              <w:right w:val="single" w:sz="4" w:space="0" w:color="auto"/>
            </w:tcBorders>
            <w:shd w:val="clear" w:color="auto" w:fill="auto"/>
            <w:noWrap/>
            <w:vAlign w:val="center"/>
            <w:hideMark/>
          </w:tcPr>
          <w:p w14:paraId="225331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CAC04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1,0879</w:t>
            </w:r>
          </w:p>
        </w:tc>
      </w:tr>
      <w:tr w:rsidR="000506AC" w:rsidRPr="000506AC" w14:paraId="50BFEA1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260F9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w:t>
            </w:r>
          </w:p>
        </w:tc>
        <w:tc>
          <w:tcPr>
            <w:tcW w:w="1364" w:type="dxa"/>
            <w:tcBorders>
              <w:top w:val="nil"/>
              <w:left w:val="nil"/>
              <w:bottom w:val="nil"/>
              <w:right w:val="single" w:sz="4" w:space="0" w:color="auto"/>
            </w:tcBorders>
            <w:shd w:val="clear" w:color="auto" w:fill="auto"/>
            <w:noWrap/>
            <w:vAlign w:val="center"/>
            <w:hideMark/>
          </w:tcPr>
          <w:p w14:paraId="5D515D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10/11/23</w:t>
            </w:r>
          </w:p>
        </w:tc>
        <w:tc>
          <w:tcPr>
            <w:tcW w:w="1300" w:type="dxa"/>
            <w:tcBorders>
              <w:top w:val="nil"/>
              <w:left w:val="nil"/>
              <w:bottom w:val="nil"/>
              <w:right w:val="single" w:sz="4" w:space="0" w:color="auto"/>
            </w:tcBorders>
            <w:shd w:val="clear" w:color="auto" w:fill="auto"/>
            <w:noWrap/>
            <w:vAlign w:val="center"/>
            <w:hideMark/>
          </w:tcPr>
          <w:p w14:paraId="1569A2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10/11/23</w:t>
            </w:r>
          </w:p>
        </w:tc>
        <w:tc>
          <w:tcPr>
            <w:tcW w:w="1160" w:type="dxa"/>
            <w:tcBorders>
              <w:top w:val="nil"/>
              <w:left w:val="single" w:sz="8" w:space="0" w:color="auto"/>
              <w:bottom w:val="nil"/>
              <w:right w:val="nil"/>
            </w:tcBorders>
            <w:shd w:val="clear" w:color="auto" w:fill="auto"/>
            <w:noWrap/>
            <w:vAlign w:val="center"/>
            <w:hideMark/>
          </w:tcPr>
          <w:p w14:paraId="1081FB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9.031,40</w:t>
            </w:r>
          </w:p>
        </w:tc>
        <w:tc>
          <w:tcPr>
            <w:tcW w:w="1160" w:type="dxa"/>
            <w:tcBorders>
              <w:top w:val="nil"/>
              <w:left w:val="single" w:sz="4" w:space="0" w:color="auto"/>
              <w:bottom w:val="nil"/>
              <w:right w:val="single" w:sz="4" w:space="0" w:color="auto"/>
            </w:tcBorders>
            <w:shd w:val="clear" w:color="auto" w:fill="auto"/>
            <w:noWrap/>
            <w:vAlign w:val="center"/>
            <w:hideMark/>
          </w:tcPr>
          <w:p w14:paraId="65A64B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3.259,90</w:t>
            </w:r>
          </w:p>
        </w:tc>
        <w:tc>
          <w:tcPr>
            <w:tcW w:w="1160" w:type="dxa"/>
            <w:tcBorders>
              <w:top w:val="nil"/>
              <w:left w:val="nil"/>
              <w:bottom w:val="nil"/>
              <w:right w:val="single" w:sz="4" w:space="0" w:color="auto"/>
            </w:tcBorders>
            <w:shd w:val="clear" w:color="auto" w:fill="auto"/>
            <w:noWrap/>
            <w:vAlign w:val="center"/>
            <w:hideMark/>
          </w:tcPr>
          <w:p w14:paraId="37B8DC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5.771,50</w:t>
            </w:r>
          </w:p>
        </w:tc>
        <w:tc>
          <w:tcPr>
            <w:tcW w:w="1160" w:type="dxa"/>
            <w:tcBorders>
              <w:top w:val="nil"/>
              <w:left w:val="nil"/>
              <w:bottom w:val="nil"/>
              <w:right w:val="single" w:sz="4" w:space="0" w:color="auto"/>
            </w:tcBorders>
            <w:shd w:val="clear" w:color="auto" w:fill="auto"/>
            <w:noWrap/>
            <w:vAlign w:val="center"/>
            <w:hideMark/>
          </w:tcPr>
          <w:p w14:paraId="49F434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518.958,92</w:t>
            </w:r>
          </w:p>
        </w:tc>
        <w:tc>
          <w:tcPr>
            <w:tcW w:w="177" w:type="dxa"/>
            <w:tcBorders>
              <w:top w:val="nil"/>
              <w:left w:val="nil"/>
              <w:bottom w:val="nil"/>
              <w:right w:val="single" w:sz="4" w:space="0" w:color="auto"/>
            </w:tcBorders>
            <w:shd w:val="clear" w:color="auto" w:fill="auto"/>
            <w:noWrap/>
            <w:vAlign w:val="center"/>
            <w:hideMark/>
          </w:tcPr>
          <w:p w14:paraId="388FC9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F21DA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1,0999</w:t>
            </w:r>
          </w:p>
        </w:tc>
      </w:tr>
      <w:tr w:rsidR="000506AC" w:rsidRPr="000506AC" w14:paraId="20CCE90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D83C6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w:t>
            </w:r>
          </w:p>
        </w:tc>
        <w:tc>
          <w:tcPr>
            <w:tcW w:w="1364" w:type="dxa"/>
            <w:tcBorders>
              <w:top w:val="nil"/>
              <w:left w:val="nil"/>
              <w:bottom w:val="nil"/>
              <w:right w:val="single" w:sz="4" w:space="0" w:color="auto"/>
            </w:tcBorders>
            <w:shd w:val="clear" w:color="auto" w:fill="auto"/>
            <w:noWrap/>
            <w:vAlign w:val="center"/>
            <w:hideMark/>
          </w:tcPr>
          <w:p w14:paraId="736B8F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10/12/23</w:t>
            </w:r>
          </w:p>
        </w:tc>
        <w:tc>
          <w:tcPr>
            <w:tcW w:w="1300" w:type="dxa"/>
            <w:tcBorders>
              <w:top w:val="nil"/>
              <w:left w:val="nil"/>
              <w:bottom w:val="nil"/>
              <w:right w:val="single" w:sz="4" w:space="0" w:color="auto"/>
            </w:tcBorders>
            <w:shd w:val="clear" w:color="auto" w:fill="auto"/>
            <w:noWrap/>
            <w:vAlign w:val="center"/>
            <w:hideMark/>
          </w:tcPr>
          <w:p w14:paraId="007301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11/12/23</w:t>
            </w:r>
          </w:p>
        </w:tc>
        <w:tc>
          <w:tcPr>
            <w:tcW w:w="1160" w:type="dxa"/>
            <w:tcBorders>
              <w:top w:val="nil"/>
              <w:left w:val="single" w:sz="8" w:space="0" w:color="auto"/>
              <w:bottom w:val="nil"/>
              <w:right w:val="nil"/>
            </w:tcBorders>
            <w:shd w:val="clear" w:color="auto" w:fill="auto"/>
            <w:noWrap/>
            <w:vAlign w:val="center"/>
            <w:hideMark/>
          </w:tcPr>
          <w:p w14:paraId="571F23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8.995,48</w:t>
            </w:r>
          </w:p>
        </w:tc>
        <w:tc>
          <w:tcPr>
            <w:tcW w:w="1160" w:type="dxa"/>
            <w:tcBorders>
              <w:top w:val="nil"/>
              <w:left w:val="single" w:sz="4" w:space="0" w:color="auto"/>
              <w:bottom w:val="nil"/>
              <w:right w:val="single" w:sz="4" w:space="0" w:color="auto"/>
            </w:tcBorders>
            <w:shd w:val="clear" w:color="auto" w:fill="auto"/>
            <w:noWrap/>
            <w:vAlign w:val="center"/>
            <w:hideMark/>
          </w:tcPr>
          <w:p w14:paraId="60ACEC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3.224,04</w:t>
            </w:r>
          </w:p>
        </w:tc>
        <w:tc>
          <w:tcPr>
            <w:tcW w:w="1160" w:type="dxa"/>
            <w:tcBorders>
              <w:top w:val="nil"/>
              <w:left w:val="nil"/>
              <w:bottom w:val="nil"/>
              <w:right w:val="single" w:sz="4" w:space="0" w:color="auto"/>
            </w:tcBorders>
            <w:shd w:val="clear" w:color="auto" w:fill="auto"/>
            <w:noWrap/>
            <w:vAlign w:val="center"/>
            <w:hideMark/>
          </w:tcPr>
          <w:p w14:paraId="64E7A0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5.771,44</w:t>
            </w:r>
          </w:p>
        </w:tc>
        <w:tc>
          <w:tcPr>
            <w:tcW w:w="1160" w:type="dxa"/>
            <w:tcBorders>
              <w:top w:val="nil"/>
              <w:left w:val="nil"/>
              <w:bottom w:val="nil"/>
              <w:right w:val="single" w:sz="4" w:space="0" w:color="auto"/>
            </w:tcBorders>
            <w:shd w:val="clear" w:color="auto" w:fill="auto"/>
            <w:noWrap/>
            <w:vAlign w:val="center"/>
            <w:hideMark/>
          </w:tcPr>
          <w:p w14:paraId="24F9FF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513.187,48</w:t>
            </w:r>
          </w:p>
        </w:tc>
        <w:tc>
          <w:tcPr>
            <w:tcW w:w="177" w:type="dxa"/>
            <w:tcBorders>
              <w:top w:val="nil"/>
              <w:left w:val="nil"/>
              <w:bottom w:val="nil"/>
              <w:right w:val="single" w:sz="4" w:space="0" w:color="auto"/>
            </w:tcBorders>
            <w:shd w:val="clear" w:color="auto" w:fill="auto"/>
            <w:noWrap/>
            <w:vAlign w:val="center"/>
            <w:hideMark/>
          </w:tcPr>
          <w:p w14:paraId="25B966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4B0E1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1,1121</w:t>
            </w:r>
          </w:p>
        </w:tc>
      </w:tr>
      <w:tr w:rsidR="000506AC" w:rsidRPr="000506AC" w14:paraId="3E7FBF6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013AD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w:t>
            </w:r>
          </w:p>
        </w:tc>
        <w:tc>
          <w:tcPr>
            <w:tcW w:w="1364" w:type="dxa"/>
            <w:tcBorders>
              <w:top w:val="nil"/>
              <w:left w:val="nil"/>
              <w:bottom w:val="nil"/>
              <w:right w:val="single" w:sz="4" w:space="0" w:color="auto"/>
            </w:tcBorders>
            <w:shd w:val="clear" w:color="auto" w:fill="auto"/>
            <w:noWrap/>
            <w:vAlign w:val="center"/>
            <w:hideMark/>
          </w:tcPr>
          <w:p w14:paraId="3DF1BF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10/01/24</w:t>
            </w:r>
          </w:p>
        </w:tc>
        <w:tc>
          <w:tcPr>
            <w:tcW w:w="1300" w:type="dxa"/>
            <w:tcBorders>
              <w:top w:val="nil"/>
              <w:left w:val="nil"/>
              <w:bottom w:val="nil"/>
              <w:right w:val="single" w:sz="4" w:space="0" w:color="auto"/>
            </w:tcBorders>
            <w:shd w:val="clear" w:color="auto" w:fill="auto"/>
            <w:noWrap/>
            <w:vAlign w:val="center"/>
            <w:hideMark/>
          </w:tcPr>
          <w:p w14:paraId="7E4626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10/01/24</w:t>
            </w:r>
          </w:p>
        </w:tc>
        <w:tc>
          <w:tcPr>
            <w:tcW w:w="1160" w:type="dxa"/>
            <w:tcBorders>
              <w:top w:val="nil"/>
              <w:left w:val="single" w:sz="8" w:space="0" w:color="auto"/>
              <w:bottom w:val="nil"/>
              <w:right w:val="nil"/>
            </w:tcBorders>
            <w:shd w:val="clear" w:color="auto" w:fill="auto"/>
            <w:noWrap/>
            <w:vAlign w:val="center"/>
            <w:hideMark/>
          </w:tcPr>
          <w:p w14:paraId="64468B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8.959,57</w:t>
            </w:r>
          </w:p>
        </w:tc>
        <w:tc>
          <w:tcPr>
            <w:tcW w:w="1160" w:type="dxa"/>
            <w:tcBorders>
              <w:top w:val="nil"/>
              <w:left w:val="single" w:sz="4" w:space="0" w:color="auto"/>
              <w:bottom w:val="nil"/>
              <w:right w:val="single" w:sz="4" w:space="0" w:color="auto"/>
            </w:tcBorders>
            <w:shd w:val="clear" w:color="auto" w:fill="auto"/>
            <w:noWrap/>
            <w:vAlign w:val="center"/>
            <w:hideMark/>
          </w:tcPr>
          <w:p w14:paraId="0172A4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3.188,19</w:t>
            </w:r>
          </w:p>
        </w:tc>
        <w:tc>
          <w:tcPr>
            <w:tcW w:w="1160" w:type="dxa"/>
            <w:tcBorders>
              <w:top w:val="nil"/>
              <w:left w:val="nil"/>
              <w:bottom w:val="nil"/>
              <w:right w:val="single" w:sz="4" w:space="0" w:color="auto"/>
            </w:tcBorders>
            <w:shd w:val="clear" w:color="auto" w:fill="auto"/>
            <w:noWrap/>
            <w:vAlign w:val="center"/>
            <w:hideMark/>
          </w:tcPr>
          <w:p w14:paraId="262C95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5.771,38</w:t>
            </w:r>
          </w:p>
        </w:tc>
        <w:tc>
          <w:tcPr>
            <w:tcW w:w="1160" w:type="dxa"/>
            <w:tcBorders>
              <w:top w:val="nil"/>
              <w:left w:val="nil"/>
              <w:bottom w:val="nil"/>
              <w:right w:val="single" w:sz="4" w:space="0" w:color="auto"/>
            </w:tcBorders>
            <w:shd w:val="clear" w:color="auto" w:fill="auto"/>
            <w:noWrap/>
            <w:vAlign w:val="center"/>
            <w:hideMark/>
          </w:tcPr>
          <w:p w14:paraId="1773CF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507.416,10</w:t>
            </w:r>
          </w:p>
        </w:tc>
        <w:tc>
          <w:tcPr>
            <w:tcW w:w="177" w:type="dxa"/>
            <w:tcBorders>
              <w:top w:val="nil"/>
              <w:left w:val="nil"/>
              <w:bottom w:val="nil"/>
              <w:right w:val="single" w:sz="4" w:space="0" w:color="auto"/>
            </w:tcBorders>
            <w:shd w:val="clear" w:color="auto" w:fill="auto"/>
            <w:noWrap/>
            <w:vAlign w:val="center"/>
            <w:hideMark/>
          </w:tcPr>
          <w:p w14:paraId="50DCC0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FC332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1,1246</w:t>
            </w:r>
          </w:p>
        </w:tc>
      </w:tr>
      <w:tr w:rsidR="000506AC" w:rsidRPr="000506AC" w14:paraId="63BE0BE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5DFAF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w:t>
            </w:r>
          </w:p>
        </w:tc>
        <w:tc>
          <w:tcPr>
            <w:tcW w:w="1364" w:type="dxa"/>
            <w:tcBorders>
              <w:top w:val="nil"/>
              <w:left w:val="nil"/>
              <w:bottom w:val="nil"/>
              <w:right w:val="single" w:sz="4" w:space="0" w:color="auto"/>
            </w:tcBorders>
            <w:shd w:val="clear" w:color="auto" w:fill="auto"/>
            <w:noWrap/>
            <w:vAlign w:val="center"/>
            <w:hideMark/>
          </w:tcPr>
          <w:p w14:paraId="315172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10/02/24</w:t>
            </w:r>
          </w:p>
        </w:tc>
        <w:tc>
          <w:tcPr>
            <w:tcW w:w="1300" w:type="dxa"/>
            <w:tcBorders>
              <w:top w:val="nil"/>
              <w:left w:val="nil"/>
              <w:bottom w:val="nil"/>
              <w:right w:val="single" w:sz="4" w:space="0" w:color="auto"/>
            </w:tcBorders>
            <w:shd w:val="clear" w:color="auto" w:fill="auto"/>
            <w:noWrap/>
            <w:vAlign w:val="center"/>
            <w:hideMark/>
          </w:tcPr>
          <w:p w14:paraId="1CAA0C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14/02/24</w:t>
            </w:r>
          </w:p>
        </w:tc>
        <w:tc>
          <w:tcPr>
            <w:tcW w:w="1160" w:type="dxa"/>
            <w:tcBorders>
              <w:top w:val="nil"/>
              <w:left w:val="single" w:sz="8" w:space="0" w:color="auto"/>
              <w:bottom w:val="nil"/>
              <w:right w:val="nil"/>
            </w:tcBorders>
            <w:shd w:val="clear" w:color="auto" w:fill="auto"/>
            <w:noWrap/>
            <w:vAlign w:val="center"/>
            <w:hideMark/>
          </w:tcPr>
          <w:p w14:paraId="42BAE5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8.923,66</w:t>
            </w:r>
          </w:p>
        </w:tc>
        <w:tc>
          <w:tcPr>
            <w:tcW w:w="1160" w:type="dxa"/>
            <w:tcBorders>
              <w:top w:val="nil"/>
              <w:left w:val="single" w:sz="4" w:space="0" w:color="auto"/>
              <w:bottom w:val="nil"/>
              <w:right w:val="single" w:sz="4" w:space="0" w:color="auto"/>
            </w:tcBorders>
            <w:shd w:val="clear" w:color="auto" w:fill="auto"/>
            <w:noWrap/>
            <w:vAlign w:val="center"/>
            <w:hideMark/>
          </w:tcPr>
          <w:p w14:paraId="1708F9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3.152,33</w:t>
            </w:r>
          </w:p>
        </w:tc>
        <w:tc>
          <w:tcPr>
            <w:tcW w:w="1160" w:type="dxa"/>
            <w:tcBorders>
              <w:top w:val="nil"/>
              <w:left w:val="nil"/>
              <w:bottom w:val="nil"/>
              <w:right w:val="single" w:sz="4" w:space="0" w:color="auto"/>
            </w:tcBorders>
            <w:shd w:val="clear" w:color="auto" w:fill="auto"/>
            <w:noWrap/>
            <w:vAlign w:val="center"/>
            <w:hideMark/>
          </w:tcPr>
          <w:p w14:paraId="4E6522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5.771,32</w:t>
            </w:r>
          </w:p>
        </w:tc>
        <w:tc>
          <w:tcPr>
            <w:tcW w:w="1160" w:type="dxa"/>
            <w:tcBorders>
              <w:top w:val="nil"/>
              <w:left w:val="nil"/>
              <w:bottom w:val="nil"/>
              <w:right w:val="single" w:sz="4" w:space="0" w:color="auto"/>
            </w:tcBorders>
            <w:shd w:val="clear" w:color="auto" w:fill="auto"/>
            <w:noWrap/>
            <w:vAlign w:val="center"/>
            <w:hideMark/>
          </w:tcPr>
          <w:p w14:paraId="18F390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501.644,78</w:t>
            </w:r>
          </w:p>
        </w:tc>
        <w:tc>
          <w:tcPr>
            <w:tcW w:w="177" w:type="dxa"/>
            <w:tcBorders>
              <w:top w:val="nil"/>
              <w:left w:val="nil"/>
              <w:bottom w:val="nil"/>
              <w:right w:val="single" w:sz="4" w:space="0" w:color="auto"/>
            </w:tcBorders>
            <w:shd w:val="clear" w:color="auto" w:fill="auto"/>
            <w:noWrap/>
            <w:vAlign w:val="center"/>
            <w:hideMark/>
          </w:tcPr>
          <w:p w14:paraId="52FB23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77D0F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1,1374</w:t>
            </w:r>
          </w:p>
        </w:tc>
      </w:tr>
      <w:tr w:rsidR="000506AC" w:rsidRPr="000506AC" w14:paraId="0C835EB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CDC2D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w:t>
            </w:r>
          </w:p>
        </w:tc>
        <w:tc>
          <w:tcPr>
            <w:tcW w:w="1364" w:type="dxa"/>
            <w:tcBorders>
              <w:top w:val="nil"/>
              <w:left w:val="nil"/>
              <w:bottom w:val="nil"/>
              <w:right w:val="single" w:sz="4" w:space="0" w:color="auto"/>
            </w:tcBorders>
            <w:shd w:val="clear" w:color="auto" w:fill="auto"/>
            <w:noWrap/>
            <w:vAlign w:val="center"/>
            <w:hideMark/>
          </w:tcPr>
          <w:p w14:paraId="75BC47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10/03/24</w:t>
            </w:r>
          </w:p>
        </w:tc>
        <w:tc>
          <w:tcPr>
            <w:tcW w:w="1300" w:type="dxa"/>
            <w:tcBorders>
              <w:top w:val="nil"/>
              <w:left w:val="nil"/>
              <w:bottom w:val="nil"/>
              <w:right w:val="single" w:sz="4" w:space="0" w:color="auto"/>
            </w:tcBorders>
            <w:shd w:val="clear" w:color="auto" w:fill="auto"/>
            <w:noWrap/>
            <w:vAlign w:val="center"/>
            <w:hideMark/>
          </w:tcPr>
          <w:p w14:paraId="530ACF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11/03/24</w:t>
            </w:r>
          </w:p>
        </w:tc>
        <w:tc>
          <w:tcPr>
            <w:tcW w:w="1160" w:type="dxa"/>
            <w:tcBorders>
              <w:top w:val="nil"/>
              <w:left w:val="single" w:sz="8" w:space="0" w:color="auto"/>
              <w:bottom w:val="nil"/>
              <w:right w:val="nil"/>
            </w:tcBorders>
            <w:shd w:val="clear" w:color="auto" w:fill="auto"/>
            <w:noWrap/>
            <w:vAlign w:val="center"/>
            <w:hideMark/>
          </w:tcPr>
          <w:p w14:paraId="60B6AA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8.887,49</w:t>
            </w:r>
          </w:p>
        </w:tc>
        <w:tc>
          <w:tcPr>
            <w:tcW w:w="1160" w:type="dxa"/>
            <w:tcBorders>
              <w:top w:val="nil"/>
              <w:left w:val="single" w:sz="4" w:space="0" w:color="auto"/>
              <w:bottom w:val="nil"/>
              <w:right w:val="single" w:sz="4" w:space="0" w:color="auto"/>
            </w:tcBorders>
            <w:shd w:val="clear" w:color="auto" w:fill="auto"/>
            <w:noWrap/>
            <w:vAlign w:val="center"/>
            <w:hideMark/>
          </w:tcPr>
          <w:p w14:paraId="5ACAE1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3.116,48</w:t>
            </w:r>
          </w:p>
        </w:tc>
        <w:tc>
          <w:tcPr>
            <w:tcW w:w="1160" w:type="dxa"/>
            <w:tcBorders>
              <w:top w:val="nil"/>
              <w:left w:val="nil"/>
              <w:bottom w:val="nil"/>
              <w:right w:val="single" w:sz="4" w:space="0" w:color="auto"/>
            </w:tcBorders>
            <w:shd w:val="clear" w:color="auto" w:fill="auto"/>
            <w:noWrap/>
            <w:vAlign w:val="center"/>
            <w:hideMark/>
          </w:tcPr>
          <w:p w14:paraId="3429EA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5.771,01</w:t>
            </w:r>
          </w:p>
        </w:tc>
        <w:tc>
          <w:tcPr>
            <w:tcW w:w="1160" w:type="dxa"/>
            <w:tcBorders>
              <w:top w:val="nil"/>
              <w:left w:val="nil"/>
              <w:bottom w:val="nil"/>
              <w:right w:val="single" w:sz="4" w:space="0" w:color="auto"/>
            </w:tcBorders>
            <w:shd w:val="clear" w:color="auto" w:fill="auto"/>
            <w:noWrap/>
            <w:vAlign w:val="center"/>
            <w:hideMark/>
          </w:tcPr>
          <w:p w14:paraId="472089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495.873,77</w:t>
            </w:r>
          </w:p>
        </w:tc>
        <w:tc>
          <w:tcPr>
            <w:tcW w:w="177" w:type="dxa"/>
            <w:tcBorders>
              <w:top w:val="nil"/>
              <w:left w:val="nil"/>
              <w:bottom w:val="nil"/>
              <w:right w:val="single" w:sz="4" w:space="0" w:color="auto"/>
            </w:tcBorders>
            <w:shd w:val="clear" w:color="auto" w:fill="auto"/>
            <w:noWrap/>
            <w:vAlign w:val="center"/>
            <w:hideMark/>
          </w:tcPr>
          <w:p w14:paraId="4641BF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35D47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1,1504</w:t>
            </w:r>
          </w:p>
        </w:tc>
      </w:tr>
      <w:tr w:rsidR="000506AC" w:rsidRPr="000506AC" w14:paraId="6DD3661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6D514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w:t>
            </w:r>
          </w:p>
        </w:tc>
        <w:tc>
          <w:tcPr>
            <w:tcW w:w="1364" w:type="dxa"/>
            <w:tcBorders>
              <w:top w:val="nil"/>
              <w:left w:val="nil"/>
              <w:bottom w:val="nil"/>
              <w:right w:val="single" w:sz="4" w:space="0" w:color="auto"/>
            </w:tcBorders>
            <w:shd w:val="clear" w:color="auto" w:fill="auto"/>
            <w:noWrap/>
            <w:vAlign w:val="center"/>
            <w:hideMark/>
          </w:tcPr>
          <w:p w14:paraId="5777CF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10/04/24</w:t>
            </w:r>
          </w:p>
        </w:tc>
        <w:tc>
          <w:tcPr>
            <w:tcW w:w="1300" w:type="dxa"/>
            <w:tcBorders>
              <w:top w:val="nil"/>
              <w:left w:val="nil"/>
              <w:bottom w:val="nil"/>
              <w:right w:val="single" w:sz="4" w:space="0" w:color="auto"/>
            </w:tcBorders>
            <w:shd w:val="clear" w:color="auto" w:fill="auto"/>
            <w:noWrap/>
            <w:vAlign w:val="center"/>
            <w:hideMark/>
          </w:tcPr>
          <w:p w14:paraId="2A5D1D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10/04/24</w:t>
            </w:r>
          </w:p>
        </w:tc>
        <w:tc>
          <w:tcPr>
            <w:tcW w:w="1160" w:type="dxa"/>
            <w:tcBorders>
              <w:top w:val="nil"/>
              <w:left w:val="single" w:sz="8" w:space="0" w:color="auto"/>
              <w:bottom w:val="nil"/>
              <w:right w:val="nil"/>
            </w:tcBorders>
            <w:shd w:val="clear" w:color="auto" w:fill="auto"/>
            <w:noWrap/>
            <w:vAlign w:val="center"/>
            <w:hideMark/>
          </w:tcPr>
          <w:p w14:paraId="514A4A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8.851,57</w:t>
            </w:r>
          </w:p>
        </w:tc>
        <w:tc>
          <w:tcPr>
            <w:tcW w:w="1160" w:type="dxa"/>
            <w:tcBorders>
              <w:top w:val="nil"/>
              <w:left w:val="single" w:sz="4" w:space="0" w:color="auto"/>
              <w:bottom w:val="nil"/>
              <w:right w:val="single" w:sz="4" w:space="0" w:color="auto"/>
            </w:tcBorders>
            <w:shd w:val="clear" w:color="auto" w:fill="auto"/>
            <w:noWrap/>
            <w:vAlign w:val="center"/>
            <w:hideMark/>
          </w:tcPr>
          <w:p w14:paraId="2A2A39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3.080,62</w:t>
            </w:r>
          </w:p>
        </w:tc>
        <w:tc>
          <w:tcPr>
            <w:tcW w:w="1160" w:type="dxa"/>
            <w:tcBorders>
              <w:top w:val="nil"/>
              <w:left w:val="nil"/>
              <w:bottom w:val="nil"/>
              <w:right w:val="single" w:sz="4" w:space="0" w:color="auto"/>
            </w:tcBorders>
            <w:shd w:val="clear" w:color="auto" w:fill="auto"/>
            <w:noWrap/>
            <w:vAlign w:val="center"/>
            <w:hideMark/>
          </w:tcPr>
          <w:p w14:paraId="30DC5D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5.770,95</w:t>
            </w:r>
          </w:p>
        </w:tc>
        <w:tc>
          <w:tcPr>
            <w:tcW w:w="1160" w:type="dxa"/>
            <w:tcBorders>
              <w:top w:val="nil"/>
              <w:left w:val="nil"/>
              <w:bottom w:val="nil"/>
              <w:right w:val="single" w:sz="4" w:space="0" w:color="auto"/>
            </w:tcBorders>
            <w:shd w:val="clear" w:color="auto" w:fill="auto"/>
            <w:noWrap/>
            <w:vAlign w:val="center"/>
            <w:hideMark/>
          </w:tcPr>
          <w:p w14:paraId="110946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490.102,82</w:t>
            </w:r>
          </w:p>
        </w:tc>
        <w:tc>
          <w:tcPr>
            <w:tcW w:w="177" w:type="dxa"/>
            <w:tcBorders>
              <w:top w:val="nil"/>
              <w:left w:val="nil"/>
              <w:bottom w:val="nil"/>
              <w:right w:val="single" w:sz="4" w:space="0" w:color="auto"/>
            </w:tcBorders>
            <w:shd w:val="clear" w:color="auto" w:fill="auto"/>
            <w:noWrap/>
            <w:vAlign w:val="center"/>
            <w:hideMark/>
          </w:tcPr>
          <w:p w14:paraId="2BECAD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1C857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1,1638</w:t>
            </w:r>
          </w:p>
        </w:tc>
      </w:tr>
      <w:tr w:rsidR="000506AC" w:rsidRPr="000506AC" w14:paraId="073065C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20108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w:t>
            </w:r>
          </w:p>
        </w:tc>
        <w:tc>
          <w:tcPr>
            <w:tcW w:w="1364" w:type="dxa"/>
            <w:tcBorders>
              <w:top w:val="nil"/>
              <w:left w:val="nil"/>
              <w:bottom w:val="nil"/>
              <w:right w:val="single" w:sz="4" w:space="0" w:color="auto"/>
            </w:tcBorders>
            <w:shd w:val="clear" w:color="auto" w:fill="auto"/>
            <w:noWrap/>
            <w:vAlign w:val="center"/>
            <w:hideMark/>
          </w:tcPr>
          <w:p w14:paraId="5CA675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10/05/24</w:t>
            </w:r>
          </w:p>
        </w:tc>
        <w:tc>
          <w:tcPr>
            <w:tcW w:w="1300" w:type="dxa"/>
            <w:tcBorders>
              <w:top w:val="nil"/>
              <w:left w:val="nil"/>
              <w:bottom w:val="nil"/>
              <w:right w:val="single" w:sz="4" w:space="0" w:color="auto"/>
            </w:tcBorders>
            <w:shd w:val="clear" w:color="auto" w:fill="auto"/>
            <w:noWrap/>
            <w:vAlign w:val="center"/>
            <w:hideMark/>
          </w:tcPr>
          <w:p w14:paraId="78F8E7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10/05/24</w:t>
            </w:r>
          </w:p>
        </w:tc>
        <w:tc>
          <w:tcPr>
            <w:tcW w:w="1160" w:type="dxa"/>
            <w:tcBorders>
              <w:top w:val="nil"/>
              <w:left w:val="single" w:sz="8" w:space="0" w:color="auto"/>
              <w:bottom w:val="nil"/>
              <w:right w:val="nil"/>
            </w:tcBorders>
            <w:shd w:val="clear" w:color="auto" w:fill="auto"/>
            <w:noWrap/>
            <w:vAlign w:val="center"/>
            <w:hideMark/>
          </w:tcPr>
          <w:p w14:paraId="7FE4A9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8.815,66</w:t>
            </w:r>
          </w:p>
        </w:tc>
        <w:tc>
          <w:tcPr>
            <w:tcW w:w="1160" w:type="dxa"/>
            <w:tcBorders>
              <w:top w:val="nil"/>
              <w:left w:val="single" w:sz="4" w:space="0" w:color="auto"/>
              <w:bottom w:val="nil"/>
              <w:right w:val="single" w:sz="4" w:space="0" w:color="auto"/>
            </w:tcBorders>
            <w:shd w:val="clear" w:color="auto" w:fill="auto"/>
            <w:noWrap/>
            <w:vAlign w:val="center"/>
            <w:hideMark/>
          </w:tcPr>
          <w:p w14:paraId="0242FE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3.044,77</w:t>
            </w:r>
          </w:p>
        </w:tc>
        <w:tc>
          <w:tcPr>
            <w:tcW w:w="1160" w:type="dxa"/>
            <w:tcBorders>
              <w:top w:val="nil"/>
              <w:left w:val="nil"/>
              <w:bottom w:val="nil"/>
              <w:right w:val="single" w:sz="4" w:space="0" w:color="auto"/>
            </w:tcBorders>
            <w:shd w:val="clear" w:color="auto" w:fill="auto"/>
            <w:noWrap/>
            <w:vAlign w:val="center"/>
            <w:hideMark/>
          </w:tcPr>
          <w:p w14:paraId="5F1DDB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5.770,89</w:t>
            </w:r>
          </w:p>
        </w:tc>
        <w:tc>
          <w:tcPr>
            <w:tcW w:w="1160" w:type="dxa"/>
            <w:tcBorders>
              <w:top w:val="nil"/>
              <w:left w:val="nil"/>
              <w:bottom w:val="nil"/>
              <w:right w:val="single" w:sz="4" w:space="0" w:color="auto"/>
            </w:tcBorders>
            <w:shd w:val="clear" w:color="auto" w:fill="auto"/>
            <w:noWrap/>
            <w:vAlign w:val="center"/>
            <w:hideMark/>
          </w:tcPr>
          <w:p w14:paraId="177FED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484.331,93</w:t>
            </w:r>
          </w:p>
        </w:tc>
        <w:tc>
          <w:tcPr>
            <w:tcW w:w="177" w:type="dxa"/>
            <w:tcBorders>
              <w:top w:val="nil"/>
              <w:left w:val="nil"/>
              <w:bottom w:val="nil"/>
              <w:right w:val="single" w:sz="4" w:space="0" w:color="auto"/>
            </w:tcBorders>
            <w:shd w:val="clear" w:color="auto" w:fill="auto"/>
            <w:noWrap/>
            <w:vAlign w:val="center"/>
            <w:hideMark/>
          </w:tcPr>
          <w:p w14:paraId="21C777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C37E3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1,1775</w:t>
            </w:r>
          </w:p>
        </w:tc>
      </w:tr>
      <w:tr w:rsidR="000506AC" w:rsidRPr="000506AC" w14:paraId="1B4BF3B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6BD32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w:t>
            </w:r>
          </w:p>
        </w:tc>
        <w:tc>
          <w:tcPr>
            <w:tcW w:w="1364" w:type="dxa"/>
            <w:tcBorders>
              <w:top w:val="nil"/>
              <w:left w:val="nil"/>
              <w:bottom w:val="nil"/>
              <w:right w:val="single" w:sz="4" w:space="0" w:color="auto"/>
            </w:tcBorders>
            <w:shd w:val="clear" w:color="auto" w:fill="auto"/>
            <w:noWrap/>
            <w:vAlign w:val="center"/>
            <w:hideMark/>
          </w:tcPr>
          <w:p w14:paraId="03557B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10/06/24</w:t>
            </w:r>
          </w:p>
        </w:tc>
        <w:tc>
          <w:tcPr>
            <w:tcW w:w="1300" w:type="dxa"/>
            <w:tcBorders>
              <w:top w:val="nil"/>
              <w:left w:val="nil"/>
              <w:bottom w:val="nil"/>
              <w:right w:val="single" w:sz="4" w:space="0" w:color="auto"/>
            </w:tcBorders>
            <w:shd w:val="clear" w:color="auto" w:fill="auto"/>
            <w:noWrap/>
            <w:vAlign w:val="center"/>
            <w:hideMark/>
          </w:tcPr>
          <w:p w14:paraId="01817C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10/06/24</w:t>
            </w:r>
          </w:p>
        </w:tc>
        <w:tc>
          <w:tcPr>
            <w:tcW w:w="1160" w:type="dxa"/>
            <w:tcBorders>
              <w:top w:val="nil"/>
              <w:left w:val="single" w:sz="8" w:space="0" w:color="auto"/>
              <w:bottom w:val="nil"/>
              <w:right w:val="nil"/>
            </w:tcBorders>
            <w:shd w:val="clear" w:color="auto" w:fill="auto"/>
            <w:noWrap/>
            <w:vAlign w:val="center"/>
            <w:hideMark/>
          </w:tcPr>
          <w:p w14:paraId="5F87EA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8.779,75</w:t>
            </w:r>
          </w:p>
        </w:tc>
        <w:tc>
          <w:tcPr>
            <w:tcW w:w="1160" w:type="dxa"/>
            <w:tcBorders>
              <w:top w:val="nil"/>
              <w:left w:val="single" w:sz="4" w:space="0" w:color="auto"/>
              <w:bottom w:val="nil"/>
              <w:right w:val="single" w:sz="4" w:space="0" w:color="auto"/>
            </w:tcBorders>
            <w:shd w:val="clear" w:color="auto" w:fill="auto"/>
            <w:noWrap/>
            <w:vAlign w:val="center"/>
            <w:hideMark/>
          </w:tcPr>
          <w:p w14:paraId="7C4B89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3.008,92</w:t>
            </w:r>
          </w:p>
        </w:tc>
        <w:tc>
          <w:tcPr>
            <w:tcW w:w="1160" w:type="dxa"/>
            <w:tcBorders>
              <w:top w:val="nil"/>
              <w:left w:val="nil"/>
              <w:bottom w:val="nil"/>
              <w:right w:val="single" w:sz="4" w:space="0" w:color="auto"/>
            </w:tcBorders>
            <w:shd w:val="clear" w:color="auto" w:fill="auto"/>
            <w:noWrap/>
            <w:vAlign w:val="center"/>
            <w:hideMark/>
          </w:tcPr>
          <w:p w14:paraId="78E0C9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5.770,83</w:t>
            </w:r>
          </w:p>
        </w:tc>
        <w:tc>
          <w:tcPr>
            <w:tcW w:w="1160" w:type="dxa"/>
            <w:tcBorders>
              <w:top w:val="nil"/>
              <w:left w:val="nil"/>
              <w:bottom w:val="nil"/>
              <w:right w:val="single" w:sz="4" w:space="0" w:color="auto"/>
            </w:tcBorders>
            <w:shd w:val="clear" w:color="auto" w:fill="auto"/>
            <w:noWrap/>
            <w:vAlign w:val="center"/>
            <w:hideMark/>
          </w:tcPr>
          <w:p w14:paraId="62A735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478.561,10</w:t>
            </w:r>
          </w:p>
        </w:tc>
        <w:tc>
          <w:tcPr>
            <w:tcW w:w="177" w:type="dxa"/>
            <w:tcBorders>
              <w:top w:val="nil"/>
              <w:left w:val="nil"/>
              <w:bottom w:val="nil"/>
              <w:right w:val="single" w:sz="4" w:space="0" w:color="auto"/>
            </w:tcBorders>
            <w:shd w:val="clear" w:color="auto" w:fill="auto"/>
            <w:noWrap/>
            <w:vAlign w:val="center"/>
            <w:hideMark/>
          </w:tcPr>
          <w:p w14:paraId="43C57F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AC3F9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1,1915</w:t>
            </w:r>
          </w:p>
        </w:tc>
      </w:tr>
      <w:tr w:rsidR="000506AC" w:rsidRPr="000506AC" w14:paraId="7622E37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BD0D0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w:t>
            </w:r>
          </w:p>
        </w:tc>
        <w:tc>
          <w:tcPr>
            <w:tcW w:w="1364" w:type="dxa"/>
            <w:tcBorders>
              <w:top w:val="nil"/>
              <w:left w:val="nil"/>
              <w:bottom w:val="nil"/>
              <w:right w:val="single" w:sz="4" w:space="0" w:color="auto"/>
            </w:tcBorders>
            <w:shd w:val="clear" w:color="auto" w:fill="auto"/>
            <w:noWrap/>
            <w:vAlign w:val="center"/>
            <w:hideMark/>
          </w:tcPr>
          <w:p w14:paraId="24DE7A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10/07/24</w:t>
            </w:r>
          </w:p>
        </w:tc>
        <w:tc>
          <w:tcPr>
            <w:tcW w:w="1300" w:type="dxa"/>
            <w:tcBorders>
              <w:top w:val="nil"/>
              <w:left w:val="nil"/>
              <w:bottom w:val="nil"/>
              <w:right w:val="single" w:sz="4" w:space="0" w:color="auto"/>
            </w:tcBorders>
            <w:shd w:val="clear" w:color="auto" w:fill="auto"/>
            <w:noWrap/>
            <w:vAlign w:val="center"/>
            <w:hideMark/>
          </w:tcPr>
          <w:p w14:paraId="060419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10/07/24</w:t>
            </w:r>
          </w:p>
        </w:tc>
        <w:tc>
          <w:tcPr>
            <w:tcW w:w="1160" w:type="dxa"/>
            <w:tcBorders>
              <w:top w:val="nil"/>
              <w:left w:val="single" w:sz="8" w:space="0" w:color="auto"/>
              <w:bottom w:val="nil"/>
              <w:right w:val="nil"/>
            </w:tcBorders>
            <w:shd w:val="clear" w:color="auto" w:fill="auto"/>
            <w:noWrap/>
            <w:vAlign w:val="center"/>
            <w:hideMark/>
          </w:tcPr>
          <w:p w14:paraId="6659DF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8.743,84</w:t>
            </w:r>
          </w:p>
        </w:tc>
        <w:tc>
          <w:tcPr>
            <w:tcW w:w="1160" w:type="dxa"/>
            <w:tcBorders>
              <w:top w:val="nil"/>
              <w:left w:val="single" w:sz="4" w:space="0" w:color="auto"/>
              <w:bottom w:val="nil"/>
              <w:right w:val="single" w:sz="4" w:space="0" w:color="auto"/>
            </w:tcBorders>
            <w:shd w:val="clear" w:color="auto" w:fill="auto"/>
            <w:noWrap/>
            <w:vAlign w:val="center"/>
            <w:hideMark/>
          </w:tcPr>
          <w:p w14:paraId="20DD7A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2.973,07</w:t>
            </w:r>
          </w:p>
        </w:tc>
        <w:tc>
          <w:tcPr>
            <w:tcW w:w="1160" w:type="dxa"/>
            <w:tcBorders>
              <w:top w:val="nil"/>
              <w:left w:val="nil"/>
              <w:bottom w:val="nil"/>
              <w:right w:val="single" w:sz="4" w:space="0" w:color="auto"/>
            </w:tcBorders>
            <w:shd w:val="clear" w:color="auto" w:fill="auto"/>
            <w:noWrap/>
            <w:vAlign w:val="center"/>
            <w:hideMark/>
          </w:tcPr>
          <w:p w14:paraId="6BA3A8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5.770,77</w:t>
            </w:r>
          </w:p>
        </w:tc>
        <w:tc>
          <w:tcPr>
            <w:tcW w:w="1160" w:type="dxa"/>
            <w:tcBorders>
              <w:top w:val="nil"/>
              <w:left w:val="nil"/>
              <w:bottom w:val="nil"/>
              <w:right w:val="single" w:sz="4" w:space="0" w:color="auto"/>
            </w:tcBorders>
            <w:shd w:val="clear" w:color="auto" w:fill="auto"/>
            <w:noWrap/>
            <w:vAlign w:val="center"/>
            <w:hideMark/>
          </w:tcPr>
          <w:p w14:paraId="0087B0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472.790,33</w:t>
            </w:r>
          </w:p>
        </w:tc>
        <w:tc>
          <w:tcPr>
            <w:tcW w:w="177" w:type="dxa"/>
            <w:tcBorders>
              <w:top w:val="nil"/>
              <w:left w:val="nil"/>
              <w:bottom w:val="nil"/>
              <w:right w:val="single" w:sz="4" w:space="0" w:color="auto"/>
            </w:tcBorders>
            <w:shd w:val="clear" w:color="auto" w:fill="auto"/>
            <w:noWrap/>
            <w:vAlign w:val="center"/>
            <w:hideMark/>
          </w:tcPr>
          <w:p w14:paraId="707E89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18068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1,2059</w:t>
            </w:r>
          </w:p>
        </w:tc>
      </w:tr>
      <w:tr w:rsidR="000506AC" w:rsidRPr="000506AC" w14:paraId="0C1CE13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37D95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w:t>
            </w:r>
          </w:p>
        </w:tc>
        <w:tc>
          <w:tcPr>
            <w:tcW w:w="1364" w:type="dxa"/>
            <w:tcBorders>
              <w:top w:val="nil"/>
              <w:left w:val="nil"/>
              <w:bottom w:val="nil"/>
              <w:right w:val="single" w:sz="4" w:space="0" w:color="auto"/>
            </w:tcBorders>
            <w:shd w:val="clear" w:color="auto" w:fill="auto"/>
            <w:noWrap/>
            <w:vAlign w:val="center"/>
            <w:hideMark/>
          </w:tcPr>
          <w:p w14:paraId="73DCB2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10/08/24</w:t>
            </w:r>
          </w:p>
        </w:tc>
        <w:tc>
          <w:tcPr>
            <w:tcW w:w="1300" w:type="dxa"/>
            <w:tcBorders>
              <w:top w:val="nil"/>
              <w:left w:val="nil"/>
              <w:bottom w:val="nil"/>
              <w:right w:val="single" w:sz="4" w:space="0" w:color="auto"/>
            </w:tcBorders>
            <w:shd w:val="clear" w:color="auto" w:fill="auto"/>
            <w:noWrap/>
            <w:vAlign w:val="center"/>
            <w:hideMark/>
          </w:tcPr>
          <w:p w14:paraId="74A78E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12/08/24</w:t>
            </w:r>
          </w:p>
        </w:tc>
        <w:tc>
          <w:tcPr>
            <w:tcW w:w="1160" w:type="dxa"/>
            <w:tcBorders>
              <w:top w:val="nil"/>
              <w:left w:val="single" w:sz="8" w:space="0" w:color="auto"/>
              <w:bottom w:val="nil"/>
              <w:right w:val="nil"/>
            </w:tcBorders>
            <w:shd w:val="clear" w:color="auto" w:fill="auto"/>
            <w:noWrap/>
            <w:vAlign w:val="center"/>
            <w:hideMark/>
          </w:tcPr>
          <w:p w14:paraId="5B05BB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8.707,93</w:t>
            </w:r>
          </w:p>
        </w:tc>
        <w:tc>
          <w:tcPr>
            <w:tcW w:w="1160" w:type="dxa"/>
            <w:tcBorders>
              <w:top w:val="nil"/>
              <w:left w:val="single" w:sz="4" w:space="0" w:color="auto"/>
              <w:bottom w:val="nil"/>
              <w:right w:val="single" w:sz="4" w:space="0" w:color="auto"/>
            </w:tcBorders>
            <w:shd w:val="clear" w:color="auto" w:fill="auto"/>
            <w:noWrap/>
            <w:vAlign w:val="center"/>
            <w:hideMark/>
          </w:tcPr>
          <w:p w14:paraId="05F2FF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2.937,22</w:t>
            </w:r>
          </w:p>
        </w:tc>
        <w:tc>
          <w:tcPr>
            <w:tcW w:w="1160" w:type="dxa"/>
            <w:tcBorders>
              <w:top w:val="nil"/>
              <w:left w:val="nil"/>
              <w:bottom w:val="nil"/>
              <w:right w:val="single" w:sz="4" w:space="0" w:color="auto"/>
            </w:tcBorders>
            <w:shd w:val="clear" w:color="auto" w:fill="auto"/>
            <w:noWrap/>
            <w:vAlign w:val="center"/>
            <w:hideMark/>
          </w:tcPr>
          <w:p w14:paraId="56396F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5.770,71</w:t>
            </w:r>
          </w:p>
        </w:tc>
        <w:tc>
          <w:tcPr>
            <w:tcW w:w="1160" w:type="dxa"/>
            <w:tcBorders>
              <w:top w:val="nil"/>
              <w:left w:val="nil"/>
              <w:bottom w:val="nil"/>
              <w:right w:val="single" w:sz="4" w:space="0" w:color="auto"/>
            </w:tcBorders>
            <w:shd w:val="clear" w:color="auto" w:fill="auto"/>
            <w:noWrap/>
            <w:vAlign w:val="center"/>
            <w:hideMark/>
          </w:tcPr>
          <w:p w14:paraId="748815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467.019,62</w:t>
            </w:r>
          </w:p>
        </w:tc>
        <w:tc>
          <w:tcPr>
            <w:tcW w:w="177" w:type="dxa"/>
            <w:tcBorders>
              <w:top w:val="nil"/>
              <w:left w:val="nil"/>
              <w:bottom w:val="nil"/>
              <w:right w:val="single" w:sz="4" w:space="0" w:color="auto"/>
            </w:tcBorders>
            <w:shd w:val="clear" w:color="auto" w:fill="auto"/>
            <w:noWrap/>
            <w:vAlign w:val="center"/>
            <w:hideMark/>
          </w:tcPr>
          <w:p w14:paraId="23B8CA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3486A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1,2206</w:t>
            </w:r>
          </w:p>
        </w:tc>
      </w:tr>
      <w:tr w:rsidR="000506AC" w:rsidRPr="000506AC" w14:paraId="4FBE6C3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AF8B1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w:t>
            </w:r>
          </w:p>
        </w:tc>
        <w:tc>
          <w:tcPr>
            <w:tcW w:w="1364" w:type="dxa"/>
            <w:tcBorders>
              <w:top w:val="nil"/>
              <w:left w:val="nil"/>
              <w:bottom w:val="nil"/>
              <w:right w:val="single" w:sz="4" w:space="0" w:color="auto"/>
            </w:tcBorders>
            <w:shd w:val="clear" w:color="auto" w:fill="auto"/>
            <w:noWrap/>
            <w:vAlign w:val="center"/>
            <w:hideMark/>
          </w:tcPr>
          <w:p w14:paraId="41B6E2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10/09/24</w:t>
            </w:r>
          </w:p>
        </w:tc>
        <w:tc>
          <w:tcPr>
            <w:tcW w:w="1300" w:type="dxa"/>
            <w:tcBorders>
              <w:top w:val="nil"/>
              <w:left w:val="nil"/>
              <w:bottom w:val="nil"/>
              <w:right w:val="single" w:sz="4" w:space="0" w:color="auto"/>
            </w:tcBorders>
            <w:shd w:val="clear" w:color="auto" w:fill="auto"/>
            <w:noWrap/>
            <w:vAlign w:val="center"/>
            <w:hideMark/>
          </w:tcPr>
          <w:p w14:paraId="2012BB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10/09/24</w:t>
            </w:r>
          </w:p>
        </w:tc>
        <w:tc>
          <w:tcPr>
            <w:tcW w:w="1160" w:type="dxa"/>
            <w:tcBorders>
              <w:top w:val="nil"/>
              <w:left w:val="single" w:sz="8" w:space="0" w:color="auto"/>
              <w:bottom w:val="nil"/>
              <w:right w:val="nil"/>
            </w:tcBorders>
            <w:shd w:val="clear" w:color="auto" w:fill="auto"/>
            <w:noWrap/>
            <w:vAlign w:val="center"/>
            <w:hideMark/>
          </w:tcPr>
          <w:p w14:paraId="09BE0E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8.672,01</w:t>
            </w:r>
          </w:p>
        </w:tc>
        <w:tc>
          <w:tcPr>
            <w:tcW w:w="1160" w:type="dxa"/>
            <w:tcBorders>
              <w:top w:val="nil"/>
              <w:left w:val="single" w:sz="4" w:space="0" w:color="auto"/>
              <w:bottom w:val="nil"/>
              <w:right w:val="single" w:sz="4" w:space="0" w:color="auto"/>
            </w:tcBorders>
            <w:shd w:val="clear" w:color="auto" w:fill="auto"/>
            <w:noWrap/>
            <w:vAlign w:val="center"/>
            <w:hideMark/>
          </w:tcPr>
          <w:p w14:paraId="5B4C03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2.901,37</w:t>
            </w:r>
          </w:p>
        </w:tc>
        <w:tc>
          <w:tcPr>
            <w:tcW w:w="1160" w:type="dxa"/>
            <w:tcBorders>
              <w:top w:val="nil"/>
              <w:left w:val="nil"/>
              <w:bottom w:val="nil"/>
              <w:right w:val="single" w:sz="4" w:space="0" w:color="auto"/>
            </w:tcBorders>
            <w:shd w:val="clear" w:color="auto" w:fill="auto"/>
            <w:noWrap/>
            <w:vAlign w:val="center"/>
            <w:hideMark/>
          </w:tcPr>
          <w:p w14:paraId="0E38DF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5.770,65</w:t>
            </w:r>
          </w:p>
        </w:tc>
        <w:tc>
          <w:tcPr>
            <w:tcW w:w="1160" w:type="dxa"/>
            <w:tcBorders>
              <w:top w:val="nil"/>
              <w:left w:val="nil"/>
              <w:bottom w:val="nil"/>
              <w:right w:val="single" w:sz="4" w:space="0" w:color="auto"/>
            </w:tcBorders>
            <w:shd w:val="clear" w:color="auto" w:fill="auto"/>
            <w:noWrap/>
            <w:vAlign w:val="center"/>
            <w:hideMark/>
          </w:tcPr>
          <w:p w14:paraId="36D1CA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461.248,97</w:t>
            </w:r>
          </w:p>
        </w:tc>
        <w:tc>
          <w:tcPr>
            <w:tcW w:w="177" w:type="dxa"/>
            <w:tcBorders>
              <w:top w:val="nil"/>
              <w:left w:val="nil"/>
              <w:bottom w:val="nil"/>
              <w:right w:val="single" w:sz="4" w:space="0" w:color="auto"/>
            </w:tcBorders>
            <w:shd w:val="clear" w:color="auto" w:fill="auto"/>
            <w:noWrap/>
            <w:vAlign w:val="center"/>
            <w:hideMark/>
          </w:tcPr>
          <w:p w14:paraId="2959C1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35CF2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1,2356</w:t>
            </w:r>
          </w:p>
        </w:tc>
      </w:tr>
      <w:tr w:rsidR="000506AC" w:rsidRPr="000506AC" w14:paraId="269E827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74B04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w:t>
            </w:r>
          </w:p>
        </w:tc>
        <w:tc>
          <w:tcPr>
            <w:tcW w:w="1364" w:type="dxa"/>
            <w:tcBorders>
              <w:top w:val="nil"/>
              <w:left w:val="nil"/>
              <w:bottom w:val="nil"/>
              <w:right w:val="single" w:sz="4" w:space="0" w:color="auto"/>
            </w:tcBorders>
            <w:shd w:val="clear" w:color="auto" w:fill="auto"/>
            <w:noWrap/>
            <w:vAlign w:val="center"/>
            <w:hideMark/>
          </w:tcPr>
          <w:p w14:paraId="73F2C0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10/10/24</w:t>
            </w:r>
          </w:p>
        </w:tc>
        <w:tc>
          <w:tcPr>
            <w:tcW w:w="1300" w:type="dxa"/>
            <w:tcBorders>
              <w:top w:val="nil"/>
              <w:left w:val="nil"/>
              <w:bottom w:val="nil"/>
              <w:right w:val="single" w:sz="4" w:space="0" w:color="auto"/>
            </w:tcBorders>
            <w:shd w:val="clear" w:color="auto" w:fill="auto"/>
            <w:noWrap/>
            <w:vAlign w:val="center"/>
            <w:hideMark/>
          </w:tcPr>
          <w:p w14:paraId="42C6ED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10/10/24</w:t>
            </w:r>
          </w:p>
        </w:tc>
        <w:tc>
          <w:tcPr>
            <w:tcW w:w="1160" w:type="dxa"/>
            <w:tcBorders>
              <w:top w:val="nil"/>
              <w:left w:val="single" w:sz="8" w:space="0" w:color="auto"/>
              <w:bottom w:val="nil"/>
              <w:right w:val="nil"/>
            </w:tcBorders>
            <w:shd w:val="clear" w:color="auto" w:fill="auto"/>
            <w:noWrap/>
            <w:vAlign w:val="center"/>
            <w:hideMark/>
          </w:tcPr>
          <w:p w14:paraId="64850C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8.636,10</w:t>
            </w:r>
          </w:p>
        </w:tc>
        <w:tc>
          <w:tcPr>
            <w:tcW w:w="1160" w:type="dxa"/>
            <w:tcBorders>
              <w:top w:val="nil"/>
              <w:left w:val="single" w:sz="4" w:space="0" w:color="auto"/>
              <w:bottom w:val="nil"/>
              <w:right w:val="single" w:sz="4" w:space="0" w:color="auto"/>
            </w:tcBorders>
            <w:shd w:val="clear" w:color="auto" w:fill="auto"/>
            <w:noWrap/>
            <w:vAlign w:val="center"/>
            <w:hideMark/>
          </w:tcPr>
          <w:p w14:paraId="5F3D2C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2.865,52</w:t>
            </w:r>
          </w:p>
        </w:tc>
        <w:tc>
          <w:tcPr>
            <w:tcW w:w="1160" w:type="dxa"/>
            <w:tcBorders>
              <w:top w:val="nil"/>
              <w:left w:val="nil"/>
              <w:bottom w:val="nil"/>
              <w:right w:val="single" w:sz="4" w:space="0" w:color="auto"/>
            </w:tcBorders>
            <w:shd w:val="clear" w:color="auto" w:fill="auto"/>
            <w:noWrap/>
            <w:vAlign w:val="center"/>
            <w:hideMark/>
          </w:tcPr>
          <w:p w14:paraId="48DBEF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5.770,58</w:t>
            </w:r>
          </w:p>
        </w:tc>
        <w:tc>
          <w:tcPr>
            <w:tcW w:w="1160" w:type="dxa"/>
            <w:tcBorders>
              <w:top w:val="nil"/>
              <w:left w:val="nil"/>
              <w:bottom w:val="nil"/>
              <w:right w:val="single" w:sz="4" w:space="0" w:color="auto"/>
            </w:tcBorders>
            <w:shd w:val="clear" w:color="auto" w:fill="auto"/>
            <w:noWrap/>
            <w:vAlign w:val="center"/>
            <w:hideMark/>
          </w:tcPr>
          <w:p w14:paraId="388E93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455.478,39</w:t>
            </w:r>
          </w:p>
        </w:tc>
        <w:tc>
          <w:tcPr>
            <w:tcW w:w="177" w:type="dxa"/>
            <w:tcBorders>
              <w:top w:val="nil"/>
              <w:left w:val="nil"/>
              <w:bottom w:val="nil"/>
              <w:right w:val="single" w:sz="4" w:space="0" w:color="auto"/>
            </w:tcBorders>
            <w:shd w:val="clear" w:color="auto" w:fill="auto"/>
            <w:noWrap/>
            <w:vAlign w:val="center"/>
            <w:hideMark/>
          </w:tcPr>
          <w:p w14:paraId="50CB21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BDDCA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1,2511</w:t>
            </w:r>
          </w:p>
        </w:tc>
      </w:tr>
      <w:tr w:rsidR="000506AC" w:rsidRPr="000506AC" w14:paraId="3D3315D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9FED1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w:t>
            </w:r>
          </w:p>
        </w:tc>
        <w:tc>
          <w:tcPr>
            <w:tcW w:w="1364" w:type="dxa"/>
            <w:tcBorders>
              <w:top w:val="nil"/>
              <w:left w:val="nil"/>
              <w:bottom w:val="nil"/>
              <w:right w:val="single" w:sz="4" w:space="0" w:color="auto"/>
            </w:tcBorders>
            <w:shd w:val="clear" w:color="auto" w:fill="auto"/>
            <w:noWrap/>
            <w:vAlign w:val="center"/>
            <w:hideMark/>
          </w:tcPr>
          <w:p w14:paraId="2FB2AB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10/11/24</w:t>
            </w:r>
          </w:p>
        </w:tc>
        <w:tc>
          <w:tcPr>
            <w:tcW w:w="1300" w:type="dxa"/>
            <w:tcBorders>
              <w:top w:val="nil"/>
              <w:left w:val="nil"/>
              <w:bottom w:val="nil"/>
              <w:right w:val="single" w:sz="4" w:space="0" w:color="auto"/>
            </w:tcBorders>
            <w:shd w:val="clear" w:color="auto" w:fill="auto"/>
            <w:noWrap/>
            <w:vAlign w:val="center"/>
            <w:hideMark/>
          </w:tcPr>
          <w:p w14:paraId="747CBC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11/11/24</w:t>
            </w:r>
          </w:p>
        </w:tc>
        <w:tc>
          <w:tcPr>
            <w:tcW w:w="1160" w:type="dxa"/>
            <w:tcBorders>
              <w:top w:val="nil"/>
              <w:left w:val="single" w:sz="8" w:space="0" w:color="auto"/>
              <w:bottom w:val="nil"/>
              <w:right w:val="nil"/>
            </w:tcBorders>
            <w:shd w:val="clear" w:color="auto" w:fill="auto"/>
            <w:noWrap/>
            <w:vAlign w:val="center"/>
            <w:hideMark/>
          </w:tcPr>
          <w:p w14:paraId="704B54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8.600,19</w:t>
            </w:r>
          </w:p>
        </w:tc>
        <w:tc>
          <w:tcPr>
            <w:tcW w:w="1160" w:type="dxa"/>
            <w:tcBorders>
              <w:top w:val="nil"/>
              <w:left w:val="single" w:sz="4" w:space="0" w:color="auto"/>
              <w:bottom w:val="nil"/>
              <w:right w:val="single" w:sz="4" w:space="0" w:color="auto"/>
            </w:tcBorders>
            <w:shd w:val="clear" w:color="auto" w:fill="auto"/>
            <w:noWrap/>
            <w:vAlign w:val="center"/>
            <w:hideMark/>
          </w:tcPr>
          <w:p w14:paraId="14E350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2.829,67</w:t>
            </w:r>
          </w:p>
        </w:tc>
        <w:tc>
          <w:tcPr>
            <w:tcW w:w="1160" w:type="dxa"/>
            <w:tcBorders>
              <w:top w:val="nil"/>
              <w:left w:val="nil"/>
              <w:bottom w:val="nil"/>
              <w:right w:val="single" w:sz="4" w:space="0" w:color="auto"/>
            </w:tcBorders>
            <w:shd w:val="clear" w:color="auto" w:fill="auto"/>
            <w:noWrap/>
            <w:vAlign w:val="center"/>
            <w:hideMark/>
          </w:tcPr>
          <w:p w14:paraId="6F8130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5.770,52</w:t>
            </w:r>
          </w:p>
        </w:tc>
        <w:tc>
          <w:tcPr>
            <w:tcW w:w="1160" w:type="dxa"/>
            <w:tcBorders>
              <w:top w:val="nil"/>
              <w:left w:val="nil"/>
              <w:bottom w:val="nil"/>
              <w:right w:val="single" w:sz="4" w:space="0" w:color="auto"/>
            </w:tcBorders>
            <w:shd w:val="clear" w:color="auto" w:fill="auto"/>
            <w:noWrap/>
            <w:vAlign w:val="center"/>
            <w:hideMark/>
          </w:tcPr>
          <w:p w14:paraId="4A3CB4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449.707,87</w:t>
            </w:r>
          </w:p>
        </w:tc>
        <w:tc>
          <w:tcPr>
            <w:tcW w:w="177" w:type="dxa"/>
            <w:tcBorders>
              <w:top w:val="nil"/>
              <w:left w:val="nil"/>
              <w:bottom w:val="nil"/>
              <w:right w:val="single" w:sz="4" w:space="0" w:color="auto"/>
            </w:tcBorders>
            <w:shd w:val="clear" w:color="auto" w:fill="auto"/>
            <w:noWrap/>
            <w:vAlign w:val="center"/>
            <w:hideMark/>
          </w:tcPr>
          <w:p w14:paraId="15D902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13584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1,2669</w:t>
            </w:r>
          </w:p>
        </w:tc>
      </w:tr>
      <w:tr w:rsidR="000506AC" w:rsidRPr="000506AC" w14:paraId="73E0DA8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BD8B8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w:t>
            </w:r>
          </w:p>
        </w:tc>
        <w:tc>
          <w:tcPr>
            <w:tcW w:w="1364" w:type="dxa"/>
            <w:tcBorders>
              <w:top w:val="nil"/>
              <w:left w:val="nil"/>
              <w:bottom w:val="nil"/>
              <w:right w:val="single" w:sz="4" w:space="0" w:color="auto"/>
            </w:tcBorders>
            <w:shd w:val="clear" w:color="auto" w:fill="auto"/>
            <w:noWrap/>
            <w:vAlign w:val="center"/>
            <w:hideMark/>
          </w:tcPr>
          <w:p w14:paraId="7434CF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10/12/24</w:t>
            </w:r>
          </w:p>
        </w:tc>
        <w:tc>
          <w:tcPr>
            <w:tcW w:w="1300" w:type="dxa"/>
            <w:tcBorders>
              <w:top w:val="nil"/>
              <w:left w:val="nil"/>
              <w:bottom w:val="nil"/>
              <w:right w:val="single" w:sz="4" w:space="0" w:color="auto"/>
            </w:tcBorders>
            <w:shd w:val="clear" w:color="auto" w:fill="auto"/>
            <w:noWrap/>
            <w:vAlign w:val="center"/>
            <w:hideMark/>
          </w:tcPr>
          <w:p w14:paraId="290596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10/12/24</w:t>
            </w:r>
          </w:p>
        </w:tc>
        <w:tc>
          <w:tcPr>
            <w:tcW w:w="1160" w:type="dxa"/>
            <w:tcBorders>
              <w:top w:val="nil"/>
              <w:left w:val="single" w:sz="8" w:space="0" w:color="auto"/>
              <w:bottom w:val="nil"/>
              <w:right w:val="nil"/>
            </w:tcBorders>
            <w:shd w:val="clear" w:color="auto" w:fill="auto"/>
            <w:noWrap/>
            <w:vAlign w:val="center"/>
            <w:hideMark/>
          </w:tcPr>
          <w:p w14:paraId="565995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8.563,88</w:t>
            </w:r>
          </w:p>
        </w:tc>
        <w:tc>
          <w:tcPr>
            <w:tcW w:w="1160" w:type="dxa"/>
            <w:tcBorders>
              <w:top w:val="nil"/>
              <w:left w:val="single" w:sz="4" w:space="0" w:color="auto"/>
              <w:bottom w:val="nil"/>
              <w:right w:val="single" w:sz="4" w:space="0" w:color="auto"/>
            </w:tcBorders>
            <w:shd w:val="clear" w:color="auto" w:fill="auto"/>
            <w:noWrap/>
            <w:vAlign w:val="center"/>
            <w:hideMark/>
          </w:tcPr>
          <w:p w14:paraId="45BF00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2.793,82</w:t>
            </w:r>
          </w:p>
        </w:tc>
        <w:tc>
          <w:tcPr>
            <w:tcW w:w="1160" w:type="dxa"/>
            <w:tcBorders>
              <w:top w:val="nil"/>
              <w:left w:val="nil"/>
              <w:bottom w:val="nil"/>
              <w:right w:val="single" w:sz="4" w:space="0" w:color="auto"/>
            </w:tcBorders>
            <w:shd w:val="clear" w:color="auto" w:fill="auto"/>
            <w:noWrap/>
            <w:vAlign w:val="center"/>
            <w:hideMark/>
          </w:tcPr>
          <w:p w14:paraId="4B9468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5.770,06</w:t>
            </w:r>
          </w:p>
        </w:tc>
        <w:tc>
          <w:tcPr>
            <w:tcW w:w="1160" w:type="dxa"/>
            <w:tcBorders>
              <w:top w:val="nil"/>
              <w:left w:val="nil"/>
              <w:bottom w:val="nil"/>
              <w:right w:val="single" w:sz="4" w:space="0" w:color="auto"/>
            </w:tcBorders>
            <w:shd w:val="clear" w:color="auto" w:fill="auto"/>
            <w:noWrap/>
            <w:vAlign w:val="center"/>
            <w:hideMark/>
          </w:tcPr>
          <w:p w14:paraId="177B05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443.937,81</w:t>
            </w:r>
          </w:p>
        </w:tc>
        <w:tc>
          <w:tcPr>
            <w:tcW w:w="177" w:type="dxa"/>
            <w:tcBorders>
              <w:top w:val="nil"/>
              <w:left w:val="nil"/>
              <w:bottom w:val="nil"/>
              <w:right w:val="single" w:sz="4" w:space="0" w:color="auto"/>
            </w:tcBorders>
            <w:shd w:val="clear" w:color="auto" w:fill="auto"/>
            <w:noWrap/>
            <w:vAlign w:val="center"/>
            <w:hideMark/>
          </w:tcPr>
          <w:p w14:paraId="659735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4E442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1,2831</w:t>
            </w:r>
          </w:p>
        </w:tc>
      </w:tr>
      <w:tr w:rsidR="000506AC" w:rsidRPr="000506AC" w14:paraId="71AA0BA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42C11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w:t>
            </w:r>
          </w:p>
        </w:tc>
        <w:tc>
          <w:tcPr>
            <w:tcW w:w="1364" w:type="dxa"/>
            <w:tcBorders>
              <w:top w:val="nil"/>
              <w:left w:val="nil"/>
              <w:bottom w:val="nil"/>
              <w:right w:val="single" w:sz="4" w:space="0" w:color="auto"/>
            </w:tcBorders>
            <w:shd w:val="clear" w:color="auto" w:fill="auto"/>
            <w:noWrap/>
            <w:vAlign w:val="center"/>
            <w:hideMark/>
          </w:tcPr>
          <w:p w14:paraId="79A3BA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10/01/25</w:t>
            </w:r>
          </w:p>
        </w:tc>
        <w:tc>
          <w:tcPr>
            <w:tcW w:w="1300" w:type="dxa"/>
            <w:tcBorders>
              <w:top w:val="nil"/>
              <w:left w:val="nil"/>
              <w:bottom w:val="nil"/>
              <w:right w:val="single" w:sz="4" w:space="0" w:color="auto"/>
            </w:tcBorders>
            <w:shd w:val="clear" w:color="auto" w:fill="auto"/>
            <w:noWrap/>
            <w:vAlign w:val="center"/>
            <w:hideMark/>
          </w:tcPr>
          <w:p w14:paraId="192A98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10/01/25</w:t>
            </w:r>
          </w:p>
        </w:tc>
        <w:tc>
          <w:tcPr>
            <w:tcW w:w="1160" w:type="dxa"/>
            <w:tcBorders>
              <w:top w:val="nil"/>
              <w:left w:val="single" w:sz="8" w:space="0" w:color="auto"/>
              <w:bottom w:val="nil"/>
              <w:right w:val="nil"/>
            </w:tcBorders>
            <w:shd w:val="clear" w:color="auto" w:fill="auto"/>
            <w:noWrap/>
            <w:vAlign w:val="center"/>
            <w:hideMark/>
          </w:tcPr>
          <w:p w14:paraId="121FE7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8.527,97</w:t>
            </w:r>
          </w:p>
        </w:tc>
        <w:tc>
          <w:tcPr>
            <w:tcW w:w="1160" w:type="dxa"/>
            <w:tcBorders>
              <w:top w:val="nil"/>
              <w:left w:val="single" w:sz="4" w:space="0" w:color="auto"/>
              <w:bottom w:val="nil"/>
              <w:right w:val="single" w:sz="4" w:space="0" w:color="auto"/>
            </w:tcBorders>
            <w:shd w:val="clear" w:color="auto" w:fill="auto"/>
            <w:noWrap/>
            <w:vAlign w:val="center"/>
            <w:hideMark/>
          </w:tcPr>
          <w:p w14:paraId="6CF2BD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2.757,97</w:t>
            </w:r>
          </w:p>
        </w:tc>
        <w:tc>
          <w:tcPr>
            <w:tcW w:w="1160" w:type="dxa"/>
            <w:tcBorders>
              <w:top w:val="nil"/>
              <w:left w:val="nil"/>
              <w:bottom w:val="nil"/>
              <w:right w:val="single" w:sz="4" w:space="0" w:color="auto"/>
            </w:tcBorders>
            <w:shd w:val="clear" w:color="auto" w:fill="auto"/>
            <w:noWrap/>
            <w:vAlign w:val="center"/>
            <w:hideMark/>
          </w:tcPr>
          <w:p w14:paraId="376DC8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5.769,99</w:t>
            </w:r>
          </w:p>
        </w:tc>
        <w:tc>
          <w:tcPr>
            <w:tcW w:w="1160" w:type="dxa"/>
            <w:tcBorders>
              <w:top w:val="nil"/>
              <w:left w:val="nil"/>
              <w:bottom w:val="nil"/>
              <w:right w:val="single" w:sz="4" w:space="0" w:color="auto"/>
            </w:tcBorders>
            <w:shd w:val="clear" w:color="auto" w:fill="auto"/>
            <w:noWrap/>
            <w:vAlign w:val="center"/>
            <w:hideMark/>
          </w:tcPr>
          <w:p w14:paraId="09ADE9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438.167,82</w:t>
            </w:r>
          </w:p>
        </w:tc>
        <w:tc>
          <w:tcPr>
            <w:tcW w:w="177" w:type="dxa"/>
            <w:tcBorders>
              <w:top w:val="nil"/>
              <w:left w:val="nil"/>
              <w:bottom w:val="nil"/>
              <w:right w:val="single" w:sz="4" w:space="0" w:color="auto"/>
            </w:tcBorders>
            <w:shd w:val="clear" w:color="auto" w:fill="auto"/>
            <w:noWrap/>
            <w:vAlign w:val="center"/>
            <w:hideMark/>
          </w:tcPr>
          <w:p w14:paraId="6FD110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28133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1,2997</w:t>
            </w:r>
          </w:p>
        </w:tc>
      </w:tr>
      <w:tr w:rsidR="000506AC" w:rsidRPr="000506AC" w14:paraId="05DC03A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8E28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w:t>
            </w:r>
          </w:p>
        </w:tc>
        <w:tc>
          <w:tcPr>
            <w:tcW w:w="1364" w:type="dxa"/>
            <w:tcBorders>
              <w:top w:val="nil"/>
              <w:left w:val="nil"/>
              <w:bottom w:val="nil"/>
              <w:right w:val="single" w:sz="4" w:space="0" w:color="auto"/>
            </w:tcBorders>
            <w:shd w:val="clear" w:color="auto" w:fill="auto"/>
            <w:noWrap/>
            <w:vAlign w:val="center"/>
            <w:hideMark/>
          </w:tcPr>
          <w:p w14:paraId="1FC271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10/02/25</w:t>
            </w:r>
          </w:p>
        </w:tc>
        <w:tc>
          <w:tcPr>
            <w:tcW w:w="1300" w:type="dxa"/>
            <w:tcBorders>
              <w:top w:val="nil"/>
              <w:left w:val="nil"/>
              <w:bottom w:val="nil"/>
              <w:right w:val="single" w:sz="4" w:space="0" w:color="auto"/>
            </w:tcBorders>
            <w:shd w:val="clear" w:color="auto" w:fill="auto"/>
            <w:noWrap/>
            <w:vAlign w:val="center"/>
            <w:hideMark/>
          </w:tcPr>
          <w:p w14:paraId="0186B6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10/02/25</w:t>
            </w:r>
          </w:p>
        </w:tc>
        <w:tc>
          <w:tcPr>
            <w:tcW w:w="1160" w:type="dxa"/>
            <w:tcBorders>
              <w:top w:val="nil"/>
              <w:left w:val="single" w:sz="8" w:space="0" w:color="auto"/>
              <w:bottom w:val="nil"/>
              <w:right w:val="nil"/>
            </w:tcBorders>
            <w:shd w:val="clear" w:color="auto" w:fill="auto"/>
            <w:noWrap/>
            <w:vAlign w:val="center"/>
            <w:hideMark/>
          </w:tcPr>
          <w:p w14:paraId="2819B3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8.492,06</w:t>
            </w:r>
          </w:p>
        </w:tc>
        <w:tc>
          <w:tcPr>
            <w:tcW w:w="1160" w:type="dxa"/>
            <w:tcBorders>
              <w:top w:val="nil"/>
              <w:left w:val="single" w:sz="4" w:space="0" w:color="auto"/>
              <w:bottom w:val="nil"/>
              <w:right w:val="single" w:sz="4" w:space="0" w:color="auto"/>
            </w:tcBorders>
            <w:shd w:val="clear" w:color="auto" w:fill="auto"/>
            <w:noWrap/>
            <w:vAlign w:val="center"/>
            <w:hideMark/>
          </w:tcPr>
          <w:p w14:paraId="7D0554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2.722,13</w:t>
            </w:r>
          </w:p>
        </w:tc>
        <w:tc>
          <w:tcPr>
            <w:tcW w:w="1160" w:type="dxa"/>
            <w:tcBorders>
              <w:top w:val="nil"/>
              <w:left w:val="nil"/>
              <w:bottom w:val="nil"/>
              <w:right w:val="single" w:sz="4" w:space="0" w:color="auto"/>
            </w:tcBorders>
            <w:shd w:val="clear" w:color="auto" w:fill="auto"/>
            <w:noWrap/>
            <w:vAlign w:val="center"/>
            <w:hideMark/>
          </w:tcPr>
          <w:p w14:paraId="5086F0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5.769,93</w:t>
            </w:r>
          </w:p>
        </w:tc>
        <w:tc>
          <w:tcPr>
            <w:tcW w:w="1160" w:type="dxa"/>
            <w:tcBorders>
              <w:top w:val="nil"/>
              <w:left w:val="nil"/>
              <w:bottom w:val="nil"/>
              <w:right w:val="single" w:sz="4" w:space="0" w:color="auto"/>
            </w:tcBorders>
            <w:shd w:val="clear" w:color="auto" w:fill="auto"/>
            <w:noWrap/>
            <w:vAlign w:val="center"/>
            <w:hideMark/>
          </w:tcPr>
          <w:p w14:paraId="63B215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432.397,88</w:t>
            </w:r>
          </w:p>
        </w:tc>
        <w:tc>
          <w:tcPr>
            <w:tcW w:w="177" w:type="dxa"/>
            <w:tcBorders>
              <w:top w:val="nil"/>
              <w:left w:val="nil"/>
              <w:bottom w:val="nil"/>
              <w:right w:val="single" w:sz="4" w:space="0" w:color="auto"/>
            </w:tcBorders>
            <w:shd w:val="clear" w:color="auto" w:fill="auto"/>
            <w:noWrap/>
            <w:vAlign w:val="center"/>
            <w:hideMark/>
          </w:tcPr>
          <w:p w14:paraId="41E53B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219E1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1,3168</w:t>
            </w:r>
          </w:p>
        </w:tc>
      </w:tr>
      <w:tr w:rsidR="000506AC" w:rsidRPr="000506AC" w14:paraId="367FC5E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483B8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w:t>
            </w:r>
          </w:p>
        </w:tc>
        <w:tc>
          <w:tcPr>
            <w:tcW w:w="1364" w:type="dxa"/>
            <w:tcBorders>
              <w:top w:val="nil"/>
              <w:left w:val="nil"/>
              <w:bottom w:val="nil"/>
              <w:right w:val="single" w:sz="4" w:space="0" w:color="auto"/>
            </w:tcBorders>
            <w:shd w:val="clear" w:color="auto" w:fill="auto"/>
            <w:noWrap/>
            <w:vAlign w:val="center"/>
            <w:hideMark/>
          </w:tcPr>
          <w:p w14:paraId="2C42AE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10/03/25</w:t>
            </w:r>
          </w:p>
        </w:tc>
        <w:tc>
          <w:tcPr>
            <w:tcW w:w="1300" w:type="dxa"/>
            <w:tcBorders>
              <w:top w:val="nil"/>
              <w:left w:val="nil"/>
              <w:bottom w:val="nil"/>
              <w:right w:val="single" w:sz="4" w:space="0" w:color="auto"/>
            </w:tcBorders>
            <w:shd w:val="clear" w:color="auto" w:fill="auto"/>
            <w:noWrap/>
            <w:vAlign w:val="center"/>
            <w:hideMark/>
          </w:tcPr>
          <w:p w14:paraId="1539C5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10/03/25</w:t>
            </w:r>
          </w:p>
        </w:tc>
        <w:tc>
          <w:tcPr>
            <w:tcW w:w="1160" w:type="dxa"/>
            <w:tcBorders>
              <w:top w:val="nil"/>
              <w:left w:val="single" w:sz="8" w:space="0" w:color="auto"/>
              <w:bottom w:val="nil"/>
              <w:right w:val="nil"/>
            </w:tcBorders>
            <w:shd w:val="clear" w:color="auto" w:fill="auto"/>
            <w:noWrap/>
            <w:vAlign w:val="center"/>
            <w:hideMark/>
          </w:tcPr>
          <w:p w14:paraId="646301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8.456,15</w:t>
            </w:r>
          </w:p>
        </w:tc>
        <w:tc>
          <w:tcPr>
            <w:tcW w:w="1160" w:type="dxa"/>
            <w:tcBorders>
              <w:top w:val="nil"/>
              <w:left w:val="single" w:sz="4" w:space="0" w:color="auto"/>
              <w:bottom w:val="nil"/>
              <w:right w:val="single" w:sz="4" w:space="0" w:color="auto"/>
            </w:tcBorders>
            <w:shd w:val="clear" w:color="auto" w:fill="auto"/>
            <w:noWrap/>
            <w:vAlign w:val="center"/>
            <w:hideMark/>
          </w:tcPr>
          <w:p w14:paraId="4537CD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2.686,28</w:t>
            </w:r>
          </w:p>
        </w:tc>
        <w:tc>
          <w:tcPr>
            <w:tcW w:w="1160" w:type="dxa"/>
            <w:tcBorders>
              <w:top w:val="nil"/>
              <w:left w:val="nil"/>
              <w:bottom w:val="nil"/>
              <w:right w:val="single" w:sz="4" w:space="0" w:color="auto"/>
            </w:tcBorders>
            <w:shd w:val="clear" w:color="auto" w:fill="auto"/>
            <w:noWrap/>
            <w:vAlign w:val="center"/>
            <w:hideMark/>
          </w:tcPr>
          <w:p w14:paraId="08E332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5.769,87</w:t>
            </w:r>
          </w:p>
        </w:tc>
        <w:tc>
          <w:tcPr>
            <w:tcW w:w="1160" w:type="dxa"/>
            <w:tcBorders>
              <w:top w:val="nil"/>
              <w:left w:val="nil"/>
              <w:bottom w:val="nil"/>
              <w:right w:val="single" w:sz="4" w:space="0" w:color="auto"/>
            </w:tcBorders>
            <w:shd w:val="clear" w:color="auto" w:fill="auto"/>
            <w:noWrap/>
            <w:vAlign w:val="center"/>
            <w:hideMark/>
          </w:tcPr>
          <w:p w14:paraId="0F2541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426.628,02</w:t>
            </w:r>
          </w:p>
        </w:tc>
        <w:tc>
          <w:tcPr>
            <w:tcW w:w="177" w:type="dxa"/>
            <w:tcBorders>
              <w:top w:val="nil"/>
              <w:left w:val="nil"/>
              <w:bottom w:val="nil"/>
              <w:right w:val="single" w:sz="4" w:space="0" w:color="auto"/>
            </w:tcBorders>
            <w:shd w:val="clear" w:color="auto" w:fill="auto"/>
            <w:noWrap/>
            <w:vAlign w:val="center"/>
            <w:hideMark/>
          </w:tcPr>
          <w:p w14:paraId="23600C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6D222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1,3344</w:t>
            </w:r>
          </w:p>
        </w:tc>
      </w:tr>
      <w:tr w:rsidR="000506AC" w:rsidRPr="000506AC" w14:paraId="1492139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ED816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w:t>
            </w:r>
          </w:p>
        </w:tc>
        <w:tc>
          <w:tcPr>
            <w:tcW w:w="1364" w:type="dxa"/>
            <w:tcBorders>
              <w:top w:val="nil"/>
              <w:left w:val="nil"/>
              <w:bottom w:val="nil"/>
              <w:right w:val="single" w:sz="4" w:space="0" w:color="auto"/>
            </w:tcBorders>
            <w:shd w:val="clear" w:color="auto" w:fill="auto"/>
            <w:noWrap/>
            <w:vAlign w:val="center"/>
            <w:hideMark/>
          </w:tcPr>
          <w:p w14:paraId="22F6F3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10/04/25</w:t>
            </w:r>
          </w:p>
        </w:tc>
        <w:tc>
          <w:tcPr>
            <w:tcW w:w="1300" w:type="dxa"/>
            <w:tcBorders>
              <w:top w:val="nil"/>
              <w:left w:val="nil"/>
              <w:bottom w:val="nil"/>
              <w:right w:val="single" w:sz="4" w:space="0" w:color="auto"/>
            </w:tcBorders>
            <w:shd w:val="clear" w:color="auto" w:fill="auto"/>
            <w:noWrap/>
            <w:vAlign w:val="center"/>
            <w:hideMark/>
          </w:tcPr>
          <w:p w14:paraId="76EB3E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10/04/25</w:t>
            </w:r>
          </w:p>
        </w:tc>
        <w:tc>
          <w:tcPr>
            <w:tcW w:w="1160" w:type="dxa"/>
            <w:tcBorders>
              <w:top w:val="nil"/>
              <w:left w:val="single" w:sz="8" w:space="0" w:color="auto"/>
              <w:bottom w:val="nil"/>
              <w:right w:val="nil"/>
            </w:tcBorders>
            <w:shd w:val="clear" w:color="auto" w:fill="auto"/>
            <w:noWrap/>
            <w:vAlign w:val="center"/>
            <w:hideMark/>
          </w:tcPr>
          <w:p w14:paraId="39C67D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8.420,24</w:t>
            </w:r>
          </w:p>
        </w:tc>
        <w:tc>
          <w:tcPr>
            <w:tcW w:w="1160" w:type="dxa"/>
            <w:tcBorders>
              <w:top w:val="nil"/>
              <w:left w:val="single" w:sz="4" w:space="0" w:color="auto"/>
              <w:bottom w:val="nil"/>
              <w:right w:val="single" w:sz="4" w:space="0" w:color="auto"/>
            </w:tcBorders>
            <w:shd w:val="clear" w:color="auto" w:fill="auto"/>
            <w:noWrap/>
            <w:vAlign w:val="center"/>
            <w:hideMark/>
          </w:tcPr>
          <w:p w14:paraId="0ED95B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2.650,43</w:t>
            </w:r>
          </w:p>
        </w:tc>
        <w:tc>
          <w:tcPr>
            <w:tcW w:w="1160" w:type="dxa"/>
            <w:tcBorders>
              <w:top w:val="nil"/>
              <w:left w:val="nil"/>
              <w:bottom w:val="nil"/>
              <w:right w:val="single" w:sz="4" w:space="0" w:color="auto"/>
            </w:tcBorders>
            <w:shd w:val="clear" w:color="auto" w:fill="auto"/>
            <w:noWrap/>
            <w:vAlign w:val="center"/>
            <w:hideMark/>
          </w:tcPr>
          <w:p w14:paraId="4391F0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5.769,80</w:t>
            </w:r>
          </w:p>
        </w:tc>
        <w:tc>
          <w:tcPr>
            <w:tcW w:w="1160" w:type="dxa"/>
            <w:tcBorders>
              <w:top w:val="nil"/>
              <w:left w:val="nil"/>
              <w:bottom w:val="nil"/>
              <w:right w:val="single" w:sz="4" w:space="0" w:color="auto"/>
            </w:tcBorders>
            <w:shd w:val="clear" w:color="auto" w:fill="auto"/>
            <w:noWrap/>
            <w:vAlign w:val="center"/>
            <w:hideMark/>
          </w:tcPr>
          <w:p w14:paraId="50C6F4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420.858,21</w:t>
            </w:r>
          </w:p>
        </w:tc>
        <w:tc>
          <w:tcPr>
            <w:tcW w:w="177" w:type="dxa"/>
            <w:tcBorders>
              <w:top w:val="nil"/>
              <w:left w:val="nil"/>
              <w:bottom w:val="nil"/>
              <w:right w:val="single" w:sz="4" w:space="0" w:color="auto"/>
            </w:tcBorders>
            <w:shd w:val="clear" w:color="auto" w:fill="auto"/>
            <w:noWrap/>
            <w:vAlign w:val="center"/>
            <w:hideMark/>
          </w:tcPr>
          <w:p w14:paraId="7B97BB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6F232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1,3524</w:t>
            </w:r>
          </w:p>
        </w:tc>
      </w:tr>
      <w:tr w:rsidR="000506AC" w:rsidRPr="000506AC" w14:paraId="1B9CD0D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30777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w:t>
            </w:r>
          </w:p>
        </w:tc>
        <w:tc>
          <w:tcPr>
            <w:tcW w:w="1364" w:type="dxa"/>
            <w:tcBorders>
              <w:top w:val="nil"/>
              <w:left w:val="nil"/>
              <w:bottom w:val="nil"/>
              <w:right w:val="single" w:sz="4" w:space="0" w:color="auto"/>
            </w:tcBorders>
            <w:shd w:val="clear" w:color="auto" w:fill="auto"/>
            <w:noWrap/>
            <w:vAlign w:val="center"/>
            <w:hideMark/>
          </w:tcPr>
          <w:p w14:paraId="1089FB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10/05/25</w:t>
            </w:r>
          </w:p>
        </w:tc>
        <w:tc>
          <w:tcPr>
            <w:tcW w:w="1300" w:type="dxa"/>
            <w:tcBorders>
              <w:top w:val="nil"/>
              <w:left w:val="nil"/>
              <w:bottom w:val="nil"/>
              <w:right w:val="single" w:sz="4" w:space="0" w:color="auto"/>
            </w:tcBorders>
            <w:shd w:val="clear" w:color="auto" w:fill="auto"/>
            <w:noWrap/>
            <w:vAlign w:val="center"/>
            <w:hideMark/>
          </w:tcPr>
          <w:p w14:paraId="187EAB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12/05/25</w:t>
            </w:r>
          </w:p>
        </w:tc>
        <w:tc>
          <w:tcPr>
            <w:tcW w:w="1160" w:type="dxa"/>
            <w:tcBorders>
              <w:top w:val="nil"/>
              <w:left w:val="single" w:sz="8" w:space="0" w:color="auto"/>
              <w:bottom w:val="nil"/>
              <w:right w:val="nil"/>
            </w:tcBorders>
            <w:shd w:val="clear" w:color="auto" w:fill="auto"/>
            <w:noWrap/>
            <w:vAlign w:val="center"/>
            <w:hideMark/>
          </w:tcPr>
          <w:p w14:paraId="4E94D4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8.384,33</w:t>
            </w:r>
          </w:p>
        </w:tc>
        <w:tc>
          <w:tcPr>
            <w:tcW w:w="1160" w:type="dxa"/>
            <w:tcBorders>
              <w:top w:val="nil"/>
              <w:left w:val="single" w:sz="4" w:space="0" w:color="auto"/>
              <w:bottom w:val="nil"/>
              <w:right w:val="single" w:sz="4" w:space="0" w:color="auto"/>
            </w:tcBorders>
            <w:shd w:val="clear" w:color="auto" w:fill="auto"/>
            <w:noWrap/>
            <w:vAlign w:val="center"/>
            <w:hideMark/>
          </w:tcPr>
          <w:p w14:paraId="3EAAB1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2.614,59</w:t>
            </w:r>
          </w:p>
        </w:tc>
        <w:tc>
          <w:tcPr>
            <w:tcW w:w="1160" w:type="dxa"/>
            <w:tcBorders>
              <w:top w:val="nil"/>
              <w:left w:val="nil"/>
              <w:bottom w:val="nil"/>
              <w:right w:val="single" w:sz="4" w:space="0" w:color="auto"/>
            </w:tcBorders>
            <w:shd w:val="clear" w:color="auto" w:fill="auto"/>
            <w:noWrap/>
            <w:vAlign w:val="center"/>
            <w:hideMark/>
          </w:tcPr>
          <w:p w14:paraId="356300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5.769,74</w:t>
            </w:r>
          </w:p>
        </w:tc>
        <w:tc>
          <w:tcPr>
            <w:tcW w:w="1160" w:type="dxa"/>
            <w:tcBorders>
              <w:top w:val="nil"/>
              <w:left w:val="nil"/>
              <w:bottom w:val="nil"/>
              <w:right w:val="single" w:sz="4" w:space="0" w:color="auto"/>
            </w:tcBorders>
            <w:shd w:val="clear" w:color="auto" w:fill="auto"/>
            <w:noWrap/>
            <w:vAlign w:val="center"/>
            <w:hideMark/>
          </w:tcPr>
          <w:p w14:paraId="321AAF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415.088,48</w:t>
            </w:r>
          </w:p>
        </w:tc>
        <w:tc>
          <w:tcPr>
            <w:tcW w:w="177" w:type="dxa"/>
            <w:tcBorders>
              <w:top w:val="nil"/>
              <w:left w:val="nil"/>
              <w:bottom w:val="nil"/>
              <w:right w:val="single" w:sz="4" w:space="0" w:color="auto"/>
            </w:tcBorders>
            <w:shd w:val="clear" w:color="auto" w:fill="auto"/>
            <w:noWrap/>
            <w:vAlign w:val="center"/>
            <w:hideMark/>
          </w:tcPr>
          <w:p w14:paraId="44D7D4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70591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1,3709</w:t>
            </w:r>
          </w:p>
        </w:tc>
      </w:tr>
      <w:tr w:rsidR="000506AC" w:rsidRPr="000506AC" w14:paraId="2765E64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A0490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w:t>
            </w:r>
          </w:p>
        </w:tc>
        <w:tc>
          <w:tcPr>
            <w:tcW w:w="1364" w:type="dxa"/>
            <w:tcBorders>
              <w:top w:val="nil"/>
              <w:left w:val="nil"/>
              <w:bottom w:val="nil"/>
              <w:right w:val="single" w:sz="4" w:space="0" w:color="auto"/>
            </w:tcBorders>
            <w:shd w:val="clear" w:color="auto" w:fill="auto"/>
            <w:noWrap/>
            <w:vAlign w:val="center"/>
            <w:hideMark/>
          </w:tcPr>
          <w:p w14:paraId="4C2D90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10/06/25</w:t>
            </w:r>
          </w:p>
        </w:tc>
        <w:tc>
          <w:tcPr>
            <w:tcW w:w="1300" w:type="dxa"/>
            <w:tcBorders>
              <w:top w:val="nil"/>
              <w:left w:val="nil"/>
              <w:bottom w:val="nil"/>
              <w:right w:val="single" w:sz="4" w:space="0" w:color="auto"/>
            </w:tcBorders>
            <w:shd w:val="clear" w:color="auto" w:fill="auto"/>
            <w:noWrap/>
            <w:vAlign w:val="center"/>
            <w:hideMark/>
          </w:tcPr>
          <w:p w14:paraId="0B0BD1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10/06/25</w:t>
            </w:r>
          </w:p>
        </w:tc>
        <w:tc>
          <w:tcPr>
            <w:tcW w:w="1160" w:type="dxa"/>
            <w:tcBorders>
              <w:top w:val="nil"/>
              <w:left w:val="single" w:sz="8" w:space="0" w:color="auto"/>
              <w:bottom w:val="nil"/>
              <w:right w:val="nil"/>
            </w:tcBorders>
            <w:shd w:val="clear" w:color="auto" w:fill="auto"/>
            <w:noWrap/>
            <w:vAlign w:val="center"/>
            <w:hideMark/>
          </w:tcPr>
          <w:p w14:paraId="5F6316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8.348,42</w:t>
            </w:r>
          </w:p>
        </w:tc>
        <w:tc>
          <w:tcPr>
            <w:tcW w:w="1160" w:type="dxa"/>
            <w:tcBorders>
              <w:top w:val="nil"/>
              <w:left w:val="single" w:sz="4" w:space="0" w:color="auto"/>
              <w:bottom w:val="nil"/>
              <w:right w:val="single" w:sz="4" w:space="0" w:color="auto"/>
            </w:tcBorders>
            <w:shd w:val="clear" w:color="auto" w:fill="auto"/>
            <w:noWrap/>
            <w:vAlign w:val="center"/>
            <w:hideMark/>
          </w:tcPr>
          <w:p w14:paraId="77628D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2.578,74</w:t>
            </w:r>
          </w:p>
        </w:tc>
        <w:tc>
          <w:tcPr>
            <w:tcW w:w="1160" w:type="dxa"/>
            <w:tcBorders>
              <w:top w:val="nil"/>
              <w:left w:val="nil"/>
              <w:bottom w:val="nil"/>
              <w:right w:val="single" w:sz="4" w:space="0" w:color="auto"/>
            </w:tcBorders>
            <w:shd w:val="clear" w:color="auto" w:fill="auto"/>
            <w:noWrap/>
            <w:vAlign w:val="center"/>
            <w:hideMark/>
          </w:tcPr>
          <w:p w14:paraId="1AC93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5.769,67</w:t>
            </w:r>
          </w:p>
        </w:tc>
        <w:tc>
          <w:tcPr>
            <w:tcW w:w="1160" w:type="dxa"/>
            <w:tcBorders>
              <w:top w:val="nil"/>
              <w:left w:val="nil"/>
              <w:bottom w:val="nil"/>
              <w:right w:val="single" w:sz="4" w:space="0" w:color="auto"/>
            </w:tcBorders>
            <w:shd w:val="clear" w:color="auto" w:fill="auto"/>
            <w:noWrap/>
            <w:vAlign w:val="center"/>
            <w:hideMark/>
          </w:tcPr>
          <w:p w14:paraId="34DC15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409.318,80</w:t>
            </w:r>
          </w:p>
        </w:tc>
        <w:tc>
          <w:tcPr>
            <w:tcW w:w="177" w:type="dxa"/>
            <w:tcBorders>
              <w:top w:val="nil"/>
              <w:left w:val="nil"/>
              <w:bottom w:val="nil"/>
              <w:right w:val="single" w:sz="4" w:space="0" w:color="auto"/>
            </w:tcBorders>
            <w:shd w:val="clear" w:color="auto" w:fill="auto"/>
            <w:noWrap/>
            <w:vAlign w:val="center"/>
            <w:hideMark/>
          </w:tcPr>
          <w:p w14:paraId="7A28FA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12DDC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1,3900</w:t>
            </w:r>
          </w:p>
        </w:tc>
      </w:tr>
      <w:tr w:rsidR="000506AC" w:rsidRPr="000506AC" w14:paraId="68C4358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B40D3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w:t>
            </w:r>
          </w:p>
        </w:tc>
        <w:tc>
          <w:tcPr>
            <w:tcW w:w="1364" w:type="dxa"/>
            <w:tcBorders>
              <w:top w:val="nil"/>
              <w:left w:val="nil"/>
              <w:bottom w:val="nil"/>
              <w:right w:val="single" w:sz="4" w:space="0" w:color="auto"/>
            </w:tcBorders>
            <w:shd w:val="clear" w:color="auto" w:fill="auto"/>
            <w:noWrap/>
            <w:vAlign w:val="center"/>
            <w:hideMark/>
          </w:tcPr>
          <w:p w14:paraId="510E9D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10/07/25</w:t>
            </w:r>
          </w:p>
        </w:tc>
        <w:tc>
          <w:tcPr>
            <w:tcW w:w="1300" w:type="dxa"/>
            <w:tcBorders>
              <w:top w:val="nil"/>
              <w:left w:val="nil"/>
              <w:bottom w:val="nil"/>
              <w:right w:val="single" w:sz="4" w:space="0" w:color="auto"/>
            </w:tcBorders>
            <w:shd w:val="clear" w:color="auto" w:fill="auto"/>
            <w:noWrap/>
            <w:vAlign w:val="center"/>
            <w:hideMark/>
          </w:tcPr>
          <w:p w14:paraId="38C9EE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10/07/25</w:t>
            </w:r>
          </w:p>
        </w:tc>
        <w:tc>
          <w:tcPr>
            <w:tcW w:w="1160" w:type="dxa"/>
            <w:tcBorders>
              <w:top w:val="nil"/>
              <w:left w:val="single" w:sz="8" w:space="0" w:color="auto"/>
              <w:bottom w:val="nil"/>
              <w:right w:val="nil"/>
            </w:tcBorders>
            <w:shd w:val="clear" w:color="auto" w:fill="auto"/>
            <w:noWrap/>
            <w:vAlign w:val="center"/>
            <w:hideMark/>
          </w:tcPr>
          <w:p w14:paraId="35DB73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8.312,51</w:t>
            </w:r>
          </w:p>
        </w:tc>
        <w:tc>
          <w:tcPr>
            <w:tcW w:w="1160" w:type="dxa"/>
            <w:tcBorders>
              <w:top w:val="nil"/>
              <w:left w:val="single" w:sz="4" w:space="0" w:color="auto"/>
              <w:bottom w:val="nil"/>
              <w:right w:val="single" w:sz="4" w:space="0" w:color="auto"/>
            </w:tcBorders>
            <w:shd w:val="clear" w:color="auto" w:fill="auto"/>
            <w:noWrap/>
            <w:vAlign w:val="center"/>
            <w:hideMark/>
          </w:tcPr>
          <w:p w14:paraId="3EF4BD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2.542,90</w:t>
            </w:r>
          </w:p>
        </w:tc>
        <w:tc>
          <w:tcPr>
            <w:tcW w:w="1160" w:type="dxa"/>
            <w:tcBorders>
              <w:top w:val="nil"/>
              <w:left w:val="nil"/>
              <w:bottom w:val="nil"/>
              <w:right w:val="single" w:sz="4" w:space="0" w:color="auto"/>
            </w:tcBorders>
            <w:shd w:val="clear" w:color="auto" w:fill="auto"/>
            <w:noWrap/>
            <w:vAlign w:val="center"/>
            <w:hideMark/>
          </w:tcPr>
          <w:p w14:paraId="4E0E4A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5.769,61</w:t>
            </w:r>
          </w:p>
        </w:tc>
        <w:tc>
          <w:tcPr>
            <w:tcW w:w="1160" w:type="dxa"/>
            <w:tcBorders>
              <w:top w:val="nil"/>
              <w:left w:val="nil"/>
              <w:bottom w:val="nil"/>
              <w:right w:val="single" w:sz="4" w:space="0" w:color="auto"/>
            </w:tcBorders>
            <w:shd w:val="clear" w:color="auto" w:fill="auto"/>
            <w:noWrap/>
            <w:vAlign w:val="center"/>
            <w:hideMark/>
          </w:tcPr>
          <w:p w14:paraId="155C27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403.549,20</w:t>
            </w:r>
          </w:p>
        </w:tc>
        <w:tc>
          <w:tcPr>
            <w:tcW w:w="177" w:type="dxa"/>
            <w:tcBorders>
              <w:top w:val="nil"/>
              <w:left w:val="nil"/>
              <w:bottom w:val="nil"/>
              <w:right w:val="single" w:sz="4" w:space="0" w:color="auto"/>
            </w:tcBorders>
            <w:shd w:val="clear" w:color="auto" w:fill="auto"/>
            <w:noWrap/>
            <w:vAlign w:val="center"/>
            <w:hideMark/>
          </w:tcPr>
          <w:p w14:paraId="0B74AF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6702E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1,4096</w:t>
            </w:r>
          </w:p>
        </w:tc>
      </w:tr>
      <w:tr w:rsidR="000506AC" w:rsidRPr="000506AC" w14:paraId="52983DE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A472F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w:t>
            </w:r>
          </w:p>
        </w:tc>
        <w:tc>
          <w:tcPr>
            <w:tcW w:w="1364" w:type="dxa"/>
            <w:tcBorders>
              <w:top w:val="nil"/>
              <w:left w:val="nil"/>
              <w:bottom w:val="nil"/>
              <w:right w:val="single" w:sz="4" w:space="0" w:color="auto"/>
            </w:tcBorders>
            <w:shd w:val="clear" w:color="auto" w:fill="auto"/>
            <w:noWrap/>
            <w:vAlign w:val="center"/>
            <w:hideMark/>
          </w:tcPr>
          <w:p w14:paraId="27FDB8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10/08/25</w:t>
            </w:r>
          </w:p>
        </w:tc>
        <w:tc>
          <w:tcPr>
            <w:tcW w:w="1300" w:type="dxa"/>
            <w:tcBorders>
              <w:top w:val="nil"/>
              <w:left w:val="nil"/>
              <w:bottom w:val="nil"/>
              <w:right w:val="single" w:sz="4" w:space="0" w:color="auto"/>
            </w:tcBorders>
            <w:shd w:val="clear" w:color="auto" w:fill="auto"/>
            <w:noWrap/>
            <w:vAlign w:val="center"/>
            <w:hideMark/>
          </w:tcPr>
          <w:p w14:paraId="4BA845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11/08/25</w:t>
            </w:r>
          </w:p>
        </w:tc>
        <w:tc>
          <w:tcPr>
            <w:tcW w:w="1160" w:type="dxa"/>
            <w:tcBorders>
              <w:top w:val="nil"/>
              <w:left w:val="single" w:sz="8" w:space="0" w:color="auto"/>
              <w:bottom w:val="nil"/>
              <w:right w:val="nil"/>
            </w:tcBorders>
            <w:shd w:val="clear" w:color="auto" w:fill="auto"/>
            <w:noWrap/>
            <w:vAlign w:val="center"/>
            <w:hideMark/>
          </w:tcPr>
          <w:p w14:paraId="117E36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8.276,60</w:t>
            </w:r>
          </w:p>
        </w:tc>
        <w:tc>
          <w:tcPr>
            <w:tcW w:w="1160" w:type="dxa"/>
            <w:tcBorders>
              <w:top w:val="nil"/>
              <w:left w:val="single" w:sz="4" w:space="0" w:color="auto"/>
              <w:bottom w:val="nil"/>
              <w:right w:val="single" w:sz="4" w:space="0" w:color="auto"/>
            </w:tcBorders>
            <w:shd w:val="clear" w:color="auto" w:fill="auto"/>
            <w:noWrap/>
            <w:vAlign w:val="center"/>
            <w:hideMark/>
          </w:tcPr>
          <w:p w14:paraId="31FBF7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2.507,06</w:t>
            </w:r>
          </w:p>
        </w:tc>
        <w:tc>
          <w:tcPr>
            <w:tcW w:w="1160" w:type="dxa"/>
            <w:tcBorders>
              <w:top w:val="nil"/>
              <w:left w:val="nil"/>
              <w:bottom w:val="nil"/>
              <w:right w:val="single" w:sz="4" w:space="0" w:color="auto"/>
            </w:tcBorders>
            <w:shd w:val="clear" w:color="auto" w:fill="auto"/>
            <w:noWrap/>
            <w:vAlign w:val="center"/>
            <w:hideMark/>
          </w:tcPr>
          <w:p w14:paraId="2A6130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5.769,54</w:t>
            </w:r>
          </w:p>
        </w:tc>
        <w:tc>
          <w:tcPr>
            <w:tcW w:w="1160" w:type="dxa"/>
            <w:tcBorders>
              <w:top w:val="nil"/>
              <w:left w:val="nil"/>
              <w:bottom w:val="nil"/>
              <w:right w:val="single" w:sz="4" w:space="0" w:color="auto"/>
            </w:tcBorders>
            <w:shd w:val="clear" w:color="auto" w:fill="auto"/>
            <w:noWrap/>
            <w:vAlign w:val="center"/>
            <w:hideMark/>
          </w:tcPr>
          <w:p w14:paraId="6D850C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397.779,66</w:t>
            </w:r>
          </w:p>
        </w:tc>
        <w:tc>
          <w:tcPr>
            <w:tcW w:w="177" w:type="dxa"/>
            <w:tcBorders>
              <w:top w:val="nil"/>
              <w:left w:val="nil"/>
              <w:bottom w:val="nil"/>
              <w:right w:val="single" w:sz="4" w:space="0" w:color="auto"/>
            </w:tcBorders>
            <w:shd w:val="clear" w:color="auto" w:fill="auto"/>
            <w:noWrap/>
            <w:vAlign w:val="center"/>
            <w:hideMark/>
          </w:tcPr>
          <w:p w14:paraId="243696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D34E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1,4297</w:t>
            </w:r>
          </w:p>
        </w:tc>
      </w:tr>
      <w:tr w:rsidR="000506AC" w:rsidRPr="000506AC" w14:paraId="1CF40D5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58C29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w:t>
            </w:r>
          </w:p>
        </w:tc>
        <w:tc>
          <w:tcPr>
            <w:tcW w:w="1364" w:type="dxa"/>
            <w:tcBorders>
              <w:top w:val="nil"/>
              <w:left w:val="nil"/>
              <w:bottom w:val="nil"/>
              <w:right w:val="single" w:sz="4" w:space="0" w:color="auto"/>
            </w:tcBorders>
            <w:shd w:val="clear" w:color="auto" w:fill="auto"/>
            <w:noWrap/>
            <w:vAlign w:val="center"/>
            <w:hideMark/>
          </w:tcPr>
          <w:p w14:paraId="5D1858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10/09/25</w:t>
            </w:r>
          </w:p>
        </w:tc>
        <w:tc>
          <w:tcPr>
            <w:tcW w:w="1300" w:type="dxa"/>
            <w:tcBorders>
              <w:top w:val="nil"/>
              <w:left w:val="nil"/>
              <w:bottom w:val="nil"/>
              <w:right w:val="single" w:sz="4" w:space="0" w:color="auto"/>
            </w:tcBorders>
            <w:shd w:val="clear" w:color="auto" w:fill="auto"/>
            <w:noWrap/>
            <w:vAlign w:val="center"/>
            <w:hideMark/>
          </w:tcPr>
          <w:p w14:paraId="0A08A3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10/09/25</w:t>
            </w:r>
          </w:p>
        </w:tc>
        <w:tc>
          <w:tcPr>
            <w:tcW w:w="1160" w:type="dxa"/>
            <w:tcBorders>
              <w:top w:val="nil"/>
              <w:left w:val="single" w:sz="8" w:space="0" w:color="auto"/>
              <w:bottom w:val="nil"/>
              <w:right w:val="nil"/>
            </w:tcBorders>
            <w:shd w:val="clear" w:color="auto" w:fill="auto"/>
            <w:noWrap/>
            <w:vAlign w:val="center"/>
            <w:hideMark/>
          </w:tcPr>
          <w:p w14:paraId="0887C0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8.240,69</w:t>
            </w:r>
          </w:p>
        </w:tc>
        <w:tc>
          <w:tcPr>
            <w:tcW w:w="1160" w:type="dxa"/>
            <w:tcBorders>
              <w:top w:val="nil"/>
              <w:left w:val="single" w:sz="4" w:space="0" w:color="auto"/>
              <w:bottom w:val="nil"/>
              <w:right w:val="single" w:sz="4" w:space="0" w:color="auto"/>
            </w:tcBorders>
            <w:shd w:val="clear" w:color="auto" w:fill="auto"/>
            <w:noWrap/>
            <w:vAlign w:val="center"/>
            <w:hideMark/>
          </w:tcPr>
          <w:p w14:paraId="5AFD6D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2.471,21</w:t>
            </w:r>
          </w:p>
        </w:tc>
        <w:tc>
          <w:tcPr>
            <w:tcW w:w="1160" w:type="dxa"/>
            <w:tcBorders>
              <w:top w:val="nil"/>
              <w:left w:val="nil"/>
              <w:bottom w:val="nil"/>
              <w:right w:val="single" w:sz="4" w:space="0" w:color="auto"/>
            </w:tcBorders>
            <w:shd w:val="clear" w:color="auto" w:fill="auto"/>
            <w:noWrap/>
            <w:vAlign w:val="center"/>
            <w:hideMark/>
          </w:tcPr>
          <w:p w14:paraId="475A70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5.769,47</w:t>
            </w:r>
          </w:p>
        </w:tc>
        <w:tc>
          <w:tcPr>
            <w:tcW w:w="1160" w:type="dxa"/>
            <w:tcBorders>
              <w:top w:val="nil"/>
              <w:left w:val="nil"/>
              <w:bottom w:val="nil"/>
              <w:right w:val="single" w:sz="4" w:space="0" w:color="auto"/>
            </w:tcBorders>
            <w:shd w:val="clear" w:color="auto" w:fill="auto"/>
            <w:noWrap/>
            <w:vAlign w:val="center"/>
            <w:hideMark/>
          </w:tcPr>
          <w:p w14:paraId="738CF4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392.010,18</w:t>
            </w:r>
          </w:p>
        </w:tc>
        <w:tc>
          <w:tcPr>
            <w:tcW w:w="177" w:type="dxa"/>
            <w:tcBorders>
              <w:top w:val="nil"/>
              <w:left w:val="nil"/>
              <w:bottom w:val="nil"/>
              <w:right w:val="single" w:sz="4" w:space="0" w:color="auto"/>
            </w:tcBorders>
            <w:shd w:val="clear" w:color="auto" w:fill="auto"/>
            <w:noWrap/>
            <w:vAlign w:val="center"/>
            <w:hideMark/>
          </w:tcPr>
          <w:p w14:paraId="0190F5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11C12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1,4504</w:t>
            </w:r>
          </w:p>
        </w:tc>
      </w:tr>
      <w:tr w:rsidR="000506AC" w:rsidRPr="000506AC" w14:paraId="4849791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9B0B8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w:t>
            </w:r>
          </w:p>
        </w:tc>
        <w:tc>
          <w:tcPr>
            <w:tcW w:w="1364" w:type="dxa"/>
            <w:tcBorders>
              <w:top w:val="nil"/>
              <w:left w:val="nil"/>
              <w:bottom w:val="nil"/>
              <w:right w:val="single" w:sz="4" w:space="0" w:color="auto"/>
            </w:tcBorders>
            <w:shd w:val="clear" w:color="auto" w:fill="auto"/>
            <w:noWrap/>
            <w:vAlign w:val="center"/>
            <w:hideMark/>
          </w:tcPr>
          <w:p w14:paraId="6BB172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10/10/25</w:t>
            </w:r>
          </w:p>
        </w:tc>
        <w:tc>
          <w:tcPr>
            <w:tcW w:w="1300" w:type="dxa"/>
            <w:tcBorders>
              <w:top w:val="nil"/>
              <w:left w:val="nil"/>
              <w:bottom w:val="nil"/>
              <w:right w:val="single" w:sz="4" w:space="0" w:color="auto"/>
            </w:tcBorders>
            <w:shd w:val="clear" w:color="auto" w:fill="auto"/>
            <w:noWrap/>
            <w:vAlign w:val="center"/>
            <w:hideMark/>
          </w:tcPr>
          <w:p w14:paraId="116F85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10/10/25</w:t>
            </w:r>
          </w:p>
        </w:tc>
        <w:tc>
          <w:tcPr>
            <w:tcW w:w="1160" w:type="dxa"/>
            <w:tcBorders>
              <w:top w:val="nil"/>
              <w:left w:val="single" w:sz="8" w:space="0" w:color="auto"/>
              <w:bottom w:val="nil"/>
              <w:right w:val="nil"/>
            </w:tcBorders>
            <w:shd w:val="clear" w:color="auto" w:fill="auto"/>
            <w:noWrap/>
            <w:vAlign w:val="center"/>
            <w:hideMark/>
          </w:tcPr>
          <w:p w14:paraId="7E6ECE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8.204,78</w:t>
            </w:r>
          </w:p>
        </w:tc>
        <w:tc>
          <w:tcPr>
            <w:tcW w:w="1160" w:type="dxa"/>
            <w:tcBorders>
              <w:top w:val="nil"/>
              <w:left w:val="single" w:sz="4" w:space="0" w:color="auto"/>
              <w:bottom w:val="nil"/>
              <w:right w:val="single" w:sz="4" w:space="0" w:color="auto"/>
            </w:tcBorders>
            <w:shd w:val="clear" w:color="auto" w:fill="auto"/>
            <w:noWrap/>
            <w:vAlign w:val="center"/>
            <w:hideMark/>
          </w:tcPr>
          <w:p w14:paraId="7C01F5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2.435,37</w:t>
            </w:r>
          </w:p>
        </w:tc>
        <w:tc>
          <w:tcPr>
            <w:tcW w:w="1160" w:type="dxa"/>
            <w:tcBorders>
              <w:top w:val="nil"/>
              <w:left w:val="nil"/>
              <w:bottom w:val="nil"/>
              <w:right w:val="single" w:sz="4" w:space="0" w:color="auto"/>
            </w:tcBorders>
            <w:shd w:val="clear" w:color="auto" w:fill="auto"/>
            <w:noWrap/>
            <w:vAlign w:val="center"/>
            <w:hideMark/>
          </w:tcPr>
          <w:p w14:paraId="722E89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5.769,41</w:t>
            </w:r>
          </w:p>
        </w:tc>
        <w:tc>
          <w:tcPr>
            <w:tcW w:w="1160" w:type="dxa"/>
            <w:tcBorders>
              <w:top w:val="nil"/>
              <w:left w:val="nil"/>
              <w:bottom w:val="nil"/>
              <w:right w:val="single" w:sz="4" w:space="0" w:color="auto"/>
            </w:tcBorders>
            <w:shd w:val="clear" w:color="auto" w:fill="auto"/>
            <w:noWrap/>
            <w:vAlign w:val="center"/>
            <w:hideMark/>
          </w:tcPr>
          <w:p w14:paraId="7E611E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386.240,78</w:t>
            </w:r>
          </w:p>
        </w:tc>
        <w:tc>
          <w:tcPr>
            <w:tcW w:w="177" w:type="dxa"/>
            <w:tcBorders>
              <w:top w:val="nil"/>
              <w:left w:val="nil"/>
              <w:bottom w:val="nil"/>
              <w:right w:val="single" w:sz="4" w:space="0" w:color="auto"/>
            </w:tcBorders>
            <w:shd w:val="clear" w:color="auto" w:fill="auto"/>
            <w:noWrap/>
            <w:vAlign w:val="center"/>
            <w:hideMark/>
          </w:tcPr>
          <w:p w14:paraId="6ECD9B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0CD8A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1,4717</w:t>
            </w:r>
          </w:p>
        </w:tc>
      </w:tr>
      <w:tr w:rsidR="000506AC" w:rsidRPr="000506AC" w14:paraId="250839E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5B6A1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w:t>
            </w:r>
          </w:p>
        </w:tc>
        <w:tc>
          <w:tcPr>
            <w:tcW w:w="1364" w:type="dxa"/>
            <w:tcBorders>
              <w:top w:val="nil"/>
              <w:left w:val="nil"/>
              <w:bottom w:val="nil"/>
              <w:right w:val="single" w:sz="4" w:space="0" w:color="auto"/>
            </w:tcBorders>
            <w:shd w:val="clear" w:color="auto" w:fill="auto"/>
            <w:noWrap/>
            <w:vAlign w:val="center"/>
            <w:hideMark/>
          </w:tcPr>
          <w:p w14:paraId="0A6520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10/11/25</w:t>
            </w:r>
          </w:p>
        </w:tc>
        <w:tc>
          <w:tcPr>
            <w:tcW w:w="1300" w:type="dxa"/>
            <w:tcBorders>
              <w:top w:val="nil"/>
              <w:left w:val="nil"/>
              <w:bottom w:val="nil"/>
              <w:right w:val="single" w:sz="4" w:space="0" w:color="auto"/>
            </w:tcBorders>
            <w:shd w:val="clear" w:color="auto" w:fill="auto"/>
            <w:noWrap/>
            <w:vAlign w:val="center"/>
            <w:hideMark/>
          </w:tcPr>
          <w:p w14:paraId="649005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10/11/25</w:t>
            </w:r>
          </w:p>
        </w:tc>
        <w:tc>
          <w:tcPr>
            <w:tcW w:w="1160" w:type="dxa"/>
            <w:tcBorders>
              <w:top w:val="nil"/>
              <w:left w:val="single" w:sz="8" w:space="0" w:color="auto"/>
              <w:bottom w:val="nil"/>
              <w:right w:val="nil"/>
            </w:tcBorders>
            <w:shd w:val="clear" w:color="auto" w:fill="auto"/>
            <w:noWrap/>
            <w:vAlign w:val="center"/>
            <w:hideMark/>
          </w:tcPr>
          <w:p w14:paraId="043F91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8.168,87</w:t>
            </w:r>
          </w:p>
        </w:tc>
        <w:tc>
          <w:tcPr>
            <w:tcW w:w="1160" w:type="dxa"/>
            <w:tcBorders>
              <w:top w:val="nil"/>
              <w:left w:val="single" w:sz="4" w:space="0" w:color="auto"/>
              <w:bottom w:val="nil"/>
              <w:right w:val="single" w:sz="4" w:space="0" w:color="auto"/>
            </w:tcBorders>
            <w:shd w:val="clear" w:color="auto" w:fill="auto"/>
            <w:noWrap/>
            <w:vAlign w:val="center"/>
            <w:hideMark/>
          </w:tcPr>
          <w:p w14:paraId="15CC8D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2.399,53</w:t>
            </w:r>
          </w:p>
        </w:tc>
        <w:tc>
          <w:tcPr>
            <w:tcW w:w="1160" w:type="dxa"/>
            <w:tcBorders>
              <w:top w:val="nil"/>
              <w:left w:val="nil"/>
              <w:bottom w:val="nil"/>
              <w:right w:val="single" w:sz="4" w:space="0" w:color="auto"/>
            </w:tcBorders>
            <w:shd w:val="clear" w:color="auto" w:fill="auto"/>
            <w:noWrap/>
            <w:vAlign w:val="center"/>
            <w:hideMark/>
          </w:tcPr>
          <w:p w14:paraId="636D9C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5.769,34</w:t>
            </w:r>
          </w:p>
        </w:tc>
        <w:tc>
          <w:tcPr>
            <w:tcW w:w="1160" w:type="dxa"/>
            <w:tcBorders>
              <w:top w:val="nil"/>
              <w:left w:val="nil"/>
              <w:bottom w:val="nil"/>
              <w:right w:val="single" w:sz="4" w:space="0" w:color="auto"/>
            </w:tcBorders>
            <w:shd w:val="clear" w:color="auto" w:fill="auto"/>
            <w:noWrap/>
            <w:vAlign w:val="center"/>
            <w:hideMark/>
          </w:tcPr>
          <w:p w14:paraId="7F18FD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380.471,44</w:t>
            </w:r>
          </w:p>
        </w:tc>
        <w:tc>
          <w:tcPr>
            <w:tcW w:w="177" w:type="dxa"/>
            <w:tcBorders>
              <w:top w:val="nil"/>
              <w:left w:val="nil"/>
              <w:bottom w:val="nil"/>
              <w:right w:val="single" w:sz="4" w:space="0" w:color="auto"/>
            </w:tcBorders>
            <w:shd w:val="clear" w:color="auto" w:fill="auto"/>
            <w:noWrap/>
            <w:vAlign w:val="center"/>
            <w:hideMark/>
          </w:tcPr>
          <w:p w14:paraId="7CB9DB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11BDD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1,4937</w:t>
            </w:r>
          </w:p>
        </w:tc>
      </w:tr>
      <w:tr w:rsidR="000506AC" w:rsidRPr="000506AC" w14:paraId="364A089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7A192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w:t>
            </w:r>
          </w:p>
        </w:tc>
        <w:tc>
          <w:tcPr>
            <w:tcW w:w="1364" w:type="dxa"/>
            <w:tcBorders>
              <w:top w:val="nil"/>
              <w:left w:val="nil"/>
              <w:bottom w:val="nil"/>
              <w:right w:val="single" w:sz="4" w:space="0" w:color="auto"/>
            </w:tcBorders>
            <w:shd w:val="clear" w:color="auto" w:fill="auto"/>
            <w:noWrap/>
            <w:vAlign w:val="center"/>
            <w:hideMark/>
          </w:tcPr>
          <w:p w14:paraId="1C6C16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10/12/25</w:t>
            </w:r>
          </w:p>
        </w:tc>
        <w:tc>
          <w:tcPr>
            <w:tcW w:w="1300" w:type="dxa"/>
            <w:tcBorders>
              <w:top w:val="nil"/>
              <w:left w:val="nil"/>
              <w:bottom w:val="nil"/>
              <w:right w:val="single" w:sz="4" w:space="0" w:color="auto"/>
            </w:tcBorders>
            <w:shd w:val="clear" w:color="auto" w:fill="auto"/>
            <w:noWrap/>
            <w:vAlign w:val="center"/>
            <w:hideMark/>
          </w:tcPr>
          <w:p w14:paraId="79AFFF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10/12/25</w:t>
            </w:r>
          </w:p>
        </w:tc>
        <w:tc>
          <w:tcPr>
            <w:tcW w:w="1160" w:type="dxa"/>
            <w:tcBorders>
              <w:top w:val="nil"/>
              <w:left w:val="single" w:sz="8" w:space="0" w:color="auto"/>
              <w:bottom w:val="nil"/>
              <w:right w:val="nil"/>
            </w:tcBorders>
            <w:shd w:val="clear" w:color="auto" w:fill="auto"/>
            <w:noWrap/>
            <w:vAlign w:val="center"/>
            <w:hideMark/>
          </w:tcPr>
          <w:p w14:paraId="6FDCA6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8.132,96</w:t>
            </w:r>
          </w:p>
        </w:tc>
        <w:tc>
          <w:tcPr>
            <w:tcW w:w="1160" w:type="dxa"/>
            <w:tcBorders>
              <w:top w:val="nil"/>
              <w:left w:val="single" w:sz="4" w:space="0" w:color="auto"/>
              <w:bottom w:val="nil"/>
              <w:right w:val="single" w:sz="4" w:space="0" w:color="auto"/>
            </w:tcBorders>
            <w:shd w:val="clear" w:color="auto" w:fill="auto"/>
            <w:noWrap/>
            <w:vAlign w:val="center"/>
            <w:hideMark/>
          </w:tcPr>
          <w:p w14:paraId="7EF8F2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2.363,69</w:t>
            </w:r>
          </w:p>
        </w:tc>
        <w:tc>
          <w:tcPr>
            <w:tcW w:w="1160" w:type="dxa"/>
            <w:tcBorders>
              <w:top w:val="nil"/>
              <w:left w:val="nil"/>
              <w:bottom w:val="nil"/>
              <w:right w:val="single" w:sz="4" w:space="0" w:color="auto"/>
            </w:tcBorders>
            <w:shd w:val="clear" w:color="auto" w:fill="auto"/>
            <w:noWrap/>
            <w:vAlign w:val="center"/>
            <w:hideMark/>
          </w:tcPr>
          <w:p w14:paraId="2F7255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5.769,27</w:t>
            </w:r>
          </w:p>
        </w:tc>
        <w:tc>
          <w:tcPr>
            <w:tcW w:w="1160" w:type="dxa"/>
            <w:tcBorders>
              <w:top w:val="nil"/>
              <w:left w:val="nil"/>
              <w:bottom w:val="nil"/>
              <w:right w:val="single" w:sz="4" w:space="0" w:color="auto"/>
            </w:tcBorders>
            <w:shd w:val="clear" w:color="auto" w:fill="auto"/>
            <w:noWrap/>
            <w:vAlign w:val="center"/>
            <w:hideMark/>
          </w:tcPr>
          <w:p w14:paraId="5059DB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374.702,17</w:t>
            </w:r>
          </w:p>
        </w:tc>
        <w:tc>
          <w:tcPr>
            <w:tcW w:w="177" w:type="dxa"/>
            <w:tcBorders>
              <w:top w:val="nil"/>
              <w:left w:val="nil"/>
              <w:bottom w:val="nil"/>
              <w:right w:val="single" w:sz="4" w:space="0" w:color="auto"/>
            </w:tcBorders>
            <w:shd w:val="clear" w:color="auto" w:fill="auto"/>
            <w:noWrap/>
            <w:vAlign w:val="center"/>
            <w:hideMark/>
          </w:tcPr>
          <w:p w14:paraId="2255CC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08917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1,5163</w:t>
            </w:r>
          </w:p>
        </w:tc>
      </w:tr>
      <w:tr w:rsidR="000506AC" w:rsidRPr="000506AC" w14:paraId="04CAC37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1383F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w:t>
            </w:r>
          </w:p>
        </w:tc>
        <w:tc>
          <w:tcPr>
            <w:tcW w:w="1364" w:type="dxa"/>
            <w:tcBorders>
              <w:top w:val="nil"/>
              <w:left w:val="nil"/>
              <w:bottom w:val="nil"/>
              <w:right w:val="single" w:sz="4" w:space="0" w:color="auto"/>
            </w:tcBorders>
            <w:shd w:val="clear" w:color="auto" w:fill="auto"/>
            <w:noWrap/>
            <w:vAlign w:val="center"/>
            <w:hideMark/>
          </w:tcPr>
          <w:p w14:paraId="75D6D5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10/01/26</w:t>
            </w:r>
          </w:p>
        </w:tc>
        <w:tc>
          <w:tcPr>
            <w:tcW w:w="1300" w:type="dxa"/>
            <w:tcBorders>
              <w:top w:val="nil"/>
              <w:left w:val="nil"/>
              <w:bottom w:val="nil"/>
              <w:right w:val="single" w:sz="4" w:space="0" w:color="auto"/>
            </w:tcBorders>
            <w:shd w:val="clear" w:color="auto" w:fill="auto"/>
            <w:noWrap/>
            <w:vAlign w:val="center"/>
            <w:hideMark/>
          </w:tcPr>
          <w:p w14:paraId="4DD890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12/01/26</w:t>
            </w:r>
          </w:p>
        </w:tc>
        <w:tc>
          <w:tcPr>
            <w:tcW w:w="1160" w:type="dxa"/>
            <w:tcBorders>
              <w:top w:val="nil"/>
              <w:left w:val="single" w:sz="8" w:space="0" w:color="auto"/>
              <w:bottom w:val="nil"/>
              <w:right w:val="nil"/>
            </w:tcBorders>
            <w:shd w:val="clear" w:color="auto" w:fill="auto"/>
            <w:noWrap/>
            <w:vAlign w:val="center"/>
            <w:hideMark/>
          </w:tcPr>
          <w:p w14:paraId="083318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8.097,05</w:t>
            </w:r>
          </w:p>
        </w:tc>
        <w:tc>
          <w:tcPr>
            <w:tcW w:w="1160" w:type="dxa"/>
            <w:tcBorders>
              <w:top w:val="nil"/>
              <w:left w:val="single" w:sz="4" w:space="0" w:color="auto"/>
              <w:bottom w:val="nil"/>
              <w:right w:val="single" w:sz="4" w:space="0" w:color="auto"/>
            </w:tcBorders>
            <w:shd w:val="clear" w:color="auto" w:fill="auto"/>
            <w:noWrap/>
            <w:vAlign w:val="center"/>
            <w:hideMark/>
          </w:tcPr>
          <w:p w14:paraId="2B44EC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2.327,84</w:t>
            </w:r>
          </w:p>
        </w:tc>
        <w:tc>
          <w:tcPr>
            <w:tcW w:w="1160" w:type="dxa"/>
            <w:tcBorders>
              <w:top w:val="nil"/>
              <w:left w:val="nil"/>
              <w:bottom w:val="nil"/>
              <w:right w:val="single" w:sz="4" w:space="0" w:color="auto"/>
            </w:tcBorders>
            <w:shd w:val="clear" w:color="auto" w:fill="auto"/>
            <w:noWrap/>
            <w:vAlign w:val="center"/>
            <w:hideMark/>
          </w:tcPr>
          <w:p w14:paraId="0E280E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5.769,20</w:t>
            </w:r>
          </w:p>
        </w:tc>
        <w:tc>
          <w:tcPr>
            <w:tcW w:w="1160" w:type="dxa"/>
            <w:tcBorders>
              <w:top w:val="nil"/>
              <w:left w:val="nil"/>
              <w:bottom w:val="nil"/>
              <w:right w:val="single" w:sz="4" w:space="0" w:color="auto"/>
            </w:tcBorders>
            <w:shd w:val="clear" w:color="auto" w:fill="auto"/>
            <w:noWrap/>
            <w:vAlign w:val="center"/>
            <w:hideMark/>
          </w:tcPr>
          <w:p w14:paraId="31B652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368.932,96</w:t>
            </w:r>
          </w:p>
        </w:tc>
        <w:tc>
          <w:tcPr>
            <w:tcW w:w="177" w:type="dxa"/>
            <w:tcBorders>
              <w:top w:val="nil"/>
              <w:left w:val="nil"/>
              <w:bottom w:val="nil"/>
              <w:right w:val="single" w:sz="4" w:space="0" w:color="auto"/>
            </w:tcBorders>
            <w:shd w:val="clear" w:color="auto" w:fill="auto"/>
            <w:noWrap/>
            <w:vAlign w:val="center"/>
            <w:hideMark/>
          </w:tcPr>
          <w:p w14:paraId="3A808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F5401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1,5397</w:t>
            </w:r>
          </w:p>
        </w:tc>
      </w:tr>
      <w:tr w:rsidR="000506AC" w:rsidRPr="000506AC" w14:paraId="17D888E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1B8E9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w:t>
            </w:r>
          </w:p>
        </w:tc>
        <w:tc>
          <w:tcPr>
            <w:tcW w:w="1364" w:type="dxa"/>
            <w:tcBorders>
              <w:top w:val="nil"/>
              <w:left w:val="nil"/>
              <w:bottom w:val="nil"/>
              <w:right w:val="single" w:sz="4" w:space="0" w:color="auto"/>
            </w:tcBorders>
            <w:shd w:val="clear" w:color="auto" w:fill="auto"/>
            <w:noWrap/>
            <w:vAlign w:val="center"/>
            <w:hideMark/>
          </w:tcPr>
          <w:p w14:paraId="5DF2BF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10/02/26</w:t>
            </w:r>
          </w:p>
        </w:tc>
        <w:tc>
          <w:tcPr>
            <w:tcW w:w="1300" w:type="dxa"/>
            <w:tcBorders>
              <w:top w:val="nil"/>
              <w:left w:val="nil"/>
              <w:bottom w:val="nil"/>
              <w:right w:val="single" w:sz="4" w:space="0" w:color="auto"/>
            </w:tcBorders>
            <w:shd w:val="clear" w:color="auto" w:fill="auto"/>
            <w:noWrap/>
            <w:vAlign w:val="center"/>
            <w:hideMark/>
          </w:tcPr>
          <w:p w14:paraId="44B217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10/02/26</w:t>
            </w:r>
          </w:p>
        </w:tc>
        <w:tc>
          <w:tcPr>
            <w:tcW w:w="1160" w:type="dxa"/>
            <w:tcBorders>
              <w:top w:val="nil"/>
              <w:left w:val="single" w:sz="8" w:space="0" w:color="auto"/>
              <w:bottom w:val="nil"/>
              <w:right w:val="nil"/>
            </w:tcBorders>
            <w:shd w:val="clear" w:color="auto" w:fill="auto"/>
            <w:noWrap/>
            <w:vAlign w:val="center"/>
            <w:hideMark/>
          </w:tcPr>
          <w:p w14:paraId="7F29C3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8.061,14</w:t>
            </w:r>
          </w:p>
        </w:tc>
        <w:tc>
          <w:tcPr>
            <w:tcW w:w="1160" w:type="dxa"/>
            <w:tcBorders>
              <w:top w:val="nil"/>
              <w:left w:val="single" w:sz="4" w:space="0" w:color="auto"/>
              <w:bottom w:val="nil"/>
              <w:right w:val="single" w:sz="4" w:space="0" w:color="auto"/>
            </w:tcBorders>
            <w:shd w:val="clear" w:color="auto" w:fill="auto"/>
            <w:noWrap/>
            <w:vAlign w:val="center"/>
            <w:hideMark/>
          </w:tcPr>
          <w:p w14:paraId="002F98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2.292,00</w:t>
            </w:r>
          </w:p>
        </w:tc>
        <w:tc>
          <w:tcPr>
            <w:tcW w:w="1160" w:type="dxa"/>
            <w:tcBorders>
              <w:top w:val="nil"/>
              <w:left w:val="nil"/>
              <w:bottom w:val="nil"/>
              <w:right w:val="single" w:sz="4" w:space="0" w:color="auto"/>
            </w:tcBorders>
            <w:shd w:val="clear" w:color="auto" w:fill="auto"/>
            <w:noWrap/>
            <w:vAlign w:val="center"/>
            <w:hideMark/>
          </w:tcPr>
          <w:p w14:paraId="3CEE43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5.769,13</w:t>
            </w:r>
          </w:p>
        </w:tc>
        <w:tc>
          <w:tcPr>
            <w:tcW w:w="1160" w:type="dxa"/>
            <w:tcBorders>
              <w:top w:val="nil"/>
              <w:left w:val="nil"/>
              <w:bottom w:val="nil"/>
              <w:right w:val="single" w:sz="4" w:space="0" w:color="auto"/>
            </w:tcBorders>
            <w:shd w:val="clear" w:color="auto" w:fill="auto"/>
            <w:noWrap/>
            <w:vAlign w:val="center"/>
            <w:hideMark/>
          </w:tcPr>
          <w:p w14:paraId="1B920C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363.163,83</w:t>
            </w:r>
          </w:p>
        </w:tc>
        <w:tc>
          <w:tcPr>
            <w:tcW w:w="177" w:type="dxa"/>
            <w:tcBorders>
              <w:top w:val="nil"/>
              <w:left w:val="nil"/>
              <w:bottom w:val="nil"/>
              <w:right w:val="single" w:sz="4" w:space="0" w:color="auto"/>
            </w:tcBorders>
            <w:shd w:val="clear" w:color="auto" w:fill="auto"/>
            <w:noWrap/>
            <w:vAlign w:val="center"/>
            <w:hideMark/>
          </w:tcPr>
          <w:p w14:paraId="4CFF05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E784A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1,5637</w:t>
            </w:r>
          </w:p>
        </w:tc>
      </w:tr>
      <w:tr w:rsidR="000506AC" w:rsidRPr="000506AC" w14:paraId="1DE50FB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90A02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w:t>
            </w:r>
          </w:p>
        </w:tc>
        <w:tc>
          <w:tcPr>
            <w:tcW w:w="1364" w:type="dxa"/>
            <w:tcBorders>
              <w:top w:val="nil"/>
              <w:left w:val="nil"/>
              <w:bottom w:val="nil"/>
              <w:right w:val="single" w:sz="4" w:space="0" w:color="auto"/>
            </w:tcBorders>
            <w:shd w:val="clear" w:color="auto" w:fill="auto"/>
            <w:noWrap/>
            <w:vAlign w:val="center"/>
            <w:hideMark/>
          </w:tcPr>
          <w:p w14:paraId="401F30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10/03/26</w:t>
            </w:r>
          </w:p>
        </w:tc>
        <w:tc>
          <w:tcPr>
            <w:tcW w:w="1300" w:type="dxa"/>
            <w:tcBorders>
              <w:top w:val="nil"/>
              <w:left w:val="nil"/>
              <w:bottom w:val="nil"/>
              <w:right w:val="single" w:sz="4" w:space="0" w:color="auto"/>
            </w:tcBorders>
            <w:shd w:val="clear" w:color="auto" w:fill="auto"/>
            <w:noWrap/>
            <w:vAlign w:val="center"/>
            <w:hideMark/>
          </w:tcPr>
          <w:p w14:paraId="0797D9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10/03/26</w:t>
            </w:r>
          </w:p>
        </w:tc>
        <w:tc>
          <w:tcPr>
            <w:tcW w:w="1160" w:type="dxa"/>
            <w:tcBorders>
              <w:top w:val="nil"/>
              <w:left w:val="single" w:sz="8" w:space="0" w:color="auto"/>
              <w:bottom w:val="nil"/>
              <w:right w:val="nil"/>
            </w:tcBorders>
            <w:shd w:val="clear" w:color="auto" w:fill="auto"/>
            <w:noWrap/>
            <w:vAlign w:val="center"/>
            <w:hideMark/>
          </w:tcPr>
          <w:p w14:paraId="67789E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8.025,23</w:t>
            </w:r>
          </w:p>
        </w:tc>
        <w:tc>
          <w:tcPr>
            <w:tcW w:w="1160" w:type="dxa"/>
            <w:tcBorders>
              <w:top w:val="nil"/>
              <w:left w:val="single" w:sz="4" w:space="0" w:color="auto"/>
              <w:bottom w:val="nil"/>
              <w:right w:val="single" w:sz="4" w:space="0" w:color="auto"/>
            </w:tcBorders>
            <w:shd w:val="clear" w:color="auto" w:fill="auto"/>
            <w:noWrap/>
            <w:vAlign w:val="center"/>
            <w:hideMark/>
          </w:tcPr>
          <w:p w14:paraId="195F46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2.256,16</w:t>
            </w:r>
          </w:p>
        </w:tc>
        <w:tc>
          <w:tcPr>
            <w:tcW w:w="1160" w:type="dxa"/>
            <w:tcBorders>
              <w:top w:val="nil"/>
              <w:left w:val="nil"/>
              <w:bottom w:val="nil"/>
              <w:right w:val="single" w:sz="4" w:space="0" w:color="auto"/>
            </w:tcBorders>
            <w:shd w:val="clear" w:color="auto" w:fill="auto"/>
            <w:noWrap/>
            <w:vAlign w:val="center"/>
            <w:hideMark/>
          </w:tcPr>
          <w:p w14:paraId="770D32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5.769,06</w:t>
            </w:r>
          </w:p>
        </w:tc>
        <w:tc>
          <w:tcPr>
            <w:tcW w:w="1160" w:type="dxa"/>
            <w:tcBorders>
              <w:top w:val="nil"/>
              <w:left w:val="nil"/>
              <w:bottom w:val="nil"/>
              <w:right w:val="single" w:sz="4" w:space="0" w:color="auto"/>
            </w:tcBorders>
            <w:shd w:val="clear" w:color="auto" w:fill="auto"/>
            <w:noWrap/>
            <w:vAlign w:val="center"/>
            <w:hideMark/>
          </w:tcPr>
          <w:p w14:paraId="50455A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357.394,76</w:t>
            </w:r>
          </w:p>
        </w:tc>
        <w:tc>
          <w:tcPr>
            <w:tcW w:w="177" w:type="dxa"/>
            <w:tcBorders>
              <w:top w:val="nil"/>
              <w:left w:val="nil"/>
              <w:bottom w:val="nil"/>
              <w:right w:val="single" w:sz="4" w:space="0" w:color="auto"/>
            </w:tcBorders>
            <w:shd w:val="clear" w:color="auto" w:fill="auto"/>
            <w:noWrap/>
            <w:vAlign w:val="center"/>
            <w:hideMark/>
          </w:tcPr>
          <w:p w14:paraId="0FAA51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4084F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1,5886</w:t>
            </w:r>
          </w:p>
        </w:tc>
      </w:tr>
      <w:tr w:rsidR="000506AC" w:rsidRPr="000506AC" w14:paraId="4836524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7999D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w:t>
            </w:r>
          </w:p>
        </w:tc>
        <w:tc>
          <w:tcPr>
            <w:tcW w:w="1364" w:type="dxa"/>
            <w:tcBorders>
              <w:top w:val="nil"/>
              <w:left w:val="nil"/>
              <w:bottom w:val="nil"/>
              <w:right w:val="single" w:sz="4" w:space="0" w:color="auto"/>
            </w:tcBorders>
            <w:shd w:val="clear" w:color="auto" w:fill="auto"/>
            <w:noWrap/>
            <w:vAlign w:val="center"/>
            <w:hideMark/>
          </w:tcPr>
          <w:p w14:paraId="5B3B26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10/04/26</w:t>
            </w:r>
          </w:p>
        </w:tc>
        <w:tc>
          <w:tcPr>
            <w:tcW w:w="1300" w:type="dxa"/>
            <w:tcBorders>
              <w:top w:val="nil"/>
              <w:left w:val="nil"/>
              <w:bottom w:val="nil"/>
              <w:right w:val="single" w:sz="4" w:space="0" w:color="auto"/>
            </w:tcBorders>
            <w:shd w:val="clear" w:color="auto" w:fill="auto"/>
            <w:noWrap/>
            <w:vAlign w:val="center"/>
            <w:hideMark/>
          </w:tcPr>
          <w:p w14:paraId="07471D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10/04/26</w:t>
            </w:r>
          </w:p>
        </w:tc>
        <w:tc>
          <w:tcPr>
            <w:tcW w:w="1160" w:type="dxa"/>
            <w:tcBorders>
              <w:top w:val="nil"/>
              <w:left w:val="single" w:sz="8" w:space="0" w:color="auto"/>
              <w:bottom w:val="nil"/>
              <w:right w:val="nil"/>
            </w:tcBorders>
            <w:shd w:val="clear" w:color="auto" w:fill="auto"/>
            <w:noWrap/>
            <w:vAlign w:val="center"/>
            <w:hideMark/>
          </w:tcPr>
          <w:p w14:paraId="4E3FC3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7.989,32</w:t>
            </w:r>
          </w:p>
        </w:tc>
        <w:tc>
          <w:tcPr>
            <w:tcW w:w="1160" w:type="dxa"/>
            <w:tcBorders>
              <w:top w:val="nil"/>
              <w:left w:val="single" w:sz="4" w:space="0" w:color="auto"/>
              <w:bottom w:val="nil"/>
              <w:right w:val="single" w:sz="4" w:space="0" w:color="auto"/>
            </w:tcBorders>
            <w:shd w:val="clear" w:color="auto" w:fill="auto"/>
            <w:noWrap/>
            <w:vAlign w:val="center"/>
            <w:hideMark/>
          </w:tcPr>
          <w:p w14:paraId="7F3BB9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2.220,32</w:t>
            </w:r>
          </w:p>
        </w:tc>
        <w:tc>
          <w:tcPr>
            <w:tcW w:w="1160" w:type="dxa"/>
            <w:tcBorders>
              <w:top w:val="nil"/>
              <w:left w:val="nil"/>
              <w:bottom w:val="nil"/>
              <w:right w:val="single" w:sz="4" w:space="0" w:color="auto"/>
            </w:tcBorders>
            <w:shd w:val="clear" w:color="auto" w:fill="auto"/>
            <w:noWrap/>
            <w:vAlign w:val="center"/>
            <w:hideMark/>
          </w:tcPr>
          <w:p w14:paraId="3139E0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5.768,99</w:t>
            </w:r>
          </w:p>
        </w:tc>
        <w:tc>
          <w:tcPr>
            <w:tcW w:w="1160" w:type="dxa"/>
            <w:tcBorders>
              <w:top w:val="nil"/>
              <w:left w:val="nil"/>
              <w:bottom w:val="nil"/>
              <w:right w:val="single" w:sz="4" w:space="0" w:color="auto"/>
            </w:tcBorders>
            <w:shd w:val="clear" w:color="auto" w:fill="auto"/>
            <w:noWrap/>
            <w:vAlign w:val="center"/>
            <w:hideMark/>
          </w:tcPr>
          <w:p w14:paraId="145C2E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351.625,77</w:t>
            </w:r>
          </w:p>
        </w:tc>
        <w:tc>
          <w:tcPr>
            <w:tcW w:w="177" w:type="dxa"/>
            <w:tcBorders>
              <w:top w:val="nil"/>
              <w:left w:val="nil"/>
              <w:bottom w:val="nil"/>
              <w:right w:val="single" w:sz="4" w:space="0" w:color="auto"/>
            </w:tcBorders>
            <w:shd w:val="clear" w:color="auto" w:fill="auto"/>
            <w:noWrap/>
            <w:vAlign w:val="center"/>
            <w:hideMark/>
          </w:tcPr>
          <w:p w14:paraId="2F81C8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10497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1,6142</w:t>
            </w:r>
          </w:p>
        </w:tc>
      </w:tr>
      <w:tr w:rsidR="000506AC" w:rsidRPr="000506AC" w14:paraId="3801B59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6FEB8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w:t>
            </w:r>
          </w:p>
        </w:tc>
        <w:tc>
          <w:tcPr>
            <w:tcW w:w="1364" w:type="dxa"/>
            <w:tcBorders>
              <w:top w:val="nil"/>
              <w:left w:val="nil"/>
              <w:bottom w:val="nil"/>
              <w:right w:val="single" w:sz="4" w:space="0" w:color="auto"/>
            </w:tcBorders>
            <w:shd w:val="clear" w:color="auto" w:fill="auto"/>
            <w:noWrap/>
            <w:vAlign w:val="center"/>
            <w:hideMark/>
          </w:tcPr>
          <w:p w14:paraId="550AD9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10/05/26</w:t>
            </w:r>
          </w:p>
        </w:tc>
        <w:tc>
          <w:tcPr>
            <w:tcW w:w="1300" w:type="dxa"/>
            <w:tcBorders>
              <w:top w:val="nil"/>
              <w:left w:val="nil"/>
              <w:bottom w:val="nil"/>
              <w:right w:val="single" w:sz="4" w:space="0" w:color="auto"/>
            </w:tcBorders>
            <w:shd w:val="clear" w:color="auto" w:fill="auto"/>
            <w:noWrap/>
            <w:vAlign w:val="center"/>
            <w:hideMark/>
          </w:tcPr>
          <w:p w14:paraId="1C50D5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11/05/26</w:t>
            </w:r>
          </w:p>
        </w:tc>
        <w:tc>
          <w:tcPr>
            <w:tcW w:w="1160" w:type="dxa"/>
            <w:tcBorders>
              <w:top w:val="nil"/>
              <w:left w:val="single" w:sz="8" w:space="0" w:color="auto"/>
              <w:bottom w:val="nil"/>
              <w:right w:val="nil"/>
            </w:tcBorders>
            <w:shd w:val="clear" w:color="auto" w:fill="auto"/>
            <w:noWrap/>
            <w:vAlign w:val="center"/>
            <w:hideMark/>
          </w:tcPr>
          <w:p w14:paraId="6411AF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7.953,41</w:t>
            </w:r>
          </w:p>
        </w:tc>
        <w:tc>
          <w:tcPr>
            <w:tcW w:w="1160" w:type="dxa"/>
            <w:tcBorders>
              <w:top w:val="nil"/>
              <w:left w:val="single" w:sz="4" w:space="0" w:color="auto"/>
              <w:bottom w:val="nil"/>
              <w:right w:val="single" w:sz="4" w:space="0" w:color="auto"/>
            </w:tcBorders>
            <w:shd w:val="clear" w:color="auto" w:fill="auto"/>
            <w:noWrap/>
            <w:vAlign w:val="center"/>
            <w:hideMark/>
          </w:tcPr>
          <w:p w14:paraId="158E29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2.184,48</w:t>
            </w:r>
          </w:p>
        </w:tc>
        <w:tc>
          <w:tcPr>
            <w:tcW w:w="1160" w:type="dxa"/>
            <w:tcBorders>
              <w:top w:val="nil"/>
              <w:left w:val="nil"/>
              <w:bottom w:val="nil"/>
              <w:right w:val="single" w:sz="4" w:space="0" w:color="auto"/>
            </w:tcBorders>
            <w:shd w:val="clear" w:color="auto" w:fill="auto"/>
            <w:noWrap/>
            <w:vAlign w:val="center"/>
            <w:hideMark/>
          </w:tcPr>
          <w:p w14:paraId="09D6A0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5.768,92</w:t>
            </w:r>
          </w:p>
        </w:tc>
        <w:tc>
          <w:tcPr>
            <w:tcW w:w="1160" w:type="dxa"/>
            <w:tcBorders>
              <w:top w:val="nil"/>
              <w:left w:val="nil"/>
              <w:bottom w:val="nil"/>
              <w:right w:val="single" w:sz="4" w:space="0" w:color="auto"/>
            </w:tcBorders>
            <w:shd w:val="clear" w:color="auto" w:fill="auto"/>
            <w:noWrap/>
            <w:vAlign w:val="center"/>
            <w:hideMark/>
          </w:tcPr>
          <w:p w14:paraId="09C980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345.856,85</w:t>
            </w:r>
          </w:p>
        </w:tc>
        <w:tc>
          <w:tcPr>
            <w:tcW w:w="177" w:type="dxa"/>
            <w:tcBorders>
              <w:top w:val="nil"/>
              <w:left w:val="nil"/>
              <w:bottom w:val="nil"/>
              <w:right w:val="single" w:sz="4" w:space="0" w:color="auto"/>
            </w:tcBorders>
            <w:shd w:val="clear" w:color="auto" w:fill="auto"/>
            <w:noWrap/>
            <w:vAlign w:val="center"/>
            <w:hideMark/>
          </w:tcPr>
          <w:p w14:paraId="1265EE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B6C62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1,6406</w:t>
            </w:r>
          </w:p>
        </w:tc>
      </w:tr>
      <w:tr w:rsidR="000506AC" w:rsidRPr="000506AC" w14:paraId="631D319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4A076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w:t>
            </w:r>
          </w:p>
        </w:tc>
        <w:tc>
          <w:tcPr>
            <w:tcW w:w="1364" w:type="dxa"/>
            <w:tcBorders>
              <w:top w:val="nil"/>
              <w:left w:val="nil"/>
              <w:bottom w:val="nil"/>
              <w:right w:val="single" w:sz="4" w:space="0" w:color="auto"/>
            </w:tcBorders>
            <w:shd w:val="clear" w:color="auto" w:fill="auto"/>
            <w:noWrap/>
            <w:vAlign w:val="center"/>
            <w:hideMark/>
          </w:tcPr>
          <w:p w14:paraId="0AF807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10/06/26</w:t>
            </w:r>
          </w:p>
        </w:tc>
        <w:tc>
          <w:tcPr>
            <w:tcW w:w="1300" w:type="dxa"/>
            <w:tcBorders>
              <w:top w:val="nil"/>
              <w:left w:val="nil"/>
              <w:bottom w:val="nil"/>
              <w:right w:val="single" w:sz="4" w:space="0" w:color="auto"/>
            </w:tcBorders>
            <w:shd w:val="clear" w:color="auto" w:fill="auto"/>
            <w:noWrap/>
            <w:vAlign w:val="center"/>
            <w:hideMark/>
          </w:tcPr>
          <w:p w14:paraId="6841C7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10/06/26</w:t>
            </w:r>
          </w:p>
        </w:tc>
        <w:tc>
          <w:tcPr>
            <w:tcW w:w="1160" w:type="dxa"/>
            <w:tcBorders>
              <w:top w:val="nil"/>
              <w:left w:val="single" w:sz="8" w:space="0" w:color="auto"/>
              <w:bottom w:val="nil"/>
              <w:right w:val="nil"/>
            </w:tcBorders>
            <w:shd w:val="clear" w:color="auto" w:fill="auto"/>
            <w:noWrap/>
            <w:vAlign w:val="center"/>
            <w:hideMark/>
          </w:tcPr>
          <w:p w14:paraId="3E8E55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7.917,50</w:t>
            </w:r>
          </w:p>
        </w:tc>
        <w:tc>
          <w:tcPr>
            <w:tcW w:w="1160" w:type="dxa"/>
            <w:tcBorders>
              <w:top w:val="nil"/>
              <w:left w:val="single" w:sz="4" w:space="0" w:color="auto"/>
              <w:bottom w:val="nil"/>
              <w:right w:val="single" w:sz="4" w:space="0" w:color="auto"/>
            </w:tcBorders>
            <w:shd w:val="clear" w:color="auto" w:fill="auto"/>
            <w:noWrap/>
            <w:vAlign w:val="center"/>
            <w:hideMark/>
          </w:tcPr>
          <w:p w14:paraId="758097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2.148,64</w:t>
            </w:r>
          </w:p>
        </w:tc>
        <w:tc>
          <w:tcPr>
            <w:tcW w:w="1160" w:type="dxa"/>
            <w:tcBorders>
              <w:top w:val="nil"/>
              <w:left w:val="nil"/>
              <w:bottom w:val="nil"/>
              <w:right w:val="single" w:sz="4" w:space="0" w:color="auto"/>
            </w:tcBorders>
            <w:shd w:val="clear" w:color="auto" w:fill="auto"/>
            <w:noWrap/>
            <w:vAlign w:val="center"/>
            <w:hideMark/>
          </w:tcPr>
          <w:p w14:paraId="614BE3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5.768,85</w:t>
            </w:r>
          </w:p>
        </w:tc>
        <w:tc>
          <w:tcPr>
            <w:tcW w:w="1160" w:type="dxa"/>
            <w:tcBorders>
              <w:top w:val="nil"/>
              <w:left w:val="nil"/>
              <w:bottom w:val="nil"/>
              <w:right w:val="single" w:sz="4" w:space="0" w:color="auto"/>
            </w:tcBorders>
            <w:shd w:val="clear" w:color="auto" w:fill="auto"/>
            <w:noWrap/>
            <w:vAlign w:val="center"/>
            <w:hideMark/>
          </w:tcPr>
          <w:p w14:paraId="3752F6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340.087,99</w:t>
            </w:r>
          </w:p>
        </w:tc>
        <w:tc>
          <w:tcPr>
            <w:tcW w:w="177" w:type="dxa"/>
            <w:tcBorders>
              <w:top w:val="nil"/>
              <w:left w:val="nil"/>
              <w:bottom w:val="nil"/>
              <w:right w:val="single" w:sz="4" w:space="0" w:color="auto"/>
            </w:tcBorders>
            <w:shd w:val="clear" w:color="auto" w:fill="auto"/>
            <w:noWrap/>
            <w:vAlign w:val="center"/>
            <w:hideMark/>
          </w:tcPr>
          <w:p w14:paraId="04C708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290AB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1,6680</w:t>
            </w:r>
          </w:p>
        </w:tc>
      </w:tr>
      <w:tr w:rsidR="000506AC" w:rsidRPr="000506AC" w14:paraId="3DAF8EF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20564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w:t>
            </w:r>
          </w:p>
        </w:tc>
        <w:tc>
          <w:tcPr>
            <w:tcW w:w="1364" w:type="dxa"/>
            <w:tcBorders>
              <w:top w:val="nil"/>
              <w:left w:val="nil"/>
              <w:bottom w:val="nil"/>
              <w:right w:val="single" w:sz="4" w:space="0" w:color="auto"/>
            </w:tcBorders>
            <w:shd w:val="clear" w:color="auto" w:fill="auto"/>
            <w:noWrap/>
            <w:vAlign w:val="center"/>
            <w:hideMark/>
          </w:tcPr>
          <w:p w14:paraId="53EA5D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10/07/26</w:t>
            </w:r>
          </w:p>
        </w:tc>
        <w:tc>
          <w:tcPr>
            <w:tcW w:w="1300" w:type="dxa"/>
            <w:tcBorders>
              <w:top w:val="nil"/>
              <w:left w:val="nil"/>
              <w:bottom w:val="nil"/>
              <w:right w:val="single" w:sz="4" w:space="0" w:color="auto"/>
            </w:tcBorders>
            <w:shd w:val="clear" w:color="auto" w:fill="auto"/>
            <w:noWrap/>
            <w:vAlign w:val="center"/>
            <w:hideMark/>
          </w:tcPr>
          <w:p w14:paraId="612112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10/07/26</w:t>
            </w:r>
          </w:p>
        </w:tc>
        <w:tc>
          <w:tcPr>
            <w:tcW w:w="1160" w:type="dxa"/>
            <w:tcBorders>
              <w:top w:val="nil"/>
              <w:left w:val="single" w:sz="8" w:space="0" w:color="auto"/>
              <w:bottom w:val="nil"/>
              <w:right w:val="nil"/>
            </w:tcBorders>
            <w:shd w:val="clear" w:color="auto" w:fill="auto"/>
            <w:noWrap/>
            <w:vAlign w:val="center"/>
            <w:hideMark/>
          </w:tcPr>
          <w:p w14:paraId="4CC7F4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7.881,58</w:t>
            </w:r>
          </w:p>
        </w:tc>
        <w:tc>
          <w:tcPr>
            <w:tcW w:w="1160" w:type="dxa"/>
            <w:tcBorders>
              <w:top w:val="nil"/>
              <w:left w:val="single" w:sz="4" w:space="0" w:color="auto"/>
              <w:bottom w:val="nil"/>
              <w:right w:val="single" w:sz="4" w:space="0" w:color="auto"/>
            </w:tcBorders>
            <w:shd w:val="clear" w:color="auto" w:fill="auto"/>
            <w:noWrap/>
            <w:vAlign w:val="center"/>
            <w:hideMark/>
          </w:tcPr>
          <w:p w14:paraId="2DF52A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2.112,80</w:t>
            </w:r>
          </w:p>
        </w:tc>
        <w:tc>
          <w:tcPr>
            <w:tcW w:w="1160" w:type="dxa"/>
            <w:tcBorders>
              <w:top w:val="nil"/>
              <w:left w:val="nil"/>
              <w:bottom w:val="nil"/>
              <w:right w:val="single" w:sz="4" w:space="0" w:color="auto"/>
            </w:tcBorders>
            <w:shd w:val="clear" w:color="auto" w:fill="auto"/>
            <w:noWrap/>
            <w:vAlign w:val="center"/>
            <w:hideMark/>
          </w:tcPr>
          <w:p w14:paraId="317ED1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5.768,78</w:t>
            </w:r>
          </w:p>
        </w:tc>
        <w:tc>
          <w:tcPr>
            <w:tcW w:w="1160" w:type="dxa"/>
            <w:tcBorders>
              <w:top w:val="nil"/>
              <w:left w:val="nil"/>
              <w:bottom w:val="nil"/>
              <w:right w:val="single" w:sz="4" w:space="0" w:color="auto"/>
            </w:tcBorders>
            <w:shd w:val="clear" w:color="auto" w:fill="auto"/>
            <w:noWrap/>
            <w:vAlign w:val="center"/>
            <w:hideMark/>
          </w:tcPr>
          <w:p w14:paraId="693EA2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334.319,21</w:t>
            </w:r>
          </w:p>
        </w:tc>
        <w:tc>
          <w:tcPr>
            <w:tcW w:w="177" w:type="dxa"/>
            <w:tcBorders>
              <w:top w:val="nil"/>
              <w:left w:val="nil"/>
              <w:bottom w:val="nil"/>
              <w:right w:val="single" w:sz="4" w:space="0" w:color="auto"/>
            </w:tcBorders>
            <w:shd w:val="clear" w:color="auto" w:fill="auto"/>
            <w:noWrap/>
            <w:vAlign w:val="center"/>
            <w:hideMark/>
          </w:tcPr>
          <w:p w14:paraId="22E556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3389B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1,6963</w:t>
            </w:r>
          </w:p>
        </w:tc>
      </w:tr>
      <w:tr w:rsidR="000506AC" w:rsidRPr="000506AC" w14:paraId="26BCB70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30DA3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w:t>
            </w:r>
          </w:p>
        </w:tc>
        <w:tc>
          <w:tcPr>
            <w:tcW w:w="1364" w:type="dxa"/>
            <w:tcBorders>
              <w:top w:val="nil"/>
              <w:left w:val="nil"/>
              <w:bottom w:val="nil"/>
              <w:right w:val="single" w:sz="4" w:space="0" w:color="auto"/>
            </w:tcBorders>
            <w:shd w:val="clear" w:color="auto" w:fill="auto"/>
            <w:noWrap/>
            <w:vAlign w:val="center"/>
            <w:hideMark/>
          </w:tcPr>
          <w:p w14:paraId="0D50EC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10/08/26</w:t>
            </w:r>
          </w:p>
        </w:tc>
        <w:tc>
          <w:tcPr>
            <w:tcW w:w="1300" w:type="dxa"/>
            <w:tcBorders>
              <w:top w:val="nil"/>
              <w:left w:val="nil"/>
              <w:bottom w:val="nil"/>
              <w:right w:val="single" w:sz="4" w:space="0" w:color="auto"/>
            </w:tcBorders>
            <w:shd w:val="clear" w:color="auto" w:fill="auto"/>
            <w:noWrap/>
            <w:vAlign w:val="center"/>
            <w:hideMark/>
          </w:tcPr>
          <w:p w14:paraId="749370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10/08/26</w:t>
            </w:r>
          </w:p>
        </w:tc>
        <w:tc>
          <w:tcPr>
            <w:tcW w:w="1160" w:type="dxa"/>
            <w:tcBorders>
              <w:top w:val="nil"/>
              <w:left w:val="single" w:sz="8" w:space="0" w:color="auto"/>
              <w:bottom w:val="nil"/>
              <w:right w:val="nil"/>
            </w:tcBorders>
            <w:shd w:val="clear" w:color="auto" w:fill="auto"/>
            <w:noWrap/>
            <w:vAlign w:val="center"/>
            <w:hideMark/>
          </w:tcPr>
          <w:p w14:paraId="575384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7.845,67</w:t>
            </w:r>
          </w:p>
        </w:tc>
        <w:tc>
          <w:tcPr>
            <w:tcW w:w="1160" w:type="dxa"/>
            <w:tcBorders>
              <w:top w:val="nil"/>
              <w:left w:val="single" w:sz="4" w:space="0" w:color="auto"/>
              <w:bottom w:val="nil"/>
              <w:right w:val="single" w:sz="4" w:space="0" w:color="auto"/>
            </w:tcBorders>
            <w:shd w:val="clear" w:color="auto" w:fill="auto"/>
            <w:noWrap/>
            <w:vAlign w:val="center"/>
            <w:hideMark/>
          </w:tcPr>
          <w:p w14:paraId="3A1605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2.076,96</w:t>
            </w:r>
          </w:p>
        </w:tc>
        <w:tc>
          <w:tcPr>
            <w:tcW w:w="1160" w:type="dxa"/>
            <w:tcBorders>
              <w:top w:val="nil"/>
              <w:left w:val="nil"/>
              <w:bottom w:val="nil"/>
              <w:right w:val="single" w:sz="4" w:space="0" w:color="auto"/>
            </w:tcBorders>
            <w:shd w:val="clear" w:color="auto" w:fill="auto"/>
            <w:noWrap/>
            <w:vAlign w:val="center"/>
            <w:hideMark/>
          </w:tcPr>
          <w:p w14:paraId="79CB43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5.768,71</w:t>
            </w:r>
          </w:p>
        </w:tc>
        <w:tc>
          <w:tcPr>
            <w:tcW w:w="1160" w:type="dxa"/>
            <w:tcBorders>
              <w:top w:val="nil"/>
              <w:left w:val="nil"/>
              <w:bottom w:val="nil"/>
              <w:right w:val="single" w:sz="4" w:space="0" w:color="auto"/>
            </w:tcBorders>
            <w:shd w:val="clear" w:color="auto" w:fill="auto"/>
            <w:noWrap/>
            <w:vAlign w:val="center"/>
            <w:hideMark/>
          </w:tcPr>
          <w:p w14:paraId="05E264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328.550,50</w:t>
            </w:r>
          </w:p>
        </w:tc>
        <w:tc>
          <w:tcPr>
            <w:tcW w:w="177" w:type="dxa"/>
            <w:tcBorders>
              <w:top w:val="nil"/>
              <w:left w:val="nil"/>
              <w:bottom w:val="nil"/>
              <w:right w:val="single" w:sz="4" w:space="0" w:color="auto"/>
            </w:tcBorders>
            <w:shd w:val="clear" w:color="auto" w:fill="auto"/>
            <w:noWrap/>
            <w:vAlign w:val="center"/>
            <w:hideMark/>
          </w:tcPr>
          <w:p w14:paraId="593A2A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773F6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1,7255</w:t>
            </w:r>
          </w:p>
        </w:tc>
      </w:tr>
      <w:tr w:rsidR="000506AC" w:rsidRPr="000506AC" w14:paraId="22A5286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0C62C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w:t>
            </w:r>
          </w:p>
        </w:tc>
        <w:tc>
          <w:tcPr>
            <w:tcW w:w="1364" w:type="dxa"/>
            <w:tcBorders>
              <w:top w:val="nil"/>
              <w:left w:val="nil"/>
              <w:bottom w:val="nil"/>
              <w:right w:val="single" w:sz="4" w:space="0" w:color="auto"/>
            </w:tcBorders>
            <w:shd w:val="clear" w:color="auto" w:fill="auto"/>
            <w:noWrap/>
            <w:vAlign w:val="center"/>
            <w:hideMark/>
          </w:tcPr>
          <w:p w14:paraId="3DB3B8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10/09/26</w:t>
            </w:r>
          </w:p>
        </w:tc>
        <w:tc>
          <w:tcPr>
            <w:tcW w:w="1300" w:type="dxa"/>
            <w:tcBorders>
              <w:top w:val="nil"/>
              <w:left w:val="nil"/>
              <w:bottom w:val="nil"/>
              <w:right w:val="single" w:sz="4" w:space="0" w:color="auto"/>
            </w:tcBorders>
            <w:shd w:val="clear" w:color="auto" w:fill="auto"/>
            <w:noWrap/>
            <w:vAlign w:val="center"/>
            <w:hideMark/>
          </w:tcPr>
          <w:p w14:paraId="32CA67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10/09/26</w:t>
            </w:r>
          </w:p>
        </w:tc>
        <w:tc>
          <w:tcPr>
            <w:tcW w:w="1160" w:type="dxa"/>
            <w:tcBorders>
              <w:top w:val="nil"/>
              <w:left w:val="single" w:sz="8" w:space="0" w:color="auto"/>
              <w:bottom w:val="nil"/>
              <w:right w:val="nil"/>
            </w:tcBorders>
            <w:shd w:val="clear" w:color="auto" w:fill="auto"/>
            <w:noWrap/>
            <w:vAlign w:val="center"/>
            <w:hideMark/>
          </w:tcPr>
          <w:p w14:paraId="19F014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7.809,76</w:t>
            </w:r>
          </w:p>
        </w:tc>
        <w:tc>
          <w:tcPr>
            <w:tcW w:w="1160" w:type="dxa"/>
            <w:tcBorders>
              <w:top w:val="nil"/>
              <w:left w:val="single" w:sz="4" w:space="0" w:color="auto"/>
              <w:bottom w:val="nil"/>
              <w:right w:val="single" w:sz="4" w:space="0" w:color="auto"/>
            </w:tcBorders>
            <w:shd w:val="clear" w:color="auto" w:fill="auto"/>
            <w:noWrap/>
            <w:vAlign w:val="center"/>
            <w:hideMark/>
          </w:tcPr>
          <w:p w14:paraId="2A4A80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2.041,13</w:t>
            </w:r>
          </w:p>
        </w:tc>
        <w:tc>
          <w:tcPr>
            <w:tcW w:w="1160" w:type="dxa"/>
            <w:tcBorders>
              <w:top w:val="nil"/>
              <w:left w:val="nil"/>
              <w:bottom w:val="nil"/>
              <w:right w:val="single" w:sz="4" w:space="0" w:color="auto"/>
            </w:tcBorders>
            <w:shd w:val="clear" w:color="auto" w:fill="auto"/>
            <w:noWrap/>
            <w:vAlign w:val="center"/>
            <w:hideMark/>
          </w:tcPr>
          <w:p w14:paraId="071EDF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5.768,64</w:t>
            </w:r>
          </w:p>
        </w:tc>
        <w:tc>
          <w:tcPr>
            <w:tcW w:w="1160" w:type="dxa"/>
            <w:tcBorders>
              <w:top w:val="nil"/>
              <w:left w:val="nil"/>
              <w:bottom w:val="nil"/>
              <w:right w:val="single" w:sz="4" w:space="0" w:color="auto"/>
            </w:tcBorders>
            <w:shd w:val="clear" w:color="auto" w:fill="auto"/>
            <w:noWrap/>
            <w:vAlign w:val="center"/>
            <w:hideMark/>
          </w:tcPr>
          <w:p w14:paraId="4669FE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322.781,86</w:t>
            </w:r>
          </w:p>
        </w:tc>
        <w:tc>
          <w:tcPr>
            <w:tcW w:w="177" w:type="dxa"/>
            <w:tcBorders>
              <w:top w:val="nil"/>
              <w:left w:val="nil"/>
              <w:bottom w:val="nil"/>
              <w:right w:val="single" w:sz="4" w:space="0" w:color="auto"/>
            </w:tcBorders>
            <w:shd w:val="clear" w:color="auto" w:fill="auto"/>
            <w:noWrap/>
            <w:vAlign w:val="center"/>
            <w:hideMark/>
          </w:tcPr>
          <w:p w14:paraId="6B56E5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FA972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1,7558</w:t>
            </w:r>
          </w:p>
        </w:tc>
      </w:tr>
      <w:tr w:rsidR="000506AC" w:rsidRPr="000506AC" w14:paraId="395846C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50C48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w:t>
            </w:r>
          </w:p>
        </w:tc>
        <w:tc>
          <w:tcPr>
            <w:tcW w:w="1364" w:type="dxa"/>
            <w:tcBorders>
              <w:top w:val="nil"/>
              <w:left w:val="nil"/>
              <w:bottom w:val="nil"/>
              <w:right w:val="single" w:sz="4" w:space="0" w:color="auto"/>
            </w:tcBorders>
            <w:shd w:val="clear" w:color="auto" w:fill="auto"/>
            <w:noWrap/>
            <w:vAlign w:val="center"/>
            <w:hideMark/>
          </w:tcPr>
          <w:p w14:paraId="3347D4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10/10/26</w:t>
            </w:r>
          </w:p>
        </w:tc>
        <w:tc>
          <w:tcPr>
            <w:tcW w:w="1300" w:type="dxa"/>
            <w:tcBorders>
              <w:top w:val="nil"/>
              <w:left w:val="nil"/>
              <w:bottom w:val="nil"/>
              <w:right w:val="single" w:sz="4" w:space="0" w:color="auto"/>
            </w:tcBorders>
            <w:shd w:val="clear" w:color="auto" w:fill="auto"/>
            <w:noWrap/>
            <w:vAlign w:val="center"/>
            <w:hideMark/>
          </w:tcPr>
          <w:p w14:paraId="65BA15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13/10/26</w:t>
            </w:r>
          </w:p>
        </w:tc>
        <w:tc>
          <w:tcPr>
            <w:tcW w:w="1160" w:type="dxa"/>
            <w:tcBorders>
              <w:top w:val="nil"/>
              <w:left w:val="single" w:sz="8" w:space="0" w:color="auto"/>
              <w:bottom w:val="nil"/>
              <w:right w:val="nil"/>
            </w:tcBorders>
            <w:shd w:val="clear" w:color="auto" w:fill="auto"/>
            <w:noWrap/>
            <w:vAlign w:val="center"/>
            <w:hideMark/>
          </w:tcPr>
          <w:p w14:paraId="2EDCA4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7.767,04</w:t>
            </w:r>
          </w:p>
        </w:tc>
        <w:tc>
          <w:tcPr>
            <w:tcW w:w="1160" w:type="dxa"/>
            <w:tcBorders>
              <w:top w:val="nil"/>
              <w:left w:val="single" w:sz="4" w:space="0" w:color="auto"/>
              <w:bottom w:val="nil"/>
              <w:right w:val="single" w:sz="4" w:space="0" w:color="auto"/>
            </w:tcBorders>
            <w:shd w:val="clear" w:color="auto" w:fill="auto"/>
            <w:noWrap/>
            <w:vAlign w:val="center"/>
            <w:hideMark/>
          </w:tcPr>
          <w:p w14:paraId="61A707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2.005,29</w:t>
            </w:r>
          </w:p>
        </w:tc>
        <w:tc>
          <w:tcPr>
            <w:tcW w:w="1160" w:type="dxa"/>
            <w:tcBorders>
              <w:top w:val="nil"/>
              <w:left w:val="nil"/>
              <w:bottom w:val="nil"/>
              <w:right w:val="single" w:sz="4" w:space="0" w:color="auto"/>
            </w:tcBorders>
            <w:shd w:val="clear" w:color="auto" w:fill="auto"/>
            <w:noWrap/>
            <w:vAlign w:val="center"/>
            <w:hideMark/>
          </w:tcPr>
          <w:p w14:paraId="5FC53A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5.761,76</w:t>
            </w:r>
          </w:p>
        </w:tc>
        <w:tc>
          <w:tcPr>
            <w:tcW w:w="1160" w:type="dxa"/>
            <w:tcBorders>
              <w:top w:val="nil"/>
              <w:left w:val="nil"/>
              <w:bottom w:val="nil"/>
              <w:right w:val="single" w:sz="4" w:space="0" w:color="auto"/>
            </w:tcBorders>
            <w:shd w:val="clear" w:color="auto" w:fill="auto"/>
            <w:noWrap/>
            <w:vAlign w:val="center"/>
            <w:hideMark/>
          </w:tcPr>
          <w:p w14:paraId="2C550D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317.020,11</w:t>
            </w:r>
          </w:p>
        </w:tc>
        <w:tc>
          <w:tcPr>
            <w:tcW w:w="177" w:type="dxa"/>
            <w:tcBorders>
              <w:top w:val="nil"/>
              <w:left w:val="nil"/>
              <w:bottom w:val="nil"/>
              <w:right w:val="single" w:sz="4" w:space="0" w:color="auto"/>
            </w:tcBorders>
            <w:shd w:val="clear" w:color="auto" w:fill="auto"/>
            <w:noWrap/>
            <w:vAlign w:val="center"/>
            <w:hideMark/>
          </w:tcPr>
          <w:p w14:paraId="55F713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2B01D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1,7850</w:t>
            </w:r>
          </w:p>
        </w:tc>
      </w:tr>
      <w:tr w:rsidR="000506AC" w:rsidRPr="000506AC" w14:paraId="6FA8D83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A9F46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w:t>
            </w:r>
          </w:p>
        </w:tc>
        <w:tc>
          <w:tcPr>
            <w:tcW w:w="1364" w:type="dxa"/>
            <w:tcBorders>
              <w:top w:val="nil"/>
              <w:left w:val="nil"/>
              <w:bottom w:val="nil"/>
              <w:right w:val="single" w:sz="4" w:space="0" w:color="auto"/>
            </w:tcBorders>
            <w:shd w:val="clear" w:color="auto" w:fill="auto"/>
            <w:noWrap/>
            <w:vAlign w:val="center"/>
            <w:hideMark/>
          </w:tcPr>
          <w:p w14:paraId="1B679F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10/11/26</w:t>
            </w:r>
          </w:p>
        </w:tc>
        <w:tc>
          <w:tcPr>
            <w:tcW w:w="1300" w:type="dxa"/>
            <w:tcBorders>
              <w:top w:val="nil"/>
              <w:left w:val="nil"/>
              <w:bottom w:val="nil"/>
              <w:right w:val="single" w:sz="4" w:space="0" w:color="auto"/>
            </w:tcBorders>
            <w:shd w:val="clear" w:color="auto" w:fill="auto"/>
            <w:noWrap/>
            <w:vAlign w:val="center"/>
            <w:hideMark/>
          </w:tcPr>
          <w:p w14:paraId="71715C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10/11/26</w:t>
            </w:r>
          </w:p>
        </w:tc>
        <w:tc>
          <w:tcPr>
            <w:tcW w:w="1160" w:type="dxa"/>
            <w:tcBorders>
              <w:top w:val="nil"/>
              <w:left w:val="single" w:sz="8" w:space="0" w:color="auto"/>
              <w:bottom w:val="nil"/>
              <w:right w:val="nil"/>
            </w:tcBorders>
            <w:shd w:val="clear" w:color="auto" w:fill="auto"/>
            <w:noWrap/>
            <w:vAlign w:val="center"/>
            <w:hideMark/>
          </w:tcPr>
          <w:p w14:paraId="24F32E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7.724,21</w:t>
            </w:r>
          </w:p>
        </w:tc>
        <w:tc>
          <w:tcPr>
            <w:tcW w:w="1160" w:type="dxa"/>
            <w:tcBorders>
              <w:top w:val="nil"/>
              <w:left w:val="single" w:sz="4" w:space="0" w:color="auto"/>
              <w:bottom w:val="nil"/>
              <w:right w:val="single" w:sz="4" w:space="0" w:color="auto"/>
            </w:tcBorders>
            <w:shd w:val="clear" w:color="auto" w:fill="auto"/>
            <w:noWrap/>
            <w:vAlign w:val="center"/>
            <w:hideMark/>
          </w:tcPr>
          <w:p w14:paraId="204B65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1.969,49</w:t>
            </w:r>
          </w:p>
        </w:tc>
        <w:tc>
          <w:tcPr>
            <w:tcW w:w="1160" w:type="dxa"/>
            <w:tcBorders>
              <w:top w:val="nil"/>
              <w:left w:val="nil"/>
              <w:bottom w:val="nil"/>
              <w:right w:val="single" w:sz="4" w:space="0" w:color="auto"/>
            </w:tcBorders>
            <w:shd w:val="clear" w:color="auto" w:fill="auto"/>
            <w:noWrap/>
            <w:vAlign w:val="center"/>
            <w:hideMark/>
          </w:tcPr>
          <w:p w14:paraId="0780B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5.754,72</w:t>
            </w:r>
          </w:p>
        </w:tc>
        <w:tc>
          <w:tcPr>
            <w:tcW w:w="1160" w:type="dxa"/>
            <w:tcBorders>
              <w:top w:val="nil"/>
              <w:left w:val="nil"/>
              <w:bottom w:val="nil"/>
              <w:right w:val="single" w:sz="4" w:space="0" w:color="auto"/>
            </w:tcBorders>
            <w:shd w:val="clear" w:color="auto" w:fill="auto"/>
            <w:noWrap/>
            <w:vAlign w:val="center"/>
            <w:hideMark/>
          </w:tcPr>
          <w:p w14:paraId="7085A7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311.265,39</w:t>
            </w:r>
          </w:p>
        </w:tc>
        <w:tc>
          <w:tcPr>
            <w:tcW w:w="177" w:type="dxa"/>
            <w:tcBorders>
              <w:top w:val="nil"/>
              <w:left w:val="nil"/>
              <w:bottom w:val="nil"/>
              <w:right w:val="single" w:sz="4" w:space="0" w:color="auto"/>
            </w:tcBorders>
            <w:shd w:val="clear" w:color="auto" w:fill="auto"/>
            <w:noWrap/>
            <w:vAlign w:val="center"/>
            <w:hideMark/>
          </w:tcPr>
          <w:p w14:paraId="52855A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0F9F1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1,8153</w:t>
            </w:r>
          </w:p>
        </w:tc>
      </w:tr>
      <w:tr w:rsidR="000506AC" w:rsidRPr="000506AC" w14:paraId="24DDA8F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B7CEB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122</w:t>
            </w:r>
          </w:p>
        </w:tc>
        <w:tc>
          <w:tcPr>
            <w:tcW w:w="1364" w:type="dxa"/>
            <w:tcBorders>
              <w:top w:val="nil"/>
              <w:left w:val="nil"/>
              <w:bottom w:val="nil"/>
              <w:right w:val="single" w:sz="4" w:space="0" w:color="auto"/>
            </w:tcBorders>
            <w:shd w:val="clear" w:color="auto" w:fill="auto"/>
            <w:noWrap/>
            <w:vAlign w:val="center"/>
            <w:hideMark/>
          </w:tcPr>
          <w:p w14:paraId="425D25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10/12/26</w:t>
            </w:r>
          </w:p>
        </w:tc>
        <w:tc>
          <w:tcPr>
            <w:tcW w:w="1300" w:type="dxa"/>
            <w:tcBorders>
              <w:top w:val="nil"/>
              <w:left w:val="nil"/>
              <w:bottom w:val="nil"/>
              <w:right w:val="single" w:sz="4" w:space="0" w:color="auto"/>
            </w:tcBorders>
            <w:shd w:val="clear" w:color="auto" w:fill="auto"/>
            <w:noWrap/>
            <w:vAlign w:val="center"/>
            <w:hideMark/>
          </w:tcPr>
          <w:p w14:paraId="0A69D3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10/12/26</w:t>
            </w:r>
          </w:p>
        </w:tc>
        <w:tc>
          <w:tcPr>
            <w:tcW w:w="1160" w:type="dxa"/>
            <w:tcBorders>
              <w:top w:val="nil"/>
              <w:left w:val="single" w:sz="8" w:space="0" w:color="auto"/>
              <w:bottom w:val="nil"/>
              <w:right w:val="nil"/>
            </w:tcBorders>
            <w:shd w:val="clear" w:color="auto" w:fill="auto"/>
            <w:noWrap/>
            <w:vAlign w:val="center"/>
            <w:hideMark/>
          </w:tcPr>
          <w:p w14:paraId="18E491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7.680,91</w:t>
            </w:r>
          </w:p>
        </w:tc>
        <w:tc>
          <w:tcPr>
            <w:tcW w:w="1160" w:type="dxa"/>
            <w:tcBorders>
              <w:top w:val="nil"/>
              <w:left w:val="single" w:sz="4" w:space="0" w:color="auto"/>
              <w:bottom w:val="nil"/>
              <w:right w:val="single" w:sz="4" w:space="0" w:color="auto"/>
            </w:tcBorders>
            <w:shd w:val="clear" w:color="auto" w:fill="auto"/>
            <w:noWrap/>
            <w:vAlign w:val="center"/>
            <w:hideMark/>
          </w:tcPr>
          <w:p w14:paraId="139C68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1.933,74</w:t>
            </w:r>
          </w:p>
        </w:tc>
        <w:tc>
          <w:tcPr>
            <w:tcW w:w="1160" w:type="dxa"/>
            <w:tcBorders>
              <w:top w:val="nil"/>
              <w:left w:val="nil"/>
              <w:bottom w:val="nil"/>
              <w:right w:val="single" w:sz="4" w:space="0" w:color="auto"/>
            </w:tcBorders>
            <w:shd w:val="clear" w:color="auto" w:fill="auto"/>
            <w:noWrap/>
            <w:vAlign w:val="center"/>
            <w:hideMark/>
          </w:tcPr>
          <w:p w14:paraId="726B51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5.747,17</w:t>
            </w:r>
          </w:p>
        </w:tc>
        <w:tc>
          <w:tcPr>
            <w:tcW w:w="1160" w:type="dxa"/>
            <w:tcBorders>
              <w:top w:val="nil"/>
              <w:left w:val="nil"/>
              <w:bottom w:val="nil"/>
              <w:right w:val="single" w:sz="4" w:space="0" w:color="auto"/>
            </w:tcBorders>
            <w:shd w:val="clear" w:color="auto" w:fill="auto"/>
            <w:noWrap/>
            <w:vAlign w:val="center"/>
            <w:hideMark/>
          </w:tcPr>
          <w:p w14:paraId="1A3043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305.518,22</w:t>
            </w:r>
          </w:p>
        </w:tc>
        <w:tc>
          <w:tcPr>
            <w:tcW w:w="177" w:type="dxa"/>
            <w:tcBorders>
              <w:top w:val="nil"/>
              <w:left w:val="nil"/>
              <w:bottom w:val="nil"/>
              <w:right w:val="single" w:sz="4" w:space="0" w:color="auto"/>
            </w:tcBorders>
            <w:shd w:val="clear" w:color="auto" w:fill="auto"/>
            <w:noWrap/>
            <w:vAlign w:val="center"/>
            <w:hideMark/>
          </w:tcPr>
          <w:p w14:paraId="488869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4365E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1,8464</w:t>
            </w:r>
          </w:p>
        </w:tc>
      </w:tr>
      <w:tr w:rsidR="000506AC" w:rsidRPr="000506AC" w14:paraId="457D2AA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6A7F4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w:t>
            </w:r>
          </w:p>
        </w:tc>
        <w:tc>
          <w:tcPr>
            <w:tcW w:w="1364" w:type="dxa"/>
            <w:tcBorders>
              <w:top w:val="nil"/>
              <w:left w:val="nil"/>
              <w:bottom w:val="nil"/>
              <w:right w:val="single" w:sz="4" w:space="0" w:color="auto"/>
            </w:tcBorders>
            <w:shd w:val="clear" w:color="auto" w:fill="auto"/>
            <w:noWrap/>
            <w:vAlign w:val="center"/>
            <w:hideMark/>
          </w:tcPr>
          <w:p w14:paraId="546C29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10/01/27</w:t>
            </w:r>
          </w:p>
        </w:tc>
        <w:tc>
          <w:tcPr>
            <w:tcW w:w="1300" w:type="dxa"/>
            <w:tcBorders>
              <w:top w:val="nil"/>
              <w:left w:val="nil"/>
              <w:bottom w:val="nil"/>
              <w:right w:val="single" w:sz="4" w:space="0" w:color="auto"/>
            </w:tcBorders>
            <w:shd w:val="clear" w:color="auto" w:fill="auto"/>
            <w:noWrap/>
            <w:vAlign w:val="center"/>
            <w:hideMark/>
          </w:tcPr>
          <w:p w14:paraId="547562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11/01/27</w:t>
            </w:r>
          </w:p>
        </w:tc>
        <w:tc>
          <w:tcPr>
            <w:tcW w:w="1160" w:type="dxa"/>
            <w:tcBorders>
              <w:top w:val="nil"/>
              <w:left w:val="single" w:sz="8" w:space="0" w:color="auto"/>
              <w:bottom w:val="nil"/>
              <w:right w:val="nil"/>
            </w:tcBorders>
            <w:shd w:val="clear" w:color="auto" w:fill="auto"/>
            <w:noWrap/>
            <w:vAlign w:val="center"/>
            <w:hideMark/>
          </w:tcPr>
          <w:p w14:paraId="364101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7.639,36</w:t>
            </w:r>
          </w:p>
        </w:tc>
        <w:tc>
          <w:tcPr>
            <w:tcW w:w="1160" w:type="dxa"/>
            <w:tcBorders>
              <w:top w:val="nil"/>
              <w:left w:val="single" w:sz="4" w:space="0" w:color="auto"/>
              <w:bottom w:val="nil"/>
              <w:right w:val="single" w:sz="4" w:space="0" w:color="auto"/>
            </w:tcBorders>
            <w:shd w:val="clear" w:color="auto" w:fill="auto"/>
            <w:noWrap/>
            <w:vAlign w:val="center"/>
            <w:hideMark/>
          </w:tcPr>
          <w:p w14:paraId="76D0EF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1.898,04</w:t>
            </w:r>
          </w:p>
        </w:tc>
        <w:tc>
          <w:tcPr>
            <w:tcW w:w="1160" w:type="dxa"/>
            <w:tcBorders>
              <w:top w:val="nil"/>
              <w:left w:val="nil"/>
              <w:bottom w:val="nil"/>
              <w:right w:val="single" w:sz="4" w:space="0" w:color="auto"/>
            </w:tcBorders>
            <w:shd w:val="clear" w:color="auto" w:fill="auto"/>
            <w:noWrap/>
            <w:vAlign w:val="center"/>
            <w:hideMark/>
          </w:tcPr>
          <w:p w14:paraId="488248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5.741,32</w:t>
            </w:r>
          </w:p>
        </w:tc>
        <w:tc>
          <w:tcPr>
            <w:tcW w:w="1160" w:type="dxa"/>
            <w:tcBorders>
              <w:top w:val="nil"/>
              <w:left w:val="nil"/>
              <w:bottom w:val="nil"/>
              <w:right w:val="single" w:sz="4" w:space="0" w:color="auto"/>
            </w:tcBorders>
            <w:shd w:val="clear" w:color="auto" w:fill="auto"/>
            <w:noWrap/>
            <w:vAlign w:val="center"/>
            <w:hideMark/>
          </w:tcPr>
          <w:p w14:paraId="4936F3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299.776,90</w:t>
            </w:r>
          </w:p>
        </w:tc>
        <w:tc>
          <w:tcPr>
            <w:tcW w:w="177" w:type="dxa"/>
            <w:tcBorders>
              <w:top w:val="nil"/>
              <w:left w:val="nil"/>
              <w:bottom w:val="nil"/>
              <w:right w:val="single" w:sz="4" w:space="0" w:color="auto"/>
            </w:tcBorders>
            <w:shd w:val="clear" w:color="auto" w:fill="auto"/>
            <w:noWrap/>
            <w:vAlign w:val="center"/>
            <w:hideMark/>
          </w:tcPr>
          <w:p w14:paraId="5C1E69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5C1C3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1,8792</w:t>
            </w:r>
          </w:p>
        </w:tc>
      </w:tr>
      <w:tr w:rsidR="000506AC" w:rsidRPr="000506AC" w14:paraId="2B7715E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DD927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w:t>
            </w:r>
          </w:p>
        </w:tc>
        <w:tc>
          <w:tcPr>
            <w:tcW w:w="1364" w:type="dxa"/>
            <w:tcBorders>
              <w:top w:val="nil"/>
              <w:left w:val="nil"/>
              <w:bottom w:val="nil"/>
              <w:right w:val="single" w:sz="4" w:space="0" w:color="auto"/>
            </w:tcBorders>
            <w:shd w:val="clear" w:color="auto" w:fill="auto"/>
            <w:noWrap/>
            <w:vAlign w:val="center"/>
            <w:hideMark/>
          </w:tcPr>
          <w:p w14:paraId="3EC758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10/02/27</w:t>
            </w:r>
          </w:p>
        </w:tc>
        <w:tc>
          <w:tcPr>
            <w:tcW w:w="1300" w:type="dxa"/>
            <w:tcBorders>
              <w:top w:val="nil"/>
              <w:left w:val="nil"/>
              <w:bottom w:val="nil"/>
              <w:right w:val="single" w:sz="4" w:space="0" w:color="auto"/>
            </w:tcBorders>
            <w:shd w:val="clear" w:color="auto" w:fill="auto"/>
            <w:noWrap/>
            <w:vAlign w:val="center"/>
            <w:hideMark/>
          </w:tcPr>
          <w:p w14:paraId="00971D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10/02/27</w:t>
            </w:r>
          </w:p>
        </w:tc>
        <w:tc>
          <w:tcPr>
            <w:tcW w:w="1160" w:type="dxa"/>
            <w:tcBorders>
              <w:top w:val="nil"/>
              <w:left w:val="single" w:sz="8" w:space="0" w:color="auto"/>
              <w:bottom w:val="nil"/>
              <w:right w:val="nil"/>
            </w:tcBorders>
            <w:shd w:val="clear" w:color="auto" w:fill="auto"/>
            <w:noWrap/>
            <w:vAlign w:val="center"/>
            <w:hideMark/>
          </w:tcPr>
          <w:p w14:paraId="405710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7.598,78</w:t>
            </w:r>
          </w:p>
        </w:tc>
        <w:tc>
          <w:tcPr>
            <w:tcW w:w="1160" w:type="dxa"/>
            <w:tcBorders>
              <w:top w:val="nil"/>
              <w:left w:val="single" w:sz="4" w:space="0" w:color="auto"/>
              <w:bottom w:val="nil"/>
              <w:right w:val="single" w:sz="4" w:space="0" w:color="auto"/>
            </w:tcBorders>
            <w:shd w:val="clear" w:color="auto" w:fill="auto"/>
            <w:noWrap/>
            <w:vAlign w:val="center"/>
            <w:hideMark/>
          </w:tcPr>
          <w:p w14:paraId="67159F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1.862,37</w:t>
            </w:r>
          </w:p>
        </w:tc>
        <w:tc>
          <w:tcPr>
            <w:tcW w:w="1160" w:type="dxa"/>
            <w:tcBorders>
              <w:top w:val="nil"/>
              <w:left w:val="nil"/>
              <w:bottom w:val="nil"/>
              <w:right w:val="single" w:sz="4" w:space="0" w:color="auto"/>
            </w:tcBorders>
            <w:shd w:val="clear" w:color="auto" w:fill="auto"/>
            <w:noWrap/>
            <w:vAlign w:val="center"/>
            <w:hideMark/>
          </w:tcPr>
          <w:p w14:paraId="439DFC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5.736,41</w:t>
            </w:r>
          </w:p>
        </w:tc>
        <w:tc>
          <w:tcPr>
            <w:tcW w:w="1160" w:type="dxa"/>
            <w:tcBorders>
              <w:top w:val="nil"/>
              <w:left w:val="nil"/>
              <w:bottom w:val="nil"/>
              <w:right w:val="single" w:sz="4" w:space="0" w:color="auto"/>
            </w:tcBorders>
            <w:shd w:val="clear" w:color="auto" w:fill="auto"/>
            <w:noWrap/>
            <w:vAlign w:val="center"/>
            <w:hideMark/>
          </w:tcPr>
          <w:p w14:paraId="1EF97C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294.040,49</w:t>
            </w:r>
          </w:p>
        </w:tc>
        <w:tc>
          <w:tcPr>
            <w:tcW w:w="177" w:type="dxa"/>
            <w:tcBorders>
              <w:top w:val="nil"/>
              <w:left w:val="nil"/>
              <w:bottom w:val="nil"/>
              <w:right w:val="single" w:sz="4" w:space="0" w:color="auto"/>
            </w:tcBorders>
            <w:shd w:val="clear" w:color="auto" w:fill="auto"/>
            <w:noWrap/>
            <w:vAlign w:val="center"/>
            <w:hideMark/>
          </w:tcPr>
          <w:p w14:paraId="641CB8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CEEAD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1,9136</w:t>
            </w:r>
          </w:p>
        </w:tc>
      </w:tr>
      <w:tr w:rsidR="000506AC" w:rsidRPr="000506AC" w14:paraId="11934EC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28F33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w:t>
            </w:r>
          </w:p>
        </w:tc>
        <w:tc>
          <w:tcPr>
            <w:tcW w:w="1364" w:type="dxa"/>
            <w:tcBorders>
              <w:top w:val="nil"/>
              <w:left w:val="nil"/>
              <w:bottom w:val="nil"/>
              <w:right w:val="single" w:sz="4" w:space="0" w:color="auto"/>
            </w:tcBorders>
            <w:shd w:val="clear" w:color="auto" w:fill="auto"/>
            <w:noWrap/>
            <w:vAlign w:val="center"/>
            <w:hideMark/>
          </w:tcPr>
          <w:p w14:paraId="1AC507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10/03/27</w:t>
            </w:r>
          </w:p>
        </w:tc>
        <w:tc>
          <w:tcPr>
            <w:tcW w:w="1300" w:type="dxa"/>
            <w:tcBorders>
              <w:top w:val="nil"/>
              <w:left w:val="nil"/>
              <w:bottom w:val="nil"/>
              <w:right w:val="single" w:sz="4" w:space="0" w:color="auto"/>
            </w:tcBorders>
            <w:shd w:val="clear" w:color="auto" w:fill="auto"/>
            <w:noWrap/>
            <w:vAlign w:val="center"/>
            <w:hideMark/>
          </w:tcPr>
          <w:p w14:paraId="13B38F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10/03/27</w:t>
            </w:r>
          </w:p>
        </w:tc>
        <w:tc>
          <w:tcPr>
            <w:tcW w:w="1160" w:type="dxa"/>
            <w:tcBorders>
              <w:top w:val="nil"/>
              <w:left w:val="single" w:sz="8" w:space="0" w:color="auto"/>
              <w:bottom w:val="nil"/>
              <w:right w:val="nil"/>
            </w:tcBorders>
            <w:shd w:val="clear" w:color="auto" w:fill="auto"/>
            <w:noWrap/>
            <w:vAlign w:val="center"/>
            <w:hideMark/>
          </w:tcPr>
          <w:p w14:paraId="6A8A2B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7.560,15</w:t>
            </w:r>
          </w:p>
        </w:tc>
        <w:tc>
          <w:tcPr>
            <w:tcW w:w="1160" w:type="dxa"/>
            <w:tcBorders>
              <w:top w:val="nil"/>
              <w:left w:val="single" w:sz="4" w:space="0" w:color="auto"/>
              <w:bottom w:val="nil"/>
              <w:right w:val="single" w:sz="4" w:space="0" w:color="auto"/>
            </w:tcBorders>
            <w:shd w:val="clear" w:color="auto" w:fill="auto"/>
            <w:noWrap/>
            <w:vAlign w:val="center"/>
            <w:hideMark/>
          </w:tcPr>
          <w:p w14:paraId="51C472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1.826,73</w:t>
            </w:r>
          </w:p>
        </w:tc>
        <w:tc>
          <w:tcPr>
            <w:tcW w:w="1160" w:type="dxa"/>
            <w:tcBorders>
              <w:top w:val="nil"/>
              <w:left w:val="nil"/>
              <w:bottom w:val="nil"/>
              <w:right w:val="single" w:sz="4" w:space="0" w:color="auto"/>
            </w:tcBorders>
            <w:shd w:val="clear" w:color="auto" w:fill="auto"/>
            <w:noWrap/>
            <w:vAlign w:val="center"/>
            <w:hideMark/>
          </w:tcPr>
          <w:p w14:paraId="7874E9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5.733,42</w:t>
            </w:r>
          </w:p>
        </w:tc>
        <w:tc>
          <w:tcPr>
            <w:tcW w:w="1160" w:type="dxa"/>
            <w:tcBorders>
              <w:top w:val="nil"/>
              <w:left w:val="nil"/>
              <w:bottom w:val="nil"/>
              <w:right w:val="single" w:sz="4" w:space="0" w:color="auto"/>
            </w:tcBorders>
            <w:shd w:val="clear" w:color="auto" w:fill="auto"/>
            <w:noWrap/>
            <w:vAlign w:val="center"/>
            <w:hideMark/>
          </w:tcPr>
          <w:p w14:paraId="382BFB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288.307,07</w:t>
            </w:r>
          </w:p>
        </w:tc>
        <w:tc>
          <w:tcPr>
            <w:tcW w:w="177" w:type="dxa"/>
            <w:tcBorders>
              <w:top w:val="nil"/>
              <w:left w:val="nil"/>
              <w:bottom w:val="nil"/>
              <w:right w:val="single" w:sz="4" w:space="0" w:color="auto"/>
            </w:tcBorders>
            <w:shd w:val="clear" w:color="auto" w:fill="auto"/>
            <w:noWrap/>
            <w:vAlign w:val="center"/>
            <w:hideMark/>
          </w:tcPr>
          <w:p w14:paraId="0A557B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C6B75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1,9499</w:t>
            </w:r>
          </w:p>
        </w:tc>
      </w:tr>
      <w:tr w:rsidR="000506AC" w:rsidRPr="000506AC" w14:paraId="3273786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B430F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w:t>
            </w:r>
          </w:p>
        </w:tc>
        <w:tc>
          <w:tcPr>
            <w:tcW w:w="1364" w:type="dxa"/>
            <w:tcBorders>
              <w:top w:val="nil"/>
              <w:left w:val="nil"/>
              <w:bottom w:val="nil"/>
              <w:right w:val="single" w:sz="4" w:space="0" w:color="auto"/>
            </w:tcBorders>
            <w:shd w:val="clear" w:color="auto" w:fill="auto"/>
            <w:noWrap/>
            <w:vAlign w:val="center"/>
            <w:hideMark/>
          </w:tcPr>
          <w:p w14:paraId="36A533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10/04/27</w:t>
            </w:r>
          </w:p>
        </w:tc>
        <w:tc>
          <w:tcPr>
            <w:tcW w:w="1300" w:type="dxa"/>
            <w:tcBorders>
              <w:top w:val="nil"/>
              <w:left w:val="nil"/>
              <w:bottom w:val="nil"/>
              <w:right w:val="single" w:sz="4" w:space="0" w:color="auto"/>
            </w:tcBorders>
            <w:shd w:val="clear" w:color="auto" w:fill="auto"/>
            <w:noWrap/>
            <w:vAlign w:val="center"/>
            <w:hideMark/>
          </w:tcPr>
          <w:p w14:paraId="7AC3DD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12/04/27</w:t>
            </w:r>
          </w:p>
        </w:tc>
        <w:tc>
          <w:tcPr>
            <w:tcW w:w="1160" w:type="dxa"/>
            <w:tcBorders>
              <w:top w:val="nil"/>
              <w:left w:val="single" w:sz="8" w:space="0" w:color="auto"/>
              <w:bottom w:val="nil"/>
              <w:right w:val="nil"/>
            </w:tcBorders>
            <w:shd w:val="clear" w:color="auto" w:fill="auto"/>
            <w:noWrap/>
            <w:vAlign w:val="center"/>
            <w:hideMark/>
          </w:tcPr>
          <w:p w14:paraId="47083D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7.519,27</w:t>
            </w:r>
          </w:p>
        </w:tc>
        <w:tc>
          <w:tcPr>
            <w:tcW w:w="1160" w:type="dxa"/>
            <w:tcBorders>
              <w:top w:val="nil"/>
              <w:left w:val="single" w:sz="4" w:space="0" w:color="auto"/>
              <w:bottom w:val="nil"/>
              <w:right w:val="single" w:sz="4" w:space="0" w:color="auto"/>
            </w:tcBorders>
            <w:shd w:val="clear" w:color="auto" w:fill="auto"/>
            <w:noWrap/>
            <w:vAlign w:val="center"/>
            <w:hideMark/>
          </w:tcPr>
          <w:p w14:paraId="223F19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1.791,11</w:t>
            </w:r>
          </w:p>
        </w:tc>
        <w:tc>
          <w:tcPr>
            <w:tcW w:w="1160" w:type="dxa"/>
            <w:tcBorders>
              <w:top w:val="nil"/>
              <w:left w:val="nil"/>
              <w:bottom w:val="nil"/>
              <w:right w:val="single" w:sz="4" w:space="0" w:color="auto"/>
            </w:tcBorders>
            <w:shd w:val="clear" w:color="auto" w:fill="auto"/>
            <w:noWrap/>
            <w:vAlign w:val="center"/>
            <w:hideMark/>
          </w:tcPr>
          <w:p w14:paraId="69CFC5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5.728,15</w:t>
            </w:r>
          </w:p>
        </w:tc>
        <w:tc>
          <w:tcPr>
            <w:tcW w:w="1160" w:type="dxa"/>
            <w:tcBorders>
              <w:top w:val="nil"/>
              <w:left w:val="nil"/>
              <w:bottom w:val="nil"/>
              <w:right w:val="single" w:sz="4" w:space="0" w:color="auto"/>
            </w:tcBorders>
            <w:shd w:val="clear" w:color="auto" w:fill="auto"/>
            <w:noWrap/>
            <w:vAlign w:val="center"/>
            <w:hideMark/>
          </w:tcPr>
          <w:p w14:paraId="62DB31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282.578,91</w:t>
            </w:r>
          </w:p>
        </w:tc>
        <w:tc>
          <w:tcPr>
            <w:tcW w:w="177" w:type="dxa"/>
            <w:tcBorders>
              <w:top w:val="nil"/>
              <w:left w:val="nil"/>
              <w:bottom w:val="nil"/>
              <w:right w:val="single" w:sz="4" w:space="0" w:color="auto"/>
            </w:tcBorders>
            <w:shd w:val="clear" w:color="auto" w:fill="auto"/>
            <w:noWrap/>
            <w:vAlign w:val="center"/>
            <w:hideMark/>
          </w:tcPr>
          <w:p w14:paraId="0E1275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52F4B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1,9868</w:t>
            </w:r>
          </w:p>
        </w:tc>
      </w:tr>
      <w:tr w:rsidR="000506AC" w:rsidRPr="000506AC" w14:paraId="075A968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2E00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127</w:t>
            </w:r>
          </w:p>
        </w:tc>
        <w:tc>
          <w:tcPr>
            <w:tcW w:w="1364" w:type="dxa"/>
            <w:tcBorders>
              <w:top w:val="nil"/>
              <w:left w:val="nil"/>
              <w:bottom w:val="nil"/>
              <w:right w:val="single" w:sz="4" w:space="0" w:color="auto"/>
            </w:tcBorders>
            <w:shd w:val="clear" w:color="auto" w:fill="auto"/>
            <w:noWrap/>
            <w:vAlign w:val="center"/>
            <w:hideMark/>
          </w:tcPr>
          <w:p w14:paraId="37057C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10/05/27</w:t>
            </w:r>
          </w:p>
        </w:tc>
        <w:tc>
          <w:tcPr>
            <w:tcW w:w="1300" w:type="dxa"/>
            <w:tcBorders>
              <w:top w:val="nil"/>
              <w:left w:val="nil"/>
              <w:bottom w:val="nil"/>
              <w:right w:val="single" w:sz="4" w:space="0" w:color="auto"/>
            </w:tcBorders>
            <w:shd w:val="clear" w:color="auto" w:fill="auto"/>
            <w:noWrap/>
            <w:vAlign w:val="center"/>
            <w:hideMark/>
          </w:tcPr>
          <w:p w14:paraId="68940B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10/05/27</w:t>
            </w:r>
          </w:p>
        </w:tc>
        <w:tc>
          <w:tcPr>
            <w:tcW w:w="1160" w:type="dxa"/>
            <w:tcBorders>
              <w:top w:val="nil"/>
              <w:left w:val="single" w:sz="8" w:space="0" w:color="auto"/>
              <w:bottom w:val="nil"/>
              <w:right w:val="nil"/>
            </w:tcBorders>
            <w:shd w:val="clear" w:color="auto" w:fill="auto"/>
            <w:noWrap/>
            <w:vAlign w:val="center"/>
            <w:hideMark/>
          </w:tcPr>
          <w:p w14:paraId="1288C4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7.478,42</w:t>
            </w:r>
          </w:p>
        </w:tc>
        <w:tc>
          <w:tcPr>
            <w:tcW w:w="1160" w:type="dxa"/>
            <w:tcBorders>
              <w:top w:val="nil"/>
              <w:left w:val="single" w:sz="4" w:space="0" w:color="auto"/>
              <w:bottom w:val="nil"/>
              <w:right w:val="single" w:sz="4" w:space="0" w:color="auto"/>
            </w:tcBorders>
            <w:shd w:val="clear" w:color="auto" w:fill="auto"/>
            <w:noWrap/>
            <w:vAlign w:val="center"/>
            <w:hideMark/>
          </w:tcPr>
          <w:p w14:paraId="23EBF3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1.755,53</w:t>
            </w:r>
          </w:p>
        </w:tc>
        <w:tc>
          <w:tcPr>
            <w:tcW w:w="1160" w:type="dxa"/>
            <w:tcBorders>
              <w:top w:val="nil"/>
              <w:left w:val="nil"/>
              <w:bottom w:val="nil"/>
              <w:right w:val="single" w:sz="4" w:space="0" w:color="auto"/>
            </w:tcBorders>
            <w:shd w:val="clear" w:color="auto" w:fill="auto"/>
            <w:noWrap/>
            <w:vAlign w:val="center"/>
            <w:hideMark/>
          </w:tcPr>
          <w:p w14:paraId="2DE104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5.722,90</w:t>
            </w:r>
          </w:p>
        </w:tc>
        <w:tc>
          <w:tcPr>
            <w:tcW w:w="1160" w:type="dxa"/>
            <w:tcBorders>
              <w:top w:val="nil"/>
              <w:left w:val="nil"/>
              <w:bottom w:val="nil"/>
              <w:right w:val="single" w:sz="4" w:space="0" w:color="auto"/>
            </w:tcBorders>
            <w:shd w:val="clear" w:color="auto" w:fill="auto"/>
            <w:noWrap/>
            <w:vAlign w:val="center"/>
            <w:hideMark/>
          </w:tcPr>
          <w:p w14:paraId="2C66FE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276.856,02</w:t>
            </w:r>
          </w:p>
        </w:tc>
        <w:tc>
          <w:tcPr>
            <w:tcW w:w="177" w:type="dxa"/>
            <w:tcBorders>
              <w:top w:val="nil"/>
              <w:left w:val="nil"/>
              <w:bottom w:val="nil"/>
              <w:right w:val="single" w:sz="4" w:space="0" w:color="auto"/>
            </w:tcBorders>
            <w:shd w:val="clear" w:color="auto" w:fill="auto"/>
            <w:noWrap/>
            <w:vAlign w:val="center"/>
            <w:hideMark/>
          </w:tcPr>
          <w:p w14:paraId="0650E3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832FE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2,0252</w:t>
            </w:r>
          </w:p>
        </w:tc>
      </w:tr>
      <w:tr w:rsidR="000506AC" w:rsidRPr="000506AC" w14:paraId="43D9D26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94C54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w:t>
            </w:r>
          </w:p>
        </w:tc>
        <w:tc>
          <w:tcPr>
            <w:tcW w:w="1364" w:type="dxa"/>
            <w:tcBorders>
              <w:top w:val="nil"/>
              <w:left w:val="nil"/>
              <w:bottom w:val="nil"/>
              <w:right w:val="single" w:sz="4" w:space="0" w:color="auto"/>
            </w:tcBorders>
            <w:shd w:val="clear" w:color="auto" w:fill="auto"/>
            <w:noWrap/>
            <w:vAlign w:val="center"/>
            <w:hideMark/>
          </w:tcPr>
          <w:p w14:paraId="405B9E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10/06/27</w:t>
            </w:r>
          </w:p>
        </w:tc>
        <w:tc>
          <w:tcPr>
            <w:tcW w:w="1300" w:type="dxa"/>
            <w:tcBorders>
              <w:top w:val="nil"/>
              <w:left w:val="nil"/>
              <w:bottom w:val="nil"/>
              <w:right w:val="single" w:sz="4" w:space="0" w:color="auto"/>
            </w:tcBorders>
            <w:shd w:val="clear" w:color="auto" w:fill="auto"/>
            <w:noWrap/>
            <w:vAlign w:val="center"/>
            <w:hideMark/>
          </w:tcPr>
          <w:p w14:paraId="15EB6E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10/06/27</w:t>
            </w:r>
          </w:p>
        </w:tc>
        <w:tc>
          <w:tcPr>
            <w:tcW w:w="1160" w:type="dxa"/>
            <w:tcBorders>
              <w:top w:val="nil"/>
              <w:left w:val="single" w:sz="8" w:space="0" w:color="auto"/>
              <w:bottom w:val="nil"/>
              <w:right w:val="nil"/>
            </w:tcBorders>
            <w:shd w:val="clear" w:color="auto" w:fill="auto"/>
            <w:noWrap/>
            <w:vAlign w:val="center"/>
            <w:hideMark/>
          </w:tcPr>
          <w:p w14:paraId="03FD6D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7.438,66</w:t>
            </w:r>
          </w:p>
        </w:tc>
        <w:tc>
          <w:tcPr>
            <w:tcW w:w="1160" w:type="dxa"/>
            <w:tcBorders>
              <w:top w:val="nil"/>
              <w:left w:val="single" w:sz="4" w:space="0" w:color="auto"/>
              <w:bottom w:val="nil"/>
              <w:right w:val="single" w:sz="4" w:space="0" w:color="auto"/>
            </w:tcBorders>
            <w:shd w:val="clear" w:color="auto" w:fill="auto"/>
            <w:noWrap/>
            <w:vAlign w:val="center"/>
            <w:hideMark/>
          </w:tcPr>
          <w:p w14:paraId="2C4E0E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1.719,97</w:t>
            </w:r>
          </w:p>
        </w:tc>
        <w:tc>
          <w:tcPr>
            <w:tcW w:w="1160" w:type="dxa"/>
            <w:tcBorders>
              <w:top w:val="nil"/>
              <w:left w:val="nil"/>
              <w:bottom w:val="nil"/>
              <w:right w:val="single" w:sz="4" w:space="0" w:color="auto"/>
            </w:tcBorders>
            <w:shd w:val="clear" w:color="auto" w:fill="auto"/>
            <w:noWrap/>
            <w:vAlign w:val="center"/>
            <w:hideMark/>
          </w:tcPr>
          <w:p w14:paraId="498D33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5.718,68</w:t>
            </w:r>
          </w:p>
        </w:tc>
        <w:tc>
          <w:tcPr>
            <w:tcW w:w="1160" w:type="dxa"/>
            <w:tcBorders>
              <w:top w:val="nil"/>
              <w:left w:val="nil"/>
              <w:bottom w:val="nil"/>
              <w:right w:val="single" w:sz="4" w:space="0" w:color="auto"/>
            </w:tcBorders>
            <w:shd w:val="clear" w:color="auto" w:fill="auto"/>
            <w:noWrap/>
            <w:vAlign w:val="center"/>
            <w:hideMark/>
          </w:tcPr>
          <w:p w14:paraId="48FCF0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271.137,33</w:t>
            </w:r>
          </w:p>
        </w:tc>
        <w:tc>
          <w:tcPr>
            <w:tcW w:w="177" w:type="dxa"/>
            <w:tcBorders>
              <w:top w:val="nil"/>
              <w:left w:val="nil"/>
              <w:bottom w:val="nil"/>
              <w:right w:val="single" w:sz="4" w:space="0" w:color="auto"/>
            </w:tcBorders>
            <w:shd w:val="clear" w:color="auto" w:fill="auto"/>
            <w:noWrap/>
            <w:vAlign w:val="center"/>
            <w:hideMark/>
          </w:tcPr>
          <w:p w14:paraId="2AA2E0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5896A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2,0656</w:t>
            </w:r>
          </w:p>
        </w:tc>
      </w:tr>
      <w:tr w:rsidR="000506AC" w:rsidRPr="000506AC" w14:paraId="4FF57C0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66ACF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129</w:t>
            </w:r>
          </w:p>
        </w:tc>
        <w:tc>
          <w:tcPr>
            <w:tcW w:w="1364" w:type="dxa"/>
            <w:tcBorders>
              <w:top w:val="nil"/>
              <w:left w:val="nil"/>
              <w:bottom w:val="nil"/>
              <w:right w:val="single" w:sz="4" w:space="0" w:color="auto"/>
            </w:tcBorders>
            <w:shd w:val="clear" w:color="auto" w:fill="auto"/>
            <w:noWrap/>
            <w:vAlign w:val="center"/>
            <w:hideMark/>
          </w:tcPr>
          <w:p w14:paraId="1AA57A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10/07/27</w:t>
            </w:r>
          </w:p>
        </w:tc>
        <w:tc>
          <w:tcPr>
            <w:tcW w:w="1300" w:type="dxa"/>
            <w:tcBorders>
              <w:top w:val="nil"/>
              <w:left w:val="nil"/>
              <w:bottom w:val="nil"/>
              <w:right w:val="single" w:sz="4" w:space="0" w:color="auto"/>
            </w:tcBorders>
            <w:shd w:val="clear" w:color="auto" w:fill="auto"/>
            <w:noWrap/>
            <w:vAlign w:val="center"/>
            <w:hideMark/>
          </w:tcPr>
          <w:p w14:paraId="596870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12/07/27</w:t>
            </w:r>
          </w:p>
        </w:tc>
        <w:tc>
          <w:tcPr>
            <w:tcW w:w="1160" w:type="dxa"/>
            <w:tcBorders>
              <w:top w:val="nil"/>
              <w:left w:val="single" w:sz="8" w:space="0" w:color="auto"/>
              <w:bottom w:val="nil"/>
              <w:right w:val="nil"/>
            </w:tcBorders>
            <w:shd w:val="clear" w:color="auto" w:fill="auto"/>
            <w:noWrap/>
            <w:vAlign w:val="center"/>
            <w:hideMark/>
          </w:tcPr>
          <w:p w14:paraId="16A8C3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7.390,26</w:t>
            </w:r>
          </w:p>
        </w:tc>
        <w:tc>
          <w:tcPr>
            <w:tcW w:w="1160" w:type="dxa"/>
            <w:tcBorders>
              <w:top w:val="nil"/>
              <w:left w:val="single" w:sz="4" w:space="0" w:color="auto"/>
              <w:bottom w:val="nil"/>
              <w:right w:val="single" w:sz="4" w:space="0" w:color="auto"/>
            </w:tcBorders>
            <w:shd w:val="clear" w:color="auto" w:fill="auto"/>
            <w:noWrap/>
            <w:vAlign w:val="center"/>
            <w:hideMark/>
          </w:tcPr>
          <w:p w14:paraId="63634E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1.684,45</w:t>
            </w:r>
          </w:p>
        </w:tc>
        <w:tc>
          <w:tcPr>
            <w:tcW w:w="1160" w:type="dxa"/>
            <w:tcBorders>
              <w:top w:val="nil"/>
              <w:left w:val="nil"/>
              <w:bottom w:val="nil"/>
              <w:right w:val="single" w:sz="4" w:space="0" w:color="auto"/>
            </w:tcBorders>
            <w:shd w:val="clear" w:color="auto" w:fill="auto"/>
            <w:noWrap/>
            <w:vAlign w:val="center"/>
            <w:hideMark/>
          </w:tcPr>
          <w:p w14:paraId="73D0AA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5.705,82</w:t>
            </w:r>
          </w:p>
        </w:tc>
        <w:tc>
          <w:tcPr>
            <w:tcW w:w="1160" w:type="dxa"/>
            <w:tcBorders>
              <w:top w:val="nil"/>
              <w:left w:val="nil"/>
              <w:bottom w:val="nil"/>
              <w:right w:val="single" w:sz="4" w:space="0" w:color="auto"/>
            </w:tcBorders>
            <w:shd w:val="clear" w:color="auto" w:fill="auto"/>
            <w:noWrap/>
            <w:vAlign w:val="center"/>
            <w:hideMark/>
          </w:tcPr>
          <w:p w14:paraId="272195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265.431,52</w:t>
            </w:r>
          </w:p>
        </w:tc>
        <w:tc>
          <w:tcPr>
            <w:tcW w:w="177" w:type="dxa"/>
            <w:tcBorders>
              <w:top w:val="nil"/>
              <w:left w:val="nil"/>
              <w:bottom w:val="nil"/>
              <w:right w:val="single" w:sz="4" w:space="0" w:color="auto"/>
            </w:tcBorders>
            <w:shd w:val="clear" w:color="auto" w:fill="auto"/>
            <w:noWrap/>
            <w:vAlign w:val="center"/>
            <w:hideMark/>
          </w:tcPr>
          <w:p w14:paraId="4E7127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60103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2,1044</w:t>
            </w:r>
          </w:p>
        </w:tc>
      </w:tr>
      <w:tr w:rsidR="000506AC" w:rsidRPr="000506AC" w14:paraId="737F7DF0"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7A3DD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w:t>
            </w:r>
          </w:p>
        </w:tc>
        <w:tc>
          <w:tcPr>
            <w:tcW w:w="1364" w:type="dxa"/>
            <w:tcBorders>
              <w:top w:val="nil"/>
              <w:left w:val="nil"/>
              <w:bottom w:val="nil"/>
              <w:right w:val="single" w:sz="4" w:space="0" w:color="auto"/>
            </w:tcBorders>
            <w:shd w:val="clear" w:color="auto" w:fill="auto"/>
            <w:noWrap/>
            <w:vAlign w:val="center"/>
            <w:hideMark/>
          </w:tcPr>
          <w:p w14:paraId="046330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10/08/27</w:t>
            </w:r>
          </w:p>
        </w:tc>
        <w:tc>
          <w:tcPr>
            <w:tcW w:w="1300" w:type="dxa"/>
            <w:tcBorders>
              <w:top w:val="nil"/>
              <w:left w:val="nil"/>
              <w:bottom w:val="nil"/>
              <w:right w:val="single" w:sz="4" w:space="0" w:color="auto"/>
            </w:tcBorders>
            <w:shd w:val="clear" w:color="auto" w:fill="auto"/>
            <w:noWrap/>
            <w:vAlign w:val="center"/>
            <w:hideMark/>
          </w:tcPr>
          <w:p w14:paraId="6C3A52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10/08/27</w:t>
            </w:r>
          </w:p>
        </w:tc>
        <w:tc>
          <w:tcPr>
            <w:tcW w:w="1160" w:type="dxa"/>
            <w:tcBorders>
              <w:top w:val="nil"/>
              <w:left w:val="single" w:sz="8" w:space="0" w:color="auto"/>
              <w:bottom w:val="nil"/>
              <w:right w:val="nil"/>
            </w:tcBorders>
            <w:shd w:val="clear" w:color="auto" w:fill="auto"/>
            <w:noWrap/>
            <w:vAlign w:val="center"/>
            <w:hideMark/>
          </w:tcPr>
          <w:p w14:paraId="148E3D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7.337,31</w:t>
            </w:r>
          </w:p>
        </w:tc>
        <w:tc>
          <w:tcPr>
            <w:tcW w:w="1160" w:type="dxa"/>
            <w:tcBorders>
              <w:top w:val="nil"/>
              <w:left w:val="single" w:sz="4" w:space="0" w:color="auto"/>
              <w:bottom w:val="nil"/>
              <w:right w:val="single" w:sz="4" w:space="0" w:color="auto"/>
            </w:tcBorders>
            <w:shd w:val="clear" w:color="auto" w:fill="auto"/>
            <w:noWrap/>
            <w:vAlign w:val="center"/>
            <w:hideMark/>
          </w:tcPr>
          <w:p w14:paraId="2FE2DA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1.649,00</w:t>
            </w:r>
          </w:p>
        </w:tc>
        <w:tc>
          <w:tcPr>
            <w:tcW w:w="1160" w:type="dxa"/>
            <w:tcBorders>
              <w:top w:val="nil"/>
              <w:left w:val="nil"/>
              <w:bottom w:val="nil"/>
              <w:right w:val="single" w:sz="4" w:space="0" w:color="auto"/>
            </w:tcBorders>
            <w:shd w:val="clear" w:color="auto" w:fill="auto"/>
            <w:noWrap/>
            <w:vAlign w:val="center"/>
            <w:hideMark/>
          </w:tcPr>
          <w:p w14:paraId="2CE9B5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5.688,31</w:t>
            </w:r>
          </w:p>
        </w:tc>
        <w:tc>
          <w:tcPr>
            <w:tcW w:w="1160" w:type="dxa"/>
            <w:tcBorders>
              <w:top w:val="nil"/>
              <w:left w:val="nil"/>
              <w:bottom w:val="nil"/>
              <w:right w:val="single" w:sz="4" w:space="0" w:color="auto"/>
            </w:tcBorders>
            <w:shd w:val="clear" w:color="auto" w:fill="auto"/>
            <w:noWrap/>
            <w:vAlign w:val="center"/>
            <w:hideMark/>
          </w:tcPr>
          <w:p w14:paraId="1CDBD1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259.743,20</w:t>
            </w:r>
          </w:p>
        </w:tc>
        <w:tc>
          <w:tcPr>
            <w:tcW w:w="177" w:type="dxa"/>
            <w:tcBorders>
              <w:top w:val="nil"/>
              <w:left w:val="nil"/>
              <w:bottom w:val="nil"/>
              <w:right w:val="single" w:sz="4" w:space="0" w:color="auto"/>
            </w:tcBorders>
            <w:shd w:val="clear" w:color="auto" w:fill="auto"/>
            <w:noWrap/>
            <w:vAlign w:val="center"/>
            <w:hideMark/>
          </w:tcPr>
          <w:p w14:paraId="38081A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9EFE7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2,1430</w:t>
            </w:r>
          </w:p>
        </w:tc>
      </w:tr>
      <w:tr w:rsidR="000506AC" w:rsidRPr="000506AC" w14:paraId="79D6A00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D0F64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w:t>
            </w:r>
          </w:p>
        </w:tc>
        <w:tc>
          <w:tcPr>
            <w:tcW w:w="1364" w:type="dxa"/>
            <w:tcBorders>
              <w:top w:val="nil"/>
              <w:left w:val="nil"/>
              <w:bottom w:val="nil"/>
              <w:right w:val="single" w:sz="4" w:space="0" w:color="auto"/>
            </w:tcBorders>
            <w:shd w:val="clear" w:color="auto" w:fill="auto"/>
            <w:noWrap/>
            <w:vAlign w:val="center"/>
            <w:hideMark/>
          </w:tcPr>
          <w:p w14:paraId="528CE7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10/09/27</w:t>
            </w:r>
          </w:p>
        </w:tc>
        <w:tc>
          <w:tcPr>
            <w:tcW w:w="1300" w:type="dxa"/>
            <w:tcBorders>
              <w:top w:val="nil"/>
              <w:left w:val="nil"/>
              <w:bottom w:val="nil"/>
              <w:right w:val="single" w:sz="4" w:space="0" w:color="auto"/>
            </w:tcBorders>
            <w:shd w:val="clear" w:color="auto" w:fill="auto"/>
            <w:noWrap/>
            <w:vAlign w:val="center"/>
            <w:hideMark/>
          </w:tcPr>
          <w:p w14:paraId="028A45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10/09/27</w:t>
            </w:r>
          </w:p>
        </w:tc>
        <w:tc>
          <w:tcPr>
            <w:tcW w:w="1160" w:type="dxa"/>
            <w:tcBorders>
              <w:top w:val="nil"/>
              <w:left w:val="single" w:sz="8" w:space="0" w:color="auto"/>
              <w:bottom w:val="nil"/>
              <w:right w:val="nil"/>
            </w:tcBorders>
            <w:shd w:val="clear" w:color="auto" w:fill="auto"/>
            <w:noWrap/>
            <w:vAlign w:val="center"/>
            <w:hideMark/>
          </w:tcPr>
          <w:p w14:paraId="0D9672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7.278,33</w:t>
            </w:r>
          </w:p>
        </w:tc>
        <w:tc>
          <w:tcPr>
            <w:tcW w:w="1160" w:type="dxa"/>
            <w:tcBorders>
              <w:top w:val="nil"/>
              <w:left w:val="single" w:sz="4" w:space="0" w:color="auto"/>
              <w:bottom w:val="nil"/>
              <w:right w:val="single" w:sz="4" w:space="0" w:color="auto"/>
            </w:tcBorders>
            <w:shd w:val="clear" w:color="auto" w:fill="auto"/>
            <w:noWrap/>
            <w:vAlign w:val="center"/>
            <w:hideMark/>
          </w:tcPr>
          <w:p w14:paraId="5FAA64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1.613,66</w:t>
            </w:r>
          </w:p>
        </w:tc>
        <w:tc>
          <w:tcPr>
            <w:tcW w:w="1160" w:type="dxa"/>
            <w:tcBorders>
              <w:top w:val="nil"/>
              <w:left w:val="nil"/>
              <w:bottom w:val="nil"/>
              <w:right w:val="single" w:sz="4" w:space="0" w:color="auto"/>
            </w:tcBorders>
            <w:shd w:val="clear" w:color="auto" w:fill="auto"/>
            <w:noWrap/>
            <w:vAlign w:val="center"/>
            <w:hideMark/>
          </w:tcPr>
          <w:p w14:paraId="26D8FD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5.664,67</w:t>
            </w:r>
          </w:p>
        </w:tc>
        <w:tc>
          <w:tcPr>
            <w:tcW w:w="1160" w:type="dxa"/>
            <w:tcBorders>
              <w:top w:val="nil"/>
              <w:left w:val="nil"/>
              <w:bottom w:val="nil"/>
              <w:right w:val="single" w:sz="4" w:space="0" w:color="auto"/>
            </w:tcBorders>
            <w:shd w:val="clear" w:color="auto" w:fill="auto"/>
            <w:noWrap/>
            <w:vAlign w:val="center"/>
            <w:hideMark/>
          </w:tcPr>
          <w:p w14:paraId="6D72CC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254.078,53</w:t>
            </w:r>
          </w:p>
        </w:tc>
        <w:tc>
          <w:tcPr>
            <w:tcW w:w="177" w:type="dxa"/>
            <w:tcBorders>
              <w:top w:val="nil"/>
              <w:left w:val="nil"/>
              <w:bottom w:val="nil"/>
              <w:right w:val="single" w:sz="4" w:space="0" w:color="auto"/>
            </w:tcBorders>
            <w:shd w:val="clear" w:color="auto" w:fill="auto"/>
            <w:noWrap/>
            <w:vAlign w:val="center"/>
            <w:hideMark/>
          </w:tcPr>
          <w:p w14:paraId="682C6A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B0FD7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2,1809</w:t>
            </w:r>
          </w:p>
        </w:tc>
      </w:tr>
      <w:tr w:rsidR="000506AC" w:rsidRPr="000506AC" w14:paraId="31928C3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9C6DE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132</w:t>
            </w:r>
          </w:p>
        </w:tc>
        <w:tc>
          <w:tcPr>
            <w:tcW w:w="1364" w:type="dxa"/>
            <w:tcBorders>
              <w:top w:val="nil"/>
              <w:left w:val="nil"/>
              <w:bottom w:val="nil"/>
              <w:right w:val="single" w:sz="4" w:space="0" w:color="auto"/>
            </w:tcBorders>
            <w:shd w:val="clear" w:color="auto" w:fill="auto"/>
            <w:noWrap/>
            <w:vAlign w:val="center"/>
            <w:hideMark/>
          </w:tcPr>
          <w:p w14:paraId="1D577A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10/10/27</w:t>
            </w:r>
          </w:p>
        </w:tc>
        <w:tc>
          <w:tcPr>
            <w:tcW w:w="1300" w:type="dxa"/>
            <w:tcBorders>
              <w:top w:val="nil"/>
              <w:left w:val="nil"/>
              <w:bottom w:val="nil"/>
              <w:right w:val="single" w:sz="4" w:space="0" w:color="auto"/>
            </w:tcBorders>
            <w:shd w:val="clear" w:color="auto" w:fill="auto"/>
            <w:noWrap/>
            <w:vAlign w:val="center"/>
            <w:hideMark/>
          </w:tcPr>
          <w:p w14:paraId="3FF48A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11/10/27</w:t>
            </w:r>
          </w:p>
        </w:tc>
        <w:tc>
          <w:tcPr>
            <w:tcW w:w="1160" w:type="dxa"/>
            <w:tcBorders>
              <w:top w:val="nil"/>
              <w:left w:val="single" w:sz="8" w:space="0" w:color="auto"/>
              <w:bottom w:val="nil"/>
              <w:right w:val="nil"/>
            </w:tcBorders>
            <w:shd w:val="clear" w:color="auto" w:fill="auto"/>
            <w:noWrap/>
            <w:vAlign w:val="center"/>
            <w:hideMark/>
          </w:tcPr>
          <w:p w14:paraId="23647E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7.219,63</w:t>
            </w:r>
          </w:p>
        </w:tc>
        <w:tc>
          <w:tcPr>
            <w:tcW w:w="1160" w:type="dxa"/>
            <w:tcBorders>
              <w:top w:val="nil"/>
              <w:left w:val="single" w:sz="4" w:space="0" w:color="auto"/>
              <w:bottom w:val="nil"/>
              <w:right w:val="single" w:sz="4" w:space="0" w:color="auto"/>
            </w:tcBorders>
            <w:shd w:val="clear" w:color="auto" w:fill="auto"/>
            <w:noWrap/>
            <w:vAlign w:val="center"/>
            <w:hideMark/>
          </w:tcPr>
          <w:p w14:paraId="615935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1.578,47</w:t>
            </w:r>
          </w:p>
        </w:tc>
        <w:tc>
          <w:tcPr>
            <w:tcW w:w="1160" w:type="dxa"/>
            <w:tcBorders>
              <w:top w:val="nil"/>
              <w:left w:val="nil"/>
              <w:bottom w:val="nil"/>
              <w:right w:val="single" w:sz="4" w:space="0" w:color="auto"/>
            </w:tcBorders>
            <w:shd w:val="clear" w:color="auto" w:fill="auto"/>
            <w:noWrap/>
            <w:vAlign w:val="center"/>
            <w:hideMark/>
          </w:tcPr>
          <w:p w14:paraId="3672F1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5.641,16</w:t>
            </w:r>
          </w:p>
        </w:tc>
        <w:tc>
          <w:tcPr>
            <w:tcW w:w="1160" w:type="dxa"/>
            <w:tcBorders>
              <w:top w:val="nil"/>
              <w:left w:val="nil"/>
              <w:bottom w:val="nil"/>
              <w:right w:val="single" w:sz="4" w:space="0" w:color="auto"/>
            </w:tcBorders>
            <w:shd w:val="clear" w:color="auto" w:fill="auto"/>
            <w:noWrap/>
            <w:vAlign w:val="center"/>
            <w:hideMark/>
          </w:tcPr>
          <w:p w14:paraId="7297C8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248.437,37</w:t>
            </w:r>
          </w:p>
        </w:tc>
        <w:tc>
          <w:tcPr>
            <w:tcW w:w="177" w:type="dxa"/>
            <w:tcBorders>
              <w:top w:val="nil"/>
              <w:left w:val="nil"/>
              <w:bottom w:val="nil"/>
              <w:right w:val="single" w:sz="4" w:space="0" w:color="auto"/>
            </w:tcBorders>
            <w:shd w:val="clear" w:color="auto" w:fill="auto"/>
            <w:noWrap/>
            <w:vAlign w:val="center"/>
            <w:hideMark/>
          </w:tcPr>
          <w:p w14:paraId="43F321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15FC1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2,2202</w:t>
            </w:r>
          </w:p>
        </w:tc>
      </w:tr>
      <w:tr w:rsidR="000506AC" w:rsidRPr="000506AC" w14:paraId="39C146E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E1A8D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w:t>
            </w:r>
          </w:p>
        </w:tc>
        <w:tc>
          <w:tcPr>
            <w:tcW w:w="1364" w:type="dxa"/>
            <w:tcBorders>
              <w:top w:val="nil"/>
              <w:left w:val="nil"/>
              <w:bottom w:val="nil"/>
              <w:right w:val="single" w:sz="4" w:space="0" w:color="auto"/>
            </w:tcBorders>
            <w:shd w:val="clear" w:color="auto" w:fill="auto"/>
            <w:noWrap/>
            <w:vAlign w:val="center"/>
            <w:hideMark/>
          </w:tcPr>
          <w:p w14:paraId="3BA4C8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10/11/27</w:t>
            </w:r>
          </w:p>
        </w:tc>
        <w:tc>
          <w:tcPr>
            <w:tcW w:w="1300" w:type="dxa"/>
            <w:tcBorders>
              <w:top w:val="nil"/>
              <w:left w:val="nil"/>
              <w:bottom w:val="nil"/>
              <w:right w:val="single" w:sz="4" w:space="0" w:color="auto"/>
            </w:tcBorders>
            <w:shd w:val="clear" w:color="auto" w:fill="auto"/>
            <w:noWrap/>
            <w:vAlign w:val="center"/>
            <w:hideMark/>
          </w:tcPr>
          <w:p w14:paraId="3BA753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10/11/27</w:t>
            </w:r>
          </w:p>
        </w:tc>
        <w:tc>
          <w:tcPr>
            <w:tcW w:w="1160" w:type="dxa"/>
            <w:tcBorders>
              <w:top w:val="nil"/>
              <w:left w:val="single" w:sz="8" w:space="0" w:color="auto"/>
              <w:bottom w:val="nil"/>
              <w:right w:val="nil"/>
            </w:tcBorders>
            <w:shd w:val="clear" w:color="auto" w:fill="auto"/>
            <w:noWrap/>
            <w:vAlign w:val="center"/>
            <w:hideMark/>
          </w:tcPr>
          <w:p w14:paraId="1D2A0D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7.165,89</w:t>
            </w:r>
          </w:p>
        </w:tc>
        <w:tc>
          <w:tcPr>
            <w:tcW w:w="1160" w:type="dxa"/>
            <w:tcBorders>
              <w:top w:val="nil"/>
              <w:left w:val="single" w:sz="4" w:space="0" w:color="auto"/>
              <w:bottom w:val="nil"/>
              <w:right w:val="single" w:sz="4" w:space="0" w:color="auto"/>
            </w:tcBorders>
            <w:shd w:val="clear" w:color="auto" w:fill="auto"/>
            <w:noWrap/>
            <w:vAlign w:val="center"/>
            <w:hideMark/>
          </w:tcPr>
          <w:p w14:paraId="715720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1.543,42</w:t>
            </w:r>
          </w:p>
        </w:tc>
        <w:tc>
          <w:tcPr>
            <w:tcW w:w="1160" w:type="dxa"/>
            <w:tcBorders>
              <w:top w:val="nil"/>
              <w:left w:val="nil"/>
              <w:bottom w:val="nil"/>
              <w:right w:val="single" w:sz="4" w:space="0" w:color="auto"/>
            </w:tcBorders>
            <w:shd w:val="clear" w:color="auto" w:fill="auto"/>
            <w:noWrap/>
            <w:vAlign w:val="center"/>
            <w:hideMark/>
          </w:tcPr>
          <w:p w14:paraId="3677A0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5.622,47</w:t>
            </w:r>
          </w:p>
        </w:tc>
        <w:tc>
          <w:tcPr>
            <w:tcW w:w="1160" w:type="dxa"/>
            <w:tcBorders>
              <w:top w:val="nil"/>
              <w:left w:val="nil"/>
              <w:bottom w:val="nil"/>
              <w:right w:val="single" w:sz="4" w:space="0" w:color="auto"/>
            </w:tcBorders>
            <w:shd w:val="clear" w:color="auto" w:fill="auto"/>
            <w:noWrap/>
            <w:vAlign w:val="center"/>
            <w:hideMark/>
          </w:tcPr>
          <w:p w14:paraId="266833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242.814,90</w:t>
            </w:r>
          </w:p>
        </w:tc>
        <w:tc>
          <w:tcPr>
            <w:tcW w:w="177" w:type="dxa"/>
            <w:tcBorders>
              <w:top w:val="nil"/>
              <w:left w:val="nil"/>
              <w:bottom w:val="nil"/>
              <w:right w:val="single" w:sz="4" w:space="0" w:color="auto"/>
            </w:tcBorders>
            <w:shd w:val="clear" w:color="auto" w:fill="auto"/>
            <w:noWrap/>
            <w:vAlign w:val="center"/>
            <w:hideMark/>
          </w:tcPr>
          <w:p w14:paraId="069704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A8CE1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2,2631</w:t>
            </w:r>
          </w:p>
        </w:tc>
      </w:tr>
      <w:tr w:rsidR="000506AC" w:rsidRPr="000506AC" w14:paraId="16F784E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6C9FC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134</w:t>
            </w:r>
          </w:p>
        </w:tc>
        <w:tc>
          <w:tcPr>
            <w:tcW w:w="1364" w:type="dxa"/>
            <w:tcBorders>
              <w:top w:val="nil"/>
              <w:left w:val="nil"/>
              <w:bottom w:val="nil"/>
              <w:right w:val="single" w:sz="4" w:space="0" w:color="auto"/>
            </w:tcBorders>
            <w:shd w:val="clear" w:color="auto" w:fill="auto"/>
            <w:noWrap/>
            <w:vAlign w:val="center"/>
            <w:hideMark/>
          </w:tcPr>
          <w:p w14:paraId="4DE9ED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10/12/27</w:t>
            </w:r>
          </w:p>
        </w:tc>
        <w:tc>
          <w:tcPr>
            <w:tcW w:w="1300" w:type="dxa"/>
            <w:tcBorders>
              <w:top w:val="nil"/>
              <w:left w:val="nil"/>
              <w:bottom w:val="nil"/>
              <w:right w:val="single" w:sz="4" w:space="0" w:color="auto"/>
            </w:tcBorders>
            <w:shd w:val="clear" w:color="auto" w:fill="auto"/>
            <w:noWrap/>
            <w:vAlign w:val="center"/>
            <w:hideMark/>
          </w:tcPr>
          <w:p w14:paraId="2255EA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10/12/27</w:t>
            </w:r>
          </w:p>
        </w:tc>
        <w:tc>
          <w:tcPr>
            <w:tcW w:w="1160" w:type="dxa"/>
            <w:tcBorders>
              <w:top w:val="nil"/>
              <w:left w:val="single" w:sz="8" w:space="0" w:color="auto"/>
              <w:bottom w:val="nil"/>
              <w:right w:val="nil"/>
            </w:tcBorders>
            <w:shd w:val="clear" w:color="auto" w:fill="auto"/>
            <w:noWrap/>
            <w:vAlign w:val="center"/>
            <w:hideMark/>
          </w:tcPr>
          <w:p w14:paraId="552386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7.108,54</w:t>
            </w:r>
          </w:p>
        </w:tc>
        <w:tc>
          <w:tcPr>
            <w:tcW w:w="1160" w:type="dxa"/>
            <w:tcBorders>
              <w:top w:val="nil"/>
              <w:left w:val="single" w:sz="4" w:space="0" w:color="auto"/>
              <w:bottom w:val="nil"/>
              <w:right w:val="single" w:sz="4" w:space="0" w:color="auto"/>
            </w:tcBorders>
            <w:shd w:val="clear" w:color="auto" w:fill="auto"/>
            <w:noWrap/>
            <w:vAlign w:val="center"/>
            <w:hideMark/>
          </w:tcPr>
          <w:p w14:paraId="4ED9B0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1.508,49</w:t>
            </w:r>
          </w:p>
        </w:tc>
        <w:tc>
          <w:tcPr>
            <w:tcW w:w="1160" w:type="dxa"/>
            <w:tcBorders>
              <w:top w:val="nil"/>
              <w:left w:val="nil"/>
              <w:bottom w:val="nil"/>
              <w:right w:val="single" w:sz="4" w:space="0" w:color="auto"/>
            </w:tcBorders>
            <w:shd w:val="clear" w:color="auto" w:fill="auto"/>
            <w:noWrap/>
            <w:vAlign w:val="center"/>
            <w:hideMark/>
          </w:tcPr>
          <w:p w14:paraId="104B95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5.600,05</w:t>
            </w:r>
          </w:p>
        </w:tc>
        <w:tc>
          <w:tcPr>
            <w:tcW w:w="1160" w:type="dxa"/>
            <w:tcBorders>
              <w:top w:val="nil"/>
              <w:left w:val="nil"/>
              <w:bottom w:val="nil"/>
              <w:right w:val="single" w:sz="4" w:space="0" w:color="auto"/>
            </w:tcBorders>
            <w:shd w:val="clear" w:color="auto" w:fill="auto"/>
            <w:noWrap/>
            <w:vAlign w:val="center"/>
            <w:hideMark/>
          </w:tcPr>
          <w:p w14:paraId="3EA647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237.214,86</w:t>
            </w:r>
          </w:p>
        </w:tc>
        <w:tc>
          <w:tcPr>
            <w:tcW w:w="177" w:type="dxa"/>
            <w:tcBorders>
              <w:top w:val="nil"/>
              <w:left w:val="nil"/>
              <w:bottom w:val="nil"/>
              <w:right w:val="single" w:sz="4" w:space="0" w:color="auto"/>
            </w:tcBorders>
            <w:shd w:val="clear" w:color="auto" w:fill="auto"/>
            <w:noWrap/>
            <w:vAlign w:val="center"/>
            <w:hideMark/>
          </w:tcPr>
          <w:p w14:paraId="0C043C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9A2D5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2,3063</w:t>
            </w:r>
          </w:p>
        </w:tc>
      </w:tr>
      <w:tr w:rsidR="000506AC" w:rsidRPr="000506AC" w14:paraId="1096BDC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0B35F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w:t>
            </w:r>
          </w:p>
        </w:tc>
        <w:tc>
          <w:tcPr>
            <w:tcW w:w="1364" w:type="dxa"/>
            <w:tcBorders>
              <w:top w:val="nil"/>
              <w:left w:val="nil"/>
              <w:bottom w:val="nil"/>
              <w:right w:val="single" w:sz="4" w:space="0" w:color="auto"/>
            </w:tcBorders>
            <w:shd w:val="clear" w:color="auto" w:fill="auto"/>
            <w:noWrap/>
            <w:vAlign w:val="center"/>
            <w:hideMark/>
          </w:tcPr>
          <w:p w14:paraId="6C5ADE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10/01/28</w:t>
            </w:r>
          </w:p>
        </w:tc>
        <w:tc>
          <w:tcPr>
            <w:tcW w:w="1300" w:type="dxa"/>
            <w:tcBorders>
              <w:top w:val="nil"/>
              <w:left w:val="nil"/>
              <w:bottom w:val="nil"/>
              <w:right w:val="single" w:sz="4" w:space="0" w:color="auto"/>
            </w:tcBorders>
            <w:shd w:val="clear" w:color="auto" w:fill="auto"/>
            <w:noWrap/>
            <w:vAlign w:val="center"/>
            <w:hideMark/>
          </w:tcPr>
          <w:p w14:paraId="7523B2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10/01/28</w:t>
            </w:r>
          </w:p>
        </w:tc>
        <w:tc>
          <w:tcPr>
            <w:tcW w:w="1160" w:type="dxa"/>
            <w:tcBorders>
              <w:top w:val="nil"/>
              <w:left w:val="single" w:sz="8" w:space="0" w:color="auto"/>
              <w:bottom w:val="nil"/>
              <w:right w:val="nil"/>
            </w:tcBorders>
            <w:shd w:val="clear" w:color="auto" w:fill="auto"/>
            <w:noWrap/>
            <w:vAlign w:val="center"/>
            <w:hideMark/>
          </w:tcPr>
          <w:p w14:paraId="759119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7.051,93</w:t>
            </w:r>
          </w:p>
        </w:tc>
        <w:tc>
          <w:tcPr>
            <w:tcW w:w="1160" w:type="dxa"/>
            <w:tcBorders>
              <w:top w:val="nil"/>
              <w:left w:val="single" w:sz="4" w:space="0" w:color="auto"/>
              <w:bottom w:val="nil"/>
              <w:right w:val="single" w:sz="4" w:space="0" w:color="auto"/>
            </w:tcBorders>
            <w:shd w:val="clear" w:color="auto" w:fill="auto"/>
            <w:noWrap/>
            <w:vAlign w:val="center"/>
            <w:hideMark/>
          </w:tcPr>
          <w:p w14:paraId="5A8A63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1.473,70</w:t>
            </w:r>
          </w:p>
        </w:tc>
        <w:tc>
          <w:tcPr>
            <w:tcW w:w="1160" w:type="dxa"/>
            <w:tcBorders>
              <w:top w:val="nil"/>
              <w:left w:val="nil"/>
              <w:bottom w:val="nil"/>
              <w:right w:val="single" w:sz="4" w:space="0" w:color="auto"/>
            </w:tcBorders>
            <w:shd w:val="clear" w:color="auto" w:fill="auto"/>
            <w:noWrap/>
            <w:vAlign w:val="center"/>
            <w:hideMark/>
          </w:tcPr>
          <w:p w14:paraId="0A0EDF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5.578,23</w:t>
            </w:r>
          </w:p>
        </w:tc>
        <w:tc>
          <w:tcPr>
            <w:tcW w:w="1160" w:type="dxa"/>
            <w:tcBorders>
              <w:top w:val="nil"/>
              <w:left w:val="nil"/>
              <w:bottom w:val="nil"/>
              <w:right w:val="single" w:sz="4" w:space="0" w:color="auto"/>
            </w:tcBorders>
            <w:shd w:val="clear" w:color="auto" w:fill="auto"/>
            <w:noWrap/>
            <w:vAlign w:val="center"/>
            <w:hideMark/>
          </w:tcPr>
          <w:p w14:paraId="779C3E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231.636,62</w:t>
            </w:r>
          </w:p>
        </w:tc>
        <w:tc>
          <w:tcPr>
            <w:tcW w:w="177" w:type="dxa"/>
            <w:tcBorders>
              <w:top w:val="nil"/>
              <w:left w:val="nil"/>
              <w:bottom w:val="nil"/>
              <w:right w:val="single" w:sz="4" w:space="0" w:color="auto"/>
            </w:tcBorders>
            <w:shd w:val="clear" w:color="auto" w:fill="auto"/>
            <w:noWrap/>
            <w:vAlign w:val="center"/>
            <w:hideMark/>
          </w:tcPr>
          <w:p w14:paraId="4008C3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B4EFE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2,3516</w:t>
            </w:r>
          </w:p>
        </w:tc>
      </w:tr>
      <w:tr w:rsidR="000506AC" w:rsidRPr="000506AC" w14:paraId="7C9EBAC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1FBB3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136</w:t>
            </w:r>
          </w:p>
        </w:tc>
        <w:tc>
          <w:tcPr>
            <w:tcW w:w="1364" w:type="dxa"/>
            <w:tcBorders>
              <w:top w:val="nil"/>
              <w:left w:val="nil"/>
              <w:bottom w:val="nil"/>
              <w:right w:val="single" w:sz="4" w:space="0" w:color="auto"/>
            </w:tcBorders>
            <w:shd w:val="clear" w:color="auto" w:fill="auto"/>
            <w:noWrap/>
            <w:vAlign w:val="center"/>
            <w:hideMark/>
          </w:tcPr>
          <w:p w14:paraId="301828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10/02/28</w:t>
            </w:r>
          </w:p>
        </w:tc>
        <w:tc>
          <w:tcPr>
            <w:tcW w:w="1300" w:type="dxa"/>
            <w:tcBorders>
              <w:top w:val="nil"/>
              <w:left w:val="nil"/>
              <w:bottom w:val="nil"/>
              <w:right w:val="single" w:sz="4" w:space="0" w:color="auto"/>
            </w:tcBorders>
            <w:shd w:val="clear" w:color="auto" w:fill="auto"/>
            <w:noWrap/>
            <w:vAlign w:val="center"/>
            <w:hideMark/>
          </w:tcPr>
          <w:p w14:paraId="29DA05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10/02/28</w:t>
            </w:r>
          </w:p>
        </w:tc>
        <w:tc>
          <w:tcPr>
            <w:tcW w:w="1160" w:type="dxa"/>
            <w:tcBorders>
              <w:top w:val="nil"/>
              <w:left w:val="single" w:sz="8" w:space="0" w:color="auto"/>
              <w:bottom w:val="nil"/>
              <w:right w:val="nil"/>
            </w:tcBorders>
            <w:shd w:val="clear" w:color="auto" w:fill="auto"/>
            <w:noWrap/>
            <w:vAlign w:val="center"/>
            <w:hideMark/>
          </w:tcPr>
          <w:p w14:paraId="2C080A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6.996,71</w:t>
            </w:r>
          </w:p>
        </w:tc>
        <w:tc>
          <w:tcPr>
            <w:tcW w:w="1160" w:type="dxa"/>
            <w:tcBorders>
              <w:top w:val="nil"/>
              <w:left w:val="single" w:sz="4" w:space="0" w:color="auto"/>
              <w:bottom w:val="nil"/>
              <w:right w:val="single" w:sz="4" w:space="0" w:color="auto"/>
            </w:tcBorders>
            <w:shd w:val="clear" w:color="auto" w:fill="auto"/>
            <w:noWrap/>
            <w:vAlign w:val="center"/>
            <w:hideMark/>
          </w:tcPr>
          <w:p w14:paraId="4B989D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1.439,05</w:t>
            </w:r>
          </w:p>
        </w:tc>
        <w:tc>
          <w:tcPr>
            <w:tcW w:w="1160" w:type="dxa"/>
            <w:tcBorders>
              <w:top w:val="nil"/>
              <w:left w:val="nil"/>
              <w:bottom w:val="nil"/>
              <w:right w:val="single" w:sz="4" w:space="0" w:color="auto"/>
            </w:tcBorders>
            <w:shd w:val="clear" w:color="auto" w:fill="auto"/>
            <w:noWrap/>
            <w:vAlign w:val="center"/>
            <w:hideMark/>
          </w:tcPr>
          <w:p w14:paraId="38D3FC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5.557,66</w:t>
            </w:r>
          </w:p>
        </w:tc>
        <w:tc>
          <w:tcPr>
            <w:tcW w:w="1160" w:type="dxa"/>
            <w:tcBorders>
              <w:top w:val="nil"/>
              <w:left w:val="nil"/>
              <w:bottom w:val="nil"/>
              <w:right w:val="single" w:sz="4" w:space="0" w:color="auto"/>
            </w:tcBorders>
            <w:shd w:val="clear" w:color="auto" w:fill="auto"/>
            <w:noWrap/>
            <w:vAlign w:val="center"/>
            <w:hideMark/>
          </w:tcPr>
          <w:p w14:paraId="3786E8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226.078,96</w:t>
            </w:r>
          </w:p>
        </w:tc>
        <w:tc>
          <w:tcPr>
            <w:tcW w:w="177" w:type="dxa"/>
            <w:tcBorders>
              <w:top w:val="nil"/>
              <w:left w:val="nil"/>
              <w:bottom w:val="nil"/>
              <w:right w:val="single" w:sz="4" w:space="0" w:color="auto"/>
            </w:tcBorders>
            <w:shd w:val="clear" w:color="auto" w:fill="auto"/>
            <w:noWrap/>
            <w:vAlign w:val="center"/>
            <w:hideMark/>
          </w:tcPr>
          <w:p w14:paraId="4D9E54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E2BAD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2,3993</w:t>
            </w:r>
          </w:p>
        </w:tc>
      </w:tr>
      <w:tr w:rsidR="000506AC" w:rsidRPr="000506AC" w14:paraId="6BD4B37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0718A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w:t>
            </w:r>
          </w:p>
        </w:tc>
        <w:tc>
          <w:tcPr>
            <w:tcW w:w="1364" w:type="dxa"/>
            <w:tcBorders>
              <w:top w:val="nil"/>
              <w:left w:val="nil"/>
              <w:bottom w:val="nil"/>
              <w:right w:val="single" w:sz="4" w:space="0" w:color="auto"/>
            </w:tcBorders>
            <w:shd w:val="clear" w:color="auto" w:fill="auto"/>
            <w:noWrap/>
            <w:vAlign w:val="center"/>
            <w:hideMark/>
          </w:tcPr>
          <w:p w14:paraId="4EEA11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10/03/28</w:t>
            </w:r>
          </w:p>
        </w:tc>
        <w:tc>
          <w:tcPr>
            <w:tcW w:w="1300" w:type="dxa"/>
            <w:tcBorders>
              <w:top w:val="nil"/>
              <w:left w:val="nil"/>
              <w:bottom w:val="nil"/>
              <w:right w:val="single" w:sz="4" w:space="0" w:color="auto"/>
            </w:tcBorders>
            <w:shd w:val="clear" w:color="auto" w:fill="auto"/>
            <w:noWrap/>
            <w:vAlign w:val="center"/>
            <w:hideMark/>
          </w:tcPr>
          <w:p w14:paraId="04B564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10/03/28</w:t>
            </w:r>
          </w:p>
        </w:tc>
        <w:tc>
          <w:tcPr>
            <w:tcW w:w="1160" w:type="dxa"/>
            <w:tcBorders>
              <w:top w:val="nil"/>
              <w:left w:val="single" w:sz="8" w:space="0" w:color="auto"/>
              <w:bottom w:val="nil"/>
              <w:right w:val="nil"/>
            </w:tcBorders>
            <w:shd w:val="clear" w:color="auto" w:fill="auto"/>
            <w:noWrap/>
            <w:vAlign w:val="center"/>
            <w:hideMark/>
          </w:tcPr>
          <w:p w14:paraId="3DCD36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6.941,49</w:t>
            </w:r>
          </w:p>
        </w:tc>
        <w:tc>
          <w:tcPr>
            <w:tcW w:w="1160" w:type="dxa"/>
            <w:tcBorders>
              <w:top w:val="nil"/>
              <w:left w:val="single" w:sz="4" w:space="0" w:color="auto"/>
              <w:bottom w:val="nil"/>
              <w:right w:val="single" w:sz="4" w:space="0" w:color="auto"/>
            </w:tcBorders>
            <w:shd w:val="clear" w:color="auto" w:fill="auto"/>
            <w:noWrap/>
            <w:vAlign w:val="center"/>
            <w:hideMark/>
          </w:tcPr>
          <w:p w14:paraId="04B546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1.404,52</w:t>
            </w:r>
          </w:p>
        </w:tc>
        <w:tc>
          <w:tcPr>
            <w:tcW w:w="1160" w:type="dxa"/>
            <w:tcBorders>
              <w:top w:val="nil"/>
              <w:left w:val="nil"/>
              <w:bottom w:val="nil"/>
              <w:right w:val="single" w:sz="4" w:space="0" w:color="auto"/>
            </w:tcBorders>
            <w:shd w:val="clear" w:color="auto" w:fill="auto"/>
            <w:noWrap/>
            <w:vAlign w:val="center"/>
            <w:hideMark/>
          </w:tcPr>
          <w:p w14:paraId="394D6E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5.536,97</w:t>
            </w:r>
          </w:p>
        </w:tc>
        <w:tc>
          <w:tcPr>
            <w:tcW w:w="1160" w:type="dxa"/>
            <w:tcBorders>
              <w:top w:val="nil"/>
              <w:left w:val="nil"/>
              <w:bottom w:val="nil"/>
              <w:right w:val="single" w:sz="4" w:space="0" w:color="auto"/>
            </w:tcBorders>
            <w:shd w:val="clear" w:color="auto" w:fill="auto"/>
            <w:noWrap/>
            <w:vAlign w:val="center"/>
            <w:hideMark/>
          </w:tcPr>
          <w:p w14:paraId="6A88FE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220.542,00</w:t>
            </w:r>
          </w:p>
        </w:tc>
        <w:tc>
          <w:tcPr>
            <w:tcW w:w="177" w:type="dxa"/>
            <w:tcBorders>
              <w:top w:val="nil"/>
              <w:left w:val="nil"/>
              <w:bottom w:val="nil"/>
              <w:right w:val="single" w:sz="4" w:space="0" w:color="auto"/>
            </w:tcBorders>
            <w:shd w:val="clear" w:color="auto" w:fill="auto"/>
            <w:noWrap/>
            <w:vAlign w:val="center"/>
            <w:hideMark/>
          </w:tcPr>
          <w:p w14:paraId="24A6D6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F83BC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2,4491</w:t>
            </w:r>
          </w:p>
        </w:tc>
      </w:tr>
      <w:tr w:rsidR="000506AC" w:rsidRPr="000506AC" w14:paraId="20BDD66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9F6FE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w:t>
            </w:r>
          </w:p>
        </w:tc>
        <w:tc>
          <w:tcPr>
            <w:tcW w:w="1364" w:type="dxa"/>
            <w:tcBorders>
              <w:top w:val="nil"/>
              <w:left w:val="nil"/>
              <w:bottom w:val="nil"/>
              <w:right w:val="single" w:sz="4" w:space="0" w:color="auto"/>
            </w:tcBorders>
            <w:shd w:val="clear" w:color="auto" w:fill="auto"/>
            <w:noWrap/>
            <w:vAlign w:val="center"/>
            <w:hideMark/>
          </w:tcPr>
          <w:p w14:paraId="739BEA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10/04/28</w:t>
            </w:r>
          </w:p>
        </w:tc>
        <w:tc>
          <w:tcPr>
            <w:tcW w:w="1300" w:type="dxa"/>
            <w:tcBorders>
              <w:top w:val="nil"/>
              <w:left w:val="nil"/>
              <w:bottom w:val="nil"/>
              <w:right w:val="single" w:sz="4" w:space="0" w:color="auto"/>
            </w:tcBorders>
            <w:shd w:val="clear" w:color="auto" w:fill="auto"/>
            <w:noWrap/>
            <w:vAlign w:val="center"/>
            <w:hideMark/>
          </w:tcPr>
          <w:p w14:paraId="3F8BB3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10/04/28</w:t>
            </w:r>
          </w:p>
        </w:tc>
        <w:tc>
          <w:tcPr>
            <w:tcW w:w="1160" w:type="dxa"/>
            <w:tcBorders>
              <w:top w:val="nil"/>
              <w:left w:val="single" w:sz="8" w:space="0" w:color="auto"/>
              <w:bottom w:val="nil"/>
              <w:right w:val="nil"/>
            </w:tcBorders>
            <w:shd w:val="clear" w:color="auto" w:fill="auto"/>
            <w:noWrap/>
            <w:vAlign w:val="center"/>
            <w:hideMark/>
          </w:tcPr>
          <w:p w14:paraId="6D62FD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6.884,62</w:t>
            </w:r>
          </w:p>
        </w:tc>
        <w:tc>
          <w:tcPr>
            <w:tcW w:w="1160" w:type="dxa"/>
            <w:tcBorders>
              <w:top w:val="nil"/>
              <w:left w:val="single" w:sz="4" w:space="0" w:color="auto"/>
              <w:bottom w:val="nil"/>
              <w:right w:val="single" w:sz="4" w:space="0" w:color="auto"/>
            </w:tcBorders>
            <w:shd w:val="clear" w:color="auto" w:fill="auto"/>
            <w:noWrap/>
            <w:vAlign w:val="center"/>
            <w:hideMark/>
          </w:tcPr>
          <w:p w14:paraId="09ACD0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1.370,12</w:t>
            </w:r>
          </w:p>
        </w:tc>
        <w:tc>
          <w:tcPr>
            <w:tcW w:w="1160" w:type="dxa"/>
            <w:tcBorders>
              <w:top w:val="nil"/>
              <w:left w:val="nil"/>
              <w:bottom w:val="nil"/>
              <w:right w:val="single" w:sz="4" w:space="0" w:color="auto"/>
            </w:tcBorders>
            <w:shd w:val="clear" w:color="auto" w:fill="auto"/>
            <w:noWrap/>
            <w:vAlign w:val="center"/>
            <w:hideMark/>
          </w:tcPr>
          <w:p w14:paraId="45C738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5.514,50</w:t>
            </w:r>
          </w:p>
        </w:tc>
        <w:tc>
          <w:tcPr>
            <w:tcW w:w="1160" w:type="dxa"/>
            <w:tcBorders>
              <w:top w:val="nil"/>
              <w:left w:val="nil"/>
              <w:bottom w:val="nil"/>
              <w:right w:val="single" w:sz="4" w:space="0" w:color="auto"/>
            </w:tcBorders>
            <w:shd w:val="clear" w:color="auto" w:fill="auto"/>
            <w:noWrap/>
            <w:vAlign w:val="center"/>
            <w:hideMark/>
          </w:tcPr>
          <w:p w14:paraId="06CCB8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215.027,50</w:t>
            </w:r>
          </w:p>
        </w:tc>
        <w:tc>
          <w:tcPr>
            <w:tcW w:w="177" w:type="dxa"/>
            <w:tcBorders>
              <w:top w:val="nil"/>
              <w:left w:val="nil"/>
              <w:bottom w:val="nil"/>
              <w:right w:val="single" w:sz="4" w:space="0" w:color="auto"/>
            </w:tcBorders>
            <w:shd w:val="clear" w:color="auto" w:fill="auto"/>
            <w:noWrap/>
            <w:vAlign w:val="center"/>
            <w:hideMark/>
          </w:tcPr>
          <w:p w14:paraId="76DAF0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83B29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2,5004</w:t>
            </w:r>
          </w:p>
        </w:tc>
      </w:tr>
      <w:tr w:rsidR="000506AC" w:rsidRPr="000506AC" w14:paraId="594FEF6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DD759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139</w:t>
            </w:r>
          </w:p>
        </w:tc>
        <w:tc>
          <w:tcPr>
            <w:tcW w:w="1364" w:type="dxa"/>
            <w:tcBorders>
              <w:top w:val="nil"/>
              <w:left w:val="nil"/>
              <w:bottom w:val="nil"/>
              <w:right w:val="single" w:sz="4" w:space="0" w:color="auto"/>
            </w:tcBorders>
            <w:shd w:val="clear" w:color="auto" w:fill="auto"/>
            <w:noWrap/>
            <w:vAlign w:val="center"/>
            <w:hideMark/>
          </w:tcPr>
          <w:p w14:paraId="3989D3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10/05/28</w:t>
            </w:r>
          </w:p>
        </w:tc>
        <w:tc>
          <w:tcPr>
            <w:tcW w:w="1300" w:type="dxa"/>
            <w:tcBorders>
              <w:top w:val="nil"/>
              <w:left w:val="nil"/>
              <w:bottom w:val="nil"/>
              <w:right w:val="single" w:sz="4" w:space="0" w:color="auto"/>
            </w:tcBorders>
            <w:shd w:val="clear" w:color="auto" w:fill="auto"/>
            <w:noWrap/>
            <w:vAlign w:val="center"/>
            <w:hideMark/>
          </w:tcPr>
          <w:p w14:paraId="7771E7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10/05/28</w:t>
            </w:r>
          </w:p>
        </w:tc>
        <w:tc>
          <w:tcPr>
            <w:tcW w:w="1160" w:type="dxa"/>
            <w:tcBorders>
              <w:top w:val="nil"/>
              <w:left w:val="single" w:sz="8" w:space="0" w:color="auto"/>
              <w:bottom w:val="nil"/>
              <w:right w:val="nil"/>
            </w:tcBorders>
            <w:shd w:val="clear" w:color="auto" w:fill="auto"/>
            <w:noWrap/>
            <w:vAlign w:val="center"/>
            <w:hideMark/>
          </w:tcPr>
          <w:p w14:paraId="67DCF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6.825,27</w:t>
            </w:r>
          </w:p>
        </w:tc>
        <w:tc>
          <w:tcPr>
            <w:tcW w:w="1160" w:type="dxa"/>
            <w:tcBorders>
              <w:top w:val="nil"/>
              <w:left w:val="single" w:sz="4" w:space="0" w:color="auto"/>
              <w:bottom w:val="nil"/>
              <w:right w:val="single" w:sz="4" w:space="0" w:color="auto"/>
            </w:tcBorders>
            <w:shd w:val="clear" w:color="auto" w:fill="auto"/>
            <w:noWrap/>
            <w:vAlign w:val="center"/>
            <w:hideMark/>
          </w:tcPr>
          <w:p w14:paraId="2405FE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1.335,86</w:t>
            </w:r>
          </w:p>
        </w:tc>
        <w:tc>
          <w:tcPr>
            <w:tcW w:w="1160" w:type="dxa"/>
            <w:tcBorders>
              <w:top w:val="nil"/>
              <w:left w:val="nil"/>
              <w:bottom w:val="nil"/>
              <w:right w:val="single" w:sz="4" w:space="0" w:color="auto"/>
            </w:tcBorders>
            <w:shd w:val="clear" w:color="auto" w:fill="auto"/>
            <w:noWrap/>
            <w:vAlign w:val="center"/>
            <w:hideMark/>
          </w:tcPr>
          <w:p w14:paraId="150933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5.489,40</w:t>
            </w:r>
          </w:p>
        </w:tc>
        <w:tc>
          <w:tcPr>
            <w:tcW w:w="1160" w:type="dxa"/>
            <w:tcBorders>
              <w:top w:val="nil"/>
              <w:left w:val="nil"/>
              <w:bottom w:val="nil"/>
              <w:right w:val="single" w:sz="4" w:space="0" w:color="auto"/>
            </w:tcBorders>
            <w:shd w:val="clear" w:color="auto" w:fill="auto"/>
            <w:noWrap/>
            <w:vAlign w:val="center"/>
            <w:hideMark/>
          </w:tcPr>
          <w:p w14:paraId="1D0AB0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209.538,10</w:t>
            </w:r>
          </w:p>
        </w:tc>
        <w:tc>
          <w:tcPr>
            <w:tcW w:w="177" w:type="dxa"/>
            <w:tcBorders>
              <w:top w:val="nil"/>
              <w:left w:val="nil"/>
              <w:bottom w:val="nil"/>
              <w:right w:val="single" w:sz="4" w:space="0" w:color="auto"/>
            </w:tcBorders>
            <w:shd w:val="clear" w:color="auto" w:fill="auto"/>
            <w:noWrap/>
            <w:vAlign w:val="center"/>
            <w:hideMark/>
          </w:tcPr>
          <w:p w14:paraId="3E2A1A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053C8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2,5529</w:t>
            </w:r>
          </w:p>
        </w:tc>
      </w:tr>
      <w:tr w:rsidR="000506AC" w:rsidRPr="000506AC" w14:paraId="36081C67"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A9F60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w:t>
            </w:r>
          </w:p>
        </w:tc>
        <w:tc>
          <w:tcPr>
            <w:tcW w:w="1364" w:type="dxa"/>
            <w:tcBorders>
              <w:top w:val="nil"/>
              <w:left w:val="nil"/>
              <w:bottom w:val="nil"/>
              <w:right w:val="single" w:sz="4" w:space="0" w:color="auto"/>
            </w:tcBorders>
            <w:shd w:val="clear" w:color="auto" w:fill="auto"/>
            <w:noWrap/>
            <w:vAlign w:val="center"/>
            <w:hideMark/>
          </w:tcPr>
          <w:p w14:paraId="7F56A4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10/06/28</w:t>
            </w:r>
          </w:p>
        </w:tc>
        <w:tc>
          <w:tcPr>
            <w:tcW w:w="1300" w:type="dxa"/>
            <w:tcBorders>
              <w:top w:val="nil"/>
              <w:left w:val="nil"/>
              <w:bottom w:val="nil"/>
              <w:right w:val="single" w:sz="4" w:space="0" w:color="auto"/>
            </w:tcBorders>
            <w:shd w:val="clear" w:color="auto" w:fill="auto"/>
            <w:noWrap/>
            <w:vAlign w:val="center"/>
            <w:hideMark/>
          </w:tcPr>
          <w:p w14:paraId="3A0360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12/06/28</w:t>
            </w:r>
          </w:p>
        </w:tc>
        <w:tc>
          <w:tcPr>
            <w:tcW w:w="1160" w:type="dxa"/>
            <w:tcBorders>
              <w:top w:val="nil"/>
              <w:left w:val="single" w:sz="8" w:space="0" w:color="auto"/>
              <w:bottom w:val="nil"/>
              <w:right w:val="nil"/>
            </w:tcBorders>
            <w:shd w:val="clear" w:color="auto" w:fill="auto"/>
            <w:noWrap/>
            <w:vAlign w:val="center"/>
            <w:hideMark/>
          </w:tcPr>
          <w:p w14:paraId="2E881E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6.762,76</w:t>
            </w:r>
          </w:p>
        </w:tc>
        <w:tc>
          <w:tcPr>
            <w:tcW w:w="1160" w:type="dxa"/>
            <w:tcBorders>
              <w:top w:val="nil"/>
              <w:left w:val="single" w:sz="4" w:space="0" w:color="auto"/>
              <w:bottom w:val="nil"/>
              <w:right w:val="single" w:sz="4" w:space="0" w:color="auto"/>
            </w:tcBorders>
            <w:shd w:val="clear" w:color="auto" w:fill="auto"/>
            <w:noWrap/>
            <w:vAlign w:val="center"/>
            <w:hideMark/>
          </w:tcPr>
          <w:p w14:paraId="36F597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1.301,76</w:t>
            </w:r>
          </w:p>
        </w:tc>
        <w:tc>
          <w:tcPr>
            <w:tcW w:w="1160" w:type="dxa"/>
            <w:tcBorders>
              <w:top w:val="nil"/>
              <w:left w:val="nil"/>
              <w:bottom w:val="nil"/>
              <w:right w:val="single" w:sz="4" w:space="0" w:color="auto"/>
            </w:tcBorders>
            <w:shd w:val="clear" w:color="auto" w:fill="auto"/>
            <w:noWrap/>
            <w:vAlign w:val="center"/>
            <w:hideMark/>
          </w:tcPr>
          <w:p w14:paraId="06D39D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5.461,00</w:t>
            </w:r>
          </w:p>
        </w:tc>
        <w:tc>
          <w:tcPr>
            <w:tcW w:w="1160" w:type="dxa"/>
            <w:tcBorders>
              <w:top w:val="nil"/>
              <w:left w:val="nil"/>
              <w:bottom w:val="nil"/>
              <w:right w:val="single" w:sz="4" w:space="0" w:color="auto"/>
            </w:tcBorders>
            <w:shd w:val="clear" w:color="auto" w:fill="auto"/>
            <w:noWrap/>
            <w:vAlign w:val="center"/>
            <w:hideMark/>
          </w:tcPr>
          <w:p w14:paraId="7F5D38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204.077,10</w:t>
            </w:r>
          </w:p>
        </w:tc>
        <w:tc>
          <w:tcPr>
            <w:tcW w:w="177" w:type="dxa"/>
            <w:tcBorders>
              <w:top w:val="nil"/>
              <w:left w:val="nil"/>
              <w:bottom w:val="nil"/>
              <w:right w:val="single" w:sz="4" w:space="0" w:color="auto"/>
            </w:tcBorders>
            <w:shd w:val="clear" w:color="auto" w:fill="auto"/>
            <w:noWrap/>
            <w:vAlign w:val="center"/>
            <w:hideMark/>
          </w:tcPr>
          <w:p w14:paraId="365700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2B85E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2,6062</w:t>
            </w:r>
          </w:p>
        </w:tc>
      </w:tr>
      <w:tr w:rsidR="000506AC" w:rsidRPr="000506AC" w14:paraId="0F8C511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0366B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w:t>
            </w:r>
          </w:p>
        </w:tc>
        <w:tc>
          <w:tcPr>
            <w:tcW w:w="1364" w:type="dxa"/>
            <w:tcBorders>
              <w:top w:val="nil"/>
              <w:left w:val="nil"/>
              <w:bottom w:val="nil"/>
              <w:right w:val="single" w:sz="4" w:space="0" w:color="auto"/>
            </w:tcBorders>
            <w:shd w:val="clear" w:color="auto" w:fill="auto"/>
            <w:noWrap/>
            <w:vAlign w:val="center"/>
            <w:hideMark/>
          </w:tcPr>
          <w:p w14:paraId="72C1C7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10/07/28</w:t>
            </w:r>
          </w:p>
        </w:tc>
        <w:tc>
          <w:tcPr>
            <w:tcW w:w="1300" w:type="dxa"/>
            <w:tcBorders>
              <w:top w:val="nil"/>
              <w:left w:val="nil"/>
              <w:bottom w:val="nil"/>
              <w:right w:val="single" w:sz="4" w:space="0" w:color="auto"/>
            </w:tcBorders>
            <w:shd w:val="clear" w:color="auto" w:fill="auto"/>
            <w:noWrap/>
            <w:vAlign w:val="center"/>
            <w:hideMark/>
          </w:tcPr>
          <w:p w14:paraId="0F17BE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10/07/28</w:t>
            </w:r>
          </w:p>
        </w:tc>
        <w:tc>
          <w:tcPr>
            <w:tcW w:w="1160" w:type="dxa"/>
            <w:tcBorders>
              <w:top w:val="nil"/>
              <w:left w:val="single" w:sz="8" w:space="0" w:color="auto"/>
              <w:bottom w:val="nil"/>
              <w:right w:val="nil"/>
            </w:tcBorders>
            <w:shd w:val="clear" w:color="auto" w:fill="auto"/>
            <w:noWrap/>
            <w:vAlign w:val="center"/>
            <w:hideMark/>
          </w:tcPr>
          <w:p w14:paraId="1CEB7A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6.709,79</w:t>
            </w:r>
          </w:p>
        </w:tc>
        <w:tc>
          <w:tcPr>
            <w:tcW w:w="1160" w:type="dxa"/>
            <w:tcBorders>
              <w:top w:val="nil"/>
              <w:left w:val="single" w:sz="4" w:space="0" w:color="auto"/>
              <w:bottom w:val="nil"/>
              <w:right w:val="single" w:sz="4" w:space="0" w:color="auto"/>
            </w:tcBorders>
            <w:shd w:val="clear" w:color="auto" w:fill="auto"/>
            <w:noWrap/>
            <w:vAlign w:val="center"/>
            <w:hideMark/>
          </w:tcPr>
          <w:p w14:paraId="10D83E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1.267,83</w:t>
            </w:r>
          </w:p>
        </w:tc>
        <w:tc>
          <w:tcPr>
            <w:tcW w:w="1160" w:type="dxa"/>
            <w:tcBorders>
              <w:top w:val="nil"/>
              <w:left w:val="nil"/>
              <w:bottom w:val="nil"/>
              <w:right w:val="single" w:sz="4" w:space="0" w:color="auto"/>
            </w:tcBorders>
            <w:shd w:val="clear" w:color="auto" w:fill="auto"/>
            <w:noWrap/>
            <w:vAlign w:val="center"/>
            <w:hideMark/>
          </w:tcPr>
          <w:p w14:paraId="52E385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5.441,96</w:t>
            </w:r>
          </w:p>
        </w:tc>
        <w:tc>
          <w:tcPr>
            <w:tcW w:w="1160" w:type="dxa"/>
            <w:tcBorders>
              <w:top w:val="nil"/>
              <w:left w:val="nil"/>
              <w:bottom w:val="nil"/>
              <w:right w:val="single" w:sz="4" w:space="0" w:color="auto"/>
            </w:tcBorders>
            <w:shd w:val="clear" w:color="auto" w:fill="auto"/>
            <w:noWrap/>
            <w:vAlign w:val="center"/>
            <w:hideMark/>
          </w:tcPr>
          <w:p w14:paraId="7D8F06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198.635,14</w:t>
            </w:r>
          </w:p>
        </w:tc>
        <w:tc>
          <w:tcPr>
            <w:tcW w:w="177" w:type="dxa"/>
            <w:tcBorders>
              <w:top w:val="nil"/>
              <w:left w:val="nil"/>
              <w:bottom w:val="nil"/>
              <w:right w:val="single" w:sz="4" w:space="0" w:color="auto"/>
            </w:tcBorders>
            <w:shd w:val="clear" w:color="auto" w:fill="auto"/>
            <w:noWrap/>
            <w:vAlign w:val="center"/>
            <w:hideMark/>
          </w:tcPr>
          <w:p w14:paraId="72EF5D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3D578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2,6666</w:t>
            </w:r>
          </w:p>
        </w:tc>
      </w:tr>
      <w:tr w:rsidR="000506AC" w:rsidRPr="000506AC" w14:paraId="4024F4A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50FE6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w:t>
            </w:r>
          </w:p>
        </w:tc>
        <w:tc>
          <w:tcPr>
            <w:tcW w:w="1364" w:type="dxa"/>
            <w:tcBorders>
              <w:top w:val="nil"/>
              <w:left w:val="nil"/>
              <w:bottom w:val="nil"/>
              <w:right w:val="single" w:sz="4" w:space="0" w:color="auto"/>
            </w:tcBorders>
            <w:shd w:val="clear" w:color="auto" w:fill="auto"/>
            <w:noWrap/>
            <w:vAlign w:val="center"/>
            <w:hideMark/>
          </w:tcPr>
          <w:p w14:paraId="1E05D6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10/08/28</w:t>
            </w:r>
          </w:p>
        </w:tc>
        <w:tc>
          <w:tcPr>
            <w:tcW w:w="1300" w:type="dxa"/>
            <w:tcBorders>
              <w:top w:val="nil"/>
              <w:left w:val="nil"/>
              <w:bottom w:val="nil"/>
              <w:right w:val="single" w:sz="4" w:space="0" w:color="auto"/>
            </w:tcBorders>
            <w:shd w:val="clear" w:color="auto" w:fill="auto"/>
            <w:noWrap/>
            <w:vAlign w:val="center"/>
            <w:hideMark/>
          </w:tcPr>
          <w:p w14:paraId="61104B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10/08/28</w:t>
            </w:r>
          </w:p>
        </w:tc>
        <w:tc>
          <w:tcPr>
            <w:tcW w:w="1160" w:type="dxa"/>
            <w:tcBorders>
              <w:top w:val="nil"/>
              <w:left w:val="single" w:sz="8" w:space="0" w:color="auto"/>
              <w:bottom w:val="nil"/>
              <w:right w:val="nil"/>
            </w:tcBorders>
            <w:shd w:val="clear" w:color="auto" w:fill="auto"/>
            <w:noWrap/>
            <w:vAlign w:val="center"/>
            <w:hideMark/>
          </w:tcPr>
          <w:p w14:paraId="4921D3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6.652,39</w:t>
            </w:r>
          </w:p>
        </w:tc>
        <w:tc>
          <w:tcPr>
            <w:tcW w:w="1160" w:type="dxa"/>
            <w:tcBorders>
              <w:top w:val="nil"/>
              <w:left w:val="single" w:sz="4" w:space="0" w:color="auto"/>
              <w:bottom w:val="nil"/>
              <w:right w:val="single" w:sz="4" w:space="0" w:color="auto"/>
            </w:tcBorders>
            <w:shd w:val="clear" w:color="auto" w:fill="auto"/>
            <w:noWrap/>
            <w:vAlign w:val="center"/>
            <w:hideMark/>
          </w:tcPr>
          <w:p w14:paraId="31C8EA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1.234,02</w:t>
            </w:r>
          </w:p>
        </w:tc>
        <w:tc>
          <w:tcPr>
            <w:tcW w:w="1160" w:type="dxa"/>
            <w:tcBorders>
              <w:top w:val="nil"/>
              <w:left w:val="nil"/>
              <w:bottom w:val="nil"/>
              <w:right w:val="single" w:sz="4" w:space="0" w:color="auto"/>
            </w:tcBorders>
            <w:shd w:val="clear" w:color="auto" w:fill="auto"/>
            <w:noWrap/>
            <w:vAlign w:val="center"/>
            <w:hideMark/>
          </w:tcPr>
          <w:p w14:paraId="03C6B8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5.418,37</w:t>
            </w:r>
          </w:p>
        </w:tc>
        <w:tc>
          <w:tcPr>
            <w:tcW w:w="1160" w:type="dxa"/>
            <w:tcBorders>
              <w:top w:val="nil"/>
              <w:left w:val="nil"/>
              <w:bottom w:val="nil"/>
              <w:right w:val="single" w:sz="4" w:space="0" w:color="auto"/>
            </w:tcBorders>
            <w:shd w:val="clear" w:color="auto" w:fill="auto"/>
            <w:noWrap/>
            <w:vAlign w:val="center"/>
            <w:hideMark/>
          </w:tcPr>
          <w:p w14:paraId="79AF5B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193.216,78</w:t>
            </w:r>
          </w:p>
        </w:tc>
        <w:tc>
          <w:tcPr>
            <w:tcW w:w="177" w:type="dxa"/>
            <w:tcBorders>
              <w:top w:val="nil"/>
              <w:left w:val="nil"/>
              <w:bottom w:val="nil"/>
              <w:right w:val="single" w:sz="4" w:space="0" w:color="auto"/>
            </w:tcBorders>
            <w:shd w:val="clear" w:color="auto" w:fill="auto"/>
            <w:noWrap/>
            <w:vAlign w:val="center"/>
            <w:hideMark/>
          </w:tcPr>
          <w:p w14:paraId="574D1D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463B5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2,7278</w:t>
            </w:r>
          </w:p>
        </w:tc>
      </w:tr>
      <w:tr w:rsidR="000506AC" w:rsidRPr="000506AC" w14:paraId="34CFD74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4C9C6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w:t>
            </w:r>
          </w:p>
        </w:tc>
        <w:tc>
          <w:tcPr>
            <w:tcW w:w="1364" w:type="dxa"/>
            <w:tcBorders>
              <w:top w:val="nil"/>
              <w:left w:val="nil"/>
              <w:bottom w:val="nil"/>
              <w:right w:val="single" w:sz="4" w:space="0" w:color="auto"/>
            </w:tcBorders>
            <w:shd w:val="clear" w:color="auto" w:fill="auto"/>
            <w:noWrap/>
            <w:vAlign w:val="center"/>
            <w:hideMark/>
          </w:tcPr>
          <w:p w14:paraId="2BE1C8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10/09/28</w:t>
            </w:r>
          </w:p>
        </w:tc>
        <w:tc>
          <w:tcPr>
            <w:tcW w:w="1300" w:type="dxa"/>
            <w:tcBorders>
              <w:top w:val="nil"/>
              <w:left w:val="nil"/>
              <w:bottom w:val="nil"/>
              <w:right w:val="single" w:sz="4" w:space="0" w:color="auto"/>
            </w:tcBorders>
            <w:shd w:val="clear" w:color="auto" w:fill="auto"/>
            <w:noWrap/>
            <w:vAlign w:val="center"/>
            <w:hideMark/>
          </w:tcPr>
          <w:p w14:paraId="0FC611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11/09/28</w:t>
            </w:r>
          </w:p>
        </w:tc>
        <w:tc>
          <w:tcPr>
            <w:tcW w:w="1160" w:type="dxa"/>
            <w:tcBorders>
              <w:top w:val="nil"/>
              <w:left w:val="single" w:sz="8" w:space="0" w:color="auto"/>
              <w:bottom w:val="nil"/>
              <w:right w:val="nil"/>
            </w:tcBorders>
            <w:shd w:val="clear" w:color="auto" w:fill="auto"/>
            <w:noWrap/>
            <w:vAlign w:val="center"/>
            <w:hideMark/>
          </w:tcPr>
          <w:p w14:paraId="3C9CC1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6.594,12</w:t>
            </w:r>
          </w:p>
        </w:tc>
        <w:tc>
          <w:tcPr>
            <w:tcW w:w="1160" w:type="dxa"/>
            <w:tcBorders>
              <w:top w:val="nil"/>
              <w:left w:val="single" w:sz="4" w:space="0" w:color="auto"/>
              <w:bottom w:val="nil"/>
              <w:right w:val="single" w:sz="4" w:space="0" w:color="auto"/>
            </w:tcBorders>
            <w:shd w:val="clear" w:color="auto" w:fill="auto"/>
            <w:noWrap/>
            <w:vAlign w:val="center"/>
            <w:hideMark/>
          </w:tcPr>
          <w:p w14:paraId="64AA57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1.200,36</w:t>
            </w:r>
          </w:p>
        </w:tc>
        <w:tc>
          <w:tcPr>
            <w:tcW w:w="1160" w:type="dxa"/>
            <w:tcBorders>
              <w:top w:val="nil"/>
              <w:left w:val="nil"/>
              <w:bottom w:val="nil"/>
              <w:right w:val="single" w:sz="4" w:space="0" w:color="auto"/>
            </w:tcBorders>
            <w:shd w:val="clear" w:color="auto" w:fill="auto"/>
            <w:noWrap/>
            <w:vAlign w:val="center"/>
            <w:hideMark/>
          </w:tcPr>
          <w:p w14:paraId="75E2E0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5.393,75</w:t>
            </w:r>
          </w:p>
        </w:tc>
        <w:tc>
          <w:tcPr>
            <w:tcW w:w="1160" w:type="dxa"/>
            <w:tcBorders>
              <w:top w:val="nil"/>
              <w:left w:val="nil"/>
              <w:bottom w:val="nil"/>
              <w:right w:val="single" w:sz="4" w:space="0" w:color="auto"/>
            </w:tcBorders>
            <w:shd w:val="clear" w:color="auto" w:fill="auto"/>
            <w:noWrap/>
            <w:vAlign w:val="center"/>
            <w:hideMark/>
          </w:tcPr>
          <w:p w14:paraId="1BBA92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187.823,02</w:t>
            </w:r>
          </w:p>
        </w:tc>
        <w:tc>
          <w:tcPr>
            <w:tcW w:w="177" w:type="dxa"/>
            <w:tcBorders>
              <w:top w:val="nil"/>
              <w:left w:val="nil"/>
              <w:bottom w:val="nil"/>
              <w:right w:val="single" w:sz="4" w:space="0" w:color="auto"/>
            </w:tcBorders>
            <w:shd w:val="clear" w:color="auto" w:fill="auto"/>
            <w:noWrap/>
            <w:vAlign w:val="center"/>
            <w:hideMark/>
          </w:tcPr>
          <w:p w14:paraId="5F8632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A539D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2,7916</w:t>
            </w:r>
          </w:p>
        </w:tc>
      </w:tr>
      <w:tr w:rsidR="000506AC" w:rsidRPr="000506AC" w14:paraId="415E3BB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481B8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144</w:t>
            </w:r>
          </w:p>
        </w:tc>
        <w:tc>
          <w:tcPr>
            <w:tcW w:w="1364" w:type="dxa"/>
            <w:tcBorders>
              <w:top w:val="nil"/>
              <w:left w:val="nil"/>
              <w:bottom w:val="nil"/>
              <w:right w:val="single" w:sz="4" w:space="0" w:color="auto"/>
            </w:tcBorders>
            <w:shd w:val="clear" w:color="auto" w:fill="auto"/>
            <w:noWrap/>
            <w:vAlign w:val="center"/>
            <w:hideMark/>
          </w:tcPr>
          <w:p w14:paraId="1F9C32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10/10/28</w:t>
            </w:r>
          </w:p>
        </w:tc>
        <w:tc>
          <w:tcPr>
            <w:tcW w:w="1300" w:type="dxa"/>
            <w:tcBorders>
              <w:top w:val="nil"/>
              <w:left w:val="nil"/>
              <w:bottom w:val="nil"/>
              <w:right w:val="single" w:sz="4" w:space="0" w:color="auto"/>
            </w:tcBorders>
            <w:shd w:val="clear" w:color="auto" w:fill="auto"/>
            <w:noWrap/>
            <w:vAlign w:val="center"/>
            <w:hideMark/>
          </w:tcPr>
          <w:p w14:paraId="465676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10/10/28</w:t>
            </w:r>
          </w:p>
        </w:tc>
        <w:tc>
          <w:tcPr>
            <w:tcW w:w="1160" w:type="dxa"/>
            <w:tcBorders>
              <w:top w:val="nil"/>
              <w:left w:val="single" w:sz="8" w:space="0" w:color="auto"/>
              <w:bottom w:val="nil"/>
              <w:right w:val="nil"/>
            </w:tcBorders>
            <w:shd w:val="clear" w:color="auto" w:fill="auto"/>
            <w:noWrap/>
            <w:vAlign w:val="center"/>
            <w:hideMark/>
          </w:tcPr>
          <w:p w14:paraId="7E12F9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6.539,17</w:t>
            </w:r>
          </w:p>
        </w:tc>
        <w:tc>
          <w:tcPr>
            <w:tcW w:w="1160" w:type="dxa"/>
            <w:tcBorders>
              <w:top w:val="nil"/>
              <w:left w:val="single" w:sz="4" w:space="0" w:color="auto"/>
              <w:bottom w:val="nil"/>
              <w:right w:val="single" w:sz="4" w:space="0" w:color="auto"/>
            </w:tcBorders>
            <w:shd w:val="clear" w:color="auto" w:fill="auto"/>
            <w:noWrap/>
            <w:vAlign w:val="center"/>
            <w:hideMark/>
          </w:tcPr>
          <w:p w14:paraId="38EB2D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1.166,85</w:t>
            </w:r>
          </w:p>
        </w:tc>
        <w:tc>
          <w:tcPr>
            <w:tcW w:w="1160" w:type="dxa"/>
            <w:tcBorders>
              <w:top w:val="nil"/>
              <w:left w:val="nil"/>
              <w:bottom w:val="nil"/>
              <w:right w:val="single" w:sz="4" w:space="0" w:color="auto"/>
            </w:tcBorders>
            <w:shd w:val="clear" w:color="auto" w:fill="auto"/>
            <w:noWrap/>
            <w:vAlign w:val="center"/>
            <w:hideMark/>
          </w:tcPr>
          <w:p w14:paraId="314791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5.372,31</w:t>
            </w:r>
          </w:p>
        </w:tc>
        <w:tc>
          <w:tcPr>
            <w:tcW w:w="1160" w:type="dxa"/>
            <w:tcBorders>
              <w:top w:val="nil"/>
              <w:left w:val="nil"/>
              <w:bottom w:val="nil"/>
              <w:right w:val="single" w:sz="4" w:space="0" w:color="auto"/>
            </w:tcBorders>
            <w:shd w:val="clear" w:color="auto" w:fill="auto"/>
            <w:noWrap/>
            <w:vAlign w:val="center"/>
            <w:hideMark/>
          </w:tcPr>
          <w:p w14:paraId="21A382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182.450,71</w:t>
            </w:r>
          </w:p>
        </w:tc>
        <w:tc>
          <w:tcPr>
            <w:tcW w:w="177" w:type="dxa"/>
            <w:tcBorders>
              <w:top w:val="nil"/>
              <w:left w:val="nil"/>
              <w:bottom w:val="nil"/>
              <w:right w:val="single" w:sz="4" w:space="0" w:color="auto"/>
            </w:tcBorders>
            <w:shd w:val="clear" w:color="auto" w:fill="auto"/>
            <w:noWrap/>
            <w:vAlign w:val="center"/>
            <w:hideMark/>
          </w:tcPr>
          <w:p w14:paraId="18DA07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F5A2C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2,8603</w:t>
            </w:r>
          </w:p>
        </w:tc>
      </w:tr>
      <w:tr w:rsidR="000506AC" w:rsidRPr="000506AC" w14:paraId="4F9F78D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72626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w:t>
            </w:r>
          </w:p>
        </w:tc>
        <w:tc>
          <w:tcPr>
            <w:tcW w:w="1364" w:type="dxa"/>
            <w:tcBorders>
              <w:top w:val="nil"/>
              <w:left w:val="nil"/>
              <w:bottom w:val="nil"/>
              <w:right w:val="single" w:sz="4" w:space="0" w:color="auto"/>
            </w:tcBorders>
            <w:shd w:val="clear" w:color="auto" w:fill="auto"/>
            <w:noWrap/>
            <w:vAlign w:val="center"/>
            <w:hideMark/>
          </w:tcPr>
          <w:p w14:paraId="6D8D19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10/11/28</w:t>
            </w:r>
          </w:p>
        </w:tc>
        <w:tc>
          <w:tcPr>
            <w:tcW w:w="1300" w:type="dxa"/>
            <w:tcBorders>
              <w:top w:val="nil"/>
              <w:left w:val="nil"/>
              <w:bottom w:val="nil"/>
              <w:right w:val="single" w:sz="4" w:space="0" w:color="auto"/>
            </w:tcBorders>
            <w:shd w:val="clear" w:color="auto" w:fill="auto"/>
            <w:noWrap/>
            <w:vAlign w:val="center"/>
            <w:hideMark/>
          </w:tcPr>
          <w:p w14:paraId="59298F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10/11/28</w:t>
            </w:r>
          </w:p>
        </w:tc>
        <w:tc>
          <w:tcPr>
            <w:tcW w:w="1160" w:type="dxa"/>
            <w:tcBorders>
              <w:top w:val="nil"/>
              <w:left w:val="single" w:sz="8" w:space="0" w:color="auto"/>
              <w:bottom w:val="nil"/>
              <w:right w:val="nil"/>
            </w:tcBorders>
            <w:shd w:val="clear" w:color="auto" w:fill="auto"/>
            <w:noWrap/>
            <w:vAlign w:val="center"/>
            <w:hideMark/>
          </w:tcPr>
          <w:p w14:paraId="2A7F07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6.483,31</w:t>
            </w:r>
          </w:p>
        </w:tc>
        <w:tc>
          <w:tcPr>
            <w:tcW w:w="1160" w:type="dxa"/>
            <w:tcBorders>
              <w:top w:val="nil"/>
              <w:left w:val="single" w:sz="4" w:space="0" w:color="auto"/>
              <w:bottom w:val="nil"/>
              <w:right w:val="single" w:sz="4" w:space="0" w:color="auto"/>
            </w:tcBorders>
            <w:shd w:val="clear" w:color="auto" w:fill="auto"/>
            <w:noWrap/>
            <w:vAlign w:val="center"/>
            <w:hideMark/>
          </w:tcPr>
          <w:p w14:paraId="66457F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1.133,48</w:t>
            </w:r>
          </w:p>
        </w:tc>
        <w:tc>
          <w:tcPr>
            <w:tcW w:w="1160" w:type="dxa"/>
            <w:tcBorders>
              <w:top w:val="nil"/>
              <w:left w:val="nil"/>
              <w:bottom w:val="nil"/>
              <w:right w:val="single" w:sz="4" w:space="0" w:color="auto"/>
            </w:tcBorders>
            <w:shd w:val="clear" w:color="auto" w:fill="auto"/>
            <w:noWrap/>
            <w:vAlign w:val="center"/>
            <w:hideMark/>
          </w:tcPr>
          <w:p w14:paraId="133887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5.349,83</w:t>
            </w:r>
          </w:p>
        </w:tc>
        <w:tc>
          <w:tcPr>
            <w:tcW w:w="1160" w:type="dxa"/>
            <w:tcBorders>
              <w:top w:val="nil"/>
              <w:left w:val="nil"/>
              <w:bottom w:val="nil"/>
              <w:right w:val="single" w:sz="4" w:space="0" w:color="auto"/>
            </w:tcBorders>
            <w:shd w:val="clear" w:color="auto" w:fill="auto"/>
            <w:noWrap/>
            <w:vAlign w:val="center"/>
            <w:hideMark/>
          </w:tcPr>
          <w:p w14:paraId="7AA395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177.100,88</w:t>
            </w:r>
          </w:p>
        </w:tc>
        <w:tc>
          <w:tcPr>
            <w:tcW w:w="177" w:type="dxa"/>
            <w:tcBorders>
              <w:top w:val="nil"/>
              <w:left w:val="nil"/>
              <w:bottom w:val="nil"/>
              <w:right w:val="single" w:sz="4" w:space="0" w:color="auto"/>
            </w:tcBorders>
            <w:shd w:val="clear" w:color="auto" w:fill="auto"/>
            <w:noWrap/>
            <w:vAlign w:val="center"/>
            <w:hideMark/>
          </w:tcPr>
          <w:p w14:paraId="70B51E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F6D4F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2,9322</w:t>
            </w:r>
          </w:p>
        </w:tc>
      </w:tr>
      <w:tr w:rsidR="000506AC" w:rsidRPr="000506AC" w14:paraId="75F3357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33EB5F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w:t>
            </w:r>
          </w:p>
        </w:tc>
        <w:tc>
          <w:tcPr>
            <w:tcW w:w="1364" w:type="dxa"/>
            <w:tcBorders>
              <w:top w:val="nil"/>
              <w:left w:val="nil"/>
              <w:bottom w:val="nil"/>
              <w:right w:val="single" w:sz="4" w:space="0" w:color="auto"/>
            </w:tcBorders>
            <w:shd w:val="clear" w:color="auto" w:fill="auto"/>
            <w:noWrap/>
            <w:vAlign w:val="center"/>
            <w:hideMark/>
          </w:tcPr>
          <w:p w14:paraId="67BA3B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10/12/28</w:t>
            </w:r>
          </w:p>
        </w:tc>
        <w:tc>
          <w:tcPr>
            <w:tcW w:w="1300" w:type="dxa"/>
            <w:tcBorders>
              <w:top w:val="nil"/>
              <w:left w:val="nil"/>
              <w:bottom w:val="nil"/>
              <w:right w:val="single" w:sz="4" w:space="0" w:color="auto"/>
            </w:tcBorders>
            <w:shd w:val="clear" w:color="auto" w:fill="auto"/>
            <w:noWrap/>
            <w:vAlign w:val="center"/>
            <w:hideMark/>
          </w:tcPr>
          <w:p w14:paraId="6E7B7E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11/12/28</w:t>
            </w:r>
          </w:p>
        </w:tc>
        <w:tc>
          <w:tcPr>
            <w:tcW w:w="1160" w:type="dxa"/>
            <w:tcBorders>
              <w:top w:val="nil"/>
              <w:left w:val="single" w:sz="8" w:space="0" w:color="auto"/>
              <w:bottom w:val="nil"/>
              <w:right w:val="nil"/>
            </w:tcBorders>
            <w:shd w:val="clear" w:color="auto" w:fill="auto"/>
            <w:noWrap/>
            <w:vAlign w:val="center"/>
            <w:hideMark/>
          </w:tcPr>
          <w:p w14:paraId="12B333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6.431,53</w:t>
            </w:r>
          </w:p>
        </w:tc>
        <w:tc>
          <w:tcPr>
            <w:tcW w:w="1160" w:type="dxa"/>
            <w:tcBorders>
              <w:top w:val="nil"/>
              <w:left w:val="single" w:sz="4" w:space="0" w:color="auto"/>
              <w:bottom w:val="nil"/>
              <w:right w:val="single" w:sz="4" w:space="0" w:color="auto"/>
            </w:tcBorders>
            <w:shd w:val="clear" w:color="auto" w:fill="auto"/>
            <w:noWrap/>
            <w:vAlign w:val="center"/>
            <w:hideMark/>
          </w:tcPr>
          <w:p w14:paraId="7FD62E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1.100,24</w:t>
            </w:r>
          </w:p>
        </w:tc>
        <w:tc>
          <w:tcPr>
            <w:tcW w:w="1160" w:type="dxa"/>
            <w:tcBorders>
              <w:top w:val="nil"/>
              <w:left w:val="nil"/>
              <w:bottom w:val="nil"/>
              <w:right w:val="single" w:sz="4" w:space="0" w:color="auto"/>
            </w:tcBorders>
            <w:shd w:val="clear" w:color="auto" w:fill="auto"/>
            <w:noWrap/>
            <w:vAlign w:val="center"/>
            <w:hideMark/>
          </w:tcPr>
          <w:p w14:paraId="56C7F8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5.331,28</w:t>
            </w:r>
          </w:p>
        </w:tc>
        <w:tc>
          <w:tcPr>
            <w:tcW w:w="1160" w:type="dxa"/>
            <w:tcBorders>
              <w:top w:val="nil"/>
              <w:left w:val="nil"/>
              <w:bottom w:val="nil"/>
              <w:right w:val="single" w:sz="4" w:space="0" w:color="auto"/>
            </w:tcBorders>
            <w:shd w:val="clear" w:color="auto" w:fill="auto"/>
            <w:noWrap/>
            <w:vAlign w:val="center"/>
            <w:hideMark/>
          </w:tcPr>
          <w:p w14:paraId="509FFB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171.769,59</w:t>
            </w:r>
          </w:p>
        </w:tc>
        <w:tc>
          <w:tcPr>
            <w:tcW w:w="177" w:type="dxa"/>
            <w:tcBorders>
              <w:top w:val="nil"/>
              <w:left w:val="nil"/>
              <w:bottom w:val="nil"/>
              <w:right w:val="single" w:sz="4" w:space="0" w:color="auto"/>
            </w:tcBorders>
            <w:shd w:val="clear" w:color="auto" w:fill="auto"/>
            <w:noWrap/>
            <w:vAlign w:val="center"/>
            <w:hideMark/>
          </w:tcPr>
          <w:p w14:paraId="2477BE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0E115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3,0103</w:t>
            </w:r>
          </w:p>
        </w:tc>
      </w:tr>
      <w:tr w:rsidR="000506AC" w:rsidRPr="000506AC" w14:paraId="1DFC8BA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E584C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w:t>
            </w:r>
          </w:p>
        </w:tc>
        <w:tc>
          <w:tcPr>
            <w:tcW w:w="1364" w:type="dxa"/>
            <w:tcBorders>
              <w:top w:val="nil"/>
              <w:left w:val="nil"/>
              <w:bottom w:val="nil"/>
              <w:right w:val="single" w:sz="4" w:space="0" w:color="auto"/>
            </w:tcBorders>
            <w:shd w:val="clear" w:color="auto" w:fill="auto"/>
            <w:noWrap/>
            <w:vAlign w:val="center"/>
            <w:hideMark/>
          </w:tcPr>
          <w:p w14:paraId="6C69DB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10/01/29</w:t>
            </w:r>
          </w:p>
        </w:tc>
        <w:tc>
          <w:tcPr>
            <w:tcW w:w="1300" w:type="dxa"/>
            <w:tcBorders>
              <w:top w:val="nil"/>
              <w:left w:val="nil"/>
              <w:bottom w:val="nil"/>
              <w:right w:val="single" w:sz="4" w:space="0" w:color="auto"/>
            </w:tcBorders>
            <w:shd w:val="clear" w:color="auto" w:fill="auto"/>
            <w:noWrap/>
            <w:vAlign w:val="center"/>
            <w:hideMark/>
          </w:tcPr>
          <w:p w14:paraId="341E21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10/01/29</w:t>
            </w:r>
          </w:p>
        </w:tc>
        <w:tc>
          <w:tcPr>
            <w:tcW w:w="1160" w:type="dxa"/>
            <w:tcBorders>
              <w:top w:val="nil"/>
              <w:left w:val="single" w:sz="8" w:space="0" w:color="auto"/>
              <w:bottom w:val="nil"/>
              <w:right w:val="nil"/>
            </w:tcBorders>
            <w:shd w:val="clear" w:color="auto" w:fill="auto"/>
            <w:noWrap/>
            <w:vAlign w:val="center"/>
            <w:hideMark/>
          </w:tcPr>
          <w:p w14:paraId="02E953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6.370,86</w:t>
            </w:r>
          </w:p>
        </w:tc>
        <w:tc>
          <w:tcPr>
            <w:tcW w:w="1160" w:type="dxa"/>
            <w:tcBorders>
              <w:top w:val="nil"/>
              <w:left w:val="single" w:sz="4" w:space="0" w:color="auto"/>
              <w:bottom w:val="nil"/>
              <w:right w:val="single" w:sz="4" w:space="0" w:color="auto"/>
            </w:tcBorders>
            <w:shd w:val="clear" w:color="auto" w:fill="auto"/>
            <w:noWrap/>
            <w:vAlign w:val="center"/>
            <w:hideMark/>
          </w:tcPr>
          <w:p w14:paraId="4C3A88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1.067,12</w:t>
            </w:r>
          </w:p>
        </w:tc>
        <w:tc>
          <w:tcPr>
            <w:tcW w:w="1160" w:type="dxa"/>
            <w:tcBorders>
              <w:top w:val="nil"/>
              <w:left w:val="nil"/>
              <w:bottom w:val="nil"/>
              <w:right w:val="single" w:sz="4" w:space="0" w:color="auto"/>
            </w:tcBorders>
            <w:shd w:val="clear" w:color="auto" w:fill="auto"/>
            <w:noWrap/>
            <w:vAlign w:val="center"/>
            <w:hideMark/>
          </w:tcPr>
          <w:p w14:paraId="7CA4D2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5.303,74</w:t>
            </w:r>
          </w:p>
        </w:tc>
        <w:tc>
          <w:tcPr>
            <w:tcW w:w="1160" w:type="dxa"/>
            <w:tcBorders>
              <w:top w:val="nil"/>
              <w:left w:val="nil"/>
              <w:bottom w:val="nil"/>
              <w:right w:val="single" w:sz="4" w:space="0" w:color="auto"/>
            </w:tcBorders>
            <w:shd w:val="clear" w:color="auto" w:fill="auto"/>
            <w:noWrap/>
            <w:vAlign w:val="center"/>
            <w:hideMark/>
          </w:tcPr>
          <w:p w14:paraId="5A25E1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166.465,86</w:t>
            </w:r>
          </w:p>
        </w:tc>
        <w:tc>
          <w:tcPr>
            <w:tcW w:w="177" w:type="dxa"/>
            <w:tcBorders>
              <w:top w:val="nil"/>
              <w:left w:val="nil"/>
              <w:bottom w:val="nil"/>
              <w:right w:val="single" w:sz="4" w:space="0" w:color="auto"/>
            </w:tcBorders>
            <w:shd w:val="clear" w:color="auto" w:fill="auto"/>
            <w:noWrap/>
            <w:vAlign w:val="center"/>
            <w:hideMark/>
          </w:tcPr>
          <w:p w14:paraId="7A4D43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111AB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3,0877</w:t>
            </w:r>
          </w:p>
        </w:tc>
      </w:tr>
      <w:tr w:rsidR="000506AC" w:rsidRPr="000506AC" w14:paraId="46C3F63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C86F5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148</w:t>
            </w:r>
          </w:p>
        </w:tc>
        <w:tc>
          <w:tcPr>
            <w:tcW w:w="1364" w:type="dxa"/>
            <w:tcBorders>
              <w:top w:val="nil"/>
              <w:left w:val="nil"/>
              <w:bottom w:val="nil"/>
              <w:right w:val="single" w:sz="4" w:space="0" w:color="auto"/>
            </w:tcBorders>
            <w:shd w:val="clear" w:color="auto" w:fill="auto"/>
            <w:noWrap/>
            <w:vAlign w:val="center"/>
            <w:hideMark/>
          </w:tcPr>
          <w:p w14:paraId="607CF8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10/02/29</w:t>
            </w:r>
          </w:p>
        </w:tc>
        <w:tc>
          <w:tcPr>
            <w:tcW w:w="1300" w:type="dxa"/>
            <w:tcBorders>
              <w:top w:val="nil"/>
              <w:left w:val="nil"/>
              <w:bottom w:val="nil"/>
              <w:right w:val="single" w:sz="4" w:space="0" w:color="auto"/>
            </w:tcBorders>
            <w:shd w:val="clear" w:color="auto" w:fill="auto"/>
            <w:noWrap/>
            <w:vAlign w:val="center"/>
            <w:hideMark/>
          </w:tcPr>
          <w:p w14:paraId="35649B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14/02/29</w:t>
            </w:r>
          </w:p>
        </w:tc>
        <w:tc>
          <w:tcPr>
            <w:tcW w:w="1160" w:type="dxa"/>
            <w:tcBorders>
              <w:top w:val="nil"/>
              <w:left w:val="single" w:sz="8" w:space="0" w:color="auto"/>
              <w:bottom w:val="nil"/>
              <w:right w:val="nil"/>
            </w:tcBorders>
            <w:shd w:val="clear" w:color="auto" w:fill="auto"/>
            <w:noWrap/>
            <w:vAlign w:val="center"/>
            <w:hideMark/>
          </w:tcPr>
          <w:p w14:paraId="6FB3BC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6.309,19</w:t>
            </w:r>
          </w:p>
        </w:tc>
        <w:tc>
          <w:tcPr>
            <w:tcW w:w="1160" w:type="dxa"/>
            <w:tcBorders>
              <w:top w:val="nil"/>
              <w:left w:val="single" w:sz="4" w:space="0" w:color="auto"/>
              <w:bottom w:val="nil"/>
              <w:right w:val="single" w:sz="4" w:space="0" w:color="auto"/>
            </w:tcBorders>
            <w:shd w:val="clear" w:color="auto" w:fill="auto"/>
            <w:noWrap/>
            <w:vAlign w:val="center"/>
            <w:hideMark/>
          </w:tcPr>
          <w:p w14:paraId="5D5306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1.034,17</w:t>
            </w:r>
          </w:p>
        </w:tc>
        <w:tc>
          <w:tcPr>
            <w:tcW w:w="1160" w:type="dxa"/>
            <w:tcBorders>
              <w:top w:val="nil"/>
              <w:left w:val="nil"/>
              <w:bottom w:val="nil"/>
              <w:right w:val="single" w:sz="4" w:space="0" w:color="auto"/>
            </w:tcBorders>
            <w:shd w:val="clear" w:color="auto" w:fill="auto"/>
            <w:noWrap/>
            <w:vAlign w:val="center"/>
            <w:hideMark/>
          </w:tcPr>
          <w:p w14:paraId="5529E5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5.275,01</w:t>
            </w:r>
          </w:p>
        </w:tc>
        <w:tc>
          <w:tcPr>
            <w:tcW w:w="1160" w:type="dxa"/>
            <w:tcBorders>
              <w:top w:val="nil"/>
              <w:left w:val="nil"/>
              <w:bottom w:val="nil"/>
              <w:right w:val="single" w:sz="4" w:space="0" w:color="auto"/>
            </w:tcBorders>
            <w:shd w:val="clear" w:color="auto" w:fill="auto"/>
            <w:noWrap/>
            <w:vAlign w:val="center"/>
            <w:hideMark/>
          </w:tcPr>
          <w:p w14:paraId="4363B1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161.190,84</w:t>
            </w:r>
          </w:p>
        </w:tc>
        <w:tc>
          <w:tcPr>
            <w:tcW w:w="177" w:type="dxa"/>
            <w:tcBorders>
              <w:top w:val="nil"/>
              <w:left w:val="nil"/>
              <w:bottom w:val="nil"/>
              <w:right w:val="single" w:sz="4" w:space="0" w:color="auto"/>
            </w:tcBorders>
            <w:shd w:val="clear" w:color="auto" w:fill="auto"/>
            <w:noWrap/>
            <w:vAlign w:val="center"/>
            <w:hideMark/>
          </w:tcPr>
          <w:p w14:paraId="62A770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C8C8B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3,1688</w:t>
            </w:r>
          </w:p>
        </w:tc>
      </w:tr>
      <w:tr w:rsidR="000506AC" w:rsidRPr="000506AC" w14:paraId="395542B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6C997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149</w:t>
            </w:r>
          </w:p>
        </w:tc>
        <w:tc>
          <w:tcPr>
            <w:tcW w:w="1364" w:type="dxa"/>
            <w:tcBorders>
              <w:top w:val="nil"/>
              <w:left w:val="nil"/>
              <w:bottom w:val="nil"/>
              <w:right w:val="single" w:sz="4" w:space="0" w:color="auto"/>
            </w:tcBorders>
            <w:shd w:val="clear" w:color="auto" w:fill="auto"/>
            <w:noWrap/>
            <w:vAlign w:val="center"/>
            <w:hideMark/>
          </w:tcPr>
          <w:p w14:paraId="5EB331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10/03/29</w:t>
            </w:r>
          </w:p>
        </w:tc>
        <w:tc>
          <w:tcPr>
            <w:tcW w:w="1300" w:type="dxa"/>
            <w:tcBorders>
              <w:top w:val="nil"/>
              <w:left w:val="nil"/>
              <w:bottom w:val="nil"/>
              <w:right w:val="single" w:sz="4" w:space="0" w:color="auto"/>
            </w:tcBorders>
            <w:shd w:val="clear" w:color="auto" w:fill="auto"/>
            <w:noWrap/>
            <w:vAlign w:val="center"/>
            <w:hideMark/>
          </w:tcPr>
          <w:p w14:paraId="1B8556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12/03/29</w:t>
            </w:r>
          </w:p>
        </w:tc>
        <w:tc>
          <w:tcPr>
            <w:tcW w:w="1160" w:type="dxa"/>
            <w:tcBorders>
              <w:top w:val="nil"/>
              <w:left w:val="single" w:sz="8" w:space="0" w:color="auto"/>
              <w:bottom w:val="nil"/>
              <w:right w:val="nil"/>
            </w:tcBorders>
            <w:shd w:val="clear" w:color="auto" w:fill="auto"/>
            <w:noWrap/>
            <w:vAlign w:val="center"/>
            <w:hideMark/>
          </w:tcPr>
          <w:p w14:paraId="654D62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6.245,62</w:t>
            </w:r>
          </w:p>
        </w:tc>
        <w:tc>
          <w:tcPr>
            <w:tcW w:w="1160" w:type="dxa"/>
            <w:tcBorders>
              <w:top w:val="nil"/>
              <w:left w:val="single" w:sz="4" w:space="0" w:color="auto"/>
              <w:bottom w:val="nil"/>
              <w:right w:val="single" w:sz="4" w:space="0" w:color="auto"/>
            </w:tcBorders>
            <w:shd w:val="clear" w:color="auto" w:fill="auto"/>
            <w:noWrap/>
            <w:vAlign w:val="center"/>
            <w:hideMark/>
          </w:tcPr>
          <w:p w14:paraId="64C9AD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1.001,40</w:t>
            </w:r>
          </w:p>
        </w:tc>
        <w:tc>
          <w:tcPr>
            <w:tcW w:w="1160" w:type="dxa"/>
            <w:tcBorders>
              <w:top w:val="nil"/>
              <w:left w:val="nil"/>
              <w:bottom w:val="nil"/>
              <w:right w:val="single" w:sz="4" w:space="0" w:color="auto"/>
            </w:tcBorders>
            <w:shd w:val="clear" w:color="auto" w:fill="auto"/>
            <w:noWrap/>
            <w:vAlign w:val="center"/>
            <w:hideMark/>
          </w:tcPr>
          <w:p w14:paraId="281607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5.244,22</w:t>
            </w:r>
          </w:p>
        </w:tc>
        <w:tc>
          <w:tcPr>
            <w:tcW w:w="1160" w:type="dxa"/>
            <w:tcBorders>
              <w:top w:val="nil"/>
              <w:left w:val="nil"/>
              <w:bottom w:val="nil"/>
              <w:right w:val="single" w:sz="4" w:space="0" w:color="auto"/>
            </w:tcBorders>
            <w:shd w:val="clear" w:color="auto" w:fill="auto"/>
            <w:noWrap/>
            <w:vAlign w:val="center"/>
            <w:hideMark/>
          </w:tcPr>
          <w:p w14:paraId="703CAE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155.946,62</w:t>
            </w:r>
          </w:p>
        </w:tc>
        <w:tc>
          <w:tcPr>
            <w:tcW w:w="177" w:type="dxa"/>
            <w:tcBorders>
              <w:top w:val="nil"/>
              <w:left w:val="nil"/>
              <w:bottom w:val="nil"/>
              <w:right w:val="single" w:sz="4" w:space="0" w:color="auto"/>
            </w:tcBorders>
            <w:shd w:val="clear" w:color="auto" w:fill="auto"/>
            <w:noWrap/>
            <w:vAlign w:val="center"/>
            <w:hideMark/>
          </w:tcPr>
          <w:p w14:paraId="62F2E2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AEAB6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3,2534</w:t>
            </w:r>
          </w:p>
        </w:tc>
      </w:tr>
      <w:tr w:rsidR="000506AC" w:rsidRPr="000506AC" w14:paraId="59C65C3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6EC63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150</w:t>
            </w:r>
          </w:p>
        </w:tc>
        <w:tc>
          <w:tcPr>
            <w:tcW w:w="1364" w:type="dxa"/>
            <w:tcBorders>
              <w:top w:val="nil"/>
              <w:left w:val="nil"/>
              <w:bottom w:val="nil"/>
              <w:right w:val="single" w:sz="4" w:space="0" w:color="auto"/>
            </w:tcBorders>
            <w:shd w:val="clear" w:color="auto" w:fill="auto"/>
            <w:noWrap/>
            <w:vAlign w:val="center"/>
            <w:hideMark/>
          </w:tcPr>
          <w:p w14:paraId="05B518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10/04/29</w:t>
            </w:r>
          </w:p>
        </w:tc>
        <w:tc>
          <w:tcPr>
            <w:tcW w:w="1300" w:type="dxa"/>
            <w:tcBorders>
              <w:top w:val="nil"/>
              <w:left w:val="nil"/>
              <w:bottom w:val="nil"/>
              <w:right w:val="single" w:sz="4" w:space="0" w:color="auto"/>
            </w:tcBorders>
            <w:shd w:val="clear" w:color="auto" w:fill="auto"/>
            <w:noWrap/>
            <w:vAlign w:val="center"/>
            <w:hideMark/>
          </w:tcPr>
          <w:p w14:paraId="0F7805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10/04/29</w:t>
            </w:r>
          </w:p>
        </w:tc>
        <w:tc>
          <w:tcPr>
            <w:tcW w:w="1160" w:type="dxa"/>
            <w:tcBorders>
              <w:top w:val="nil"/>
              <w:left w:val="single" w:sz="8" w:space="0" w:color="auto"/>
              <w:bottom w:val="nil"/>
              <w:right w:val="nil"/>
            </w:tcBorders>
            <w:shd w:val="clear" w:color="auto" w:fill="auto"/>
            <w:noWrap/>
            <w:vAlign w:val="center"/>
            <w:hideMark/>
          </w:tcPr>
          <w:p w14:paraId="0A7297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6.185,73</w:t>
            </w:r>
          </w:p>
        </w:tc>
        <w:tc>
          <w:tcPr>
            <w:tcW w:w="1160" w:type="dxa"/>
            <w:tcBorders>
              <w:top w:val="nil"/>
              <w:left w:val="single" w:sz="4" w:space="0" w:color="auto"/>
              <w:bottom w:val="nil"/>
              <w:right w:val="single" w:sz="4" w:space="0" w:color="auto"/>
            </w:tcBorders>
            <w:shd w:val="clear" w:color="auto" w:fill="auto"/>
            <w:noWrap/>
            <w:vAlign w:val="center"/>
            <w:hideMark/>
          </w:tcPr>
          <w:p w14:paraId="693862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968,82</w:t>
            </w:r>
          </w:p>
        </w:tc>
        <w:tc>
          <w:tcPr>
            <w:tcW w:w="1160" w:type="dxa"/>
            <w:tcBorders>
              <w:top w:val="nil"/>
              <w:left w:val="nil"/>
              <w:bottom w:val="nil"/>
              <w:right w:val="single" w:sz="4" w:space="0" w:color="auto"/>
            </w:tcBorders>
            <w:shd w:val="clear" w:color="auto" w:fill="auto"/>
            <w:noWrap/>
            <w:vAlign w:val="center"/>
            <w:hideMark/>
          </w:tcPr>
          <w:p w14:paraId="332AC6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5.216,91</w:t>
            </w:r>
          </w:p>
        </w:tc>
        <w:tc>
          <w:tcPr>
            <w:tcW w:w="1160" w:type="dxa"/>
            <w:tcBorders>
              <w:top w:val="nil"/>
              <w:left w:val="nil"/>
              <w:bottom w:val="nil"/>
              <w:right w:val="single" w:sz="4" w:space="0" w:color="auto"/>
            </w:tcBorders>
            <w:shd w:val="clear" w:color="auto" w:fill="auto"/>
            <w:noWrap/>
            <w:vAlign w:val="center"/>
            <w:hideMark/>
          </w:tcPr>
          <w:p w14:paraId="0B0FA9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150.729,72</w:t>
            </w:r>
          </w:p>
        </w:tc>
        <w:tc>
          <w:tcPr>
            <w:tcW w:w="177" w:type="dxa"/>
            <w:tcBorders>
              <w:top w:val="nil"/>
              <w:left w:val="nil"/>
              <w:bottom w:val="nil"/>
              <w:right w:val="single" w:sz="4" w:space="0" w:color="auto"/>
            </w:tcBorders>
            <w:shd w:val="clear" w:color="auto" w:fill="auto"/>
            <w:noWrap/>
            <w:vAlign w:val="center"/>
            <w:hideMark/>
          </w:tcPr>
          <w:p w14:paraId="72DBCA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4FAEF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3,3453</w:t>
            </w:r>
          </w:p>
        </w:tc>
      </w:tr>
      <w:tr w:rsidR="000506AC" w:rsidRPr="000506AC" w14:paraId="5E9EA10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9CD1E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w:t>
            </w:r>
          </w:p>
        </w:tc>
        <w:tc>
          <w:tcPr>
            <w:tcW w:w="1364" w:type="dxa"/>
            <w:tcBorders>
              <w:top w:val="nil"/>
              <w:left w:val="nil"/>
              <w:bottom w:val="nil"/>
              <w:right w:val="single" w:sz="4" w:space="0" w:color="auto"/>
            </w:tcBorders>
            <w:shd w:val="clear" w:color="auto" w:fill="auto"/>
            <w:noWrap/>
            <w:vAlign w:val="center"/>
            <w:hideMark/>
          </w:tcPr>
          <w:p w14:paraId="3D1116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10/05/29</w:t>
            </w:r>
          </w:p>
        </w:tc>
        <w:tc>
          <w:tcPr>
            <w:tcW w:w="1300" w:type="dxa"/>
            <w:tcBorders>
              <w:top w:val="nil"/>
              <w:left w:val="nil"/>
              <w:bottom w:val="nil"/>
              <w:right w:val="single" w:sz="4" w:space="0" w:color="auto"/>
            </w:tcBorders>
            <w:shd w:val="clear" w:color="auto" w:fill="auto"/>
            <w:noWrap/>
            <w:vAlign w:val="center"/>
            <w:hideMark/>
          </w:tcPr>
          <w:p w14:paraId="539101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10/05/29</w:t>
            </w:r>
          </w:p>
        </w:tc>
        <w:tc>
          <w:tcPr>
            <w:tcW w:w="1160" w:type="dxa"/>
            <w:tcBorders>
              <w:top w:val="nil"/>
              <w:left w:val="single" w:sz="8" w:space="0" w:color="auto"/>
              <w:bottom w:val="nil"/>
              <w:right w:val="nil"/>
            </w:tcBorders>
            <w:shd w:val="clear" w:color="auto" w:fill="auto"/>
            <w:noWrap/>
            <w:vAlign w:val="center"/>
            <w:hideMark/>
          </w:tcPr>
          <w:p w14:paraId="7CEBE0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6.127,36</w:t>
            </w:r>
          </w:p>
        </w:tc>
        <w:tc>
          <w:tcPr>
            <w:tcW w:w="1160" w:type="dxa"/>
            <w:tcBorders>
              <w:top w:val="nil"/>
              <w:left w:val="single" w:sz="4" w:space="0" w:color="auto"/>
              <w:bottom w:val="nil"/>
              <w:right w:val="single" w:sz="4" w:space="0" w:color="auto"/>
            </w:tcBorders>
            <w:shd w:val="clear" w:color="auto" w:fill="auto"/>
            <w:noWrap/>
            <w:vAlign w:val="center"/>
            <w:hideMark/>
          </w:tcPr>
          <w:p w14:paraId="001C26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936,41</w:t>
            </w:r>
          </w:p>
        </w:tc>
        <w:tc>
          <w:tcPr>
            <w:tcW w:w="1160" w:type="dxa"/>
            <w:tcBorders>
              <w:top w:val="nil"/>
              <w:left w:val="nil"/>
              <w:bottom w:val="nil"/>
              <w:right w:val="single" w:sz="4" w:space="0" w:color="auto"/>
            </w:tcBorders>
            <w:shd w:val="clear" w:color="auto" w:fill="auto"/>
            <w:noWrap/>
            <w:vAlign w:val="center"/>
            <w:hideMark/>
          </w:tcPr>
          <w:p w14:paraId="52EB1F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5.190,95</w:t>
            </w:r>
          </w:p>
        </w:tc>
        <w:tc>
          <w:tcPr>
            <w:tcW w:w="1160" w:type="dxa"/>
            <w:tcBorders>
              <w:top w:val="nil"/>
              <w:left w:val="nil"/>
              <w:bottom w:val="nil"/>
              <w:right w:val="single" w:sz="4" w:space="0" w:color="auto"/>
            </w:tcBorders>
            <w:shd w:val="clear" w:color="auto" w:fill="auto"/>
            <w:noWrap/>
            <w:vAlign w:val="center"/>
            <w:hideMark/>
          </w:tcPr>
          <w:p w14:paraId="212726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145.538,76</w:t>
            </w:r>
          </w:p>
        </w:tc>
        <w:tc>
          <w:tcPr>
            <w:tcW w:w="177" w:type="dxa"/>
            <w:tcBorders>
              <w:top w:val="nil"/>
              <w:left w:val="nil"/>
              <w:bottom w:val="nil"/>
              <w:right w:val="single" w:sz="4" w:space="0" w:color="auto"/>
            </w:tcBorders>
            <w:shd w:val="clear" w:color="auto" w:fill="auto"/>
            <w:noWrap/>
            <w:vAlign w:val="center"/>
            <w:hideMark/>
          </w:tcPr>
          <w:p w14:paraId="75EE1B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A9C05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3,4439</w:t>
            </w:r>
          </w:p>
        </w:tc>
      </w:tr>
      <w:tr w:rsidR="000506AC" w:rsidRPr="000506AC" w14:paraId="61C5929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694C6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152</w:t>
            </w:r>
          </w:p>
        </w:tc>
        <w:tc>
          <w:tcPr>
            <w:tcW w:w="1364" w:type="dxa"/>
            <w:tcBorders>
              <w:top w:val="nil"/>
              <w:left w:val="nil"/>
              <w:bottom w:val="nil"/>
              <w:right w:val="single" w:sz="4" w:space="0" w:color="auto"/>
            </w:tcBorders>
            <w:shd w:val="clear" w:color="auto" w:fill="auto"/>
            <w:noWrap/>
            <w:vAlign w:val="center"/>
            <w:hideMark/>
          </w:tcPr>
          <w:p w14:paraId="1484ED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10/06/29</w:t>
            </w:r>
          </w:p>
        </w:tc>
        <w:tc>
          <w:tcPr>
            <w:tcW w:w="1300" w:type="dxa"/>
            <w:tcBorders>
              <w:top w:val="nil"/>
              <w:left w:val="nil"/>
              <w:bottom w:val="nil"/>
              <w:right w:val="single" w:sz="4" w:space="0" w:color="auto"/>
            </w:tcBorders>
            <w:shd w:val="clear" w:color="auto" w:fill="auto"/>
            <w:noWrap/>
            <w:vAlign w:val="center"/>
            <w:hideMark/>
          </w:tcPr>
          <w:p w14:paraId="4A9F84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11/06/29</w:t>
            </w:r>
          </w:p>
        </w:tc>
        <w:tc>
          <w:tcPr>
            <w:tcW w:w="1160" w:type="dxa"/>
            <w:tcBorders>
              <w:top w:val="nil"/>
              <w:left w:val="single" w:sz="8" w:space="0" w:color="auto"/>
              <w:bottom w:val="nil"/>
              <w:right w:val="nil"/>
            </w:tcBorders>
            <w:shd w:val="clear" w:color="auto" w:fill="auto"/>
            <w:noWrap/>
            <w:vAlign w:val="center"/>
            <w:hideMark/>
          </w:tcPr>
          <w:p w14:paraId="64AEF7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6.063,16</w:t>
            </w:r>
          </w:p>
        </w:tc>
        <w:tc>
          <w:tcPr>
            <w:tcW w:w="1160" w:type="dxa"/>
            <w:tcBorders>
              <w:top w:val="nil"/>
              <w:left w:val="single" w:sz="4" w:space="0" w:color="auto"/>
              <w:bottom w:val="nil"/>
              <w:right w:val="single" w:sz="4" w:space="0" w:color="auto"/>
            </w:tcBorders>
            <w:shd w:val="clear" w:color="auto" w:fill="auto"/>
            <w:noWrap/>
            <w:vAlign w:val="center"/>
            <w:hideMark/>
          </w:tcPr>
          <w:p w14:paraId="276B87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904,16</w:t>
            </w:r>
          </w:p>
        </w:tc>
        <w:tc>
          <w:tcPr>
            <w:tcW w:w="1160" w:type="dxa"/>
            <w:tcBorders>
              <w:top w:val="nil"/>
              <w:left w:val="nil"/>
              <w:bottom w:val="nil"/>
              <w:right w:val="single" w:sz="4" w:space="0" w:color="auto"/>
            </w:tcBorders>
            <w:shd w:val="clear" w:color="auto" w:fill="auto"/>
            <w:noWrap/>
            <w:vAlign w:val="center"/>
            <w:hideMark/>
          </w:tcPr>
          <w:p w14:paraId="6336A8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5.158,99</w:t>
            </w:r>
          </w:p>
        </w:tc>
        <w:tc>
          <w:tcPr>
            <w:tcW w:w="1160" w:type="dxa"/>
            <w:tcBorders>
              <w:top w:val="nil"/>
              <w:left w:val="nil"/>
              <w:bottom w:val="nil"/>
              <w:right w:val="single" w:sz="4" w:space="0" w:color="auto"/>
            </w:tcBorders>
            <w:shd w:val="clear" w:color="auto" w:fill="auto"/>
            <w:noWrap/>
            <w:vAlign w:val="center"/>
            <w:hideMark/>
          </w:tcPr>
          <w:p w14:paraId="42E468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140.379,77</w:t>
            </w:r>
          </w:p>
        </w:tc>
        <w:tc>
          <w:tcPr>
            <w:tcW w:w="177" w:type="dxa"/>
            <w:tcBorders>
              <w:top w:val="nil"/>
              <w:left w:val="nil"/>
              <w:bottom w:val="nil"/>
              <w:right w:val="single" w:sz="4" w:space="0" w:color="auto"/>
            </w:tcBorders>
            <w:shd w:val="clear" w:color="auto" w:fill="auto"/>
            <w:noWrap/>
            <w:vAlign w:val="center"/>
            <w:hideMark/>
          </w:tcPr>
          <w:p w14:paraId="4F8B88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6EDF4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3,5448</w:t>
            </w:r>
          </w:p>
        </w:tc>
      </w:tr>
      <w:tr w:rsidR="000506AC" w:rsidRPr="000506AC" w14:paraId="7DF9629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395AB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153</w:t>
            </w:r>
          </w:p>
        </w:tc>
        <w:tc>
          <w:tcPr>
            <w:tcW w:w="1364" w:type="dxa"/>
            <w:tcBorders>
              <w:top w:val="nil"/>
              <w:left w:val="nil"/>
              <w:bottom w:val="nil"/>
              <w:right w:val="single" w:sz="4" w:space="0" w:color="auto"/>
            </w:tcBorders>
            <w:shd w:val="clear" w:color="auto" w:fill="auto"/>
            <w:noWrap/>
            <w:vAlign w:val="center"/>
            <w:hideMark/>
          </w:tcPr>
          <w:p w14:paraId="4FD30F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10/07/29</w:t>
            </w:r>
          </w:p>
        </w:tc>
        <w:tc>
          <w:tcPr>
            <w:tcW w:w="1300" w:type="dxa"/>
            <w:tcBorders>
              <w:top w:val="nil"/>
              <w:left w:val="nil"/>
              <w:bottom w:val="nil"/>
              <w:right w:val="single" w:sz="4" w:space="0" w:color="auto"/>
            </w:tcBorders>
            <w:shd w:val="clear" w:color="auto" w:fill="auto"/>
            <w:noWrap/>
            <w:vAlign w:val="center"/>
            <w:hideMark/>
          </w:tcPr>
          <w:p w14:paraId="6F1958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10/07/29</w:t>
            </w:r>
          </w:p>
        </w:tc>
        <w:tc>
          <w:tcPr>
            <w:tcW w:w="1160" w:type="dxa"/>
            <w:tcBorders>
              <w:top w:val="nil"/>
              <w:left w:val="single" w:sz="8" w:space="0" w:color="auto"/>
              <w:bottom w:val="nil"/>
              <w:right w:val="nil"/>
            </w:tcBorders>
            <w:shd w:val="clear" w:color="auto" w:fill="auto"/>
            <w:noWrap/>
            <w:vAlign w:val="center"/>
            <w:hideMark/>
          </w:tcPr>
          <w:p w14:paraId="3A697A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6.007,59</w:t>
            </w:r>
          </w:p>
        </w:tc>
        <w:tc>
          <w:tcPr>
            <w:tcW w:w="1160" w:type="dxa"/>
            <w:tcBorders>
              <w:top w:val="nil"/>
              <w:left w:val="single" w:sz="4" w:space="0" w:color="auto"/>
              <w:bottom w:val="nil"/>
              <w:right w:val="single" w:sz="4" w:space="0" w:color="auto"/>
            </w:tcBorders>
            <w:shd w:val="clear" w:color="auto" w:fill="auto"/>
            <w:noWrap/>
            <w:vAlign w:val="center"/>
            <w:hideMark/>
          </w:tcPr>
          <w:p w14:paraId="7B9F40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872,11</w:t>
            </w:r>
          </w:p>
        </w:tc>
        <w:tc>
          <w:tcPr>
            <w:tcW w:w="1160" w:type="dxa"/>
            <w:tcBorders>
              <w:top w:val="nil"/>
              <w:left w:val="nil"/>
              <w:bottom w:val="nil"/>
              <w:right w:val="single" w:sz="4" w:space="0" w:color="auto"/>
            </w:tcBorders>
            <w:shd w:val="clear" w:color="auto" w:fill="auto"/>
            <w:noWrap/>
            <w:vAlign w:val="center"/>
            <w:hideMark/>
          </w:tcPr>
          <w:p w14:paraId="2774A8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5.135,48</w:t>
            </w:r>
          </w:p>
        </w:tc>
        <w:tc>
          <w:tcPr>
            <w:tcW w:w="1160" w:type="dxa"/>
            <w:tcBorders>
              <w:top w:val="nil"/>
              <w:left w:val="nil"/>
              <w:bottom w:val="nil"/>
              <w:right w:val="single" w:sz="4" w:space="0" w:color="auto"/>
            </w:tcBorders>
            <w:shd w:val="clear" w:color="auto" w:fill="auto"/>
            <w:noWrap/>
            <w:vAlign w:val="center"/>
            <w:hideMark/>
          </w:tcPr>
          <w:p w14:paraId="417A58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135.244,29</w:t>
            </w:r>
          </w:p>
        </w:tc>
        <w:tc>
          <w:tcPr>
            <w:tcW w:w="177" w:type="dxa"/>
            <w:tcBorders>
              <w:top w:val="nil"/>
              <w:left w:val="nil"/>
              <w:bottom w:val="nil"/>
              <w:right w:val="single" w:sz="4" w:space="0" w:color="auto"/>
            </w:tcBorders>
            <w:shd w:val="clear" w:color="auto" w:fill="auto"/>
            <w:noWrap/>
            <w:vAlign w:val="center"/>
            <w:hideMark/>
          </w:tcPr>
          <w:p w14:paraId="0D9526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DF729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3,6583</w:t>
            </w:r>
          </w:p>
        </w:tc>
      </w:tr>
      <w:tr w:rsidR="000506AC" w:rsidRPr="000506AC" w14:paraId="6A3E20B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3491E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w:t>
            </w:r>
          </w:p>
        </w:tc>
        <w:tc>
          <w:tcPr>
            <w:tcW w:w="1364" w:type="dxa"/>
            <w:tcBorders>
              <w:top w:val="nil"/>
              <w:left w:val="nil"/>
              <w:bottom w:val="nil"/>
              <w:right w:val="single" w:sz="4" w:space="0" w:color="auto"/>
            </w:tcBorders>
            <w:shd w:val="clear" w:color="auto" w:fill="auto"/>
            <w:noWrap/>
            <w:vAlign w:val="center"/>
            <w:hideMark/>
          </w:tcPr>
          <w:p w14:paraId="0730F7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10/08/29</w:t>
            </w:r>
          </w:p>
        </w:tc>
        <w:tc>
          <w:tcPr>
            <w:tcW w:w="1300" w:type="dxa"/>
            <w:tcBorders>
              <w:top w:val="nil"/>
              <w:left w:val="nil"/>
              <w:bottom w:val="nil"/>
              <w:right w:val="single" w:sz="4" w:space="0" w:color="auto"/>
            </w:tcBorders>
            <w:shd w:val="clear" w:color="auto" w:fill="auto"/>
            <w:noWrap/>
            <w:vAlign w:val="center"/>
            <w:hideMark/>
          </w:tcPr>
          <w:p w14:paraId="7C8252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10/08/29</w:t>
            </w:r>
          </w:p>
        </w:tc>
        <w:tc>
          <w:tcPr>
            <w:tcW w:w="1160" w:type="dxa"/>
            <w:tcBorders>
              <w:top w:val="nil"/>
              <w:left w:val="single" w:sz="8" w:space="0" w:color="auto"/>
              <w:bottom w:val="nil"/>
              <w:right w:val="nil"/>
            </w:tcBorders>
            <w:shd w:val="clear" w:color="auto" w:fill="auto"/>
            <w:noWrap/>
            <w:vAlign w:val="center"/>
            <w:hideMark/>
          </w:tcPr>
          <w:p w14:paraId="2E95ED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5.963,07</w:t>
            </w:r>
          </w:p>
        </w:tc>
        <w:tc>
          <w:tcPr>
            <w:tcW w:w="1160" w:type="dxa"/>
            <w:tcBorders>
              <w:top w:val="nil"/>
              <w:left w:val="single" w:sz="4" w:space="0" w:color="auto"/>
              <w:bottom w:val="nil"/>
              <w:right w:val="single" w:sz="4" w:space="0" w:color="auto"/>
            </w:tcBorders>
            <w:shd w:val="clear" w:color="auto" w:fill="auto"/>
            <w:noWrap/>
            <w:vAlign w:val="center"/>
            <w:hideMark/>
          </w:tcPr>
          <w:p w14:paraId="48B96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840,21</w:t>
            </w:r>
          </w:p>
        </w:tc>
        <w:tc>
          <w:tcPr>
            <w:tcW w:w="1160" w:type="dxa"/>
            <w:tcBorders>
              <w:top w:val="nil"/>
              <w:left w:val="nil"/>
              <w:bottom w:val="nil"/>
              <w:right w:val="single" w:sz="4" w:space="0" w:color="auto"/>
            </w:tcBorders>
            <w:shd w:val="clear" w:color="auto" w:fill="auto"/>
            <w:noWrap/>
            <w:vAlign w:val="center"/>
            <w:hideMark/>
          </w:tcPr>
          <w:p w14:paraId="0AC9E0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5.122,86</w:t>
            </w:r>
          </w:p>
        </w:tc>
        <w:tc>
          <w:tcPr>
            <w:tcW w:w="1160" w:type="dxa"/>
            <w:tcBorders>
              <w:top w:val="nil"/>
              <w:left w:val="nil"/>
              <w:bottom w:val="nil"/>
              <w:right w:val="single" w:sz="4" w:space="0" w:color="auto"/>
            </w:tcBorders>
            <w:shd w:val="clear" w:color="auto" w:fill="auto"/>
            <w:noWrap/>
            <w:vAlign w:val="center"/>
            <w:hideMark/>
          </w:tcPr>
          <w:p w14:paraId="7DBE7F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130.121,43</w:t>
            </w:r>
          </w:p>
        </w:tc>
        <w:tc>
          <w:tcPr>
            <w:tcW w:w="177" w:type="dxa"/>
            <w:tcBorders>
              <w:top w:val="nil"/>
              <w:left w:val="nil"/>
              <w:bottom w:val="nil"/>
              <w:right w:val="single" w:sz="4" w:space="0" w:color="auto"/>
            </w:tcBorders>
            <w:shd w:val="clear" w:color="auto" w:fill="auto"/>
            <w:noWrap/>
            <w:vAlign w:val="center"/>
            <w:hideMark/>
          </w:tcPr>
          <w:p w14:paraId="101D2D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A5CEE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3,7879</w:t>
            </w:r>
          </w:p>
        </w:tc>
      </w:tr>
      <w:tr w:rsidR="000506AC" w:rsidRPr="000506AC" w14:paraId="5B4BFD0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C7914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w:t>
            </w:r>
          </w:p>
        </w:tc>
        <w:tc>
          <w:tcPr>
            <w:tcW w:w="1364" w:type="dxa"/>
            <w:tcBorders>
              <w:top w:val="nil"/>
              <w:left w:val="nil"/>
              <w:bottom w:val="nil"/>
              <w:right w:val="single" w:sz="4" w:space="0" w:color="auto"/>
            </w:tcBorders>
            <w:shd w:val="clear" w:color="auto" w:fill="auto"/>
            <w:noWrap/>
            <w:vAlign w:val="center"/>
            <w:hideMark/>
          </w:tcPr>
          <w:p w14:paraId="7C03D4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10/09/29</w:t>
            </w:r>
          </w:p>
        </w:tc>
        <w:tc>
          <w:tcPr>
            <w:tcW w:w="1300" w:type="dxa"/>
            <w:tcBorders>
              <w:top w:val="nil"/>
              <w:left w:val="nil"/>
              <w:bottom w:val="nil"/>
              <w:right w:val="single" w:sz="4" w:space="0" w:color="auto"/>
            </w:tcBorders>
            <w:shd w:val="clear" w:color="auto" w:fill="auto"/>
            <w:noWrap/>
            <w:vAlign w:val="center"/>
            <w:hideMark/>
          </w:tcPr>
          <w:p w14:paraId="39F644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10/09/29</w:t>
            </w:r>
          </w:p>
        </w:tc>
        <w:tc>
          <w:tcPr>
            <w:tcW w:w="1160" w:type="dxa"/>
            <w:tcBorders>
              <w:top w:val="nil"/>
              <w:left w:val="single" w:sz="8" w:space="0" w:color="auto"/>
              <w:bottom w:val="nil"/>
              <w:right w:val="nil"/>
            </w:tcBorders>
            <w:shd w:val="clear" w:color="auto" w:fill="auto"/>
            <w:noWrap/>
            <w:vAlign w:val="center"/>
            <w:hideMark/>
          </w:tcPr>
          <w:p w14:paraId="379DB2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5.921,28</w:t>
            </w:r>
          </w:p>
        </w:tc>
        <w:tc>
          <w:tcPr>
            <w:tcW w:w="1160" w:type="dxa"/>
            <w:tcBorders>
              <w:top w:val="nil"/>
              <w:left w:val="single" w:sz="4" w:space="0" w:color="auto"/>
              <w:bottom w:val="nil"/>
              <w:right w:val="single" w:sz="4" w:space="0" w:color="auto"/>
            </w:tcBorders>
            <w:shd w:val="clear" w:color="auto" w:fill="auto"/>
            <w:noWrap/>
            <w:vAlign w:val="center"/>
            <w:hideMark/>
          </w:tcPr>
          <w:p w14:paraId="37CE90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808,38</w:t>
            </w:r>
          </w:p>
        </w:tc>
        <w:tc>
          <w:tcPr>
            <w:tcW w:w="1160" w:type="dxa"/>
            <w:tcBorders>
              <w:top w:val="nil"/>
              <w:left w:val="nil"/>
              <w:bottom w:val="nil"/>
              <w:right w:val="single" w:sz="4" w:space="0" w:color="auto"/>
            </w:tcBorders>
            <w:shd w:val="clear" w:color="auto" w:fill="auto"/>
            <w:noWrap/>
            <w:vAlign w:val="center"/>
            <w:hideMark/>
          </w:tcPr>
          <w:p w14:paraId="0A7B75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5.112,89</w:t>
            </w:r>
          </w:p>
        </w:tc>
        <w:tc>
          <w:tcPr>
            <w:tcW w:w="1160" w:type="dxa"/>
            <w:tcBorders>
              <w:top w:val="nil"/>
              <w:left w:val="nil"/>
              <w:bottom w:val="nil"/>
              <w:right w:val="single" w:sz="4" w:space="0" w:color="auto"/>
            </w:tcBorders>
            <w:shd w:val="clear" w:color="auto" w:fill="auto"/>
            <w:noWrap/>
            <w:vAlign w:val="center"/>
            <w:hideMark/>
          </w:tcPr>
          <w:p w14:paraId="3D5145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125.008,54</w:t>
            </w:r>
          </w:p>
        </w:tc>
        <w:tc>
          <w:tcPr>
            <w:tcW w:w="177" w:type="dxa"/>
            <w:tcBorders>
              <w:top w:val="nil"/>
              <w:left w:val="nil"/>
              <w:bottom w:val="nil"/>
              <w:right w:val="single" w:sz="4" w:space="0" w:color="auto"/>
            </w:tcBorders>
            <w:shd w:val="clear" w:color="auto" w:fill="auto"/>
            <w:noWrap/>
            <w:vAlign w:val="center"/>
            <w:hideMark/>
          </w:tcPr>
          <w:p w14:paraId="71D2D1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FB344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3,9293</w:t>
            </w:r>
          </w:p>
        </w:tc>
      </w:tr>
      <w:tr w:rsidR="000506AC" w:rsidRPr="000506AC" w14:paraId="35B3A105"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D366D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156</w:t>
            </w:r>
          </w:p>
        </w:tc>
        <w:tc>
          <w:tcPr>
            <w:tcW w:w="1364" w:type="dxa"/>
            <w:tcBorders>
              <w:top w:val="nil"/>
              <w:left w:val="nil"/>
              <w:bottom w:val="nil"/>
              <w:right w:val="single" w:sz="4" w:space="0" w:color="auto"/>
            </w:tcBorders>
            <w:shd w:val="clear" w:color="auto" w:fill="auto"/>
            <w:noWrap/>
            <w:vAlign w:val="center"/>
            <w:hideMark/>
          </w:tcPr>
          <w:p w14:paraId="7C22FC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10/10/29</w:t>
            </w:r>
          </w:p>
        </w:tc>
        <w:tc>
          <w:tcPr>
            <w:tcW w:w="1300" w:type="dxa"/>
            <w:tcBorders>
              <w:top w:val="nil"/>
              <w:left w:val="nil"/>
              <w:bottom w:val="nil"/>
              <w:right w:val="single" w:sz="4" w:space="0" w:color="auto"/>
            </w:tcBorders>
            <w:shd w:val="clear" w:color="auto" w:fill="auto"/>
            <w:noWrap/>
            <w:vAlign w:val="center"/>
            <w:hideMark/>
          </w:tcPr>
          <w:p w14:paraId="653E97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10/10/29</w:t>
            </w:r>
          </w:p>
        </w:tc>
        <w:tc>
          <w:tcPr>
            <w:tcW w:w="1160" w:type="dxa"/>
            <w:tcBorders>
              <w:top w:val="nil"/>
              <w:left w:val="single" w:sz="8" w:space="0" w:color="auto"/>
              <w:bottom w:val="nil"/>
              <w:right w:val="nil"/>
            </w:tcBorders>
            <w:shd w:val="clear" w:color="auto" w:fill="auto"/>
            <w:noWrap/>
            <w:vAlign w:val="center"/>
            <w:hideMark/>
          </w:tcPr>
          <w:p w14:paraId="2D3640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5.881,53</w:t>
            </w:r>
          </w:p>
        </w:tc>
        <w:tc>
          <w:tcPr>
            <w:tcW w:w="1160" w:type="dxa"/>
            <w:tcBorders>
              <w:top w:val="nil"/>
              <w:left w:val="single" w:sz="4" w:space="0" w:color="auto"/>
              <w:bottom w:val="nil"/>
              <w:right w:val="single" w:sz="4" w:space="0" w:color="auto"/>
            </w:tcBorders>
            <w:shd w:val="clear" w:color="auto" w:fill="auto"/>
            <w:noWrap/>
            <w:vAlign w:val="center"/>
            <w:hideMark/>
          </w:tcPr>
          <w:p w14:paraId="155D88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776,62</w:t>
            </w:r>
          </w:p>
        </w:tc>
        <w:tc>
          <w:tcPr>
            <w:tcW w:w="1160" w:type="dxa"/>
            <w:tcBorders>
              <w:top w:val="nil"/>
              <w:left w:val="nil"/>
              <w:bottom w:val="nil"/>
              <w:right w:val="single" w:sz="4" w:space="0" w:color="auto"/>
            </w:tcBorders>
            <w:shd w:val="clear" w:color="auto" w:fill="auto"/>
            <w:noWrap/>
            <w:vAlign w:val="center"/>
            <w:hideMark/>
          </w:tcPr>
          <w:p w14:paraId="404FE5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5.104,91</w:t>
            </w:r>
          </w:p>
        </w:tc>
        <w:tc>
          <w:tcPr>
            <w:tcW w:w="1160" w:type="dxa"/>
            <w:tcBorders>
              <w:top w:val="nil"/>
              <w:left w:val="nil"/>
              <w:bottom w:val="nil"/>
              <w:right w:val="single" w:sz="4" w:space="0" w:color="auto"/>
            </w:tcBorders>
            <w:shd w:val="clear" w:color="auto" w:fill="auto"/>
            <w:noWrap/>
            <w:vAlign w:val="center"/>
            <w:hideMark/>
          </w:tcPr>
          <w:p w14:paraId="54225F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119.903,63</w:t>
            </w:r>
          </w:p>
        </w:tc>
        <w:tc>
          <w:tcPr>
            <w:tcW w:w="177" w:type="dxa"/>
            <w:tcBorders>
              <w:top w:val="nil"/>
              <w:left w:val="nil"/>
              <w:bottom w:val="nil"/>
              <w:right w:val="single" w:sz="4" w:space="0" w:color="auto"/>
            </w:tcBorders>
            <w:shd w:val="clear" w:color="auto" w:fill="auto"/>
            <w:noWrap/>
            <w:vAlign w:val="center"/>
            <w:hideMark/>
          </w:tcPr>
          <w:p w14:paraId="45C4A1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3740A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4,0837</w:t>
            </w:r>
          </w:p>
        </w:tc>
      </w:tr>
      <w:tr w:rsidR="000506AC" w:rsidRPr="000506AC" w14:paraId="7E2E2AC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7350B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157</w:t>
            </w:r>
          </w:p>
        </w:tc>
        <w:tc>
          <w:tcPr>
            <w:tcW w:w="1364" w:type="dxa"/>
            <w:tcBorders>
              <w:top w:val="nil"/>
              <w:left w:val="nil"/>
              <w:bottom w:val="nil"/>
              <w:right w:val="single" w:sz="4" w:space="0" w:color="auto"/>
            </w:tcBorders>
            <w:shd w:val="clear" w:color="auto" w:fill="auto"/>
            <w:noWrap/>
            <w:vAlign w:val="center"/>
            <w:hideMark/>
          </w:tcPr>
          <w:p w14:paraId="58F570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10/11/29</w:t>
            </w:r>
          </w:p>
        </w:tc>
        <w:tc>
          <w:tcPr>
            <w:tcW w:w="1300" w:type="dxa"/>
            <w:tcBorders>
              <w:top w:val="nil"/>
              <w:left w:val="nil"/>
              <w:bottom w:val="nil"/>
              <w:right w:val="single" w:sz="4" w:space="0" w:color="auto"/>
            </w:tcBorders>
            <w:shd w:val="clear" w:color="auto" w:fill="auto"/>
            <w:noWrap/>
            <w:vAlign w:val="center"/>
            <w:hideMark/>
          </w:tcPr>
          <w:p w14:paraId="5AF341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12/11/29</w:t>
            </w:r>
          </w:p>
        </w:tc>
        <w:tc>
          <w:tcPr>
            <w:tcW w:w="1160" w:type="dxa"/>
            <w:tcBorders>
              <w:top w:val="nil"/>
              <w:left w:val="single" w:sz="8" w:space="0" w:color="auto"/>
              <w:bottom w:val="nil"/>
              <w:right w:val="nil"/>
            </w:tcBorders>
            <w:shd w:val="clear" w:color="auto" w:fill="auto"/>
            <w:noWrap/>
            <w:vAlign w:val="center"/>
            <w:hideMark/>
          </w:tcPr>
          <w:p w14:paraId="412D5D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5.842,61</w:t>
            </w:r>
          </w:p>
        </w:tc>
        <w:tc>
          <w:tcPr>
            <w:tcW w:w="1160" w:type="dxa"/>
            <w:tcBorders>
              <w:top w:val="nil"/>
              <w:left w:val="single" w:sz="4" w:space="0" w:color="auto"/>
              <w:bottom w:val="nil"/>
              <w:right w:val="single" w:sz="4" w:space="0" w:color="auto"/>
            </w:tcBorders>
            <w:shd w:val="clear" w:color="auto" w:fill="auto"/>
            <w:noWrap/>
            <w:vAlign w:val="center"/>
            <w:hideMark/>
          </w:tcPr>
          <w:p w14:paraId="0466FF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744,90</w:t>
            </w:r>
          </w:p>
        </w:tc>
        <w:tc>
          <w:tcPr>
            <w:tcW w:w="1160" w:type="dxa"/>
            <w:tcBorders>
              <w:top w:val="nil"/>
              <w:left w:val="nil"/>
              <w:bottom w:val="nil"/>
              <w:right w:val="single" w:sz="4" w:space="0" w:color="auto"/>
            </w:tcBorders>
            <w:shd w:val="clear" w:color="auto" w:fill="auto"/>
            <w:noWrap/>
            <w:vAlign w:val="center"/>
            <w:hideMark/>
          </w:tcPr>
          <w:p w14:paraId="7E6ACC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5.097,71</w:t>
            </w:r>
          </w:p>
        </w:tc>
        <w:tc>
          <w:tcPr>
            <w:tcW w:w="1160" w:type="dxa"/>
            <w:tcBorders>
              <w:top w:val="nil"/>
              <w:left w:val="nil"/>
              <w:bottom w:val="nil"/>
              <w:right w:val="single" w:sz="4" w:space="0" w:color="auto"/>
            </w:tcBorders>
            <w:shd w:val="clear" w:color="auto" w:fill="auto"/>
            <w:noWrap/>
            <w:vAlign w:val="center"/>
            <w:hideMark/>
          </w:tcPr>
          <w:p w14:paraId="622266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114.805,92</w:t>
            </w:r>
          </w:p>
        </w:tc>
        <w:tc>
          <w:tcPr>
            <w:tcW w:w="177" w:type="dxa"/>
            <w:tcBorders>
              <w:top w:val="nil"/>
              <w:left w:val="nil"/>
              <w:bottom w:val="nil"/>
              <w:right w:val="single" w:sz="4" w:space="0" w:color="auto"/>
            </w:tcBorders>
            <w:shd w:val="clear" w:color="auto" w:fill="auto"/>
            <w:noWrap/>
            <w:vAlign w:val="center"/>
            <w:hideMark/>
          </w:tcPr>
          <w:p w14:paraId="5CCB2E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9BA61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4,2515</w:t>
            </w:r>
          </w:p>
        </w:tc>
      </w:tr>
      <w:tr w:rsidR="000506AC" w:rsidRPr="000506AC" w14:paraId="4537A0B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C2CCA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w:t>
            </w:r>
          </w:p>
        </w:tc>
        <w:tc>
          <w:tcPr>
            <w:tcW w:w="1364" w:type="dxa"/>
            <w:tcBorders>
              <w:top w:val="nil"/>
              <w:left w:val="nil"/>
              <w:bottom w:val="nil"/>
              <w:right w:val="single" w:sz="4" w:space="0" w:color="auto"/>
            </w:tcBorders>
            <w:shd w:val="clear" w:color="auto" w:fill="auto"/>
            <w:noWrap/>
            <w:vAlign w:val="center"/>
            <w:hideMark/>
          </w:tcPr>
          <w:p w14:paraId="6D58A4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10/12/29</w:t>
            </w:r>
          </w:p>
        </w:tc>
        <w:tc>
          <w:tcPr>
            <w:tcW w:w="1300" w:type="dxa"/>
            <w:tcBorders>
              <w:top w:val="nil"/>
              <w:left w:val="nil"/>
              <w:bottom w:val="nil"/>
              <w:right w:val="single" w:sz="4" w:space="0" w:color="auto"/>
            </w:tcBorders>
            <w:shd w:val="clear" w:color="auto" w:fill="auto"/>
            <w:noWrap/>
            <w:vAlign w:val="center"/>
            <w:hideMark/>
          </w:tcPr>
          <w:p w14:paraId="7C9DC2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10/12/29</w:t>
            </w:r>
          </w:p>
        </w:tc>
        <w:tc>
          <w:tcPr>
            <w:tcW w:w="1160" w:type="dxa"/>
            <w:tcBorders>
              <w:top w:val="nil"/>
              <w:left w:val="single" w:sz="8" w:space="0" w:color="auto"/>
              <w:bottom w:val="nil"/>
              <w:right w:val="nil"/>
            </w:tcBorders>
            <w:shd w:val="clear" w:color="auto" w:fill="auto"/>
            <w:noWrap/>
            <w:vAlign w:val="center"/>
            <w:hideMark/>
          </w:tcPr>
          <w:p w14:paraId="4B304F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5.804,08</w:t>
            </w:r>
          </w:p>
        </w:tc>
        <w:tc>
          <w:tcPr>
            <w:tcW w:w="1160" w:type="dxa"/>
            <w:tcBorders>
              <w:top w:val="nil"/>
              <w:left w:val="single" w:sz="4" w:space="0" w:color="auto"/>
              <w:bottom w:val="nil"/>
              <w:right w:val="single" w:sz="4" w:space="0" w:color="auto"/>
            </w:tcBorders>
            <w:shd w:val="clear" w:color="auto" w:fill="auto"/>
            <w:noWrap/>
            <w:vAlign w:val="center"/>
            <w:hideMark/>
          </w:tcPr>
          <w:p w14:paraId="177568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713,23</w:t>
            </w:r>
          </w:p>
        </w:tc>
        <w:tc>
          <w:tcPr>
            <w:tcW w:w="1160" w:type="dxa"/>
            <w:tcBorders>
              <w:top w:val="nil"/>
              <w:left w:val="nil"/>
              <w:bottom w:val="nil"/>
              <w:right w:val="single" w:sz="4" w:space="0" w:color="auto"/>
            </w:tcBorders>
            <w:shd w:val="clear" w:color="auto" w:fill="auto"/>
            <w:noWrap/>
            <w:vAlign w:val="center"/>
            <w:hideMark/>
          </w:tcPr>
          <w:p w14:paraId="0E43F4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5.090,85</w:t>
            </w:r>
          </w:p>
        </w:tc>
        <w:tc>
          <w:tcPr>
            <w:tcW w:w="1160" w:type="dxa"/>
            <w:tcBorders>
              <w:top w:val="nil"/>
              <w:left w:val="nil"/>
              <w:bottom w:val="nil"/>
              <w:right w:val="single" w:sz="4" w:space="0" w:color="auto"/>
            </w:tcBorders>
            <w:shd w:val="clear" w:color="auto" w:fill="auto"/>
            <w:noWrap/>
            <w:vAlign w:val="center"/>
            <w:hideMark/>
          </w:tcPr>
          <w:p w14:paraId="6014DC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109.715,07</w:t>
            </w:r>
          </w:p>
        </w:tc>
        <w:tc>
          <w:tcPr>
            <w:tcW w:w="177" w:type="dxa"/>
            <w:tcBorders>
              <w:top w:val="nil"/>
              <w:left w:val="nil"/>
              <w:bottom w:val="nil"/>
              <w:right w:val="single" w:sz="4" w:space="0" w:color="auto"/>
            </w:tcBorders>
            <w:shd w:val="clear" w:color="auto" w:fill="auto"/>
            <w:noWrap/>
            <w:vAlign w:val="center"/>
            <w:hideMark/>
          </w:tcPr>
          <w:p w14:paraId="1B4ED4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3A4006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4,4343</w:t>
            </w:r>
          </w:p>
        </w:tc>
      </w:tr>
      <w:tr w:rsidR="000506AC" w:rsidRPr="000506AC" w14:paraId="156F0C8E"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21E45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159</w:t>
            </w:r>
          </w:p>
        </w:tc>
        <w:tc>
          <w:tcPr>
            <w:tcW w:w="1364" w:type="dxa"/>
            <w:tcBorders>
              <w:top w:val="nil"/>
              <w:left w:val="nil"/>
              <w:bottom w:val="nil"/>
              <w:right w:val="single" w:sz="4" w:space="0" w:color="auto"/>
            </w:tcBorders>
            <w:shd w:val="clear" w:color="auto" w:fill="auto"/>
            <w:noWrap/>
            <w:vAlign w:val="center"/>
            <w:hideMark/>
          </w:tcPr>
          <w:p w14:paraId="5E5B68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10/01/30</w:t>
            </w:r>
          </w:p>
        </w:tc>
        <w:tc>
          <w:tcPr>
            <w:tcW w:w="1300" w:type="dxa"/>
            <w:tcBorders>
              <w:top w:val="nil"/>
              <w:left w:val="nil"/>
              <w:bottom w:val="nil"/>
              <w:right w:val="single" w:sz="4" w:space="0" w:color="auto"/>
            </w:tcBorders>
            <w:shd w:val="clear" w:color="auto" w:fill="auto"/>
            <w:noWrap/>
            <w:vAlign w:val="center"/>
            <w:hideMark/>
          </w:tcPr>
          <w:p w14:paraId="73BE3B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10/01/30</w:t>
            </w:r>
          </w:p>
        </w:tc>
        <w:tc>
          <w:tcPr>
            <w:tcW w:w="1160" w:type="dxa"/>
            <w:tcBorders>
              <w:top w:val="nil"/>
              <w:left w:val="single" w:sz="8" w:space="0" w:color="auto"/>
              <w:bottom w:val="nil"/>
              <w:right w:val="nil"/>
            </w:tcBorders>
            <w:shd w:val="clear" w:color="auto" w:fill="auto"/>
            <w:noWrap/>
            <w:vAlign w:val="center"/>
            <w:hideMark/>
          </w:tcPr>
          <w:p w14:paraId="64035E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5.767,44</w:t>
            </w:r>
          </w:p>
        </w:tc>
        <w:tc>
          <w:tcPr>
            <w:tcW w:w="1160" w:type="dxa"/>
            <w:tcBorders>
              <w:top w:val="nil"/>
              <w:left w:val="single" w:sz="4" w:space="0" w:color="auto"/>
              <w:bottom w:val="nil"/>
              <w:right w:val="single" w:sz="4" w:space="0" w:color="auto"/>
            </w:tcBorders>
            <w:shd w:val="clear" w:color="auto" w:fill="auto"/>
            <w:noWrap/>
            <w:vAlign w:val="center"/>
            <w:hideMark/>
          </w:tcPr>
          <w:p w14:paraId="703BA6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681,61</w:t>
            </w:r>
          </w:p>
        </w:tc>
        <w:tc>
          <w:tcPr>
            <w:tcW w:w="1160" w:type="dxa"/>
            <w:tcBorders>
              <w:top w:val="nil"/>
              <w:left w:val="nil"/>
              <w:bottom w:val="nil"/>
              <w:right w:val="single" w:sz="4" w:space="0" w:color="auto"/>
            </w:tcBorders>
            <w:shd w:val="clear" w:color="auto" w:fill="auto"/>
            <w:noWrap/>
            <w:vAlign w:val="center"/>
            <w:hideMark/>
          </w:tcPr>
          <w:p w14:paraId="3B7E12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5.085,83</w:t>
            </w:r>
          </w:p>
        </w:tc>
        <w:tc>
          <w:tcPr>
            <w:tcW w:w="1160" w:type="dxa"/>
            <w:tcBorders>
              <w:top w:val="nil"/>
              <w:left w:val="nil"/>
              <w:bottom w:val="nil"/>
              <w:right w:val="single" w:sz="4" w:space="0" w:color="auto"/>
            </w:tcBorders>
            <w:shd w:val="clear" w:color="auto" w:fill="auto"/>
            <w:noWrap/>
            <w:vAlign w:val="center"/>
            <w:hideMark/>
          </w:tcPr>
          <w:p w14:paraId="6E9C8A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104.629,24</w:t>
            </w:r>
          </w:p>
        </w:tc>
        <w:tc>
          <w:tcPr>
            <w:tcW w:w="177" w:type="dxa"/>
            <w:tcBorders>
              <w:top w:val="nil"/>
              <w:left w:val="nil"/>
              <w:bottom w:val="nil"/>
              <w:right w:val="single" w:sz="4" w:space="0" w:color="auto"/>
            </w:tcBorders>
            <w:shd w:val="clear" w:color="auto" w:fill="auto"/>
            <w:noWrap/>
            <w:vAlign w:val="center"/>
            <w:hideMark/>
          </w:tcPr>
          <w:p w14:paraId="06750B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34B93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4,6355</w:t>
            </w:r>
          </w:p>
        </w:tc>
      </w:tr>
      <w:tr w:rsidR="000506AC" w:rsidRPr="000506AC" w14:paraId="5C2C1E5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04170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w:t>
            </w:r>
          </w:p>
        </w:tc>
        <w:tc>
          <w:tcPr>
            <w:tcW w:w="1364" w:type="dxa"/>
            <w:tcBorders>
              <w:top w:val="nil"/>
              <w:left w:val="nil"/>
              <w:bottom w:val="nil"/>
              <w:right w:val="single" w:sz="4" w:space="0" w:color="auto"/>
            </w:tcBorders>
            <w:shd w:val="clear" w:color="auto" w:fill="auto"/>
            <w:noWrap/>
            <w:vAlign w:val="center"/>
            <w:hideMark/>
          </w:tcPr>
          <w:p w14:paraId="4975E7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10/02/30</w:t>
            </w:r>
          </w:p>
        </w:tc>
        <w:tc>
          <w:tcPr>
            <w:tcW w:w="1300" w:type="dxa"/>
            <w:tcBorders>
              <w:top w:val="nil"/>
              <w:left w:val="nil"/>
              <w:bottom w:val="nil"/>
              <w:right w:val="single" w:sz="4" w:space="0" w:color="auto"/>
            </w:tcBorders>
            <w:shd w:val="clear" w:color="auto" w:fill="auto"/>
            <w:noWrap/>
            <w:vAlign w:val="center"/>
            <w:hideMark/>
          </w:tcPr>
          <w:p w14:paraId="4B36DF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11/02/30</w:t>
            </w:r>
          </w:p>
        </w:tc>
        <w:tc>
          <w:tcPr>
            <w:tcW w:w="1160" w:type="dxa"/>
            <w:tcBorders>
              <w:top w:val="nil"/>
              <w:left w:val="single" w:sz="8" w:space="0" w:color="auto"/>
              <w:bottom w:val="nil"/>
              <w:right w:val="nil"/>
            </w:tcBorders>
            <w:shd w:val="clear" w:color="auto" w:fill="auto"/>
            <w:noWrap/>
            <w:vAlign w:val="center"/>
            <w:hideMark/>
          </w:tcPr>
          <w:p w14:paraId="133912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5.729,36</w:t>
            </w:r>
          </w:p>
        </w:tc>
        <w:tc>
          <w:tcPr>
            <w:tcW w:w="1160" w:type="dxa"/>
            <w:tcBorders>
              <w:top w:val="nil"/>
              <w:left w:val="single" w:sz="4" w:space="0" w:color="auto"/>
              <w:bottom w:val="nil"/>
              <w:right w:val="single" w:sz="4" w:space="0" w:color="auto"/>
            </w:tcBorders>
            <w:shd w:val="clear" w:color="auto" w:fill="auto"/>
            <w:noWrap/>
            <w:vAlign w:val="center"/>
            <w:hideMark/>
          </w:tcPr>
          <w:p w14:paraId="0F8CD0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650,01</w:t>
            </w:r>
          </w:p>
        </w:tc>
        <w:tc>
          <w:tcPr>
            <w:tcW w:w="1160" w:type="dxa"/>
            <w:tcBorders>
              <w:top w:val="nil"/>
              <w:left w:val="nil"/>
              <w:bottom w:val="nil"/>
              <w:right w:val="single" w:sz="4" w:space="0" w:color="auto"/>
            </w:tcBorders>
            <w:shd w:val="clear" w:color="auto" w:fill="auto"/>
            <w:noWrap/>
            <w:vAlign w:val="center"/>
            <w:hideMark/>
          </w:tcPr>
          <w:p w14:paraId="281499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5.079,35</w:t>
            </w:r>
          </w:p>
        </w:tc>
        <w:tc>
          <w:tcPr>
            <w:tcW w:w="1160" w:type="dxa"/>
            <w:tcBorders>
              <w:top w:val="nil"/>
              <w:left w:val="nil"/>
              <w:bottom w:val="nil"/>
              <w:right w:val="single" w:sz="4" w:space="0" w:color="auto"/>
            </w:tcBorders>
            <w:shd w:val="clear" w:color="auto" w:fill="auto"/>
            <w:noWrap/>
            <w:vAlign w:val="center"/>
            <w:hideMark/>
          </w:tcPr>
          <w:p w14:paraId="39543C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99.549,89</w:t>
            </w:r>
          </w:p>
        </w:tc>
        <w:tc>
          <w:tcPr>
            <w:tcW w:w="177" w:type="dxa"/>
            <w:tcBorders>
              <w:top w:val="nil"/>
              <w:left w:val="nil"/>
              <w:bottom w:val="nil"/>
              <w:right w:val="single" w:sz="4" w:space="0" w:color="auto"/>
            </w:tcBorders>
            <w:shd w:val="clear" w:color="auto" w:fill="auto"/>
            <w:noWrap/>
            <w:vAlign w:val="center"/>
            <w:hideMark/>
          </w:tcPr>
          <w:p w14:paraId="6F9DDE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65BD5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4,8546</w:t>
            </w:r>
          </w:p>
        </w:tc>
      </w:tr>
      <w:tr w:rsidR="000506AC" w:rsidRPr="000506AC" w14:paraId="569E0A1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9530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w:t>
            </w:r>
          </w:p>
        </w:tc>
        <w:tc>
          <w:tcPr>
            <w:tcW w:w="1364" w:type="dxa"/>
            <w:tcBorders>
              <w:top w:val="nil"/>
              <w:left w:val="nil"/>
              <w:bottom w:val="nil"/>
              <w:right w:val="single" w:sz="4" w:space="0" w:color="auto"/>
            </w:tcBorders>
            <w:shd w:val="clear" w:color="auto" w:fill="auto"/>
            <w:noWrap/>
            <w:vAlign w:val="center"/>
            <w:hideMark/>
          </w:tcPr>
          <w:p w14:paraId="2D6B9A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10/03/30</w:t>
            </w:r>
          </w:p>
        </w:tc>
        <w:tc>
          <w:tcPr>
            <w:tcW w:w="1300" w:type="dxa"/>
            <w:tcBorders>
              <w:top w:val="nil"/>
              <w:left w:val="nil"/>
              <w:bottom w:val="nil"/>
              <w:right w:val="single" w:sz="4" w:space="0" w:color="auto"/>
            </w:tcBorders>
            <w:shd w:val="clear" w:color="auto" w:fill="auto"/>
            <w:noWrap/>
            <w:vAlign w:val="center"/>
            <w:hideMark/>
          </w:tcPr>
          <w:p w14:paraId="1413CD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11/03/30</w:t>
            </w:r>
          </w:p>
        </w:tc>
        <w:tc>
          <w:tcPr>
            <w:tcW w:w="1160" w:type="dxa"/>
            <w:tcBorders>
              <w:top w:val="nil"/>
              <w:left w:val="single" w:sz="8" w:space="0" w:color="auto"/>
              <w:bottom w:val="nil"/>
              <w:right w:val="nil"/>
            </w:tcBorders>
            <w:shd w:val="clear" w:color="auto" w:fill="auto"/>
            <w:noWrap/>
            <w:vAlign w:val="center"/>
            <w:hideMark/>
          </w:tcPr>
          <w:p w14:paraId="56B661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5.690,68</w:t>
            </w:r>
          </w:p>
        </w:tc>
        <w:tc>
          <w:tcPr>
            <w:tcW w:w="1160" w:type="dxa"/>
            <w:tcBorders>
              <w:top w:val="nil"/>
              <w:left w:val="single" w:sz="4" w:space="0" w:color="auto"/>
              <w:bottom w:val="nil"/>
              <w:right w:val="single" w:sz="4" w:space="0" w:color="auto"/>
            </w:tcBorders>
            <w:shd w:val="clear" w:color="auto" w:fill="auto"/>
            <w:noWrap/>
            <w:vAlign w:val="center"/>
            <w:hideMark/>
          </w:tcPr>
          <w:p w14:paraId="2DBCB8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618,46</w:t>
            </w:r>
          </w:p>
        </w:tc>
        <w:tc>
          <w:tcPr>
            <w:tcW w:w="1160" w:type="dxa"/>
            <w:tcBorders>
              <w:top w:val="nil"/>
              <w:left w:val="nil"/>
              <w:bottom w:val="nil"/>
              <w:right w:val="single" w:sz="4" w:space="0" w:color="auto"/>
            </w:tcBorders>
            <w:shd w:val="clear" w:color="auto" w:fill="auto"/>
            <w:noWrap/>
            <w:vAlign w:val="center"/>
            <w:hideMark/>
          </w:tcPr>
          <w:p w14:paraId="3BFB02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5.072,23</w:t>
            </w:r>
          </w:p>
        </w:tc>
        <w:tc>
          <w:tcPr>
            <w:tcW w:w="1160" w:type="dxa"/>
            <w:tcBorders>
              <w:top w:val="nil"/>
              <w:left w:val="nil"/>
              <w:bottom w:val="nil"/>
              <w:right w:val="single" w:sz="4" w:space="0" w:color="auto"/>
            </w:tcBorders>
            <w:shd w:val="clear" w:color="auto" w:fill="auto"/>
            <w:noWrap/>
            <w:vAlign w:val="center"/>
            <w:hideMark/>
          </w:tcPr>
          <w:p w14:paraId="278BE8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94.477,66</w:t>
            </w:r>
          </w:p>
        </w:tc>
        <w:tc>
          <w:tcPr>
            <w:tcW w:w="177" w:type="dxa"/>
            <w:tcBorders>
              <w:top w:val="nil"/>
              <w:left w:val="nil"/>
              <w:bottom w:val="nil"/>
              <w:right w:val="single" w:sz="4" w:space="0" w:color="auto"/>
            </w:tcBorders>
            <w:shd w:val="clear" w:color="auto" w:fill="auto"/>
            <w:noWrap/>
            <w:vAlign w:val="center"/>
            <w:hideMark/>
          </w:tcPr>
          <w:p w14:paraId="3D6151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9741D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5,0952</w:t>
            </w:r>
          </w:p>
        </w:tc>
      </w:tr>
      <w:tr w:rsidR="000506AC" w:rsidRPr="000506AC" w14:paraId="26E3108F"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7F57E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162</w:t>
            </w:r>
          </w:p>
        </w:tc>
        <w:tc>
          <w:tcPr>
            <w:tcW w:w="1364" w:type="dxa"/>
            <w:tcBorders>
              <w:top w:val="nil"/>
              <w:left w:val="nil"/>
              <w:bottom w:val="nil"/>
              <w:right w:val="single" w:sz="4" w:space="0" w:color="auto"/>
            </w:tcBorders>
            <w:shd w:val="clear" w:color="auto" w:fill="auto"/>
            <w:noWrap/>
            <w:vAlign w:val="center"/>
            <w:hideMark/>
          </w:tcPr>
          <w:p w14:paraId="6FF0A7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10/04/30</w:t>
            </w:r>
          </w:p>
        </w:tc>
        <w:tc>
          <w:tcPr>
            <w:tcW w:w="1300" w:type="dxa"/>
            <w:tcBorders>
              <w:top w:val="nil"/>
              <w:left w:val="nil"/>
              <w:bottom w:val="nil"/>
              <w:right w:val="single" w:sz="4" w:space="0" w:color="auto"/>
            </w:tcBorders>
            <w:shd w:val="clear" w:color="auto" w:fill="auto"/>
            <w:noWrap/>
            <w:vAlign w:val="center"/>
            <w:hideMark/>
          </w:tcPr>
          <w:p w14:paraId="7E5445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10/04/30</w:t>
            </w:r>
          </w:p>
        </w:tc>
        <w:tc>
          <w:tcPr>
            <w:tcW w:w="1160" w:type="dxa"/>
            <w:tcBorders>
              <w:top w:val="nil"/>
              <w:left w:val="single" w:sz="8" w:space="0" w:color="auto"/>
              <w:bottom w:val="nil"/>
              <w:right w:val="nil"/>
            </w:tcBorders>
            <w:shd w:val="clear" w:color="auto" w:fill="auto"/>
            <w:noWrap/>
            <w:vAlign w:val="center"/>
            <w:hideMark/>
          </w:tcPr>
          <w:p w14:paraId="0206F3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5.652,65</w:t>
            </w:r>
          </w:p>
        </w:tc>
        <w:tc>
          <w:tcPr>
            <w:tcW w:w="1160" w:type="dxa"/>
            <w:tcBorders>
              <w:top w:val="nil"/>
              <w:left w:val="single" w:sz="4" w:space="0" w:color="auto"/>
              <w:bottom w:val="nil"/>
              <w:right w:val="single" w:sz="4" w:space="0" w:color="auto"/>
            </w:tcBorders>
            <w:shd w:val="clear" w:color="auto" w:fill="auto"/>
            <w:noWrap/>
            <w:vAlign w:val="center"/>
            <w:hideMark/>
          </w:tcPr>
          <w:p w14:paraId="5FA67C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586,94</w:t>
            </w:r>
          </w:p>
        </w:tc>
        <w:tc>
          <w:tcPr>
            <w:tcW w:w="1160" w:type="dxa"/>
            <w:tcBorders>
              <w:top w:val="nil"/>
              <w:left w:val="nil"/>
              <w:bottom w:val="nil"/>
              <w:right w:val="single" w:sz="4" w:space="0" w:color="auto"/>
            </w:tcBorders>
            <w:shd w:val="clear" w:color="auto" w:fill="auto"/>
            <w:noWrap/>
            <w:vAlign w:val="center"/>
            <w:hideMark/>
          </w:tcPr>
          <w:p w14:paraId="10F7D2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5.065,70</w:t>
            </w:r>
          </w:p>
        </w:tc>
        <w:tc>
          <w:tcPr>
            <w:tcW w:w="1160" w:type="dxa"/>
            <w:tcBorders>
              <w:top w:val="nil"/>
              <w:left w:val="nil"/>
              <w:bottom w:val="nil"/>
              <w:right w:val="single" w:sz="4" w:space="0" w:color="auto"/>
            </w:tcBorders>
            <w:shd w:val="clear" w:color="auto" w:fill="auto"/>
            <w:noWrap/>
            <w:vAlign w:val="center"/>
            <w:hideMark/>
          </w:tcPr>
          <w:p w14:paraId="0E48C4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89.411,96</w:t>
            </w:r>
          </w:p>
        </w:tc>
        <w:tc>
          <w:tcPr>
            <w:tcW w:w="177" w:type="dxa"/>
            <w:tcBorders>
              <w:top w:val="nil"/>
              <w:left w:val="nil"/>
              <w:bottom w:val="nil"/>
              <w:right w:val="single" w:sz="4" w:space="0" w:color="auto"/>
            </w:tcBorders>
            <w:shd w:val="clear" w:color="auto" w:fill="auto"/>
            <w:noWrap/>
            <w:vAlign w:val="center"/>
            <w:hideMark/>
          </w:tcPr>
          <w:p w14:paraId="18B2BC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BE7CE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5,3618</w:t>
            </w:r>
          </w:p>
        </w:tc>
      </w:tr>
      <w:tr w:rsidR="000506AC" w:rsidRPr="000506AC" w14:paraId="39723DC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FFEFF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w:t>
            </w:r>
          </w:p>
        </w:tc>
        <w:tc>
          <w:tcPr>
            <w:tcW w:w="1364" w:type="dxa"/>
            <w:tcBorders>
              <w:top w:val="nil"/>
              <w:left w:val="nil"/>
              <w:bottom w:val="nil"/>
              <w:right w:val="single" w:sz="4" w:space="0" w:color="auto"/>
            </w:tcBorders>
            <w:shd w:val="clear" w:color="auto" w:fill="auto"/>
            <w:noWrap/>
            <w:vAlign w:val="center"/>
            <w:hideMark/>
          </w:tcPr>
          <w:p w14:paraId="249FFB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10/05/30</w:t>
            </w:r>
          </w:p>
        </w:tc>
        <w:tc>
          <w:tcPr>
            <w:tcW w:w="1300" w:type="dxa"/>
            <w:tcBorders>
              <w:top w:val="nil"/>
              <w:left w:val="nil"/>
              <w:bottom w:val="nil"/>
              <w:right w:val="single" w:sz="4" w:space="0" w:color="auto"/>
            </w:tcBorders>
            <w:shd w:val="clear" w:color="auto" w:fill="auto"/>
            <w:noWrap/>
            <w:vAlign w:val="center"/>
            <w:hideMark/>
          </w:tcPr>
          <w:p w14:paraId="288CC1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10/05/30</w:t>
            </w:r>
          </w:p>
        </w:tc>
        <w:tc>
          <w:tcPr>
            <w:tcW w:w="1160" w:type="dxa"/>
            <w:tcBorders>
              <w:top w:val="nil"/>
              <w:left w:val="single" w:sz="8" w:space="0" w:color="auto"/>
              <w:bottom w:val="nil"/>
              <w:right w:val="nil"/>
            </w:tcBorders>
            <w:shd w:val="clear" w:color="auto" w:fill="auto"/>
            <w:noWrap/>
            <w:vAlign w:val="center"/>
            <w:hideMark/>
          </w:tcPr>
          <w:p w14:paraId="3AF630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5.609,91</w:t>
            </w:r>
          </w:p>
        </w:tc>
        <w:tc>
          <w:tcPr>
            <w:tcW w:w="1160" w:type="dxa"/>
            <w:tcBorders>
              <w:top w:val="nil"/>
              <w:left w:val="single" w:sz="4" w:space="0" w:color="auto"/>
              <w:bottom w:val="nil"/>
              <w:right w:val="single" w:sz="4" w:space="0" w:color="auto"/>
            </w:tcBorders>
            <w:shd w:val="clear" w:color="auto" w:fill="auto"/>
            <w:noWrap/>
            <w:vAlign w:val="center"/>
            <w:hideMark/>
          </w:tcPr>
          <w:p w14:paraId="11BFAE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555,47</w:t>
            </w:r>
          </w:p>
        </w:tc>
        <w:tc>
          <w:tcPr>
            <w:tcW w:w="1160" w:type="dxa"/>
            <w:tcBorders>
              <w:top w:val="nil"/>
              <w:left w:val="nil"/>
              <w:bottom w:val="nil"/>
              <w:right w:val="single" w:sz="4" w:space="0" w:color="auto"/>
            </w:tcBorders>
            <w:shd w:val="clear" w:color="auto" w:fill="auto"/>
            <w:noWrap/>
            <w:vAlign w:val="center"/>
            <w:hideMark/>
          </w:tcPr>
          <w:p w14:paraId="018F38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5.054,43</w:t>
            </w:r>
          </w:p>
        </w:tc>
        <w:tc>
          <w:tcPr>
            <w:tcW w:w="1160" w:type="dxa"/>
            <w:tcBorders>
              <w:top w:val="nil"/>
              <w:left w:val="nil"/>
              <w:bottom w:val="nil"/>
              <w:right w:val="single" w:sz="4" w:space="0" w:color="auto"/>
            </w:tcBorders>
            <w:shd w:val="clear" w:color="auto" w:fill="auto"/>
            <w:noWrap/>
            <w:vAlign w:val="center"/>
            <w:hideMark/>
          </w:tcPr>
          <w:p w14:paraId="6E74E0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84.357,53</w:t>
            </w:r>
          </w:p>
        </w:tc>
        <w:tc>
          <w:tcPr>
            <w:tcW w:w="177" w:type="dxa"/>
            <w:tcBorders>
              <w:top w:val="nil"/>
              <w:left w:val="nil"/>
              <w:bottom w:val="nil"/>
              <w:right w:val="single" w:sz="4" w:space="0" w:color="auto"/>
            </w:tcBorders>
            <w:shd w:val="clear" w:color="auto" w:fill="auto"/>
            <w:noWrap/>
            <w:vAlign w:val="center"/>
            <w:hideMark/>
          </w:tcPr>
          <w:p w14:paraId="14D38B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2A405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5,6530</w:t>
            </w:r>
          </w:p>
        </w:tc>
      </w:tr>
      <w:tr w:rsidR="000506AC" w:rsidRPr="000506AC" w14:paraId="005835C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EB816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w:t>
            </w:r>
          </w:p>
        </w:tc>
        <w:tc>
          <w:tcPr>
            <w:tcW w:w="1364" w:type="dxa"/>
            <w:tcBorders>
              <w:top w:val="nil"/>
              <w:left w:val="nil"/>
              <w:bottom w:val="nil"/>
              <w:right w:val="single" w:sz="4" w:space="0" w:color="auto"/>
            </w:tcBorders>
            <w:shd w:val="clear" w:color="auto" w:fill="auto"/>
            <w:noWrap/>
            <w:vAlign w:val="center"/>
            <w:hideMark/>
          </w:tcPr>
          <w:p w14:paraId="274A53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10/06/30</w:t>
            </w:r>
          </w:p>
        </w:tc>
        <w:tc>
          <w:tcPr>
            <w:tcW w:w="1300" w:type="dxa"/>
            <w:tcBorders>
              <w:top w:val="nil"/>
              <w:left w:val="nil"/>
              <w:bottom w:val="nil"/>
              <w:right w:val="single" w:sz="4" w:space="0" w:color="auto"/>
            </w:tcBorders>
            <w:shd w:val="clear" w:color="auto" w:fill="auto"/>
            <w:noWrap/>
            <w:vAlign w:val="center"/>
            <w:hideMark/>
          </w:tcPr>
          <w:p w14:paraId="697C88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10/06/30</w:t>
            </w:r>
          </w:p>
        </w:tc>
        <w:tc>
          <w:tcPr>
            <w:tcW w:w="1160" w:type="dxa"/>
            <w:tcBorders>
              <w:top w:val="nil"/>
              <w:left w:val="single" w:sz="8" w:space="0" w:color="auto"/>
              <w:bottom w:val="nil"/>
              <w:right w:val="nil"/>
            </w:tcBorders>
            <w:shd w:val="clear" w:color="auto" w:fill="auto"/>
            <w:noWrap/>
            <w:vAlign w:val="center"/>
            <w:hideMark/>
          </w:tcPr>
          <w:p w14:paraId="698D91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5.570,29</w:t>
            </w:r>
          </w:p>
        </w:tc>
        <w:tc>
          <w:tcPr>
            <w:tcW w:w="1160" w:type="dxa"/>
            <w:tcBorders>
              <w:top w:val="nil"/>
              <w:left w:val="single" w:sz="4" w:space="0" w:color="auto"/>
              <w:bottom w:val="nil"/>
              <w:right w:val="single" w:sz="4" w:space="0" w:color="auto"/>
            </w:tcBorders>
            <w:shd w:val="clear" w:color="auto" w:fill="auto"/>
            <w:noWrap/>
            <w:vAlign w:val="center"/>
            <w:hideMark/>
          </w:tcPr>
          <w:p w14:paraId="772071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524,07</w:t>
            </w:r>
          </w:p>
        </w:tc>
        <w:tc>
          <w:tcPr>
            <w:tcW w:w="1160" w:type="dxa"/>
            <w:tcBorders>
              <w:top w:val="nil"/>
              <w:left w:val="nil"/>
              <w:bottom w:val="nil"/>
              <w:right w:val="single" w:sz="4" w:space="0" w:color="auto"/>
            </w:tcBorders>
            <w:shd w:val="clear" w:color="auto" w:fill="auto"/>
            <w:noWrap/>
            <w:vAlign w:val="center"/>
            <w:hideMark/>
          </w:tcPr>
          <w:p w14:paraId="32ADE1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5.046,22</w:t>
            </w:r>
          </w:p>
        </w:tc>
        <w:tc>
          <w:tcPr>
            <w:tcW w:w="1160" w:type="dxa"/>
            <w:tcBorders>
              <w:top w:val="nil"/>
              <w:left w:val="nil"/>
              <w:bottom w:val="nil"/>
              <w:right w:val="single" w:sz="4" w:space="0" w:color="auto"/>
            </w:tcBorders>
            <w:shd w:val="clear" w:color="auto" w:fill="auto"/>
            <w:noWrap/>
            <w:vAlign w:val="center"/>
            <w:hideMark/>
          </w:tcPr>
          <w:p w14:paraId="53A96F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79.311,31</w:t>
            </w:r>
          </w:p>
        </w:tc>
        <w:tc>
          <w:tcPr>
            <w:tcW w:w="177" w:type="dxa"/>
            <w:tcBorders>
              <w:top w:val="nil"/>
              <w:left w:val="nil"/>
              <w:bottom w:val="nil"/>
              <w:right w:val="single" w:sz="4" w:space="0" w:color="auto"/>
            </w:tcBorders>
            <w:shd w:val="clear" w:color="auto" w:fill="auto"/>
            <w:noWrap/>
            <w:vAlign w:val="center"/>
            <w:hideMark/>
          </w:tcPr>
          <w:p w14:paraId="263814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07DAC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5,9819</w:t>
            </w:r>
          </w:p>
        </w:tc>
      </w:tr>
      <w:tr w:rsidR="000506AC" w:rsidRPr="000506AC" w14:paraId="109E4C2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53142E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165</w:t>
            </w:r>
          </w:p>
        </w:tc>
        <w:tc>
          <w:tcPr>
            <w:tcW w:w="1364" w:type="dxa"/>
            <w:tcBorders>
              <w:top w:val="nil"/>
              <w:left w:val="nil"/>
              <w:bottom w:val="nil"/>
              <w:right w:val="single" w:sz="4" w:space="0" w:color="auto"/>
            </w:tcBorders>
            <w:shd w:val="clear" w:color="auto" w:fill="auto"/>
            <w:noWrap/>
            <w:vAlign w:val="center"/>
            <w:hideMark/>
          </w:tcPr>
          <w:p w14:paraId="483C12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10/07/30</w:t>
            </w:r>
          </w:p>
        </w:tc>
        <w:tc>
          <w:tcPr>
            <w:tcW w:w="1300" w:type="dxa"/>
            <w:tcBorders>
              <w:top w:val="nil"/>
              <w:left w:val="nil"/>
              <w:bottom w:val="nil"/>
              <w:right w:val="single" w:sz="4" w:space="0" w:color="auto"/>
            </w:tcBorders>
            <w:shd w:val="clear" w:color="auto" w:fill="auto"/>
            <w:noWrap/>
            <w:vAlign w:val="center"/>
            <w:hideMark/>
          </w:tcPr>
          <w:p w14:paraId="43A8EE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10/07/30</w:t>
            </w:r>
          </w:p>
        </w:tc>
        <w:tc>
          <w:tcPr>
            <w:tcW w:w="1160" w:type="dxa"/>
            <w:tcBorders>
              <w:top w:val="nil"/>
              <w:left w:val="single" w:sz="8" w:space="0" w:color="auto"/>
              <w:bottom w:val="nil"/>
              <w:right w:val="nil"/>
            </w:tcBorders>
            <w:shd w:val="clear" w:color="auto" w:fill="auto"/>
            <w:noWrap/>
            <w:vAlign w:val="center"/>
            <w:hideMark/>
          </w:tcPr>
          <w:p w14:paraId="42C144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5.525,36</w:t>
            </w:r>
          </w:p>
        </w:tc>
        <w:tc>
          <w:tcPr>
            <w:tcW w:w="1160" w:type="dxa"/>
            <w:tcBorders>
              <w:top w:val="nil"/>
              <w:left w:val="single" w:sz="4" w:space="0" w:color="auto"/>
              <w:bottom w:val="nil"/>
              <w:right w:val="single" w:sz="4" w:space="0" w:color="auto"/>
            </w:tcBorders>
            <w:shd w:val="clear" w:color="auto" w:fill="auto"/>
            <w:noWrap/>
            <w:vAlign w:val="center"/>
            <w:hideMark/>
          </w:tcPr>
          <w:p w14:paraId="0B6B3C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492,72</w:t>
            </w:r>
          </w:p>
        </w:tc>
        <w:tc>
          <w:tcPr>
            <w:tcW w:w="1160" w:type="dxa"/>
            <w:tcBorders>
              <w:top w:val="nil"/>
              <w:left w:val="nil"/>
              <w:bottom w:val="nil"/>
              <w:right w:val="single" w:sz="4" w:space="0" w:color="auto"/>
            </w:tcBorders>
            <w:shd w:val="clear" w:color="auto" w:fill="auto"/>
            <w:noWrap/>
            <w:vAlign w:val="center"/>
            <w:hideMark/>
          </w:tcPr>
          <w:p w14:paraId="2C0677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5.032,64</w:t>
            </w:r>
          </w:p>
        </w:tc>
        <w:tc>
          <w:tcPr>
            <w:tcW w:w="1160" w:type="dxa"/>
            <w:tcBorders>
              <w:top w:val="nil"/>
              <w:left w:val="nil"/>
              <w:bottom w:val="nil"/>
              <w:right w:val="single" w:sz="4" w:space="0" w:color="auto"/>
            </w:tcBorders>
            <w:shd w:val="clear" w:color="auto" w:fill="auto"/>
            <w:noWrap/>
            <w:vAlign w:val="center"/>
            <w:hideMark/>
          </w:tcPr>
          <w:p w14:paraId="0F17DD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74.278,67</w:t>
            </w:r>
          </w:p>
        </w:tc>
        <w:tc>
          <w:tcPr>
            <w:tcW w:w="177" w:type="dxa"/>
            <w:tcBorders>
              <w:top w:val="nil"/>
              <w:left w:val="nil"/>
              <w:bottom w:val="nil"/>
              <w:right w:val="single" w:sz="4" w:space="0" w:color="auto"/>
            </w:tcBorders>
            <w:shd w:val="clear" w:color="auto" w:fill="auto"/>
            <w:noWrap/>
            <w:vAlign w:val="center"/>
            <w:hideMark/>
          </w:tcPr>
          <w:p w14:paraId="21989E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704DC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6,3454</w:t>
            </w:r>
          </w:p>
        </w:tc>
      </w:tr>
      <w:tr w:rsidR="000506AC" w:rsidRPr="000506AC" w14:paraId="23040F7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23DCF6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w:t>
            </w:r>
          </w:p>
        </w:tc>
        <w:tc>
          <w:tcPr>
            <w:tcW w:w="1364" w:type="dxa"/>
            <w:tcBorders>
              <w:top w:val="nil"/>
              <w:left w:val="nil"/>
              <w:bottom w:val="nil"/>
              <w:right w:val="single" w:sz="4" w:space="0" w:color="auto"/>
            </w:tcBorders>
            <w:shd w:val="clear" w:color="auto" w:fill="auto"/>
            <w:noWrap/>
            <w:vAlign w:val="center"/>
            <w:hideMark/>
          </w:tcPr>
          <w:p w14:paraId="6EE751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10/08/30</w:t>
            </w:r>
          </w:p>
        </w:tc>
        <w:tc>
          <w:tcPr>
            <w:tcW w:w="1300" w:type="dxa"/>
            <w:tcBorders>
              <w:top w:val="nil"/>
              <w:left w:val="nil"/>
              <w:bottom w:val="nil"/>
              <w:right w:val="single" w:sz="4" w:space="0" w:color="auto"/>
            </w:tcBorders>
            <w:shd w:val="clear" w:color="auto" w:fill="auto"/>
            <w:noWrap/>
            <w:vAlign w:val="center"/>
            <w:hideMark/>
          </w:tcPr>
          <w:p w14:paraId="3B3520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12/08/30</w:t>
            </w:r>
          </w:p>
        </w:tc>
        <w:tc>
          <w:tcPr>
            <w:tcW w:w="1160" w:type="dxa"/>
            <w:tcBorders>
              <w:top w:val="nil"/>
              <w:left w:val="single" w:sz="8" w:space="0" w:color="auto"/>
              <w:bottom w:val="nil"/>
              <w:right w:val="nil"/>
            </w:tcBorders>
            <w:shd w:val="clear" w:color="auto" w:fill="auto"/>
            <w:noWrap/>
            <w:vAlign w:val="center"/>
            <w:hideMark/>
          </w:tcPr>
          <w:p w14:paraId="003299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5.483,68</w:t>
            </w:r>
          </w:p>
        </w:tc>
        <w:tc>
          <w:tcPr>
            <w:tcW w:w="1160" w:type="dxa"/>
            <w:tcBorders>
              <w:top w:val="nil"/>
              <w:left w:val="single" w:sz="4" w:space="0" w:color="auto"/>
              <w:bottom w:val="nil"/>
              <w:right w:val="single" w:sz="4" w:space="0" w:color="auto"/>
            </w:tcBorders>
            <w:shd w:val="clear" w:color="auto" w:fill="auto"/>
            <w:noWrap/>
            <w:vAlign w:val="center"/>
            <w:hideMark/>
          </w:tcPr>
          <w:p w14:paraId="3038E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461,46</w:t>
            </w:r>
          </w:p>
        </w:tc>
        <w:tc>
          <w:tcPr>
            <w:tcW w:w="1160" w:type="dxa"/>
            <w:tcBorders>
              <w:top w:val="nil"/>
              <w:left w:val="nil"/>
              <w:bottom w:val="nil"/>
              <w:right w:val="single" w:sz="4" w:space="0" w:color="auto"/>
            </w:tcBorders>
            <w:shd w:val="clear" w:color="auto" w:fill="auto"/>
            <w:noWrap/>
            <w:vAlign w:val="center"/>
            <w:hideMark/>
          </w:tcPr>
          <w:p w14:paraId="113794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5.022,23</w:t>
            </w:r>
          </w:p>
        </w:tc>
        <w:tc>
          <w:tcPr>
            <w:tcW w:w="1160" w:type="dxa"/>
            <w:tcBorders>
              <w:top w:val="nil"/>
              <w:left w:val="nil"/>
              <w:bottom w:val="nil"/>
              <w:right w:val="single" w:sz="4" w:space="0" w:color="auto"/>
            </w:tcBorders>
            <w:shd w:val="clear" w:color="auto" w:fill="auto"/>
            <w:noWrap/>
            <w:vAlign w:val="center"/>
            <w:hideMark/>
          </w:tcPr>
          <w:p w14:paraId="1C4600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69.256,44</w:t>
            </w:r>
          </w:p>
        </w:tc>
        <w:tc>
          <w:tcPr>
            <w:tcW w:w="177" w:type="dxa"/>
            <w:tcBorders>
              <w:top w:val="nil"/>
              <w:left w:val="nil"/>
              <w:bottom w:val="nil"/>
              <w:right w:val="single" w:sz="4" w:space="0" w:color="auto"/>
            </w:tcBorders>
            <w:shd w:val="clear" w:color="auto" w:fill="auto"/>
            <w:noWrap/>
            <w:vAlign w:val="center"/>
            <w:hideMark/>
          </w:tcPr>
          <w:p w14:paraId="44846B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7131B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6,7613</w:t>
            </w:r>
          </w:p>
        </w:tc>
      </w:tr>
      <w:tr w:rsidR="000506AC" w:rsidRPr="000506AC" w14:paraId="7AA16F2D"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DD1F9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167</w:t>
            </w:r>
          </w:p>
        </w:tc>
        <w:tc>
          <w:tcPr>
            <w:tcW w:w="1364" w:type="dxa"/>
            <w:tcBorders>
              <w:top w:val="nil"/>
              <w:left w:val="nil"/>
              <w:bottom w:val="nil"/>
              <w:right w:val="single" w:sz="4" w:space="0" w:color="auto"/>
            </w:tcBorders>
            <w:shd w:val="clear" w:color="auto" w:fill="auto"/>
            <w:noWrap/>
            <w:vAlign w:val="center"/>
            <w:hideMark/>
          </w:tcPr>
          <w:p w14:paraId="2B5344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10/09/30</w:t>
            </w:r>
          </w:p>
        </w:tc>
        <w:tc>
          <w:tcPr>
            <w:tcW w:w="1300" w:type="dxa"/>
            <w:tcBorders>
              <w:top w:val="nil"/>
              <w:left w:val="nil"/>
              <w:bottom w:val="nil"/>
              <w:right w:val="single" w:sz="4" w:space="0" w:color="auto"/>
            </w:tcBorders>
            <w:shd w:val="clear" w:color="auto" w:fill="auto"/>
            <w:noWrap/>
            <w:vAlign w:val="center"/>
            <w:hideMark/>
          </w:tcPr>
          <w:p w14:paraId="347F28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10/09/30</w:t>
            </w:r>
          </w:p>
        </w:tc>
        <w:tc>
          <w:tcPr>
            <w:tcW w:w="1160" w:type="dxa"/>
            <w:tcBorders>
              <w:top w:val="nil"/>
              <w:left w:val="single" w:sz="8" w:space="0" w:color="auto"/>
              <w:bottom w:val="nil"/>
              <w:right w:val="nil"/>
            </w:tcBorders>
            <w:shd w:val="clear" w:color="auto" w:fill="auto"/>
            <w:noWrap/>
            <w:vAlign w:val="center"/>
            <w:hideMark/>
          </w:tcPr>
          <w:p w14:paraId="0D4817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5.441,77</w:t>
            </w:r>
          </w:p>
        </w:tc>
        <w:tc>
          <w:tcPr>
            <w:tcW w:w="1160" w:type="dxa"/>
            <w:tcBorders>
              <w:top w:val="nil"/>
              <w:left w:val="single" w:sz="4" w:space="0" w:color="auto"/>
              <w:bottom w:val="nil"/>
              <w:right w:val="single" w:sz="4" w:space="0" w:color="auto"/>
            </w:tcBorders>
            <w:shd w:val="clear" w:color="auto" w:fill="auto"/>
            <w:noWrap/>
            <w:vAlign w:val="center"/>
            <w:hideMark/>
          </w:tcPr>
          <w:p w14:paraId="21B347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430,26</w:t>
            </w:r>
          </w:p>
        </w:tc>
        <w:tc>
          <w:tcPr>
            <w:tcW w:w="1160" w:type="dxa"/>
            <w:tcBorders>
              <w:top w:val="nil"/>
              <w:left w:val="nil"/>
              <w:bottom w:val="nil"/>
              <w:right w:val="single" w:sz="4" w:space="0" w:color="auto"/>
            </w:tcBorders>
            <w:shd w:val="clear" w:color="auto" w:fill="auto"/>
            <w:noWrap/>
            <w:vAlign w:val="center"/>
            <w:hideMark/>
          </w:tcPr>
          <w:p w14:paraId="75BE97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5.011,51</w:t>
            </w:r>
          </w:p>
        </w:tc>
        <w:tc>
          <w:tcPr>
            <w:tcW w:w="1160" w:type="dxa"/>
            <w:tcBorders>
              <w:top w:val="nil"/>
              <w:left w:val="nil"/>
              <w:bottom w:val="nil"/>
              <w:right w:val="single" w:sz="4" w:space="0" w:color="auto"/>
            </w:tcBorders>
            <w:shd w:val="clear" w:color="auto" w:fill="auto"/>
            <w:noWrap/>
            <w:vAlign w:val="center"/>
            <w:hideMark/>
          </w:tcPr>
          <w:p w14:paraId="2BD4BF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64.244,94</w:t>
            </w:r>
          </w:p>
        </w:tc>
        <w:tc>
          <w:tcPr>
            <w:tcW w:w="177" w:type="dxa"/>
            <w:tcBorders>
              <w:top w:val="nil"/>
              <w:left w:val="nil"/>
              <w:bottom w:val="nil"/>
              <w:right w:val="single" w:sz="4" w:space="0" w:color="auto"/>
            </w:tcBorders>
            <w:shd w:val="clear" w:color="auto" w:fill="auto"/>
            <w:noWrap/>
            <w:vAlign w:val="center"/>
            <w:hideMark/>
          </w:tcPr>
          <w:p w14:paraId="1BB7A6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6F85C9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7,2362</w:t>
            </w:r>
          </w:p>
        </w:tc>
      </w:tr>
      <w:tr w:rsidR="000506AC" w:rsidRPr="000506AC" w14:paraId="231F1389"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E3313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w:t>
            </w:r>
          </w:p>
        </w:tc>
        <w:tc>
          <w:tcPr>
            <w:tcW w:w="1364" w:type="dxa"/>
            <w:tcBorders>
              <w:top w:val="nil"/>
              <w:left w:val="nil"/>
              <w:bottom w:val="nil"/>
              <w:right w:val="single" w:sz="4" w:space="0" w:color="auto"/>
            </w:tcBorders>
            <w:shd w:val="clear" w:color="auto" w:fill="auto"/>
            <w:noWrap/>
            <w:vAlign w:val="center"/>
            <w:hideMark/>
          </w:tcPr>
          <w:p w14:paraId="28911B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10/10/30</w:t>
            </w:r>
          </w:p>
        </w:tc>
        <w:tc>
          <w:tcPr>
            <w:tcW w:w="1300" w:type="dxa"/>
            <w:tcBorders>
              <w:top w:val="nil"/>
              <w:left w:val="nil"/>
              <w:bottom w:val="nil"/>
              <w:right w:val="single" w:sz="4" w:space="0" w:color="auto"/>
            </w:tcBorders>
            <w:shd w:val="clear" w:color="auto" w:fill="auto"/>
            <w:noWrap/>
            <w:vAlign w:val="center"/>
            <w:hideMark/>
          </w:tcPr>
          <w:p w14:paraId="61E589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10/10/30</w:t>
            </w:r>
          </w:p>
        </w:tc>
        <w:tc>
          <w:tcPr>
            <w:tcW w:w="1160" w:type="dxa"/>
            <w:tcBorders>
              <w:top w:val="nil"/>
              <w:left w:val="single" w:sz="8" w:space="0" w:color="auto"/>
              <w:bottom w:val="nil"/>
              <w:right w:val="nil"/>
            </w:tcBorders>
            <w:shd w:val="clear" w:color="auto" w:fill="auto"/>
            <w:noWrap/>
            <w:vAlign w:val="center"/>
            <w:hideMark/>
          </w:tcPr>
          <w:p w14:paraId="3DEA2B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5.400,42</w:t>
            </w:r>
          </w:p>
        </w:tc>
        <w:tc>
          <w:tcPr>
            <w:tcW w:w="1160" w:type="dxa"/>
            <w:tcBorders>
              <w:top w:val="nil"/>
              <w:left w:val="single" w:sz="4" w:space="0" w:color="auto"/>
              <w:bottom w:val="nil"/>
              <w:right w:val="single" w:sz="4" w:space="0" w:color="auto"/>
            </w:tcBorders>
            <w:shd w:val="clear" w:color="auto" w:fill="auto"/>
            <w:noWrap/>
            <w:vAlign w:val="center"/>
            <w:hideMark/>
          </w:tcPr>
          <w:p w14:paraId="5B9C99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399,12</w:t>
            </w:r>
          </w:p>
        </w:tc>
        <w:tc>
          <w:tcPr>
            <w:tcW w:w="1160" w:type="dxa"/>
            <w:tcBorders>
              <w:top w:val="nil"/>
              <w:left w:val="nil"/>
              <w:bottom w:val="nil"/>
              <w:right w:val="single" w:sz="4" w:space="0" w:color="auto"/>
            </w:tcBorders>
            <w:shd w:val="clear" w:color="auto" w:fill="auto"/>
            <w:noWrap/>
            <w:vAlign w:val="center"/>
            <w:hideMark/>
          </w:tcPr>
          <w:p w14:paraId="21C5F4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5.001,30</w:t>
            </w:r>
          </w:p>
        </w:tc>
        <w:tc>
          <w:tcPr>
            <w:tcW w:w="1160" w:type="dxa"/>
            <w:tcBorders>
              <w:top w:val="nil"/>
              <w:left w:val="nil"/>
              <w:bottom w:val="nil"/>
              <w:right w:val="single" w:sz="4" w:space="0" w:color="auto"/>
            </w:tcBorders>
            <w:shd w:val="clear" w:color="auto" w:fill="auto"/>
            <w:noWrap/>
            <w:vAlign w:val="center"/>
            <w:hideMark/>
          </w:tcPr>
          <w:p w14:paraId="425196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59.243,64</w:t>
            </w:r>
          </w:p>
        </w:tc>
        <w:tc>
          <w:tcPr>
            <w:tcW w:w="177" w:type="dxa"/>
            <w:tcBorders>
              <w:top w:val="nil"/>
              <w:left w:val="nil"/>
              <w:bottom w:val="nil"/>
              <w:right w:val="single" w:sz="4" w:space="0" w:color="auto"/>
            </w:tcBorders>
            <w:shd w:val="clear" w:color="auto" w:fill="auto"/>
            <w:noWrap/>
            <w:vAlign w:val="center"/>
            <w:hideMark/>
          </w:tcPr>
          <w:p w14:paraId="4F157E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6A92C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7,7847</w:t>
            </w:r>
          </w:p>
        </w:tc>
      </w:tr>
      <w:tr w:rsidR="000506AC" w:rsidRPr="000506AC" w14:paraId="399EA543"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A3D41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169</w:t>
            </w:r>
          </w:p>
        </w:tc>
        <w:tc>
          <w:tcPr>
            <w:tcW w:w="1364" w:type="dxa"/>
            <w:tcBorders>
              <w:top w:val="nil"/>
              <w:left w:val="nil"/>
              <w:bottom w:val="nil"/>
              <w:right w:val="single" w:sz="4" w:space="0" w:color="auto"/>
            </w:tcBorders>
            <w:shd w:val="clear" w:color="auto" w:fill="auto"/>
            <w:noWrap/>
            <w:vAlign w:val="center"/>
            <w:hideMark/>
          </w:tcPr>
          <w:p w14:paraId="1B0086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10/11/30</w:t>
            </w:r>
          </w:p>
        </w:tc>
        <w:tc>
          <w:tcPr>
            <w:tcW w:w="1300" w:type="dxa"/>
            <w:tcBorders>
              <w:top w:val="nil"/>
              <w:left w:val="nil"/>
              <w:bottom w:val="nil"/>
              <w:right w:val="single" w:sz="4" w:space="0" w:color="auto"/>
            </w:tcBorders>
            <w:shd w:val="clear" w:color="auto" w:fill="auto"/>
            <w:noWrap/>
            <w:vAlign w:val="center"/>
            <w:hideMark/>
          </w:tcPr>
          <w:p w14:paraId="7E439C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11/11/30</w:t>
            </w:r>
          </w:p>
        </w:tc>
        <w:tc>
          <w:tcPr>
            <w:tcW w:w="1160" w:type="dxa"/>
            <w:tcBorders>
              <w:top w:val="nil"/>
              <w:left w:val="single" w:sz="8" w:space="0" w:color="auto"/>
              <w:bottom w:val="nil"/>
              <w:right w:val="nil"/>
            </w:tcBorders>
            <w:shd w:val="clear" w:color="auto" w:fill="auto"/>
            <w:noWrap/>
            <w:vAlign w:val="center"/>
            <w:hideMark/>
          </w:tcPr>
          <w:p w14:paraId="02C602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5.358,10</w:t>
            </w:r>
          </w:p>
        </w:tc>
        <w:tc>
          <w:tcPr>
            <w:tcW w:w="1160" w:type="dxa"/>
            <w:tcBorders>
              <w:top w:val="nil"/>
              <w:left w:val="single" w:sz="4" w:space="0" w:color="auto"/>
              <w:bottom w:val="nil"/>
              <w:right w:val="single" w:sz="4" w:space="0" w:color="auto"/>
            </w:tcBorders>
            <w:shd w:val="clear" w:color="auto" w:fill="auto"/>
            <w:noWrap/>
            <w:vAlign w:val="center"/>
            <w:hideMark/>
          </w:tcPr>
          <w:p w14:paraId="016829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368,05</w:t>
            </w:r>
          </w:p>
        </w:tc>
        <w:tc>
          <w:tcPr>
            <w:tcW w:w="1160" w:type="dxa"/>
            <w:tcBorders>
              <w:top w:val="nil"/>
              <w:left w:val="nil"/>
              <w:bottom w:val="nil"/>
              <w:right w:val="single" w:sz="4" w:space="0" w:color="auto"/>
            </w:tcBorders>
            <w:shd w:val="clear" w:color="auto" w:fill="auto"/>
            <w:noWrap/>
            <w:vAlign w:val="center"/>
            <w:hideMark/>
          </w:tcPr>
          <w:p w14:paraId="13FFB3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4.990,05</w:t>
            </w:r>
          </w:p>
        </w:tc>
        <w:tc>
          <w:tcPr>
            <w:tcW w:w="1160" w:type="dxa"/>
            <w:tcBorders>
              <w:top w:val="nil"/>
              <w:left w:val="nil"/>
              <w:bottom w:val="nil"/>
              <w:right w:val="single" w:sz="4" w:space="0" w:color="auto"/>
            </w:tcBorders>
            <w:shd w:val="clear" w:color="auto" w:fill="auto"/>
            <w:noWrap/>
            <w:vAlign w:val="center"/>
            <w:hideMark/>
          </w:tcPr>
          <w:p w14:paraId="539DFE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54.253,59</w:t>
            </w:r>
          </w:p>
        </w:tc>
        <w:tc>
          <w:tcPr>
            <w:tcW w:w="177" w:type="dxa"/>
            <w:tcBorders>
              <w:top w:val="nil"/>
              <w:left w:val="nil"/>
              <w:bottom w:val="nil"/>
              <w:right w:val="single" w:sz="4" w:space="0" w:color="auto"/>
            </w:tcBorders>
            <w:shd w:val="clear" w:color="auto" w:fill="auto"/>
            <w:noWrap/>
            <w:vAlign w:val="center"/>
            <w:hideMark/>
          </w:tcPr>
          <w:p w14:paraId="6F4742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BCA4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8,4229</w:t>
            </w:r>
          </w:p>
        </w:tc>
      </w:tr>
      <w:tr w:rsidR="000506AC" w:rsidRPr="000506AC" w14:paraId="0CC859F6"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636D4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170</w:t>
            </w:r>
          </w:p>
        </w:tc>
        <w:tc>
          <w:tcPr>
            <w:tcW w:w="1364" w:type="dxa"/>
            <w:tcBorders>
              <w:top w:val="nil"/>
              <w:left w:val="nil"/>
              <w:bottom w:val="nil"/>
              <w:right w:val="single" w:sz="4" w:space="0" w:color="auto"/>
            </w:tcBorders>
            <w:shd w:val="clear" w:color="auto" w:fill="auto"/>
            <w:noWrap/>
            <w:vAlign w:val="center"/>
            <w:hideMark/>
          </w:tcPr>
          <w:p w14:paraId="5077B9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10/12/30</w:t>
            </w:r>
          </w:p>
        </w:tc>
        <w:tc>
          <w:tcPr>
            <w:tcW w:w="1300" w:type="dxa"/>
            <w:tcBorders>
              <w:top w:val="nil"/>
              <w:left w:val="nil"/>
              <w:bottom w:val="nil"/>
              <w:right w:val="single" w:sz="4" w:space="0" w:color="auto"/>
            </w:tcBorders>
            <w:shd w:val="clear" w:color="auto" w:fill="auto"/>
            <w:noWrap/>
            <w:vAlign w:val="center"/>
            <w:hideMark/>
          </w:tcPr>
          <w:p w14:paraId="1C0383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10/12/30</w:t>
            </w:r>
          </w:p>
        </w:tc>
        <w:tc>
          <w:tcPr>
            <w:tcW w:w="1160" w:type="dxa"/>
            <w:tcBorders>
              <w:top w:val="nil"/>
              <w:left w:val="single" w:sz="8" w:space="0" w:color="auto"/>
              <w:bottom w:val="nil"/>
              <w:right w:val="nil"/>
            </w:tcBorders>
            <w:shd w:val="clear" w:color="auto" w:fill="auto"/>
            <w:noWrap/>
            <w:vAlign w:val="center"/>
            <w:hideMark/>
          </w:tcPr>
          <w:p w14:paraId="4DD542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5.318,80</w:t>
            </w:r>
          </w:p>
        </w:tc>
        <w:tc>
          <w:tcPr>
            <w:tcW w:w="1160" w:type="dxa"/>
            <w:tcBorders>
              <w:top w:val="nil"/>
              <w:left w:val="single" w:sz="4" w:space="0" w:color="auto"/>
              <w:bottom w:val="nil"/>
              <w:right w:val="single" w:sz="4" w:space="0" w:color="auto"/>
            </w:tcBorders>
            <w:shd w:val="clear" w:color="auto" w:fill="auto"/>
            <w:noWrap/>
            <w:vAlign w:val="center"/>
            <w:hideMark/>
          </w:tcPr>
          <w:p w14:paraId="0972EB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337,05</w:t>
            </w:r>
          </w:p>
        </w:tc>
        <w:tc>
          <w:tcPr>
            <w:tcW w:w="1160" w:type="dxa"/>
            <w:tcBorders>
              <w:top w:val="nil"/>
              <w:left w:val="nil"/>
              <w:bottom w:val="nil"/>
              <w:right w:val="single" w:sz="4" w:space="0" w:color="auto"/>
            </w:tcBorders>
            <w:shd w:val="clear" w:color="auto" w:fill="auto"/>
            <w:noWrap/>
            <w:vAlign w:val="center"/>
            <w:hideMark/>
          </w:tcPr>
          <w:p w14:paraId="18BFB2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4.981,75</w:t>
            </w:r>
          </w:p>
        </w:tc>
        <w:tc>
          <w:tcPr>
            <w:tcW w:w="1160" w:type="dxa"/>
            <w:tcBorders>
              <w:top w:val="nil"/>
              <w:left w:val="nil"/>
              <w:bottom w:val="nil"/>
              <w:right w:val="single" w:sz="4" w:space="0" w:color="auto"/>
            </w:tcBorders>
            <w:shd w:val="clear" w:color="auto" w:fill="auto"/>
            <w:noWrap/>
            <w:vAlign w:val="center"/>
            <w:hideMark/>
          </w:tcPr>
          <w:p w14:paraId="0D3B77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49.271,85</w:t>
            </w:r>
          </w:p>
        </w:tc>
        <w:tc>
          <w:tcPr>
            <w:tcW w:w="177" w:type="dxa"/>
            <w:tcBorders>
              <w:top w:val="nil"/>
              <w:left w:val="nil"/>
              <w:bottom w:val="nil"/>
              <w:right w:val="single" w:sz="4" w:space="0" w:color="auto"/>
            </w:tcBorders>
            <w:shd w:val="clear" w:color="auto" w:fill="auto"/>
            <w:noWrap/>
            <w:vAlign w:val="center"/>
            <w:hideMark/>
          </w:tcPr>
          <w:p w14:paraId="3D6D14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CABFA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9,1823</w:t>
            </w:r>
          </w:p>
        </w:tc>
      </w:tr>
      <w:tr w:rsidR="000506AC" w:rsidRPr="000506AC" w14:paraId="54DAB66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D2FDF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w:t>
            </w:r>
          </w:p>
        </w:tc>
        <w:tc>
          <w:tcPr>
            <w:tcW w:w="1364" w:type="dxa"/>
            <w:tcBorders>
              <w:top w:val="nil"/>
              <w:left w:val="nil"/>
              <w:bottom w:val="nil"/>
              <w:right w:val="single" w:sz="4" w:space="0" w:color="auto"/>
            </w:tcBorders>
            <w:shd w:val="clear" w:color="auto" w:fill="auto"/>
            <w:noWrap/>
            <w:vAlign w:val="center"/>
            <w:hideMark/>
          </w:tcPr>
          <w:p w14:paraId="30A2CB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10/01/31</w:t>
            </w:r>
          </w:p>
        </w:tc>
        <w:tc>
          <w:tcPr>
            <w:tcW w:w="1300" w:type="dxa"/>
            <w:tcBorders>
              <w:top w:val="nil"/>
              <w:left w:val="nil"/>
              <w:bottom w:val="nil"/>
              <w:right w:val="single" w:sz="4" w:space="0" w:color="auto"/>
            </w:tcBorders>
            <w:shd w:val="clear" w:color="auto" w:fill="auto"/>
            <w:noWrap/>
            <w:vAlign w:val="center"/>
            <w:hideMark/>
          </w:tcPr>
          <w:p w14:paraId="707426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10/01/31</w:t>
            </w:r>
          </w:p>
        </w:tc>
        <w:tc>
          <w:tcPr>
            <w:tcW w:w="1160" w:type="dxa"/>
            <w:tcBorders>
              <w:top w:val="nil"/>
              <w:left w:val="single" w:sz="8" w:space="0" w:color="auto"/>
              <w:bottom w:val="nil"/>
              <w:right w:val="nil"/>
            </w:tcBorders>
            <w:shd w:val="clear" w:color="auto" w:fill="auto"/>
            <w:noWrap/>
            <w:vAlign w:val="center"/>
            <w:hideMark/>
          </w:tcPr>
          <w:p w14:paraId="32FA57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5.277,33</w:t>
            </w:r>
          </w:p>
        </w:tc>
        <w:tc>
          <w:tcPr>
            <w:tcW w:w="1160" w:type="dxa"/>
            <w:tcBorders>
              <w:top w:val="nil"/>
              <w:left w:val="single" w:sz="4" w:space="0" w:color="auto"/>
              <w:bottom w:val="nil"/>
              <w:right w:val="single" w:sz="4" w:space="0" w:color="auto"/>
            </w:tcBorders>
            <w:shd w:val="clear" w:color="auto" w:fill="auto"/>
            <w:noWrap/>
            <w:vAlign w:val="center"/>
            <w:hideMark/>
          </w:tcPr>
          <w:p w14:paraId="490972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306,10</w:t>
            </w:r>
          </w:p>
        </w:tc>
        <w:tc>
          <w:tcPr>
            <w:tcW w:w="1160" w:type="dxa"/>
            <w:tcBorders>
              <w:top w:val="nil"/>
              <w:left w:val="nil"/>
              <w:bottom w:val="nil"/>
              <w:right w:val="single" w:sz="4" w:space="0" w:color="auto"/>
            </w:tcBorders>
            <w:shd w:val="clear" w:color="auto" w:fill="auto"/>
            <w:noWrap/>
            <w:vAlign w:val="center"/>
            <w:hideMark/>
          </w:tcPr>
          <w:p w14:paraId="0A78BC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4.971,22</w:t>
            </w:r>
          </w:p>
        </w:tc>
        <w:tc>
          <w:tcPr>
            <w:tcW w:w="1160" w:type="dxa"/>
            <w:tcBorders>
              <w:top w:val="nil"/>
              <w:left w:val="nil"/>
              <w:bottom w:val="nil"/>
              <w:right w:val="single" w:sz="4" w:space="0" w:color="auto"/>
            </w:tcBorders>
            <w:shd w:val="clear" w:color="auto" w:fill="auto"/>
            <w:noWrap/>
            <w:vAlign w:val="center"/>
            <w:hideMark/>
          </w:tcPr>
          <w:p w14:paraId="54EB58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44.300,62</w:t>
            </w:r>
          </w:p>
        </w:tc>
        <w:tc>
          <w:tcPr>
            <w:tcW w:w="177" w:type="dxa"/>
            <w:tcBorders>
              <w:top w:val="nil"/>
              <w:left w:val="nil"/>
              <w:bottom w:val="nil"/>
              <w:right w:val="single" w:sz="4" w:space="0" w:color="auto"/>
            </w:tcBorders>
            <w:shd w:val="clear" w:color="auto" w:fill="auto"/>
            <w:noWrap/>
            <w:vAlign w:val="center"/>
            <w:hideMark/>
          </w:tcPr>
          <w:p w14:paraId="63B582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5687E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10,0894</w:t>
            </w:r>
          </w:p>
        </w:tc>
      </w:tr>
      <w:tr w:rsidR="000506AC" w:rsidRPr="000506AC" w14:paraId="0EA6152C"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59523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172</w:t>
            </w:r>
          </w:p>
        </w:tc>
        <w:tc>
          <w:tcPr>
            <w:tcW w:w="1364" w:type="dxa"/>
            <w:tcBorders>
              <w:top w:val="nil"/>
              <w:left w:val="nil"/>
              <w:bottom w:val="nil"/>
              <w:right w:val="single" w:sz="4" w:space="0" w:color="auto"/>
            </w:tcBorders>
            <w:shd w:val="clear" w:color="auto" w:fill="auto"/>
            <w:noWrap/>
            <w:vAlign w:val="center"/>
            <w:hideMark/>
          </w:tcPr>
          <w:p w14:paraId="256D9C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10/02/31</w:t>
            </w:r>
          </w:p>
        </w:tc>
        <w:tc>
          <w:tcPr>
            <w:tcW w:w="1300" w:type="dxa"/>
            <w:tcBorders>
              <w:top w:val="nil"/>
              <w:left w:val="nil"/>
              <w:bottom w:val="nil"/>
              <w:right w:val="single" w:sz="4" w:space="0" w:color="auto"/>
            </w:tcBorders>
            <w:shd w:val="clear" w:color="auto" w:fill="auto"/>
            <w:noWrap/>
            <w:vAlign w:val="center"/>
            <w:hideMark/>
          </w:tcPr>
          <w:p w14:paraId="791BEB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10/02/31</w:t>
            </w:r>
          </w:p>
        </w:tc>
        <w:tc>
          <w:tcPr>
            <w:tcW w:w="1160" w:type="dxa"/>
            <w:tcBorders>
              <w:top w:val="nil"/>
              <w:left w:val="single" w:sz="8" w:space="0" w:color="auto"/>
              <w:bottom w:val="nil"/>
              <w:right w:val="nil"/>
            </w:tcBorders>
            <w:shd w:val="clear" w:color="auto" w:fill="auto"/>
            <w:noWrap/>
            <w:vAlign w:val="center"/>
            <w:hideMark/>
          </w:tcPr>
          <w:p w14:paraId="3F2DEC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5.235,86</w:t>
            </w:r>
          </w:p>
        </w:tc>
        <w:tc>
          <w:tcPr>
            <w:tcW w:w="1160" w:type="dxa"/>
            <w:tcBorders>
              <w:top w:val="nil"/>
              <w:left w:val="single" w:sz="4" w:space="0" w:color="auto"/>
              <w:bottom w:val="nil"/>
              <w:right w:val="single" w:sz="4" w:space="0" w:color="auto"/>
            </w:tcBorders>
            <w:shd w:val="clear" w:color="auto" w:fill="auto"/>
            <w:noWrap/>
            <w:vAlign w:val="center"/>
            <w:hideMark/>
          </w:tcPr>
          <w:p w14:paraId="5FC46C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275,22</w:t>
            </w:r>
          </w:p>
        </w:tc>
        <w:tc>
          <w:tcPr>
            <w:tcW w:w="1160" w:type="dxa"/>
            <w:tcBorders>
              <w:top w:val="nil"/>
              <w:left w:val="nil"/>
              <w:bottom w:val="nil"/>
              <w:right w:val="single" w:sz="4" w:space="0" w:color="auto"/>
            </w:tcBorders>
            <w:shd w:val="clear" w:color="auto" w:fill="auto"/>
            <w:noWrap/>
            <w:vAlign w:val="center"/>
            <w:hideMark/>
          </w:tcPr>
          <w:p w14:paraId="0D80B8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4.960,64</w:t>
            </w:r>
          </w:p>
        </w:tc>
        <w:tc>
          <w:tcPr>
            <w:tcW w:w="1160" w:type="dxa"/>
            <w:tcBorders>
              <w:top w:val="nil"/>
              <w:left w:val="nil"/>
              <w:bottom w:val="nil"/>
              <w:right w:val="single" w:sz="4" w:space="0" w:color="auto"/>
            </w:tcBorders>
            <w:shd w:val="clear" w:color="auto" w:fill="auto"/>
            <w:noWrap/>
            <w:vAlign w:val="center"/>
            <w:hideMark/>
          </w:tcPr>
          <w:p w14:paraId="1E2E94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39.339,99</w:t>
            </w:r>
          </w:p>
        </w:tc>
        <w:tc>
          <w:tcPr>
            <w:tcW w:w="177" w:type="dxa"/>
            <w:tcBorders>
              <w:top w:val="nil"/>
              <w:left w:val="nil"/>
              <w:bottom w:val="nil"/>
              <w:right w:val="single" w:sz="4" w:space="0" w:color="auto"/>
            </w:tcBorders>
            <w:shd w:val="clear" w:color="auto" w:fill="auto"/>
            <w:noWrap/>
            <w:vAlign w:val="center"/>
            <w:hideMark/>
          </w:tcPr>
          <w:p w14:paraId="7C0565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61495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11,1977</w:t>
            </w:r>
          </w:p>
        </w:tc>
      </w:tr>
      <w:tr w:rsidR="000506AC" w:rsidRPr="000506AC" w14:paraId="3F52F502"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486F4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w:t>
            </w:r>
          </w:p>
        </w:tc>
        <w:tc>
          <w:tcPr>
            <w:tcW w:w="1364" w:type="dxa"/>
            <w:tcBorders>
              <w:top w:val="nil"/>
              <w:left w:val="nil"/>
              <w:bottom w:val="nil"/>
              <w:right w:val="single" w:sz="4" w:space="0" w:color="auto"/>
            </w:tcBorders>
            <w:shd w:val="clear" w:color="auto" w:fill="auto"/>
            <w:noWrap/>
            <w:vAlign w:val="center"/>
            <w:hideMark/>
          </w:tcPr>
          <w:p w14:paraId="1860AE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10/03/31</w:t>
            </w:r>
          </w:p>
        </w:tc>
        <w:tc>
          <w:tcPr>
            <w:tcW w:w="1300" w:type="dxa"/>
            <w:tcBorders>
              <w:top w:val="nil"/>
              <w:left w:val="nil"/>
              <w:bottom w:val="nil"/>
              <w:right w:val="single" w:sz="4" w:space="0" w:color="auto"/>
            </w:tcBorders>
            <w:shd w:val="clear" w:color="auto" w:fill="auto"/>
            <w:noWrap/>
            <w:vAlign w:val="center"/>
            <w:hideMark/>
          </w:tcPr>
          <w:p w14:paraId="5015FF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10/03/31</w:t>
            </w:r>
          </w:p>
        </w:tc>
        <w:tc>
          <w:tcPr>
            <w:tcW w:w="1160" w:type="dxa"/>
            <w:tcBorders>
              <w:top w:val="nil"/>
              <w:left w:val="single" w:sz="8" w:space="0" w:color="auto"/>
              <w:bottom w:val="nil"/>
              <w:right w:val="nil"/>
            </w:tcBorders>
            <w:shd w:val="clear" w:color="auto" w:fill="auto"/>
            <w:noWrap/>
            <w:vAlign w:val="center"/>
            <w:hideMark/>
          </w:tcPr>
          <w:p w14:paraId="76FFDF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5.192,50</w:t>
            </w:r>
          </w:p>
        </w:tc>
        <w:tc>
          <w:tcPr>
            <w:tcW w:w="1160" w:type="dxa"/>
            <w:tcBorders>
              <w:top w:val="nil"/>
              <w:left w:val="single" w:sz="4" w:space="0" w:color="auto"/>
              <w:bottom w:val="nil"/>
              <w:right w:val="single" w:sz="4" w:space="0" w:color="auto"/>
            </w:tcBorders>
            <w:shd w:val="clear" w:color="auto" w:fill="auto"/>
            <w:noWrap/>
            <w:vAlign w:val="center"/>
            <w:hideMark/>
          </w:tcPr>
          <w:p w14:paraId="5139B0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244,40</w:t>
            </w:r>
          </w:p>
        </w:tc>
        <w:tc>
          <w:tcPr>
            <w:tcW w:w="1160" w:type="dxa"/>
            <w:tcBorders>
              <w:top w:val="nil"/>
              <w:left w:val="nil"/>
              <w:bottom w:val="nil"/>
              <w:right w:val="single" w:sz="4" w:space="0" w:color="auto"/>
            </w:tcBorders>
            <w:shd w:val="clear" w:color="auto" w:fill="auto"/>
            <w:noWrap/>
            <w:vAlign w:val="center"/>
            <w:hideMark/>
          </w:tcPr>
          <w:p w14:paraId="2D43C0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4.948,10</w:t>
            </w:r>
          </w:p>
        </w:tc>
        <w:tc>
          <w:tcPr>
            <w:tcW w:w="1160" w:type="dxa"/>
            <w:tcBorders>
              <w:top w:val="nil"/>
              <w:left w:val="nil"/>
              <w:bottom w:val="nil"/>
              <w:right w:val="single" w:sz="4" w:space="0" w:color="auto"/>
            </w:tcBorders>
            <w:shd w:val="clear" w:color="auto" w:fill="auto"/>
            <w:noWrap/>
            <w:vAlign w:val="center"/>
            <w:hideMark/>
          </w:tcPr>
          <w:p w14:paraId="1B31F0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34.391,89</w:t>
            </w:r>
          </w:p>
        </w:tc>
        <w:tc>
          <w:tcPr>
            <w:tcW w:w="177" w:type="dxa"/>
            <w:tcBorders>
              <w:top w:val="nil"/>
              <w:left w:val="nil"/>
              <w:bottom w:val="nil"/>
              <w:right w:val="single" w:sz="4" w:space="0" w:color="auto"/>
            </w:tcBorders>
            <w:shd w:val="clear" w:color="auto" w:fill="auto"/>
            <w:noWrap/>
            <w:vAlign w:val="center"/>
            <w:hideMark/>
          </w:tcPr>
          <w:p w14:paraId="65DD5A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77EC4D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12,5778</w:t>
            </w:r>
          </w:p>
        </w:tc>
      </w:tr>
      <w:tr w:rsidR="000506AC" w:rsidRPr="000506AC" w14:paraId="72A410F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6C8E18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w:t>
            </w:r>
          </w:p>
        </w:tc>
        <w:tc>
          <w:tcPr>
            <w:tcW w:w="1364" w:type="dxa"/>
            <w:tcBorders>
              <w:top w:val="nil"/>
              <w:left w:val="nil"/>
              <w:bottom w:val="nil"/>
              <w:right w:val="single" w:sz="4" w:space="0" w:color="auto"/>
            </w:tcBorders>
            <w:shd w:val="clear" w:color="auto" w:fill="auto"/>
            <w:noWrap/>
            <w:vAlign w:val="center"/>
            <w:hideMark/>
          </w:tcPr>
          <w:p w14:paraId="225D50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10/04/31</w:t>
            </w:r>
          </w:p>
        </w:tc>
        <w:tc>
          <w:tcPr>
            <w:tcW w:w="1300" w:type="dxa"/>
            <w:tcBorders>
              <w:top w:val="nil"/>
              <w:left w:val="nil"/>
              <w:bottom w:val="nil"/>
              <w:right w:val="single" w:sz="4" w:space="0" w:color="auto"/>
            </w:tcBorders>
            <w:shd w:val="clear" w:color="auto" w:fill="auto"/>
            <w:noWrap/>
            <w:vAlign w:val="center"/>
            <w:hideMark/>
          </w:tcPr>
          <w:p w14:paraId="70ED98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10/04/31</w:t>
            </w:r>
          </w:p>
        </w:tc>
        <w:tc>
          <w:tcPr>
            <w:tcW w:w="1160" w:type="dxa"/>
            <w:tcBorders>
              <w:top w:val="nil"/>
              <w:left w:val="single" w:sz="8" w:space="0" w:color="auto"/>
              <w:bottom w:val="nil"/>
              <w:right w:val="nil"/>
            </w:tcBorders>
            <w:shd w:val="clear" w:color="auto" w:fill="auto"/>
            <w:noWrap/>
            <w:vAlign w:val="center"/>
            <w:hideMark/>
          </w:tcPr>
          <w:p w14:paraId="65F8A1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5.152,55</w:t>
            </w:r>
          </w:p>
        </w:tc>
        <w:tc>
          <w:tcPr>
            <w:tcW w:w="1160" w:type="dxa"/>
            <w:tcBorders>
              <w:top w:val="nil"/>
              <w:left w:val="single" w:sz="4" w:space="0" w:color="auto"/>
              <w:bottom w:val="nil"/>
              <w:right w:val="single" w:sz="4" w:space="0" w:color="auto"/>
            </w:tcBorders>
            <w:shd w:val="clear" w:color="auto" w:fill="auto"/>
            <w:noWrap/>
            <w:vAlign w:val="center"/>
            <w:hideMark/>
          </w:tcPr>
          <w:p w14:paraId="0E55E2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213,66</w:t>
            </w:r>
          </w:p>
        </w:tc>
        <w:tc>
          <w:tcPr>
            <w:tcW w:w="1160" w:type="dxa"/>
            <w:tcBorders>
              <w:top w:val="nil"/>
              <w:left w:val="nil"/>
              <w:bottom w:val="nil"/>
              <w:right w:val="single" w:sz="4" w:space="0" w:color="auto"/>
            </w:tcBorders>
            <w:shd w:val="clear" w:color="auto" w:fill="auto"/>
            <w:noWrap/>
            <w:vAlign w:val="center"/>
            <w:hideMark/>
          </w:tcPr>
          <w:p w14:paraId="0FE638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4.938,89</w:t>
            </w:r>
          </w:p>
        </w:tc>
        <w:tc>
          <w:tcPr>
            <w:tcW w:w="1160" w:type="dxa"/>
            <w:tcBorders>
              <w:top w:val="nil"/>
              <w:left w:val="nil"/>
              <w:bottom w:val="nil"/>
              <w:right w:val="single" w:sz="4" w:space="0" w:color="auto"/>
            </w:tcBorders>
            <w:shd w:val="clear" w:color="auto" w:fill="auto"/>
            <w:noWrap/>
            <w:vAlign w:val="center"/>
            <w:hideMark/>
          </w:tcPr>
          <w:p w14:paraId="0E1B19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29.453,00</w:t>
            </w:r>
          </w:p>
        </w:tc>
        <w:tc>
          <w:tcPr>
            <w:tcW w:w="177" w:type="dxa"/>
            <w:tcBorders>
              <w:top w:val="nil"/>
              <w:left w:val="nil"/>
              <w:bottom w:val="nil"/>
              <w:right w:val="single" w:sz="4" w:space="0" w:color="auto"/>
            </w:tcBorders>
            <w:shd w:val="clear" w:color="auto" w:fill="auto"/>
            <w:noWrap/>
            <w:vAlign w:val="center"/>
            <w:hideMark/>
          </w:tcPr>
          <w:p w14:paraId="40B3EC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51883D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14,3606</w:t>
            </w:r>
          </w:p>
        </w:tc>
      </w:tr>
      <w:tr w:rsidR="000506AC" w:rsidRPr="000506AC" w14:paraId="5919AACB"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B2B4F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w:t>
            </w:r>
          </w:p>
        </w:tc>
        <w:tc>
          <w:tcPr>
            <w:tcW w:w="1364" w:type="dxa"/>
            <w:tcBorders>
              <w:top w:val="nil"/>
              <w:left w:val="nil"/>
              <w:bottom w:val="nil"/>
              <w:right w:val="single" w:sz="4" w:space="0" w:color="auto"/>
            </w:tcBorders>
            <w:shd w:val="clear" w:color="auto" w:fill="auto"/>
            <w:noWrap/>
            <w:vAlign w:val="center"/>
            <w:hideMark/>
          </w:tcPr>
          <w:p w14:paraId="6782EE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10/05/31</w:t>
            </w:r>
          </w:p>
        </w:tc>
        <w:tc>
          <w:tcPr>
            <w:tcW w:w="1300" w:type="dxa"/>
            <w:tcBorders>
              <w:top w:val="nil"/>
              <w:left w:val="nil"/>
              <w:bottom w:val="nil"/>
              <w:right w:val="single" w:sz="4" w:space="0" w:color="auto"/>
            </w:tcBorders>
            <w:shd w:val="clear" w:color="auto" w:fill="auto"/>
            <w:noWrap/>
            <w:vAlign w:val="center"/>
            <w:hideMark/>
          </w:tcPr>
          <w:p w14:paraId="25177C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12/05/31</w:t>
            </w:r>
          </w:p>
        </w:tc>
        <w:tc>
          <w:tcPr>
            <w:tcW w:w="1160" w:type="dxa"/>
            <w:tcBorders>
              <w:top w:val="nil"/>
              <w:left w:val="single" w:sz="8" w:space="0" w:color="auto"/>
              <w:bottom w:val="nil"/>
              <w:right w:val="nil"/>
            </w:tcBorders>
            <w:shd w:val="clear" w:color="auto" w:fill="auto"/>
            <w:noWrap/>
            <w:vAlign w:val="center"/>
            <w:hideMark/>
          </w:tcPr>
          <w:p w14:paraId="110AB9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5.113,74</w:t>
            </w:r>
          </w:p>
        </w:tc>
        <w:tc>
          <w:tcPr>
            <w:tcW w:w="1160" w:type="dxa"/>
            <w:tcBorders>
              <w:top w:val="nil"/>
              <w:left w:val="single" w:sz="4" w:space="0" w:color="auto"/>
              <w:bottom w:val="nil"/>
              <w:right w:val="single" w:sz="4" w:space="0" w:color="auto"/>
            </w:tcBorders>
            <w:shd w:val="clear" w:color="auto" w:fill="auto"/>
            <w:noWrap/>
            <w:vAlign w:val="center"/>
            <w:hideMark/>
          </w:tcPr>
          <w:p w14:paraId="63795D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182,98</w:t>
            </w:r>
          </w:p>
        </w:tc>
        <w:tc>
          <w:tcPr>
            <w:tcW w:w="1160" w:type="dxa"/>
            <w:tcBorders>
              <w:top w:val="nil"/>
              <w:left w:val="nil"/>
              <w:bottom w:val="nil"/>
              <w:right w:val="single" w:sz="4" w:space="0" w:color="auto"/>
            </w:tcBorders>
            <w:shd w:val="clear" w:color="auto" w:fill="auto"/>
            <w:noWrap/>
            <w:vAlign w:val="center"/>
            <w:hideMark/>
          </w:tcPr>
          <w:p w14:paraId="4201E0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4.930,77</w:t>
            </w:r>
          </w:p>
        </w:tc>
        <w:tc>
          <w:tcPr>
            <w:tcW w:w="1160" w:type="dxa"/>
            <w:tcBorders>
              <w:top w:val="nil"/>
              <w:left w:val="nil"/>
              <w:bottom w:val="nil"/>
              <w:right w:val="single" w:sz="4" w:space="0" w:color="auto"/>
            </w:tcBorders>
            <w:shd w:val="clear" w:color="auto" w:fill="auto"/>
            <w:noWrap/>
            <w:vAlign w:val="center"/>
            <w:hideMark/>
          </w:tcPr>
          <w:p w14:paraId="5D129B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24.522,23</w:t>
            </w:r>
          </w:p>
        </w:tc>
        <w:tc>
          <w:tcPr>
            <w:tcW w:w="177" w:type="dxa"/>
            <w:tcBorders>
              <w:top w:val="nil"/>
              <w:left w:val="nil"/>
              <w:bottom w:val="nil"/>
              <w:right w:val="single" w:sz="4" w:space="0" w:color="auto"/>
            </w:tcBorders>
            <w:shd w:val="clear" w:color="auto" w:fill="auto"/>
            <w:noWrap/>
            <w:vAlign w:val="center"/>
            <w:hideMark/>
          </w:tcPr>
          <w:p w14:paraId="2DE3C3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5D2F5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16,7411</w:t>
            </w:r>
          </w:p>
        </w:tc>
      </w:tr>
      <w:tr w:rsidR="000506AC" w:rsidRPr="000506AC" w14:paraId="16E22018"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48BA18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176</w:t>
            </w:r>
          </w:p>
        </w:tc>
        <w:tc>
          <w:tcPr>
            <w:tcW w:w="1364" w:type="dxa"/>
            <w:tcBorders>
              <w:top w:val="nil"/>
              <w:left w:val="nil"/>
              <w:bottom w:val="nil"/>
              <w:right w:val="single" w:sz="4" w:space="0" w:color="auto"/>
            </w:tcBorders>
            <w:shd w:val="clear" w:color="auto" w:fill="auto"/>
            <w:noWrap/>
            <w:vAlign w:val="center"/>
            <w:hideMark/>
          </w:tcPr>
          <w:p w14:paraId="26489A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10/06/31</w:t>
            </w:r>
          </w:p>
        </w:tc>
        <w:tc>
          <w:tcPr>
            <w:tcW w:w="1300" w:type="dxa"/>
            <w:tcBorders>
              <w:top w:val="nil"/>
              <w:left w:val="nil"/>
              <w:bottom w:val="nil"/>
              <w:right w:val="single" w:sz="4" w:space="0" w:color="auto"/>
            </w:tcBorders>
            <w:shd w:val="clear" w:color="auto" w:fill="auto"/>
            <w:noWrap/>
            <w:vAlign w:val="center"/>
            <w:hideMark/>
          </w:tcPr>
          <w:p w14:paraId="4A4B51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10/06/31</w:t>
            </w:r>
          </w:p>
        </w:tc>
        <w:tc>
          <w:tcPr>
            <w:tcW w:w="1160" w:type="dxa"/>
            <w:tcBorders>
              <w:top w:val="nil"/>
              <w:left w:val="single" w:sz="8" w:space="0" w:color="auto"/>
              <w:bottom w:val="nil"/>
              <w:right w:val="nil"/>
            </w:tcBorders>
            <w:shd w:val="clear" w:color="auto" w:fill="auto"/>
            <w:noWrap/>
            <w:vAlign w:val="center"/>
            <w:hideMark/>
          </w:tcPr>
          <w:p w14:paraId="46710F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5.072,77</w:t>
            </w:r>
          </w:p>
        </w:tc>
        <w:tc>
          <w:tcPr>
            <w:tcW w:w="1160" w:type="dxa"/>
            <w:tcBorders>
              <w:top w:val="nil"/>
              <w:left w:val="single" w:sz="4" w:space="0" w:color="auto"/>
              <w:bottom w:val="nil"/>
              <w:right w:val="single" w:sz="4" w:space="0" w:color="auto"/>
            </w:tcBorders>
            <w:shd w:val="clear" w:color="auto" w:fill="auto"/>
            <w:noWrap/>
            <w:vAlign w:val="center"/>
            <w:hideMark/>
          </w:tcPr>
          <w:p w14:paraId="7A5F24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152,34</w:t>
            </w:r>
          </w:p>
        </w:tc>
        <w:tc>
          <w:tcPr>
            <w:tcW w:w="1160" w:type="dxa"/>
            <w:tcBorders>
              <w:top w:val="nil"/>
              <w:left w:val="nil"/>
              <w:bottom w:val="nil"/>
              <w:right w:val="single" w:sz="4" w:space="0" w:color="auto"/>
            </w:tcBorders>
            <w:shd w:val="clear" w:color="auto" w:fill="auto"/>
            <w:noWrap/>
            <w:vAlign w:val="center"/>
            <w:hideMark/>
          </w:tcPr>
          <w:p w14:paraId="2EFBF0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4.920,42</w:t>
            </w:r>
          </w:p>
        </w:tc>
        <w:tc>
          <w:tcPr>
            <w:tcW w:w="1160" w:type="dxa"/>
            <w:tcBorders>
              <w:top w:val="nil"/>
              <w:left w:val="nil"/>
              <w:bottom w:val="nil"/>
              <w:right w:val="single" w:sz="4" w:space="0" w:color="auto"/>
            </w:tcBorders>
            <w:shd w:val="clear" w:color="auto" w:fill="auto"/>
            <w:noWrap/>
            <w:vAlign w:val="center"/>
            <w:hideMark/>
          </w:tcPr>
          <w:p w14:paraId="125288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19.601,81</w:t>
            </w:r>
          </w:p>
        </w:tc>
        <w:tc>
          <w:tcPr>
            <w:tcW w:w="177" w:type="dxa"/>
            <w:tcBorders>
              <w:top w:val="nil"/>
              <w:left w:val="nil"/>
              <w:bottom w:val="nil"/>
              <w:right w:val="single" w:sz="4" w:space="0" w:color="auto"/>
            </w:tcBorders>
            <w:shd w:val="clear" w:color="auto" w:fill="auto"/>
            <w:noWrap/>
            <w:vAlign w:val="center"/>
            <w:hideMark/>
          </w:tcPr>
          <w:p w14:paraId="0353F2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46827C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20,0651</w:t>
            </w:r>
          </w:p>
        </w:tc>
      </w:tr>
      <w:tr w:rsidR="000506AC" w:rsidRPr="000506AC" w14:paraId="099AF6F1"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7BF5F2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177</w:t>
            </w:r>
          </w:p>
        </w:tc>
        <w:tc>
          <w:tcPr>
            <w:tcW w:w="1364" w:type="dxa"/>
            <w:tcBorders>
              <w:top w:val="nil"/>
              <w:left w:val="nil"/>
              <w:bottom w:val="nil"/>
              <w:right w:val="single" w:sz="4" w:space="0" w:color="auto"/>
            </w:tcBorders>
            <w:shd w:val="clear" w:color="auto" w:fill="auto"/>
            <w:noWrap/>
            <w:vAlign w:val="center"/>
            <w:hideMark/>
          </w:tcPr>
          <w:p w14:paraId="255621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10/07/31</w:t>
            </w:r>
          </w:p>
        </w:tc>
        <w:tc>
          <w:tcPr>
            <w:tcW w:w="1300" w:type="dxa"/>
            <w:tcBorders>
              <w:top w:val="nil"/>
              <w:left w:val="nil"/>
              <w:bottom w:val="nil"/>
              <w:right w:val="single" w:sz="4" w:space="0" w:color="auto"/>
            </w:tcBorders>
            <w:shd w:val="clear" w:color="auto" w:fill="auto"/>
            <w:noWrap/>
            <w:vAlign w:val="center"/>
            <w:hideMark/>
          </w:tcPr>
          <w:p w14:paraId="745497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10/07/31</w:t>
            </w:r>
          </w:p>
        </w:tc>
        <w:tc>
          <w:tcPr>
            <w:tcW w:w="1160" w:type="dxa"/>
            <w:tcBorders>
              <w:top w:val="nil"/>
              <w:left w:val="single" w:sz="8" w:space="0" w:color="auto"/>
              <w:bottom w:val="nil"/>
              <w:right w:val="nil"/>
            </w:tcBorders>
            <w:shd w:val="clear" w:color="auto" w:fill="auto"/>
            <w:noWrap/>
            <w:vAlign w:val="center"/>
            <w:hideMark/>
          </w:tcPr>
          <w:p w14:paraId="6C4788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5.034,75</w:t>
            </w:r>
          </w:p>
        </w:tc>
        <w:tc>
          <w:tcPr>
            <w:tcW w:w="1160" w:type="dxa"/>
            <w:tcBorders>
              <w:top w:val="nil"/>
              <w:left w:val="single" w:sz="4" w:space="0" w:color="auto"/>
              <w:bottom w:val="nil"/>
              <w:right w:val="single" w:sz="4" w:space="0" w:color="auto"/>
            </w:tcBorders>
            <w:shd w:val="clear" w:color="auto" w:fill="auto"/>
            <w:noWrap/>
            <w:vAlign w:val="center"/>
            <w:hideMark/>
          </w:tcPr>
          <w:p w14:paraId="0F4B21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121,78</w:t>
            </w:r>
          </w:p>
        </w:tc>
        <w:tc>
          <w:tcPr>
            <w:tcW w:w="1160" w:type="dxa"/>
            <w:tcBorders>
              <w:top w:val="nil"/>
              <w:left w:val="nil"/>
              <w:bottom w:val="nil"/>
              <w:right w:val="single" w:sz="4" w:space="0" w:color="auto"/>
            </w:tcBorders>
            <w:shd w:val="clear" w:color="auto" w:fill="auto"/>
            <w:noWrap/>
            <w:vAlign w:val="center"/>
            <w:hideMark/>
          </w:tcPr>
          <w:p w14:paraId="50534D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4.912,97</w:t>
            </w:r>
          </w:p>
        </w:tc>
        <w:tc>
          <w:tcPr>
            <w:tcW w:w="1160" w:type="dxa"/>
            <w:tcBorders>
              <w:top w:val="nil"/>
              <w:left w:val="nil"/>
              <w:bottom w:val="nil"/>
              <w:right w:val="single" w:sz="4" w:space="0" w:color="auto"/>
            </w:tcBorders>
            <w:shd w:val="clear" w:color="auto" w:fill="auto"/>
            <w:noWrap/>
            <w:vAlign w:val="center"/>
            <w:hideMark/>
          </w:tcPr>
          <w:p w14:paraId="26C4BC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14.688,84</w:t>
            </w:r>
          </w:p>
        </w:tc>
        <w:tc>
          <w:tcPr>
            <w:tcW w:w="177" w:type="dxa"/>
            <w:tcBorders>
              <w:top w:val="nil"/>
              <w:left w:val="nil"/>
              <w:bottom w:val="nil"/>
              <w:right w:val="single" w:sz="4" w:space="0" w:color="auto"/>
            </w:tcBorders>
            <w:shd w:val="clear" w:color="auto" w:fill="auto"/>
            <w:noWrap/>
            <w:vAlign w:val="center"/>
            <w:hideMark/>
          </w:tcPr>
          <w:p w14:paraId="648305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116C7A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25,0639</w:t>
            </w:r>
          </w:p>
        </w:tc>
      </w:tr>
      <w:tr w:rsidR="000506AC" w:rsidRPr="000506AC" w14:paraId="71C0BC84"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190041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w:t>
            </w:r>
          </w:p>
        </w:tc>
        <w:tc>
          <w:tcPr>
            <w:tcW w:w="1364" w:type="dxa"/>
            <w:tcBorders>
              <w:top w:val="nil"/>
              <w:left w:val="nil"/>
              <w:bottom w:val="nil"/>
              <w:right w:val="single" w:sz="4" w:space="0" w:color="auto"/>
            </w:tcBorders>
            <w:shd w:val="clear" w:color="auto" w:fill="auto"/>
            <w:noWrap/>
            <w:vAlign w:val="center"/>
            <w:hideMark/>
          </w:tcPr>
          <w:p w14:paraId="39DEF1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10/08/31</w:t>
            </w:r>
          </w:p>
        </w:tc>
        <w:tc>
          <w:tcPr>
            <w:tcW w:w="1300" w:type="dxa"/>
            <w:tcBorders>
              <w:top w:val="nil"/>
              <w:left w:val="nil"/>
              <w:bottom w:val="nil"/>
              <w:right w:val="single" w:sz="4" w:space="0" w:color="auto"/>
            </w:tcBorders>
            <w:shd w:val="clear" w:color="auto" w:fill="auto"/>
            <w:noWrap/>
            <w:vAlign w:val="center"/>
            <w:hideMark/>
          </w:tcPr>
          <w:p w14:paraId="38DACF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11/08/31</w:t>
            </w:r>
          </w:p>
        </w:tc>
        <w:tc>
          <w:tcPr>
            <w:tcW w:w="1160" w:type="dxa"/>
            <w:tcBorders>
              <w:top w:val="nil"/>
              <w:left w:val="single" w:sz="8" w:space="0" w:color="auto"/>
              <w:bottom w:val="nil"/>
              <w:right w:val="nil"/>
            </w:tcBorders>
            <w:shd w:val="clear" w:color="auto" w:fill="auto"/>
            <w:noWrap/>
            <w:vAlign w:val="center"/>
            <w:hideMark/>
          </w:tcPr>
          <w:p w14:paraId="3D5200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4.997,35</w:t>
            </w:r>
          </w:p>
        </w:tc>
        <w:tc>
          <w:tcPr>
            <w:tcW w:w="1160" w:type="dxa"/>
            <w:tcBorders>
              <w:top w:val="nil"/>
              <w:left w:val="single" w:sz="4" w:space="0" w:color="auto"/>
              <w:bottom w:val="nil"/>
              <w:right w:val="single" w:sz="4" w:space="0" w:color="auto"/>
            </w:tcBorders>
            <w:shd w:val="clear" w:color="auto" w:fill="auto"/>
            <w:noWrap/>
            <w:vAlign w:val="center"/>
            <w:hideMark/>
          </w:tcPr>
          <w:p w14:paraId="0DF650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91,25</w:t>
            </w:r>
          </w:p>
        </w:tc>
        <w:tc>
          <w:tcPr>
            <w:tcW w:w="1160" w:type="dxa"/>
            <w:tcBorders>
              <w:top w:val="nil"/>
              <w:left w:val="nil"/>
              <w:bottom w:val="nil"/>
              <w:right w:val="single" w:sz="4" w:space="0" w:color="auto"/>
            </w:tcBorders>
            <w:shd w:val="clear" w:color="auto" w:fill="auto"/>
            <w:noWrap/>
            <w:vAlign w:val="center"/>
            <w:hideMark/>
          </w:tcPr>
          <w:p w14:paraId="3D7D30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4.906,09</w:t>
            </w:r>
          </w:p>
        </w:tc>
        <w:tc>
          <w:tcPr>
            <w:tcW w:w="1160" w:type="dxa"/>
            <w:tcBorders>
              <w:top w:val="nil"/>
              <w:left w:val="nil"/>
              <w:bottom w:val="nil"/>
              <w:right w:val="single" w:sz="4" w:space="0" w:color="auto"/>
            </w:tcBorders>
            <w:shd w:val="clear" w:color="auto" w:fill="auto"/>
            <w:noWrap/>
            <w:vAlign w:val="center"/>
            <w:hideMark/>
          </w:tcPr>
          <w:p w14:paraId="06B5B6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9.782,75</w:t>
            </w:r>
          </w:p>
        </w:tc>
        <w:tc>
          <w:tcPr>
            <w:tcW w:w="177" w:type="dxa"/>
            <w:tcBorders>
              <w:top w:val="nil"/>
              <w:left w:val="nil"/>
              <w:bottom w:val="nil"/>
              <w:right w:val="single" w:sz="4" w:space="0" w:color="auto"/>
            </w:tcBorders>
            <w:shd w:val="clear" w:color="auto" w:fill="auto"/>
            <w:noWrap/>
            <w:vAlign w:val="center"/>
            <w:hideMark/>
          </w:tcPr>
          <w:p w14:paraId="041709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02E6F7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33,4001</w:t>
            </w:r>
          </w:p>
        </w:tc>
      </w:tr>
      <w:tr w:rsidR="000506AC" w:rsidRPr="000506AC" w14:paraId="1E0D244A" w14:textId="77777777" w:rsidTr="000506AC">
        <w:trPr>
          <w:trHeight w:val="225"/>
        </w:trPr>
        <w:tc>
          <w:tcPr>
            <w:tcW w:w="993" w:type="dxa"/>
            <w:tcBorders>
              <w:top w:val="nil"/>
              <w:left w:val="single" w:sz="8" w:space="0" w:color="auto"/>
              <w:bottom w:val="nil"/>
              <w:right w:val="single" w:sz="4" w:space="0" w:color="auto"/>
            </w:tcBorders>
            <w:shd w:val="clear" w:color="auto" w:fill="auto"/>
            <w:noWrap/>
            <w:vAlign w:val="center"/>
            <w:hideMark/>
          </w:tcPr>
          <w:p w14:paraId="0A0D1A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179</w:t>
            </w:r>
          </w:p>
        </w:tc>
        <w:tc>
          <w:tcPr>
            <w:tcW w:w="1364" w:type="dxa"/>
            <w:tcBorders>
              <w:top w:val="nil"/>
              <w:left w:val="nil"/>
              <w:bottom w:val="nil"/>
              <w:right w:val="single" w:sz="4" w:space="0" w:color="auto"/>
            </w:tcBorders>
            <w:shd w:val="clear" w:color="auto" w:fill="auto"/>
            <w:noWrap/>
            <w:vAlign w:val="center"/>
            <w:hideMark/>
          </w:tcPr>
          <w:p w14:paraId="33B400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10/09/31</w:t>
            </w:r>
          </w:p>
        </w:tc>
        <w:tc>
          <w:tcPr>
            <w:tcW w:w="1300" w:type="dxa"/>
            <w:tcBorders>
              <w:top w:val="nil"/>
              <w:left w:val="nil"/>
              <w:bottom w:val="nil"/>
              <w:right w:val="single" w:sz="4" w:space="0" w:color="auto"/>
            </w:tcBorders>
            <w:shd w:val="clear" w:color="auto" w:fill="auto"/>
            <w:noWrap/>
            <w:vAlign w:val="center"/>
            <w:hideMark/>
          </w:tcPr>
          <w:p w14:paraId="1B8FC1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10/09/31</w:t>
            </w:r>
          </w:p>
        </w:tc>
        <w:tc>
          <w:tcPr>
            <w:tcW w:w="1160" w:type="dxa"/>
            <w:tcBorders>
              <w:top w:val="nil"/>
              <w:left w:val="single" w:sz="8" w:space="0" w:color="auto"/>
              <w:bottom w:val="nil"/>
              <w:right w:val="nil"/>
            </w:tcBorders>
            <w:shd w:val="clear" w:color="auto" w:fill="auto"/>
            <w:noWrap/>
            <w:vAlign w:val="center"/>
            <w:hideMark/>
          </w:tcPr>
          <w:p w14:paraId="7502A7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4.955,82</w:t>
            </w:r>
          </w:p>
        </w:tc>
        <w:tc>
          <w:tcPr>
            <w:tcW w:w="1160" w:type="dxa"/>
            <w:tcBorders>
              <w:top w:val="nil"/>
              <w:left w:val="single" w:sz="4" w:space="0" w:color="auto"/>
              <w:bottom w:val="nil"/>
              <w:right w:val="single" w:sz="4" w:space="0" w:color="auto"/>
            </w:tcBorders>
            <w:shd w:val="clear" w:color="auto" w:fill="auto"/>
            <w:noWrap/>
            <w:vAlign w:val="center"/>
            <w:hideMark/>
          </w:tcPr>
          <w:p w14:paraId="01D27E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60,78</w:t>
            </w:r>
          </w:p>
        </w:tc>
        <w:tc>
          <w:tcPr>
            <w:tcW w:w="1160" w:type="dxa"/>
            <w:tcBorders>
              <w:top w:val="nil"/>
              <w:left w:val="nil"/>
              <w:bottom w:val="nil"/>
              <w:right w:val="single" w:sz="4" w:space="0" w:color="auto"/>
            </w:tcBorders>
            <w:shd w:val="clear" w:color="auto" w:fill="auto"/>
            <w:noWrap/>
            <w:vAlign w:val="center"/>
            <w:hideMark/>
          </w:tcPr>
          <w:p w14:paraId="035347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4.895,04</w:t>
            </w:r>
          </w:p>
        </w:tc>
        <w:tc>
          <w:tcPr>
            <w:tcW w:w="1160" w:type="dxa"/>
            <w:tcBorders>
              <w:top w:val="nil"/>
              <w:left w:val="nil"/>
              <w:bottom w:val="nil"/>
              <w:right w:val="single" w:sz="4" w:space="0" w:color="auto"/>
            </w:tcBorders>
            <w:shd w:val="clear" w:color="auto" w:fill="auto"/>
            <w:noWrap/>
            <w:vAlign w:val="center"/>
            <w:hideMark/>
          </w:tcPr>
          <w:p w14:paraId="2CDBCB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4.887,70</w:t>
            </w:r>
          </w:p>
        </w:tc>
        <w:tc>
          <w:tcPr>
            <w:tcW w:w="177" w:type="dxa"/>
            <w:tcBorders>
              <w:top w:val="nil"/>
              <w:left w:val="nil"/>
              <w:bottom w:val="nil"/>
              <w:right w:val="single" w:sz="4" w:space="0" w:color="auto"/>
            </w:tcBorders>
            <w:shd w:val="clear" w:color="auto" w:fill="auto"/>
            <w:noWrap/>
            <w:vAlign w:val="center"/>
            <w:hideMark/>
          </w:tcPr>
          <w:p w14:paraId="07282A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nil"/>
              <w:right w:val="single" w:sz="8" w:space="0" w:color="auto"/>
            </w:tcBorders>
            <w:shd w:val="clear" w:color="auto" w:fill="auto"/>
            <w:noWrap/>
            <w:vAlign w:val="center"/>
            <w:hideMark/>
          </w:tcPr>
          <w:p w14:paraId="2AE13D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50,0375</w:t>
            </w:r>
          </w:p>
        </w:tc>
      </w:tr>
      <w:tr w:rsidR="000506AC" w:rsidRPr="000506AC" w14:paraId="4B4A8219" w14:textId="77777777" w:rsidTr="000506AC">
        <w:trPr>
          <w:trHeight w:val="225"/>
        </w:trPr>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7935E8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180</w:t>
            </w:r>
          </w:p>
        </w:tc>
        <w:tc>
          <w:tcPr>
            <w:tcW w:w="1364" w:type="dxa"/>
            <w:tcBorders>
              <w:top w:val="nil"/>
              <w:left w:val="nil"/>
              <w:bottom w:val="single" w:sz="4" w:space="0" w:color="auto"/>
              <w:right w:val="single" w:sz="4" w:space="0" w:color="auto"/>
            </w:tcBorders>
            <w:shd w:val="clear" w:color="auto" w:fill="auto"/>
            <w:noWrap/>
            <w:vAlign w:val="center"/>
            <w:hideMark/>
          </w:tcPr>
          <w:p w14:paraId="24272F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10/10/31</w:t>
            </w:r>
          </w:p>
        </w:tc>
        <w:tc>
          <w:tcPr>
            <w:tcW w:w="1300" w:type="dxa"/>
            <w:tcBorders>
              <w:top w:val="nil"/>
              <w:left w:val="nil"/>
              <w:bottom w:val="single" w:sz="4" w:space="0" w:color="auto"/>
              <w:right w:val="single" w:sz="4" w:space="0" w:color="auto"/>
            </w:tcBorders>
            <w:shd w:val="clear" w:color="auto" w:fill="auto"/>
            <w:noWrap/>
            <w:vAlign w:val="center"/>
            <w:hideMark/>
          </w:tcPr>
          <w:p w14:paraId="0E5650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10/10/31</w:t>
            </w:r>
          </w:p>
        </w:tc>
        <w:tc>
          <w:tcPr>
            <w:tcW w:w="1160" w:type="dxa"/>
            <w:tcBorders>
              <w:top w:val="nil"/>
              <w:left w:val="single" w:sz="8" w:space="0" w:color="auto"/>
              <w:bottom w:val="single" w:sz="4" w:space="0" w:color="auto"/>
              <w:right w:val="nil"/>
            </w:tcBorders>
            <w:shd w:val="clear" w:color="auto" w:fill="auto"/>
            <w:noWrap/>
            <w:vAlign w:val="center"/>
            <w:hideMark/>
          </w:tcPr>
          <w:p w14:paraId="2056CE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4.918,07</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4519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30,36</w:t>
            </w:r>
          </w:p>
        </w:tc>
        <w:tc>
          <w:tcPr>
            <w:tcW w:w="1160" w:type="dxa"/>
            <w:tcBorders>
              <w:top w:val="nil"/>
              <w:left w:val="nil"/>
              <w:bottom w:val="single" w:sz="4" w:space="0" w:color="auto"/>
              <w:right w:val="single" w:sz="4" w:space="0" w:color="auto"/>
            </w:tcBorders>
            <w:shd w:val="clear" w:color="auto" w:fill="auto"/>
            <w:noWrap/>
            <w:vAlign w:val="center"/>
            <w:hideMark/>
          </w:tcPr>
          <w:p w14:paraId="1EFA8B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4.887,70</w:t>
            </w:r>
          </w:p>
        </w:tc>
        <w:tc>
          <w:tcPr>
            <w:tcW w:w="1160" w:type="dxa"/>
            <w:tcBorders>
              <w:top w:val="nil"/>
              <w:left w:val="nil"/>
              <w:bottom w:val="single" w:sz="4" w:space="0" w:color="auto"/>
              <w:right w:val="single" w:sz="4" w:space="0" w:color="auto"/>
            </w:tcBorders>
            <w:shd w:val="clear" w:color="auto" w:fill="auto"/>
            <w:noWrap/>
            <w:vAlign w:val="center"/>
            <w:hideMark/>
          </w:tcPr>
          <w:p w14:paraId="0CD442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77" w:type="dxa"/>
            <w:tcBorders>
              <w:top w:val="nil"/>
              <w:left w:val="nil"/>
              <w:bottom w:val="single" w:sz="4" w:space="0" w:color="auto"/>
              <w:right w:val="single" w:sz="4" w:space="0" w:color="auto"/>
            </w:tcBorders>
            <w:shd w:val="clear" w:color="auto" w:fill="auto"/>
            <w:noWrap/>
            <w:vAlign w:val="center"/>
            <w:hideMark/>
          </w:tcPr>
          <w:p w14:paraId="461A32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240" w:type="dxa"/>
            <w:tcBorders>
              <w:top w:val="nil"/>
              <w:left w:val="nil"/>
              <w:bottom w:val="single" w:sz="4" w:space="0" w:color="auto"/>
              <w:right w:val="single" w:sz="8" w:space="0" w:color="auto"/>
            </w:tcBorders>
            <w:shd w:val="clear" w:color="auto" w:fill="auto"/>
            <w:noWrap/>
            <w:vAlign w:val="center"/>
            <w:hideMark/>
          </w:tcPr>
          <w:p w14:paraId="7608D1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100,0000</w:t>
            </w:r>
          </w:p>
        </w:tc>
      </w:tr>
    </w:tbl>
    <w:p w14:paraId="64C67C24" w14:textId="77777777" w:rsidR="000506AC" w:rsidRPr="002F1017" w:rsidRDefault="000506AC" w:rsidP="009E1F77">
      <w:pPr>
        <w:widowControl w:val="0"/>
        <w:jc w:val="center"/>
        <w:rPr>
          <w:rFonts w:ascii="Trebuchet MS" w:hAnsi="Trebuchet MS"/>
          <w:b/>
          <w:sz w:val="22"/>
          <w:szCs w:val="22"/>
        </w:rPr>
      </w:pPr>
    </w:p>
    <w:p w14:paraId="36D6AD63" w14:textId="77777777" w:rsidR="000506AC" w:rsidRDefault="000506AC">
      <w:pPr>
        <w:rPr>
          <w:rFonts w:ascii="Trebuchet MS" w:hAnsi="Trebuchet MS"/>
          <w:b/>
          <w:sz w:val="22"/>
          <w:szCs w:val="22"/>
        </w:rPr>
      </w:pPr>
      <w:r>
        <w:rPr>
          <w:rFonts w:ascii="Trebuchet MS" w:hAnsi="Trebuchet MS"/>
          <w:b/>
          <w:sz w:val="22"/>
          <w:szCs w:val="22"/>
        </w:rPr>
        <w:br w:type="page"/>
      </w:r>
    </w:p>
    <w:p w14:paraId="732D6454" w14:textId="67FED8F9"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ANEXO II - CURVA DE AMORTIZAÇÃO – CRI SUBORDINADO</w:t>
      </w:r>
    </w:p>
    <w:p w14:paraId="2F6ED1C5" w14:textId="77777777" w:rsidR="00822A09" w:rsidRPr="002F1017" w:rsidRDefault="00822A09" w:rsidP="009E1F77">
      <w:pPr>
        <w:widowControl w:val="0"/>
        <w:jc w:val="center"/>
        <w:rPr>
          <w:rFonts w:ascii="Trebuchet MS" w:hAnsi="Trebuchet MS"/>
          <w:b/>
          <w:sz w:val="22"/>
          <w:szCs w:val="22"/>
        </w:rPr>
      </w:pPr>
    </w:p>
    <w:tbl>
      <w:tblPr>
        <w:tblW w:w="8931" w:type="dxa"/>
        <w:jc w:val="center"/>
        <w:tblLayout w:type="fixed"/>
        <w:tblCellMar>
          <w:left w:w="70" w:type="dxa"/>
          <w:right w:w="70" w:type="dxa"/>
        </w:tblCellMar>
        <w:tblLook w:val="04A0" w:firstRow="1" w:lastRow="0" w:firstColumn="1" w:lastColumn="0" w:noHBand="0" w:noVBand="1"/>
      </w:tblPr>
      <w:tblGrid>
        <w:gridCol w:w="1134"/>
        <w:gridCol w:w="1134"/>
        <w:gridCol w:w="1134"/>
        <w:gridCol w:w="1134"/>
        <w:gridCol w:w="1134"/>
        <w:gridCol w:w="1134"/>
        <w:gridCol w:w="1134"/>
        <w:gridCol w:w="160"/>
        <w:gridCol w:w="833"/>
      </w:tblGrid>
      <w:tr w:rsidR="000506AC" w:rsidRPr="000506AC" w14:paraId="79FD0860" w14:textId="77777777" w:rsidTr="009E6BFB">
        <w:trPr>
          <w:trHeight w:val="240"/>
          <w:tblHeader/>
          <w:jc w:val="center"/>
        </w:trPr>
        <w:tc>
          <w:tcPr>
            <w:tcW w:w="8931" w:type="dxa"/>
            <w:gridSpan w:val="9"/>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DAABC0C"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Evolução do PU do CRI Sr. (R$)</w:t>
            </w:r>
          </w:p>
        </w:tc>
      </w:tr>
      <w:tr w:rsidR="000506AC" w:rsidRPr="000506AC" w14:paraId="7FFFD6FA" w14:textId="77777777" w:rsidTr="009E6BFB">
        <w:trPr>
          <w:trHeight w:val="690"/>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B3739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Número</w:t>
            </w:r>
          </w:p>
        </w:tc>
        <w:tc>
          <w:tcPr>
            <w:tcW w:w="1134" w:type="dxa"/>
            <w:tcBorders>
              <w:top w:val="nil"/>
              <w:left w:val="single" w:sz="4" w:space="0" w:color="auto"/>
              <w:bottom w:val="single" w:sz="8" w:space="0" w:color="auto"/>
              <w:right w:val="single" w:sz="4" w:space="0" w:color="auto"/>
            </w:tcBorders>
            <w:shd w:val="clear" w:color="auto" w:fill="auto"/>
            <w:vAlign w:val="center"/>
            <w:hideMark/>
          </w:tcPr>
          <w:p w14:paraId="10B5CD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Data do Vencimento</w:t>
            </w:r>
          </w:p>
        </w:tc>
        <w:tc>
          <w:tcPr>
            <w:tcW w:w="1134" w:type="dxa"/>
            <w:tcBorders>
              <w:top w:val="nil"/>
              <w:left w:val="nil"/>
              <w:bottom w:val="single" w:sz="8" w:space="0" w:color="auto"/>
              <w:right w:val="single" w:sz="4" w:space="0" w:color="auto"/>
            </w:tcBorders>
            <w:shd w:val="clear" w:color="auto" w:fill="auto"/>
            <w:vAlign w:val="center"/>
            <w:hideMark/>
          </w:tcPr>
          <w:p w14:paraId="29A14A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Data do Pagamento (somente DUs)</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BB14836"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Prestação</w:t>
            </w:r>
            <w:r w:rsidRPr="000506AC">
              <w:rPr>
                <w:rFonts w:ascii="Calibri" w:hAnsi="Calibri"/>
                <w:b/>
                <w:bCs/>
                <w:sz w:val="16"/>
                <w:szCs w:val="16"/>
                <w:lang w:eastAsia="pt-BR"/>
              </w:rPr>
              <w:br/>
              <w:t>(J + A)</w:t>
            </w:r>
          </w:p>
        </w:tc>
        <w:tc>
          <w:tcPr>
            <w:tcW w:w="1134" w:type="dxa"/>
            <w:tcBorders>
              <w:top w:val="nil"/>
              <w:left w:val="single" w:sz="4" w:space="0" w:color="auto"/>
              <w:bottom w:val="single" w:sz="8" w:space="0" w:color="auto"/>
              <w:right w:val="single" w:sz="4" w:space="0" w:color="auto"/>
            </w:tcBorders>
            <w:shd w:val="clear" w:color="auto" w:fill="auto"/>
            <w:vAlign w:val="center"/>
            <w:hideMark/>
          </w:tcPr>
          <w:p w14:paraId="4B2C08D2"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Juros</w:t>
            </w:r>
          </w:p>
        </w:tc>
        <w:tc>
          <w:tcPr>
            <w:tcW w:w="1134" w:type="dxa"/>
            <w:tcBorders>
              <w:top w:val="nil"/>
              <w:left w:val="nil"/>
              <w:bottom w:val="single" w:sz="8" w:space="0" w:color="auto"/>
              <w:right w:val="single" w:sz="4" w:space="0" w:color="auto"/>
            </w:tcBorders>
            <w:shd w:val="clear" w:color="auto" w:fill="auto"/>
            <w:vAlign w:val="center"/>
            <w:hideMark/>
          </w:tcPr>
          <w:p w14:paraId="735B4BE2"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Amortização</w:t>
            </w:r>
          </w:p>
        </w:tc>
        <w:tc>
          <w:tcPr>
            <w:tcW w:w="1134" w:type="dxa"/>
            <w:tcBorders>
              <w:top w:val="nil"/>
              <w:left w:val="nil"/>
              <w:bottom w:val="single" w:sz="8" w:space="0" w:color="auto"/>
              <w:right w:val="single" w:sz="4" w:space="0" w:color="auto"/>
            </w:tcBorders>
            <w:shd w:val="clear" w:color="auto" w:fill="auto"/>
            <w:vAlign w:val="center"/>
            <w:hideMark/>
          </w:tcPr>
          <w:p w14:paraId="107B1703" w14:textId="77777777" w:rsidR="000506AC" w:rsidRPr="000506AC" w:rsidRDefault="000506AC" w:rsidP="000506AC">
            <w:pPr>
              <w:jc w:val="center"/>
              <w:rPr>
                <w:rFonts w:ascii="Calibri" w:hAnsi="Calibri"/>
                <w:b/>
                <w:bCs/>
                <w:sz w:val="16"/>
                <w:szCs w:val="16"/>
                <w:lang w:eastAsia="pt-BR"/>
              </w:rPr>
            </w:pPr>
            <w:r w:rsidRPr="000506AC">
              <w:rPr>
                <w:rFonts w:ascii="Calibri" w:hAnsi="Calibri"/>
                <w:b/>
                <w:bCs/>
                <w:sz w:val="16"/>
                <w:szCs w:val="16"/>
                <w:lang w:eastAsia="pt-BR"/>
              </w:rPr>
              <w:t>Saldo Devedor</w:t>
            </w:r>
          </w:p>
        </w:tc>
        <w:tc>
          <w:tcPr>
            <w:tcW w:w="160" w:type="dxa"/>
            <w:tcBorders>
              <w:top w:val="nil"/>
              <w:left w:val="nil"/>
              <w:bottom w:val="single" w:sz="8" w:space="0" w:color="auto"/>
              <w:right w:val="single" w:sz="4" w:space="0" w:color="auto"/>
            </w:tcBorders>
            <w:shd w:val="clear" w:color="auto" w:fill="auto"/>
            <w:vAlign w:val="center"/>
            <w:hideMark/>
          </w:tcPr>
          <w:p w14:paraId="5D2E95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single" w:sz="8" w:space="0" w:color="auto"/>
              <w:right w:val="single" w:sz="8" w:space="0" w:color="auto"/>
            </w:tcBorders>
            <w:shd w:val="clear" w:color="auto" w:fill="auto"/>
            <w:vAlign w:val="center"/>
            <w:hideMark/>
          </w:tcPr>
          <w:p w14:paraId="5F3B46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Tai</w:t>
            </w:r>
          </w:p>
        </w:tc>
      </w:tr>
      <w:tr w:rsidR="000506AC" w:rsidRPr="000506AC" w14:paraId="66AB3A9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E742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w:t>
            </w:r>
          </w:p>
        </w:tc>
        <w:tc>
          <w:tcPr>
            <w:tcW w:w="1134" w:type="dxa"/>
            <w:tcBorders>
              <w:top w:val="single" w:sz="8" w:space="0" w:color="auto"/>
              <w:left w:val="nil"/>
              <w:bottom w:val="nil"/>
              <w:right w:val="single" w:sz="4" w:space="0" w:color="auto"/>
            </w:tcBorders>
            <w:shd w:val="clear" w:color="auto" w:fill="auto"/>
            <w:noWrap/>
            <w:vAlign w:val="center"/>
            <w:hideMark/>
          </w:tcPr>
          <w:p w14:paraId="06F241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21/10/16</w:t>
            </w:r>
          </w:p>
        </w:tc>
        <w:tc>
          <w:tcPr>
            <w:tcW w:w="1134" w:type="dxa"/>
            <w:tcBorders>
              <w:top w:val="single" w:sz="8" w:space="0" w:color="auto"/>
              <w:left w:val="nil"/>
              <w:bottom w:val="nil"/>
              <w:right w:val="single" w:sz="4" w:space="0" w:color="auto"/>
            </w:tcBorders>
            <w:shd w:val="clear" w:color="auto" w:fill="auto"/>
            <w:noWrap/>
            <w:vAlign w:val="center"/>
            <w:hideMark/>
          </w:tcPr>
          <w:p w14:paraId="16C57A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34" w:type="dxa"/>
            <w:tcBorders>
              <w:top w:val="nil"/>
              <w:left w:val="single" w:sz="8" w:space="0" w:color="auto"/>
              <w:bottom w:val="nil"/>
              <w:right w:val="nil"/>
            </w:tcBorders>
            <w:shd w:val="clear" w:color="auto" w:fill="auto"/>
            <w:noWrap/>
            <w:vAlign w:val="center"/>
            <w:hideMark/>
          </w:tcPr>
          <w:p w14:paraId="3104A9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34" w:type="dxa"/>
            <w:tcBorders>
              <w:top w:val="nil"/>
              <w:left w:val="single" w:sz="4" w:space="0" w:color="auto"/>
              <w:bottom w:val="nil"/>
              <w:right w:val="single" w:sz="4" w:space="0" w:color="auto"/>
            </w:tcBorders>
            <w:shd w:val="clear" w:color="auto" w:fill="auto"/>
            <w:noWrap/>
            <w:vAlign w:val="center"/>
            <w:hideMark/>
          </w:tcPr>
          <w:p w14:paraId="1AE448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34" w:type="dxa"/>
            <w:tcBorders>
              <w:top w:val="nil"/>
              <w:left w:val="nil"/>
              <w:bottom w:val="nil"/>
              <w:right w:val="single" w:sz="4" w:space="0" w:color="auto"/>
            </w:tcBorders>
            <w:shd w:val="clear" w:color="auto" w:fill="auto"/>
            <w:noWrap/>
            <w:vAlign w:val="center"/>
            <w:hideMark/>
          </w:tcPr>
          <w:p w14:paraId="42B9C1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1134" w:type="dxa"/>
            <w:tcBorders>
              <w:top w:val="nil"/>
              <w:left w:val="nil"/>
              <w:bottom w:val="nil"/>
              <w:right w:val="single" w:sz="4" w:space="0" w:color="auto"/>
            </w:tcBorders>
            <w:shd w:val="clear" w:color="auto" w:fill="auto"/>
            <w:noWrap/>
            <w:vAlign w:val="center"/>
            <w:hideMark/>
          </w:tcPr>
          <w:p w14:paraId="6B45F1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single" w:sz="8" w:space="0" w:color="auto"/>
              <w:left w:val="nil"/>
              <w:bottom w:val="nil"/>
              <w:right w:val="single" w:sz="4" w:space="0" w:color="auto"/>
            </w:tcBorders>
            <w:shd w:val="clear" w:color="auto" w:fill="auto"/>
            <w:noWrap/>
            <w:vAlign w:val="center"/>
            <w:hideMark/>
          </w:tcPr>
          <w:p w14:paraId="7559A3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AF4A6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r>
      <w:tr w:rsidR="000506AC" w:rsidRPr="000506AC" w14:paraId="4DFF77C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F3F4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w:t>
            </w:r>
          </w:p>
        </w:tc>
        <w:tc>
          <w:tcPr>
            <w:tcW w:w="1134" w:type="dxa"/>
            <w:tcBorders>
              <w:top w:val="nil"/>
              <w:left w:val="nil"/>
              <w:bottom w:val="nil"/>
              <w:right w:val="single" w:sz="4" w:space="0" w:color="auto"/>
            </w:tcBorders>
            <w:shd w:val="clear" w:color="auto" w:fill="auto"/>
            <w:noWrap/>
            <w:vAlign w:val="center"/>
            <w:hideMark/>
          </w:tcPr>
          <w:p w14:paraId="16EB07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10/11/16</w:t>
            </w:r>
          </w:p>
        </w:tc>
        <w:tc>
          <w:tcPr>
            <w:tcW w:w="1134" w:type="dxa"/>
            <w:tcBorders>
              <w:top w:val="nil"/>
              <w:left w:val="nil"/>
              <w:bottom w:val="nil"/>
              <w:right w:val="single" w:sz="4" w:space="0" w:color="auto"/>
            </w:tcBorders>
            <w:shd w:val="clear" w:color="auto" w:fill="auto"/>
            <w:noWrap/>
            <w:vAlign w:val="center"/>
            <w:hideMark/>
          </w:tcPr>
          <w:p w14:paraId="5194A9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10/11/16</w:t>
            </w:r>
          </w:p>
        </w:tc>
        <w:tc>
          <w:tcPr>
            <w:tcW w:w="1134" w:type="dxa"/>
            <w:tcBorders>
              <w:top w:val="nil"/>
              <w:left w:val="single" w:sz="8" w:space="0" w:color="auto"/>
              <w:bottom w:val="nil"/>
              <w:right w:val="nil"/>
            </w:tcBorders>
            <w:shd w:val="clear" w:color="auto" w:fill="auto"/>
            <w:noWrap/>
            <w:vAlign w:val="center"/>
            <w:hideMark/>
          </w:tcPr>
          <w:p w14:paraId="4F3CB3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AF9A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9CADB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656FA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1E57C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BF7D6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4AA1E5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A33C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w:t>
            </w:r>
          </w:p>
        </w:tc>
        <w:tc>
          <w:tcPr>
            <w:tcW w:w="1134" w:type="dxa"/>
            <w:tcBorders>
              <w:top w:val="nil"/>
              <w:left w:val="nil"/>
              <w:bottom w:val="nil"/>
              <w:right w:val="single" w:sz="4" w:space="0" w:color="auto"/>
            </w:tcBorders>
            <w:shd w:val="clear" w:color="auto" w:fill="auto"/>
            <w:noWrap/>
            <w:vAlign w:val="center"/>
            <w:hideMark/>
          </w:tcPr>
          <w:p w14:paraId="7D59A1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10/12/16</w:t>
            </w:r>
          </w:p>
        </w:tc>
        <w:tc>
          <w:tcPr>
            <w:tcW w:w="1134" w:type="dxa"/>
            <w:tcBorders>
              <w:top w:val="nil"/>
              <w:left w:val="nil"/>
              <w:bottom w:val="nil"/>
              <w:right w:val="single" w:sz="4" w:space="0" w:color="auto"/>
            </w:tcBorders>
            <w:shd w:val="clear" w:color="auto" w:fill="auto"/>
            <w:noWrap/>
            <w:vAlign w:val="center"/>
            <w:hideMark/>
          </w:tcPr>
          <w:p w14:paraId="729415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12/12/16</w:t>
            </w:r>
          </w:p>
        </w:tc>
        <w:tc>
          <w:tcPr>
            <w:tcW w:w="1134" w:type="dxa"/>
            <w:tcBorders>
              <w:top w:val="nil"/>
              <w:left w:val="single" w:sz="8" w:space="0" w:color="auto"/>
              <w:bottom w:val="nil"/>
              <w:right w:val="nil"/>
            </w:tcBorders>
            <w:shd w:val="clear" w:color="auto" w:fill="auto"/>
            <w:noWrap/>
            <w:vAlign w:val="center"/>
            <w:hideMark/>
          </w:tcPr>
          <w:p w14:paraId="3615C6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C7757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95CCF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88CB5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91219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65B39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F547A6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D5ADA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w:t>
            </w:r>
          </w:p>
        </w:tc>
        <w:tc>
          <w:tcPr>
            <w:tcW w:w="1134" w:type="dxa"/>
            <w:tcBorders>
              <w:top w:val="nil"/>
              <w:left w:val="nil"/>
              <w:bottom w:val="nil"/>
              <w:right w:val="single" w:sz="4" w:space="0" w:color="auto"/>
            </w:tcBorders>
            <w:shd w:val="clear" w:color="auto" w:fill="auto"/>
            <w:noWrap/>
            <w:vAlign w:val="center"/>
            <w:hideMark/>
          </w:tcPr>
          <w:p w14:paraId="017E4E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10/01/17</w:t>
            </w:r>
          </w:p>
        </w:tc>
        <w:tc>
          <w:tcPr>
            <w:tcW w:w="1134" w:type="dxa"/>
            <w:tcBorders>
              <w:top w:val="nil"/>
              <w:left w:val="nil"/>
              <w:bottom w:val="nil"/>
              <w:right w:val="single" w:sz="4" w:space="0" w:color="auto"/>
            </w:tcBorders>
            <w:shd w:val="clear" w:color="auto" w:fill="auto"/>
            <w:noWrap/>
            <w:vAlign w:val="center"/>
            <w:hideMark/>
          </w:tcPr>
          <w:p w14:paraId="659A30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10/01/17</w:t>
            </w:r>
          </w:p>
        </w:tc>
        <w:tc>
          <w:tcPr>
            <w:tcW w:w="1134" w:type="dxa"/>
            <w:tcBorders>
              <w:top w:val="nil"/>
              <w:left w:val="single" w:sz="8" w:space="0" w:color="auto"/>
              <w:bottom w:val="nil"/>
              <w:right w:val="nil"/>
            </w:tcBorders>
            <w:shd w:val="clear" w:color="auto" w:fill="auto"/>
            <w:noWrap/>
            <w:vAlign w:val="center"/>
            <w:hideMark/>
          </w:tcPr>
          <w:p w14:paraId="6741A9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CFF7E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09F8E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427C0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41ED3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D9B06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BE73C9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E93D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w:t>
            </w:r>
          </w:p>
        </w:tc>
        <w:tc>
          <w:tcPr>
            <w:tcW w:w="1134" w:type="dxa"/>
            <w:tcBorders>
              <w:top w:val="nil"/>
              <w:left w:val="nil"/>
              <w:bottom w:val="nil"/>
              <w:right w:val="single" w:sz="4" w:space="0" w:color="auto"/>
            </w:tcBorders>
            <w:shd w:val="clear" w:color="auto" w:fill="auto"/>
            <w:noWrap/>
            <w:vAlign w:val="center"/>
            <w:hideMark/>
          </w:tcPr>
          <w:p w14:paraId="1CEE0C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10/02/17</w:t>
            </w:r>
          </w:p>
        </w:tc>
        <w:tc>
          <w:tcPr>
            <w:tcW w:w="1134" w:type="dxa"/>
            <w:tcBorders>
              <w:top w:val="nil"/>
              <w:left w:val="nil"/>
              <w:bottom w:val="nil"/>
              <w:right w:val="single" w:sz="4" w:space="0" w:color="auto"/>
            </w:tcBorders>
            <w:shd w:val="clear" w:color="auto" w:fill="auto"/>
            <w:noWrap/>
            <w:vAlign w:val="center"/>
            <w:hideMark/>
          </w:tcPr>
          <w:p w14:paraId="736446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10/02/17</w:t>
            </w:r>
          </w:p>
        </w:tc>
        <w:tc>
          <w:tcPr>
            <w:tcW w:w="1134" w:type="dxa"/>
            <w:tcBorders>
              <w:top w:val="nil"/>
              <w:left w:val="single" w:sz="8" w:space="0" w:color="auto"/>
              <w:bottom w:val="nil"/>
              <w:right w:val="nil"/>
            </w:tcBorders>
            <w:shd w:val="clear" w:color="auto" w:fill="auto"/>
            <w:noWrap/>
            <w:vAlign w:val="center"/>
            <w:hideMark/>
          </w:tcPr>
          <w:p w14:paraId="68F18F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60A4E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47911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3B350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114DC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637E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12D4DD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0D64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w:t>
            </w:r>
          </w:p>
        </w:tc>
        <w:tc>
          <w:tcPr>
            <w:tcW w:w="1134" w:type="dxa"/>
            <w:tcBorders>
              <w:top w:val="nil"/>
              <w:left w:val="nil"/>
              <w:bottom w:val="nil"/>
              <w:right w:val="single" w:sz="4" w:space="0" w:color="auto"/>
            </w:tcBorders>
            <w:shd w:val="clear" w:color="auto" w:fill="auto"/>
            <w:noWrap/>
            <w:vAlign w:val="center"/>
            <w:hideMark/>
          </w:tcPr>
          <w:p w14:paraId="09CE7F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10/03/17</w:t>
            </w:r>
          </w:p>
        </w:tc>
        <w:tc>
          <w:tcPr>
            <w:tcW w:w="1134" w:type="dxa"/>
            <w:tcBorders>
              <w:top w:val="nil"/>
              <w:left w:val="nil"/>
              <w:bottom w:val="nil"/>
              <w:right w:val="single" w:sz="4" w:space="0" w:color="auto"/>
            </w:tcBorders>
            <w:shd w:val="clear" w:color="auto" w:fill="auto"/>
            <w:noWrap/>
            <w:vAlign w:val="center"/>
            <w:hideMark/>
          </w:tcPr>
          <w:p w14:paraId="51F83F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10/03/17</w:t>
            </w:r>
          </w:p>
        </w:tc>
        <w:tc>
          <w:tcPr>
            <w:tcW w:w="1134" w:type="dxa"/>
            <w:tcBorders>
              <w:top w:val="nil"/>
              <w:left w:val="single" w:sz="8" w:space="0" w:color="auto"/>
              <w:bottom w:val="nil"/>
              <w:right w:val="nil"/>
            </w:tcBorders>
            <w:shd w:val="clear" w:color="auto" w:fill="auto"/>
            <w:noWrap/>
            <w:vAlign w:val="center"/>
            <w:hideMark/>
          </w:tcPr>
          <w:p w14:paraId="3BB5F2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E129E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B5C67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2EDDC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A2DD6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993F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DFDB87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2109B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w:t>
            </w:r>
          </w:p>
        </w:tc>
        <w:tc>
          <w:tcPr>
            <w:tcW w:w="1134" w:type="dxa"/>
            <w:tcBorders>
              <w:top w:val="nil"/>
              <w:left w:val="nil"/>
              <w:bottom w:val="nil"/>
              <w:right w:val="single" w:sz="4" w:space="0" w:color="auto"/>
            </w:tcBorders>
            <w:shd w:val="clear" w:color="auto" w:fill="auto"/>
            <w:noWrap/>
            <w:vAlign w:val="center"/>
            <w:hideMark/>
          </w:tcPr>
          <w:p w14:paraId="4220FE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10/04/17</w:t>
            </w:r>
          </w:p>
        </w:tc>
        <w:tc>
          <w:tcPr>
            <w:tcW w:w="1134" w:type="dxa"/>
            <w:tcBorders>
              <w:top w:val="nil"/>
              <w:left w:val="nil"/>
              <w:bottom w:val="nil"/>
              <w:right w:val="single" w:sz="4" w:space="0" w:color="auto"/>
            </w:tcBorders>
            <w:shd w:val="clear" w:color="auto" w:fill="auto"/>
            <w:noWrap/>
            <w:vAlign w:val="center"/>
            <w:hideMark/>
          </w:tcPr>
          <w:p w14:paraId="06D078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10/04/17</w:t>
            </w:r>
          </w:p>
        </w:tc>
        <w:tc>
          <w:tcPr>
            <w:tcW w:w="1134" w:type="dxa"/>
            <w:tcBorders>
              <w:top w:val="nil"/>
              <w:left w:val="single" w:sz="8" w:space="0" w:color="auto"/>
              <w:bottom w:val="nil"/>
              <w:right w:val="nil"/>
            </w:tcBorders>
            <w:shd w:val="clear" w:color="auto" w:fill="auto"/>
            <w:noWrap/>
            <w:vAlign w:val="center"/>
            <w:hideMark/>
          </w:tcPr>
          <w:p w14:paraId="06A3E8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928EC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2172C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E2063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B90BB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68B5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3ED481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99B1F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w:t>
            </w:r>
          </w:p>
        </w:tc>
        <w:tc>
          <w:tcPr>
            <w:tcW w:w="1134" w:type="dxa"/>
            <w:tcBorders>
              <w:top w:val="nil"/>
              <w:left w:val="nil"/>
              <w:bottom w:val="nil"/>
              <w:right w:val="single" w:sz="4" w:space="0" w:color="auto"/>
            </w:tcBorders>
            <w:shd w:val="clear" w:color="auto" w:fill="auto"/>
            <w:noWrap/>
            <w:vAlign w:val="center"/>
            <w:hideMark/>
          </w:tcPr>
          <w:p w14:paraId="1F2487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10/05/17</w:t>
            </w:r>
          </w:p>
        </w:tc>
        <w:tc>
          <w:tcPr>
            <w:tcW w:w="1134" w:type="dxa"/>
            <w:tcBorders>
              <w:top w:val="nil"/>
              <w:left w:val="nil"/>
              <w:bottom w:val="nil"/>
              <w:right w:val="single" w:sz="4" w:space="0" w:color="auto"/>
            </w:tcBorders>
            <w:shd w:val="clear" w:color="auto" w:fill="auto"/>
            <w:noWrap/>
            <w:vAlign w:val="center"/>
            <w:hideMark/>
          </w:tcPr>
          <w:p w14:paraId="576D94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10/05/17</w:t>
            </w:r>
          </w:p>
        </w:tc>
        <w:tc>
          <w:tcPr>
            <w:tcW w:w="1134" w:type="dxa"/>
            <w:tcBorders>
              <w:top w:val="nil"/>
              <w:left w:val="single" w:sz="8" w:space="0" w:color="auto"/>
              <w:bottom w:val="nil"/>
              <w:right w:val="nil"/>
            </w:tcBorders>
            <w:shd w:val="clear" w:color="auto" w:fill="auto"/>
            <w:noWrap/>
            <w:vAlign w:val="center"/>
            <w:hideMark/>
          </w:tcPr>
          <w:p w14:paraId="21F376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4155B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25E39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3C457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E4A8B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CC9C73C" w14:textId="77777777" w:rsidR="000506AC" w:rsidRPr="000506AC" w:rsidRDefault="000506AC" w:rsidP="000506AC">
            <w:pPr>
              <w:ind w:left="-635" w:firstLine="635"/>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5C99C6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F3D8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w:t>
            </w:r>
          </w:p>
        </w:tc>
        <w:tc>
          <w:tcPr>
            <w:tcW w:w="1134" w:type="dxa"/>
            <w:tcBorders>
              <w:top w:val="nil"/>
              <w:left w:val="nil"/>
              <w:bottom w:val="nil"/>
              <w:right w:val="single" w:sz="4" w:space="0" w:color="auto"/>
            </w:tcBorders>
            <w:shd w:val="clear" w:color="auto" w:fill="auto"/>
            <w:noWrap/>
            <w:vAlign w:val="center"/>
            <w:hideMark/>
          </w:tcPr>
          <w:p w14:paraId="75BDC7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10/06/17</w:t>
            </w:r>
          </w:p>
        </w:tc>
        <w:tc>
          <w:tcPr>
            <w:tcW w:w="1134" w:type="dxa"/>
            <w:tcBorders>
              <w:top w:val="nil"/>
              <w:left w:val="nil"/>
              <w:bottom w:val="nil"/>
              <w:right w:val="single" w:sz="4" w:space="0" w:color="auto"/>
            </w:tcBorders>
            <w:shd w:val="clear" w:color="auto" w:fill="auto"/>
            <w:noWrap/>
            <w:vAlign w:val="center"/>
            <w:hideMark/>
          </w:tcPr>
          <w:p w14:paraId="0C8A50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12/06/17</w:t>
            </w:r>
          </w:p>
        </w:tc>
        <w:tc>
          <w:tcPr>
            <w:tcW w:w="1134" w:type="dxa"/>
            <w:tcBorders>
              <w:top w:val="nil"/>
              <w:left w:val="single" w:sz="8" w:space="0" w:color="auto"/>
              <w:bottom w:val="nil"/>
              <w:right w:val="nil"/>
            </w:tcBorders>
            <w:shd w:val="clear" w:color="auto" w:fill="auto"/>
            <w:noWrap/>
            <w:vAlign w:val="center"/>
            <w:hideMark/>
          </w:tcPr>
          <w:p w14:paraId="312E1F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17D1E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802D4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F931F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A336C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1C88C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74D4FE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28196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w:t>
            </w:r>
          </w:p>
        </w:tc>
        <w:tc>
          <w:tcPr>
            <w:tcW w:w="1134" w:type="dxa"/>
            <w:tcBorders>
              <w:top w:val="nil"/>
              <w:left w:val="nil"/>
              <w:bottom w:val="nil"/>
              <w:right w:val="single" w:sz="4" w:space="0" w:color="auto"/>
            </w:tcBorders>
            <w:shd w:val="clear" w:color="auto" w:fill="auto"/>
            <w:noWrap/>
            <w:vAlign w:val="center"/>
            <w:hideMark/>
          </w:tcPr>
          <w:p w14:paraId="40767A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10/07/17</w:t>
            </w:r>
          </w:p>
        </w:tc>
        <w:tc>
          <w:tcPr>
            <w:tcW w:w="1134" w:type="dxa"/>
            <w:tcBorders>
              <w:top w:val="nil"/>
              <w:left w:val="nil"/>
              <w:bottom w:val="nil"/>
              <w:right w:val="single" w:sz="4" w:space="0" w:color="auto"/>
            </w:tcBorders>
            <w:shd w:val="clear" w:color="auto" w:fill="auto"/>
            <w:noWrap/>
            <w:vAlign w:val="center"/>
            <w:hideMark/>
          </w:tcPr>
          <w:p w14:paraId="1C3C98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10/07/17</w:t>
            </w:r>
          </w:p>
        </w:tc>
        <w:tc>
          <w:tcPr>
            <w:tcW w:w="1134" w:type="dxa"/>
            <w:tcBorders>
              <w:top w:val="nil"/>
              <w:left w:val="single" w:sz="8" w:space="0" w:color="auto"/>
              <w:bottom w:val="nil"/>
              <w:right w:val="nil"/>
            </w:tcBorders>
            <w:shd w:val="clear" w:color="auto" w:fill="auto"/>
            <w:noWrap/>
            <w:vAlign w:val="center"/>
            <w:hideMark/>
          </w:tcPr>
          <w:p w14:paraId="5BA05C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20556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1C4DA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80E46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6B574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3E68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459CD9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0017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w:t>
            </w:r>
          </w:p>
        </w:tc>
        <w:tc>
          <w:tcPr>
            <w:tcW w:w="1134" w:type="dxa"/>
            <w:tcBorders>
              <w:top w:val="nil"/>
              <w:left w:val="nil"/>
              <w:bottom w:val="nil"/>
              <w:right w:val="single" w:sz="4" w:space="0" w:color="auto"/>
            </w:tcBorders>
            <w:shd w:val="clear" w:color="auto" w:fill="auto"/>
            <w:noWrap/>
            <w:vAlign w:val="center"/>
            <w:hideMark/>
          </w:tcPr>
          <w:p w14:paraId="0A938D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10/08/17</w:t>
            </w:r>
          </w:p>
        </w:tc>
        <w:tc>
          <w:tcPr>
            <w:tcW w:w="1134" w:type="dxa"/>
            <w:tcBorders>
              <w:top w:val="nil"/>
              <w:left w:val="nil"/>
              <w:bottom w:val="nil"/>
              <w:right w:val="single" w:sz="4" w:space="0" w:color="auto"/>
            </w:tcBorders>
            <w:shd w:val="clear" w:color="auto" w:fill="auto"/>
            <w:noWrap/>
            <w:vAlign w:val="center"/>
            <w:hideMark/>
          </w:tcPr>
          <w:p w14:paraId="59A76F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10/08/17</w:t>
            </w:r>
          </w:p>
        </w:tc>
        <w:tc>
          <w:tcPr>
            <w:tcW w:w="1134" w:type="dxa"/>
            <w:tcBorders>
              <w:top w:val="nil"/>
              <w:left w:val="single" w:sz="8" w:space="0" w:color="auto"/>
              <w:bottom w:val="nil"/>
              <w:right w:val="nil"/>
            </w:tcBorders>
            <w:shd w:val="clear" w:color="auto" w:fill="auto"/>
            <w:noWrap/>
            <w:vAlign w:val="center"/>
            <w:hideMark/>
          </w:tcPr>
          <w:p w14:paraId="0774A2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07CBB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C22E2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169BD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08F12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C1C9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27DA54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430F6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w:t>
            </w:r>
          </w:p>
        </w:tc>
        <w:tc>
          <w:tcPr>
            <w:tcW w:w="1134" w:type="dxa"/>
            <w:tcBorders>
              <w:top w:val="nil"/>
              <w:left w:val="nil"/>
              <w:bottom w:val="nil"/>
              <w:right w:val="single" w:sz="4" w:space="0" w:color="auto"/>
            </w:tcBorders>
            <w:shd w:val="clear" w:color="auto" w:fill="auto"/>
            <w:noWrap/>
            <w:vAlign w:val="center"/>
            <w:hideMark/>
          </w:tcPr>
          <w:p w14:paraId="255AE1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10/09/17</w:t>
            </w:r>
          </w:p>
        </w:tc>
        <w:tc>
          <w:tcPr>
            <w:tcW w:w="1134" w:type="dxa"/>
            <w:tcBorders>
              <w:top w:val="nil"/>
              <w:left w:val="nil"/>
              <w:bottom w:val="nil"/>
              <w:right w:val="single" w:sz="4" w:space="0" w:color="auto"/>
            </w:tcBorders>
            <w:shd w:val="clear" w:color="auto" w:fill="auto"/>
            <w:noWrap/>
            <w:vAlign w:val="center"/>
            <w:hideMark/>
          </w:tcPr>
          <w:p w14:paraId="2A8320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11/09/17</w:t>
            </w:r>
          </w:p>
        </w:tc>
        <w:tc>
          <w:tcPr>
            <w:tcW w:w="1134" w:type="dxa"/>
            <w:tcBorders>
              <w:top w:val="nil"/>
              <w:left w:val="single" w:sz="8" w:space="0" w:color="auto"/>
              <w:bottom w:val="nil"/>
              <w:right w:val="nil"/>
            </w:tcBorders>
            <w:shd w:val="clear" w:color="auto" w:fill="auto"/>
            <w:noWrap/>
            <w:vAlign w:val="center"/>
            <w:hideMark/>
          </w:tcPr>
          <w:p w14:paraId="0378C4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B11F5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B0262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598B9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F0E09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8940B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6E11AA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3A45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w:t>
            </w:r>
          </w:p>
        </w:tc>
        <w:tc>
          <w:tcPr>
            <w:tcW w:w="1134" w:type="dxa"/>
            <w:tcBorders>
              <w:top w:val="nil"/>
              <w:left w:val="nil"/>
              <w:bottom w:val="nil"/>
              <w:right w:val="single" w:sz="4" w:space="0" w:color="auto"/>
            </w:tcBorders>
            <w:shd w:val="clear" w:color="auto" w:fill="auto"/>
            <w:noWrap/>
            <w:vAlign w:val="center"/>
            <w:hideMark/>
          </w:tcPr>
          <w:p w14:paraId="7B9475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10/10/17</w:t>
            </w:r>
          </w:p>
        </w:tc>
        <w:tc>
          <w:tcPr>
            <w:tcW w:w="1134" w:type="dxa"/>
            <w:tcBorders>
              <w:top w:val="nil"/>
              <w:left w:val="nil"/>
              <w:bottom w:val="nil"/>
              <w:right w:val="single" w:sz="4" w:space="0" w:color="auto"/>
            </w:tcBorders>
            <w:shd w:val="clear" w:color="auto" w:fill="auto"/>
            <w:noWrap/>
            <w:vAlign w:val="center"/>
            <w:hideMark/>
          </w:tcPr>
          <w:p w14:paraId="095995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10/10/17</w:t>
            </w:r>
          </w:p>
        </w:tc>
        <w:tc>
          <w:tcPr>
            <w:tcW w:w="1134" w:type="dxa"/>
            <w:tcBorders>
              <w:top w:val="nil"/>
              <w:left w:val="single" w:sz="8" w:space="0" w:color="auto"/>
              <w:bottom w:val="nil"/>
              <w:right w:val="nil"/>
            </w:tcBorders>
            <w:shd w:val="clear" w:color="auto" w:fill="auto"/>
            <w:noWrap/>
            <w:vAlign w:val="center"/>
            <w:hideMark/>
          </w:tcPr>
          <w:p w14:paraId="4CCF36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4614E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41AE8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76861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A801B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FAFD0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A32F97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C73E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w:t>
            </w:r>
          </w:p>
        </w:tc>
        <w:tc>
          <w:tcPr>
            <w:tcW w:w="1134" w:type="dxa"/>
            <w:tcBorders>
              <w:top w:val="nil"/>
              <w:left w:val="nil"/>
              <w:bottom w:val="nil"/>
              <w:right w:val="single" w:sz="4" w:space="0" w:color="auto"/>
            </w:tcBorders>
            <w:shd w:val="clear" w:color="auto" w:fill="auto"/>
            <w:noWrap/>
            <w:vAlign w:val="center"/>
            <w:hideMark/>
          </w:tcPr>
          <w:p w14:paraId="1ABD12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10/11/17</w:t>
            </w:r>
          </w:p>
        </w:tc>
        <w:tc>
          <w:tcPr>
            <w:tcW w:w="1134" w:type="dxa"/>
            <w:tcBorders>
              <w:top w:val="nil"/>
              <w:left w:val="nil"/>
              <w:bottom w:val="nil"/>
              <w:right w:val="single" w:sz="4" w:space="0" w:color="auto"/>
            </w:tcBorders>
            <w:shd w:val="clear" w:color="auto" w:fill="auto"/>
            <w:noWrap/>
            <w:vAlign w:val="center"/>
            <w:hideMark/>
          </w:tcPr>
          <w:p w14:paraId="628CB7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10/11/17</w:t>
            </w:r>
          </w:p>
        </w:tc>
        <w:tc>
          <w:tcPr>
            <w:tcW w:w="1134" w:type="dxa"/>
            <w:tcBorders>
              <w:top w:val="nil"/>
              <w:left w:val="single" w:sz="8" w:space="0" w:color="auto"/>
              <w:bottom w:val="nil"/>
              <w:right w:val="nil"/>
            </w:tcBorders>
            <w:shd w:val="clear" w:color="auto" w:fill="auto"/>
            <w:noWrap/>
            <w:vAlign w:val="center"/>
            <w:hideMark/>
          </w:tcPr>
          <w:p w14:paraId="4B680D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1DF9D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AA814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D3895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EDBA0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B3AE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207CDF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09A4D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w:t>
            </w:r>
          </w:p>
        </w:tc>
        <w:tc>
          <w:tcPr>
            <w:tcW w:w="1134" w:type="dxa"/>
            <w:tcBorders>
              <w:top w:val="nil"/>
              <w:left w:val="nil"/>
              <w:bottom w:val="nil"/>
              <w:right w:val="single" w:sz="4" w:space="0" w:color="auto"/>
            </w:tcBorders>
            <w:shd w:val="clear" w:color="auto" w:fill="auto"/>
            <w:noWrap/>
            <w:vAlign w:val="center"/>
            <w:hideMark/>
          </w:tcPr>
          <w:p w14:paraId="4A8C17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10/12/17</w:t>
            </w:r>
          </w:p>
        </w:tc>
        <w:tc>
          <w:tcPr>
            <w:tcW w:w="1134" w:type="dxa"/>
            <w:tcBorders>
              <w:top w:val="nil"/>
              <w:left w:val="nil"/>
              <w:bottom w:val="nil"/>
              <w:right w:val="single" w:sz="4" w:space="0" w:color="auto"/>
            </w:tcBorders>
            <w:shd w:val="clear" w:color="auto" w:fill="auto"/>
            <w:noWrap/>
            <w:vAlign w:val="center"/>
            <w:hideMark/>
          </w:tcPr>
          <w:p w14:paraId="7B70CF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11/12/17</w:t>
            </w:r>
          </w:p>
        </w:tc>
        <w:tc>
          <w:tcPr>
            <w:tcW w:w="1134" w:type="dxa"/>
            <w:tcBorders>
              <w:top w:val="nil"/>
              <w:left w:val="single" w:sz="8" w:space="0" w:color="auto"/>
              <w:bottom w:val="nil"/>
              <w:right w:val="nil"/>
            </w:tcBorders>
            <w:shd w:val="clear" w:color="auto" w:fill="auto"/>
            <w:noWrap/>
            <w:vAlign w:val="center"/>
            <w:hideMark/>
          </w:tcPr>
          <w:p w14:paraId="31D8E3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8A4DA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74F92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2BF92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A5B4C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B81EA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C93C9B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7660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w:t>
            </w:r>
          </w:p>
        </w:tc>
        <w:tc>
          <w:tcPr>
            <w:tcW w:w="1134" w:type="dxa"/>
            <w:tcBorders>
              <w:top w:val="nil"/>
              <w:left w:val="nil"/>
              <w:bottom w:val="nil"/>
              <w:right w:val="single" w:sz="4" w:space="0" w:color="auto"/>
            </w:tcBorders>
            <w:shd w:val="clear" w:color="auto" w:fill="auto"/>
            <w:noWrap/>
            <w:vAlign w:val="center"/>
            <w:hideMark/>
          </w:tcPr>
          <w:p w14:paraId="286365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10/01/18</w:t>
            </w:r>
          </w:p>
        </w:tc>
        <w:tc>
          <w:tcPr>
            <w:tcW w:w="1134" w:type="dxa"/>
            <w:tcBorders>
              <w:top w:val="nil"/>
              <w:left w:val="nil"/>
              <w:bottom w:val="nil"/>
              <w:right w:val="single" w:sz="4" w:space="0" w:color="auto"/>
            </w:tcBorders>
            <w:shd w:val="clear" w:color="auto" w:fill="auto"/>
            <w:noWrap/>
            <w:vAlign w:val="center"/>
            <w:hideMark/>
          </w:tcPr>
          <w:p w14:paraId="083DB7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10/01/18</w:t>
            </w:r>
          </w:p>
        </w:tc>
        <w:tc>
          <w:tcPr>
            <w:tcW w:w="1134" w:type="dxa"/>
            <w:tcBorders>
              <w:top w:val="nil"/>
              <w:left w:val="single" w:sz="8" w:space="0" w:color="auto"/>
              <w:bottom w:val="nil"/>
              <w:right w:val="nil"/>
            </w:tcBorders>
            <w:shd w:val="clear" w:color="auto" w:fill="auto"/>
            <w:noWrap/>
            <w:vAlign w:val="center"/>
            <w:hideMark/>
          </w:tcPr>
          <w:p w14:paraId="42B02C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B9F49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8E020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939C0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7A74A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7DE0C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1C1798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AF86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w:t>
            </w:r>
          </w:p>
        </w:tc>
        <w:tc>
          <w:tcPr>
            <w:tcW w:w="1134" w:type="dxa"/>
            <w:tcBorders>
              <w:top w:val="nil"/>
              <w:left w:val="nil"/>
              <w:bottom w:val="nil"/>
              <w:right w:val="single" w:sz="4" w:space="0" w:color="auto"/>
            </w:tcBorders>
            <w:shd w:val="clear" w:color="auto" w:fill="auto"/>
            <w:noWrap/>
            <w:vAlign w:val="center"/>
            <w:hideMark/>
          </w:tcPr>
          <w:p w14:paraId="54C39A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10/02/18</w:t>
            </w:r>
          </w:p>
        </w:tc>
        <w:tc>
          <w:tcPr>
            <w:tcW w:w="1134" w:type="dxa"/>
            <w:tcBorders>
              <w:top w:val="nil"/>
              <w:left w:val="nil"/>
              <w:bottom w:val="nil"/>
              <w:right w:val="single" w:sz="4" w:space="0" w:color="auto"/>
            </w:tcBorders>
            <w:shd w:val="clear" w:color="auto" w:fill="auto"/>
            <w:noWrap/>
            <w:vAlign w:val="center"/>
            <w:hideMark/>
          </w:tcPr>
          <w:p w14:paraId="6F1090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14/02/18</w:t>
            </w:r>
          </w:p>
        </w:tc>
        <w:tc>
          <w:tcPr>
            <w:tcW w:w="1134" w:type="dxa"/>
            <w:tcBorders>
              <w:top w:val="nil"/>
              <w:left w:val="single" w:sz="8" w:space="0" w:color="auto"/>
              <w:bottom w:val="nil"/>
              <w:right w:val="nil"/>
            </w:tcBorders>
            <w:shd w:val="clear" w:color="auto" w:fill="auto"/>
            <w:noWrap/>
            <w:vAlign w:val="center"/>
            <w:hideMark/>
          </w:tcPr>
          <w:p w14:paraId="698428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E1F65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57FC5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1C3B6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C425E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942C6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513475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6078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w:t>
            </w:r>
          </w:p>
        </w:tc>
        <w:tc>
          <w:tcPr>
            <w:tcW w:w="1134" w:type="dxa"/>
            <w:tcBorders>
              <w:top w:val="nil"/>
              <w:left w:val="nil"/>
              <w:bottom w:val="nil"/>
              <w:right w:val="single" w:sz="4" w:space="0" w:color="auto"/>
            </w:tcBorders>
            <w:shd w:val="clear" w:color="auto" w:fill="auto"/>
            <w:noWrap/>
            <w:vAlign w:val="center"/>
            <w:hideMark/>
          </w:tcPr>
          <w:p w14:paraId="1DEC56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10/03/18</w:t>
            </w:r>
          </w:p>
        </w:tc>
        <w:tc>
          <w:tcPr>
            <w:tcW w:w="1134" w:type="dxa"/>
            <w:tcBorders>
              <w:top w:val="nil"/>
              <w:left w:val="nil"/>
              <w:bottom w:val="nil"/>
              <w:right w:val="single" w:sz="4" w:space="0" w:color="auto"/>
            </w:tcBorders>
            <w:shd w:val="clear" w:color="auto" w:fill="auto"/>
            <w:noWrap/>
            <w:vAlign w:val="center"/>
            <w:hideMark/>
          </w:tcPr>
          <w:p w14:paraId="0EC09E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12/03/18</w:t>
            </w:r>
          </w:p>
        </w:tc>
        <w:tc>
          <w:tcPr>
            <w:tcW w:w="1134" w:type="dxa"/>
            <w:tcBorders>
              <w:top w:val="nil"/>
              <w:left w:val="single" w:sz="8" w:space="0" w:color="auto"/>
              <w:bottom w:val="nil"/>
              <w:right w:val="nil"/>
            </w:tcBorders>
            <w:shd w:val="clear" w:color="auto" w:fill="auto"/>
            <w:noWrap/>
            <w:vAlign w:val="center"/>
            <w:hideMark/>
          </w:tcPr>
          <w:p w14:paraId="0E8CD7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C2BD5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8BD86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9E1C2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4F05C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4261C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B78969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A54E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w:t>
            </w:r>
          </w:p>
        </w:tc>
        <w:tc>
          <w:tcPr>
            <w:tcW w:w="1134" w:type="dxa"/>
            <w:tcBorders>
              <w:top w:val="nil"/>
              <w:left w:val="nil"/>
              <w:bottom w:val="nil"/>
              <w:right w:val="single" w:sz="4" w:space="0" w:color="auto"/>
            </w:tcBorders>
            <w:shd w:val="clear" w:color="auto" w:fill="auto"/>
            <w:noWrap/>
            <w:vAlign w:val="center"/>
            <w:hideMark/>
          </w:tcPr>
          <w:p w14:paraId="73C3E8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10/04/18</w:t>
            </w:r>
          </w:p>
        </w:tc>
        <w:tc>
          <w:tcPr>
            <w:tcW w:w="1134" w:type="dxa"/>
            <w:tcBorders>
              <w:top w:val="nil"/>
              <w:left w:val="nil"/>
              <w:bottom w:val="nil"/>
              <w:right w:val="single" w:sz="4" w:space="0" w:color="auto"/>
            </w:tcBorders>
            <w:shd w:val="clear" w:color="auto" w:fill="auto"/>
            <w:noWrap/>
            <w:vAlign w:val="center"/>
            <w:hideMark/>
          </w:tcPr>
          <w:p w14:paraId="3DC39E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10/04/18</w:t>
            </w:r>
          </w:p>
        </w:tc>
        <w:tc>
          <w:tcPr>
            <w:tcW w:w="1134" w:type="dxa"/>
            <w:tcBorders>
              <w:top w:val="nil"/>
              <w:left w:val="single" w:sz="8" w:space="0" w:color="auto"/>
              <w:bottom w:val="nil"/>
              <w:right w:val="nil"/>
            </w:tcBorders>
            <w:shd w:val="clear" w:color="auto" w:fill="auto"/>
            <w:noWrap/>
            <w:vAlign w:val="center"/>
            <w:hideMark/>
          </w:tcPr>
          <w:p w14:paraId="14AD35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3E22B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69A83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0AF5B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263DA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BB575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3FC628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C3665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w:t>
            </w:r>
          </w:p>
        </w:tc>
        <w:tc>
          <w:tcPr>
            <w:tcW w:w="1134" w:type="dxa"/>
            <w:tcBorders>
              <w:top w:val="nil"/>
              <w:left w:val="nil"/>
              <w:bottom w:val="nil"/>
              <w:right w:val="single" w:sz="4" w:space="0" w:color="auto"/>
            </w:tcBorders>
            <w:shd w:val="clear" w:color="auto" w:fill="auto"/>
            <w:noWrap/>
            <w:vAlign w:val="center"/>
            <w:hideMark/>
          </w:tcPr>
          <w:p w14:paraId="6DE33A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10/05/18</w:t>
            </w:r>
          </w:p>
        </w:tc>
        <w:tc>
          <w:tcPr>
            <w:tcW w:w="1134" w:type="dxa"/>
            <w:tcBorders>
              <w:top w:val="nil"/>
              <w:left w:val="nil"/>
              <w:bottom w:val="nil"/>
              <w:right w:val="single" w:sz="4" w:space="0" w:color="auto"/>
            </w:tcBorders>
            <w:shd w:val="clear" w:color="auto" w:fill="auto"/>
            <w:noWrap/>
            <w:vAlign w:val="center"/>
            <w:hideMark/>
          </w:tcPr>
          <w:p w14:paraId="41453D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10/05/18</w:t>
            </w:r>
          </w:p>
        </w:tc>
        <w:tc>
          <w:tcPr>
            <w:tcW w:w="1134" w:type="dxa"/>
            <w:tcBorders>
              <w:top w:val="nil"/>
              <w:left w:val="single" w:sz="8" w:space="0" w:color="auto"/>
              <w:bottom w:val="nil"/>
              <w:right w:val="nil"/>
            </w:tcBorders>
            <w:shd w:val="clear" w:color="auto" w:fill="auto"/>
            <w:noWrap/>
            <w:vAlign w:val="center"/>
            <w:hideMark/>
          </w:tcPr>
          <w:p w14:paraId="185F5D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DA018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1E87C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F0232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256AA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C52A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41FAA8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5D33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w:t>
            </w:r>
          </w:p>
        </w:tc>
        <w:tc>
          <w:tcPr>
            <w:tcW w:w="1134" w:type="dxa"/>
            <w:tcBorders>
              <w:top w:val="nil"/>
              <w:left w:val="nil"/>
              <w:bottom w:val="nil"/>
              <w:right w:val="single" w:sz="4" w:space="0" w:color="auto"/>
            </w:tcBorders>
            <w:shd w:val="clear" w:color="auto" w:fill="auto"/>
            <w:noWrap/>
            <w:vAlign w:val="center"/>
            <w:hideMark/>
          </w:tcPr>
          <w:p w14:paraId="568DC0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10/06/18</w:t>
            </w:r>
          </w:p>
        </w:tc>
        <w:tc>
          <w:tcPr>
            <w:tcW w:w="1134" w:type="dxa"/>
            <w:tcBorders>
              <w:top w:val="nil"/>
              <w:left w:val="nil"/>
              <w:bottom w:val="nil"/>
              <w:right w:val="single" w:sz="4" w:space="0" w:color="auto"/>
            </w:tcBorders>
            <w:shd w:val="clear" w:color="auto" w:fill="auto"/>
            <w:noWrap/>
            <w:vAlign w:val="center"/>
            <w:hideMark/>
          </w:tcPr>
          <w:p w14:paraId="172CD8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11/06/18</w:t>
            </w:r>
          </w:p>
        </w:tc>
        <w:tc>
          <w:tcPr>
            <w:tcW w:w="1134" w:type="dxa"/>
            <w:tcBorders>
              <w:top w:val="nil"/>
              <w:left w:val="single" w:sz="8" w:space="0" w:color="auto"/>
              <w:bottom w:val="nil"/>
              <w:right w:val="nil"/>
            </w:tcBorders>
            <w:shd w:val="clear" w:color="auto" w:fill="auto"/>
            <w:noWrap/>
            <w:vAlign w:val="center"/>
            <w:hideMark/>
          </w:tcPr>
          <w:p w14:paraId="2E85BC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BAD16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A3E6C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7DA4D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CE3DD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CC246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37DF48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DDCF0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w:t>
            </w:r>
          </w:p>
        </w:tc>
        <w:tc>
          <w:tcPr>
            <w:tcW w:w="1134" w:type="dxa"/>
            <w:tcBorders>
              <w:top w:val="nil"/>
              <w:left w:val="nil"/>
              <w:bottom w:val="nil"/>
              <w:right w:val="single" w:sz="4" w:space="0" w:color="auto"/>
            </w:tcBorders>
            <w:shd w:val="clear" w:color="auto" w:fill="auto"/>
            <w:noWrap/>
            <w:vAlign w:val="center"/>
            <w:hideMark/>
          </w:tcPr>
          <w:p w14:paraId="3FFF7B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10/07/18</w:t>
            </w:r>
          </w:p>
        </w:tc>
        <w:tc>
          <w:tcPr>
            <w:tcW w:w="1134" w:type="dxa"/>
            <w:tcBorders>
              <w:top w:val="nil"/>
              <w:left w:val="nil"/>
              <w:bottom w:val="nil"/>
              <w:right w:val="single" w:sz="4" w:space="0" w:color="auto"/>
            </w:tcBorders>
            <w:shd w:val="clear" w:color="auto" w:fill="auto"/>
            <w:noWrap/>
            <w:vAlign w:val="center"/>
            <w:hideMark/>
          </w:tcPr>
          <w:p w14:paraId="4734C6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10/07/18</w:t>
            </w:r>
          </w:p>
        </w:tc>
        <w:tc>
          <w:tcPr>
            <w:tcW w:w="1134" w:type="dxa"/>
            <w:tcBorders>
              <w:top w:val="nil"/>
              <w:left w:val="single" w:sz="8" w:space="0" w:color="auto"/>
              <w:bottom w:val="nil"/>
              <w:right w:val="nil"/>
            </w:tcBorders>
            <w:shd w:val="clear" w:color="auto" w:fill="auto"/>
            <w:noWrap/>
            <w:vAlign w:val="center"/>
            <w:hideMark/>
          </w:tcPr>
          <w:p w14:paraId="4EB54E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C89E0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069F0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B29C9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D18C4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A394E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1C6826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21BCC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w:t>
            </w:r>
          </w:p>
        </w:tc>
        <w:tc>
          <w:tcPr>
            <w:tcW w:w="1134" w:type="dxa"/>
            <w:tcBorders>
              <w:top w:val="nil"/>
              <w:left w:val="nil"/>
              <w:bottom w:val="nil"/>
              <w:right w:val="single" w:sz="4" w:space="0" w:color="auto"/>
            </w:tcBorders>
            <w:shd w:val="clear" w:color="auto" w:fill="auto"/>
            <w:noWrap/>
            <w:vAlign w:val="center"/>
            <w:hideMark/>
          </w:tcPr>
          <w:p w14:paraId="0F8E4B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10/08/18</w:t>
            </w:r>
          </w:p>
        </w:tc>
        <w:tc>
          <w:tcPr>
            <w:tcW w:w="1134" w:type="dxa"/>
            <w:tcBorders>
              <w:top w:val="nil"/>
              <w:left w:val="nil"/>
              <w:bottom w:val="nil"/>
              <w:right w:val="single" w:sz="4" w:space="0" w:color="auto"/>
            </w:tcBorders>
            <w:shd w:val="clear" w:color="auto" w:fill="auto"/>
            <w:noWrap/>
            <w:vAlign w:val="center"/>
            <w:hideMark/>
          </w:tcPr>
          <w:p w14:paraId="60F1FB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10/08/18</w:t>
            </w:r>
          </w:p>
        </w:tc>
        <w:tc>
          <w:tcPr>
            <w:tcW w:w="1134" w:type="dxa"/>
            <w:tcBorders>
              <w:top w:val="nil"/>
              <w:left w:val="single" w:sz="8" w:space="0" w:color="auto"/>
              <w:bottom w:val="nil"/>
              <w:right w:val="nil"/>
            </w:tcBorders>
            <w:shd w:val="clear" w:color="auto" w:fill="auto"/>
            <w:noWrap/>
            <w:vAlign w:val="center"/>
            <w:hideMark/>
          </w:tcPr>
          <w:p w14:paraId="3E4F42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1C2A1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2AFA6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7992F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AB3F8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55A3C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4B8695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78555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w:t>
            </w:r>
          </w:p>
        </w:tc>
        <w:tc>
          <w:tcPr>
            <w:tcW w:w="1134" w:type="dxa"/>
            <w:tcBorders>
              <w:top w:val="nil"/>
              <w:left w:val="nil"/>
              <w:bottom w:val="nil"/>
              <w:right w:val="single" w:sz="4" w:space="0" w:color="auto"/>
            </w:tcBorders>
            <w:shd w:val="clear" w:color="auto" w:fill="auto"/>
            <w:noWrap/>
            <w:vAlign w:val="center"/>
            <w:hideMark/>
          </w:tcPr>
          <w:p w14:paraId="412A1B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10/09/18</w:t>
            </w:r>
          </w:p>
        </w:tc>
        <w:tc>
          <w:tcPr>
            <w:tcW w:w="1134" w:type="dxa"/>
            <w:tcBorders>
              <w:top w:val="nil"/>
              <w:left w:val="nil"/>
              <w:bottom w:val="nil"/>
              <w:right w:val="single" w:sz="4" w:space="0" w:color="auto"/>
            </w:tcBorders>
            <w:shd w:val="clear" w:color="auto" w:fill="auto"/>
            <w:noWrap/>
            <w:vAlign w:val="center"/>
            <w:hideMark/>
          </w:tcPr>
          <w:p w14:paraId="077930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10/09/18</w:t>
            </w:r>
          </w:p>
        </w:tc>
        <w:tc>
          <w:tcPr>
            <w:tcW w:w="1134" w:type="dxa"/>
            <w:tcBorders>
              <w:top w:val="nil"/>
              <w:left w:val="single" w:sz="8" w:space="0" w:color="auto"/>
              <w:bottom w:val="nil"/>
              <w:right w:val="nil"/>
            </w:tcBorders>
            <w:shd w:val="clear" w:color="auto" w:fill="auto"/>
            <w:noWrap/>
            <w:vAlign w:val="center"/>
            <w:hideMark/>
          </w:tcPr>
          <w:p w14:paraId="4F4A9F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CE127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4BEFE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E311B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CF1AA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E2B78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145BE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1AEAD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w:t>
            </w:r>
          </w:p>
        </w:tc>
        <w:tc>
          <w:tcPr>
            <w:tcW w:w="1134" w:type="dxa"/>
            <w:tcBorders>
              <w:top w:val="nil"/>
              <w:left w:val="nil"/>
              <w:bottom w:val="nil"/>
              <w:right w:val="single" w:sz="4" w:space="0" w:color="auto"/>
            </w:tcBorders>
            <w:shd w:val="clear" w:color="auto" w:fill="auto"/>
            <w:noWrap/>
            <w:vAlign w:val="center"/>
            <w:hideMark/>
          </w:tcPr>
          <w:p w14:paraId="6551B1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10/10/18</w:t>
            </w:r>
          </w:p>
        </w:tc>
        <w:tc>
          <w:tcPr>
            <w:tcW w:w="1134" w:type="dxa"/>
            <w:tcBorders>
              <w:top w:val="nil"/>
              <w:left w:val="nil"/>
              <w:bottom w:val="nil"/>
              <w:right w:val="single" w:sz="4" w:space="0" w:color="auto"/>
            </w:tcBorders>
            <w:shd w:val="clear" w:color="auto" w:fill="auto"/>
            <w:noWrap/>
            <w:vAlign w:val="center"/>
            <w:hideMark/>
          </w:tcPr>
          <w:p w14:paraId="0A14A6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10/10/18</w:t>
            </w:r>
          </w:p>
        </w:tc>
        <w:tc>
          <w:tcPr>
            <w:tcW w:w="1134" w:type="dxa"/>
            <w:tcBorders>
              <w:top w:val="nil"/>
              <w:left w:val="single" w:sz="8" w:space="0" w:color="auto"/>
              <w:bottom w:val="nil"/>
              <w:right w:val="nil"/>
            </w:tcBorders>
            <w:shd w:val="clear" w:color="auto" w:fill="auto"/>
            <w:noWrap/>
            <w:vAlign w:val="center"/>
            <w:hideMark/>
          </w:tcPr>
          <w:p w14:paraId="555635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750A0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B2A8F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AE1D0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40582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7E45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AB91BA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B98A5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w:t>
            </w:r>
          </w:p>
        </w:tc>
        <w:tc>
          <w:tcPr>
            <w:tcW w:w="1134" w:type="dxa"/>
            <w:tcBorders>
              <w:top w:val="nil"/>
              <w:left w:val="nil"/>
              <w:bottom w:val="nil"/>
              <w:right w:val="single" w:sz="4" w:space="0" w:color="auto"/>
            </w:tcBorders>
            <w:shd w:val="clear" w:color="auto" w:fill="auto"/>
            <w:noWrap/>
            <w:vAlign w:val="center"/>
            <w:hideMark/>
          </w:tcPr>
          <w:p w14:paraId="4A0A7E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10/11/18</w:t>
            </w:r>
          </w:p>
        </w:tc>
        <w:tc>
          <w:tcPr>
            <w:tcW w:w="1134" w:type="dxa"/>
            <w:tcBorders>
              <w:top w:val="nil"/>
              <w:left w:val="nil"/>
              <w:bottom w:val="nil"/>
              <w:right w:val="single" w:sz="4" w:space="0" w:color="auto"/>
            </w:tcBorders>
            <w:shd w:val="clear" w:color="auto" w:fill="auto"/>
            <w:noWrap/>
            <w:vAlign w:val="center"/>
            <w:hideMark/>
          </w:tcPr>
          <w:p w14:paraId="0F9739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12/11/18</w:t>
            </w:r>
          </w:p>
        </w:tc>
        <w:tc>
          <w:tcPr>
            <w:tcW w:w="1134" w:type="dxa"/>
            <w:tcBorders>
              <w:top w:val="nil"/>
              <w:left w:val="single" w:sz="8" w:space="0" w:color="auto"/>
              <w:bottom w:val="nil"/>
              <w:right w:val="nil"/>
            </w:tcBorders>
            <w:shd w:val="clear" w:color="auto" w:fill="auto"/>
            <w:noWrap/>
            <w:vAlign w:val="center"/>
            <w:hideMark/>
          </w:tcPr>
          <w:p w14:paraId="379307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EA053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7B3A0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1157D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08CA5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EC230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EB8920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6630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w:t>
            </w:r>
          </w:p>
        </w:tc>
        <w:tc>
          <w:tcPr>
            <w:tcW w:w="1134" w:type="dxa"/>
            <w:tcBorders>
              <w:top w:val="nil"/>
              <w:left w:val="nil"/>
              <w:bottom w:val="nil"/>
              <w:right w:val="single" w:sz="4" w:space="0" w:color="auto"/>
            </w:tcBorders>
            <w:shd w:val="clear" w:color="auto" w:fill="auto"/>
            <w:noWrap/>
            <w:vAlign w:val="center"/>
            <w:hideMark/>
          </w:tcPr>
          <w:p w14:paraId="1D52AB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10/12/18</w:t>
            </w:r>
          </w:p>
        </w:tc>
        <w:tc>
          <w:tcPr>
            <w:tcW w:w="1134" w:type="dxa"/>
            <w:tcBorders>
              <w:top w:val="nil"/>
              <w:left w:val="nil"/>
              <w:bottom w:val="nil"/>
              <w:right w:val="single" w:sz="4" w:space="0" w:color="auto"/>
            </w:tcBorders>
            <w:shd w:val="clear" w:color="auto" w:fill="auto"/>
            <w:noWrap/>
            <w:vAlign w:val="center"/>
            <w:hideMark/>
          </w:tcPr>
          <w:p w14:paraId="078FEA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10/12/18</w:t>
            </w:r>
          </w:p>
        </w:tc>
        <w:tc>
          <w:tcPr>
            <w:tcW w:w="1134" w:type="dxa"/>
            <w:tcBorders>
              <w:top w:val="nil"/>
              <w:left w:val="single" w:sz="8" w:space="0" w:color="auto"/>
              <w:bottom w:val="nil"/>
              <w:right w:val="nil"/>
            </w:tcBorders>
            <w:shd w:val="clear" w:color="auto" w:fill="auto"/>
            <w:noWrap/>
            <w:vAlign w:val="center"/>
            <w:hideMark/>
          </w:tcPr>
          <w:p w14:paraId="373093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D9AFA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D7A51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88903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B6AD6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CA771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21D378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9C738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w:t>
            </w:r>
          </w:p>
        </w:tc>
        <w:tc>
          <w:tcPr>
            <w:tcW w:w="1134" w:type="dxa"/>
            <w:tcBorders>
              <w:top w:val="nil"/>
              <w:left w:val="nil"/>
              <w:bottom w:val="nil"/>
              <w:right w:val="single" w:sz="4" w:space="0" w:color="auto"/>
            </w:tcBorders>
            <w:shd w:val="clear" w:color="auto" w:fill="auto"/>
            <w:noWrap/>
            <w:vAlign w:val="center"/>
            <w:hideMark/>
          </w:tcPr>
          <w:p w14:paraId="4AD974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10/01/19</w:t>
            </w:r>
          </w:p>
        </w:tc>
        <w:tc>
          <w:tcPr>
            <w:tcW w:w="1134" w:type="dxa"/>
            <w:tcBorders>
              <w:top w:val="nil"/>
              <w:left w:val="nil"/>
              <w:bottom w:val="nil"/>
              <w:right w:val="single" w:sz="4" w:space="0" w:color="auto"/>
            </w:tcBorders>
            <w:shd w:val="clear" w:color="auto" w:fill="auto"/>
            <w:noWrap/>
            <w:vAlign w:val="center"/>
            <w:hideMark/>
          </w:tcPr>
          <w:p w14:paraId="135136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10/01/19</w:t>
            </w:r>
          </w:p>
        </w:tc>
        <w:tc>
          <w:tcPr>
            <w:tcW w:w="1134" w:type="dxa"/>
            <w:tcBorders>
              <w:top w:val="nil"/>
              <w:left w:val="single" w:sz="8" w:space="0" w:color="auto"/>
              <w:bottom w:val="nil"/>
              <w:right w:val="nil"/>
            </w:tcBorders>
            <w:shd w:val="clear" w:color="auto" w:fill="auto"/>
            <w:noWrap/>
            <w:vAlign w:val="center"/>
            <w:hideMark/>
          </w:tcPr>
          <w:p w14:paraId="2D9921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A2AB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98CEF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EC737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B96A7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D97C2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9B6D67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5E798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w:t>
            </w:r>
          </w:p>
        </w:tc>
        <w:tc>
          <w:tcPr>
            <w:tcW w:w="1134" w:type="dxa"/>
            <w:tcBorders>
              <w:top w:val="nil"/>
              <w:left w:val="nil"/>
              <w:bottom w:val="nil"/>
              <w:right w:val="single" w:sz="4" w:space="0" w:color="auto"/>
            </w:tcBorders>
            <w:shd w:val="clear" w:color="auto" w:fill="auto"/>
            <w:noWrap/>
            <w:vAlign w:val="center"/>
            <w:hideMark/>
          </w:tcPr>
          <w:p w14:paraId="70DBB0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10/02/19</w:t>
            </w:r>
          </w:p>
        </w:tc>
        <w:tc>
          <w:tcPr>
            <w:tcW w:w="1134" w:type="dxa"/>
            <w:tcBorders>
              <w:top w:val="nil"/>
              <w:left w:val="nil"/>
              <w:bottom w:val="nil"/>
              <w:right w:val="single" w:sz="4" w:space="0" w:color="auto"/>
            </w:tcBorders>
            <w:shd w:val="clear" w:color="auto" w:fill="auto"/>
            <w:noWrap/>
            <w:vAlign w:val="center"/>
            <w:hideMark/>
          </w:tcPr>
          <w:p w14:paraId="370B31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11/02/19</w:t>
            </w:r>
          </w:p>
        </w:tc>
        <w:tc>
          <w:tcPr>
            <w:tcW w:w="1134" w:type="dxa"/>
            <w:tcBorders>
              <w:top w:val="nil"/>
              <w:left w:val="single" w:sz="8" w:space="0" w:color="auto"/>
              <w:bottom w:val="nil"/>
              <w:right w:val="nil"/>
            </w:tcBorders>
            <w:shd w:val="clear" w:color="auto" w:fill="auto"/>
            <w:noWrap/>
            <w:vAlign w:val="center"/>
            <w:hideMark/>
          </w:tcPr>
          <w:p w14:paraId="4369F8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3766F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19B7D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5390F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9250C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D607D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3B6264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64F7A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w:t>
            </w:r>
          </w:p>
        </w:tc>
        <w:tc>
          <w:tcPr>
            <w:tcW w:w="1134" w:type="dxa"/>
            <w:tcBorders>
              <w:top w:val="nil"/>
              <w:left w:val="nil"/>
              <w:bottom w:val="nil"/>
              <w:right w:val="single" w:sz="4" w:space="0" w:color="auto"/>
            </w:tcBorders>
            <w:shd w:val="clear" w:color="auto" w:fill="auto"/>
            <w:noWrap/>
            <w:vAlign w:val="center"/>
            <w:hideMark/>
          </w:tcPr>
          <w:p w14:paraId="422D0B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10/03/19</w:t>
            </w:r>
          </w:p>
        </w:tc>
        <w:tc>
          <w:tcPr>
            <w:tcW w:w="1134" w:type="dxa"/>
            <w:tcBorders>
              <w:top w:val="nil"/>
              <w:left w:val="nil"/>
              <w:bottom w:val="nil"/>
              <w:right w:val="single" w:sz="4" w:space="0" w:color="auto"/>
            </w:tcBorders>
            <w:shd w:val="clear" w:color="auto" w:fill="auto"/>
            <w:noWrap/>
            <w:vAlign w:val="center"/>
            <w:hideMark/>
          </w:tcPr>
          <w:p w14:paraId="551A64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11/03/19</w:t>
            </w:r>
          </w:p>
        </w:tc>
        <w:tc>
          <w:tcPr>
            <w:tcW w:w="1134" w:type="dxa"/>
            <w:tcBorders>
              <w:top w:val="nil"/>
              <w:left w:val="single" w:sz="8" w:space="0" w:color="auto"/>
              <w:bottom w:val="nil"/>
              <w:right w:val="nil"/>
            </w:tcBorders>
            <w:shd w:val="clear" w:color="auto" w:fill="auto"/>
            <w:noWrap/>
            <w:vAlign w:val="center"/>
            <w:hideMark/>
          </w:tcPr>
          <w:p w14:paraId="7081E7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293E7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F258B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E6EDB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DDD2C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90C30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941047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DE6B8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w:t>
            </w:r>
          </w:p>
        </w:tc>
        <w:tc>
          <w:tcPr>
            <w:tcW w:w="1134" w:type="dxa"/>
            <w:tcBorders>
              <w:top w:val="nil"/>
              <w:left w:val="nil"/>
              <w:bottom w:val="nil"/>
              <w:right w:val="single" w:sz="4" w:space="0" w:color="auto"/>
            </w:tcBorders>
            <w:shd w:val="clear" w:color="auto" w:fill="auto"/>
            <w:noWrap/>
            <w:vAlign w:val="center"/>
            <w:hideMark/>
          </w:tcPr>
          <w:p w14:paraId="073735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10/04/19</w:t>
            </w:r>
          </w:p>
        </w:tc>
        <w:tc>
          <w:tcPr>
            <w:tcW w:w="1134" w:type="dxa"/>
            <w:tcBorders>
              <w:top w:val="nil"/>
              <w:left w:val="nil"/>
              <w:bottom w:val="nil"/>
              <w:right w:val="single" w:sz="4" w:space="0" w:color="auto"/>
            </w:tcBorders>
            <w:shd w:val="clear" w:color="auto" w:fill="auto"/>
            <w:noWrap/>
            <w:vAlign w:val="center"/>
            <w:hideMark/>
          </w:tcPr>
          <w:p w14:paraId="6C1BEA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10/04/19</w:t>
            </w:r>
          </w:p>
        </w:tc>
        <w:tc>
          <w:tcPr>
            <w:tcW w:w="1134" w:type="dxa"/>
            <w:tcBorders>
              <w:top w:val="nil"/>
              <w:left w:val="single" w:sz="8" w:space="0" w:color="auto"/>
              <w:bottom w:val="nil"/>
              <w:right w:val="nil"/>
            </w:tcBorders>
            <w:shd w:val="clear" w:color="auto" w:fill="auto"/>
            <w:noWrap/>
            <w:vAlign w:val="center"/>
            <w:hideMark/>
          </w:tcPr>
          <w:p w14:paraId="05F206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1006D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86ABC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1DD05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71B04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27E10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59D865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E5443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w:t>
            </w:r>
          </w:p>
        </w:tc>
        <w:tc>
          <w:tcPr>
            <w:tcW w:w="1134" w:type="dxa"/>
            <w:tcBorders>
              <w:top w:val="nil"/>
              <w:left w:val="nil"/>
              <w:bottom w:val="nil"/>
              <w:right w:val="single" w:sz="4" w:space="0" w:color="auto"/>
            </w:tcBorders>
            <w:shd w:val="clear" w:color="auto" w:fill="auto"/>
            <w:noWrap/>
            <w:vAlign w:val="center"/>
            <w:hideMark/>
          </w:tcPr>
          <w:p w14:paraId="41B09C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10/05/19</w:t>
            </w:r>
          </w:p>
        </w:tc>
        <w:tc>
          <w:tcPr>
            <w:tcW w:w="1134" w:type="dxa"/>
            <w:tcBorders>
              <w:top w:val="nil"/>
              <w:left w:val="nil"/>
              <w:bottom w:val="nil"/>
              <w:right w:val="single" w:sz="4" w:space="0" w:color="auto"/>
            </w:tcBorders>
            <w:shd w:val="clear" w:color="auto" w:fill="auto"/>
            <w:noWrap/>
            <w:vAlign w:val="center"/>
            <w:hideMark/>
          </w:tcPr>
          <w:p w14:paraId="2F8380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10/05/19</w:t>
            </w:r>
          </w:p>
        </w:tc>
        <w:tc>
          <w:tcPr>
            <w:tcW w:w="1134" w:type="dxa"/>
            <w:tcBorders>
              <w:top w:val="nil"/>
              <w:left w:val="single" w:sz="8" w:space="0" w:color="auto"/>
              <w:bottom w:val="nil"/>
              <w:right w:val="nil"/>
            </w:tcBorders>
            <w:shd w:val="clear" w:color="auto" w:fill="auto"/>
            <w:noWrap/>
            <w:vAlign w:val="center"/>
            <w:hideMark/>
          </w:tcPr>
          <w:p w14:paraId="62D86E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404A0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09506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03108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416A6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3F553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90CE9F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736A1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w:t>
            </w:r>
          </w:p>
        </w:tc>
        <w:tc>
          <w:tcPr>
            <w:tcW w:w="1134" w:type="dxa"/>
            <w:tcBorders>
              <w:top w:val="nil"/>
              <w:left w:val="nil"/>
              <w:bottom w:val="nil"/>
              <w:right w:val="single" w:sz="4" w:space="0" w:color="auto"/>
            </w:tcBorders>
            <w:shd w:val="clear" w:color="auto" w:fill="auto"/>
            <w:noWrap/>
            <w:vAlign w:val="center"/>
            <w:hideMark/>
          </w:tcPr>
          <w:p w14:paraId="75F0B1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10/06/19</w:t>
            </w:r>
          </w:p>
        </w:tc>
        <w:tc>
          <w:tcPr>
            <w:tcW w:w="1134" w:type="dxa"/>
            <w:tcBorders>
              <w:top w:val="nil"/>
              <w:left w:val="nil"/>
              <w:bottom w:val="nil"/>
              <w:right w:val="single" w:sz="4" w:space="0" w:color="auto"/>
            </w:tcBorders>
            <w:shd w:val="clear" w:color="auto" w:fill="auto"/>
            <w:noWrap/>
            <w:vAlign w:val="center"/>
            <w:hideMark/>
          </w:tcPr>
          <w:p w14:paraId="2DD2EE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10/06/19</w:t>
            </w:r>
          </w:p>
        </w:tc>
        <w:tc>
          <w:tcPr>
            <w:tcW w:w="1134" w:type="dxa"/>
            <w:tcBorders>
              <w:top w:val="nil"/>
              <w:left w:val="single" w:sz="8" w:space="0" w:color="auto"/>
              <w:bottom w:val="nil"/>
              <w:right w:val="nil"/>
            </w:tcBorders>
            <w:shd w:val="clear" w:color="auto" w:fill="auto"/>
            <w:noWrap/>
            <w:vAlign w:val="center"/>
            <w:hideMark/>
          </w:tcPr>
          <w:p w14:paraId="1020DA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7790B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9B474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AE43E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14F4A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9F8CE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DE71DA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F780F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w:t>
            </w:r>
          </w:p>
        </w:tc>
        <w:tc>
          <w:tcPr>
            <w:tcW w:w="1134" w:type="dxa"/>
            <w:tcBorders>
              <w:top w:val="nil"/>
              <w:left w:val="nil"/>
              <w:bottom w:val="nil"/>
              <w:right w:val="single" w:sz="4" w:space="0" w:color="auto"/>
            </w:tcBorders>
            <w:shd w:val="clear" w:color="auto" w:fill="auto"/>
            <w:noWrap/>
            <w:vAlign w:val="center"/>
            <w:hideMark/>
          </w:tcPr>
          <w:p w14:paraId="1C0232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10/07/19</w:t>
            </w:r>
          </w:p>
        </w:tc>
        <w:tc>
          <w:tcPr>
            <w:tcW w:w="1134" w:type="dxa"/>
            <w:tcBorders>
              <w:top w:val="nil"/>
              <w:left w:val="nil"/>
              <w:bottom w:val="nil"/>
              <w:right w:val="single" w:sz="4" w:space="0" w:color="auto"/>
            </w:tcBorders>
            <w:shd w:val="clear" w:color="auto" w:fill="auto"/>
            <w:noWrap/>
            <w:vAlign w:val="center"/>
            <w:hideMark/>
          </w:tcPr>
          <w:p w14:paraId="1B652B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10/07/19</w:t>
            </w:r>
          </w:p>
        </w:tc>
        <w:tc>
          <w:tcPr>
            <w:tcW w:w="1134" w:type="dxa"/>
            <w:tcBorders>
              <w:top w:val="nil"/>
              <w:left w:val="single" w:sz="8" w:space="0" w:color="auto"/>
              <w:bottom w:val="nil"/>
              <w:right w:val="nil"/>
            </w:tcBorders>
            <w:shd w:val="clear" w:color="auto" w:fill="auto"/>
            <w:noWrap/>
            <w:vAlign w:val="center"/>
            <w:hideMark/>
          </w:tcPr>
          <w:p w14:paraId="132FE1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EF6CC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D13A9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65A7B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84F1B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DD2DF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B74B1D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668C9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w:t>
            </w:r>
          </w:p>
        </w:tc>
        <w:tc>
          <w:tcPr>
            <w:tcW w:w="1134" w:type="dxa"/>
            <w:tcBorders>
              <w:top w:val="nil"/>
              <w:left w:val="nil"/>
              <w:bottom w:val="nil"/>
              <w:right w:val="single" w:sz="4" w:space="0" w:color="auto"/>
            </w:tcBorders>
            <w:shd w:val="clear" w:color="auto" w:fill="auto"/>
            <w:noWrap/>
            <w:vAlign w:val="center"/>
            <w:hideMark/>
          </w:tcPr>
          <w:p w14:paraId="6D0586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10/08/19</w:t>
            </w:r>
          </w:p>
        </w:tc>
        <w:tc>
          <w:tcPr>
            <w:tcW w:w="1134" w:type="dxa"/>
            <w:tcBorders>
              <w:top w:val="nil"/>
              <w:left w:val="nil"/>
              <w:bottom w:val="nil"/>
              <w:right w:val="single" w:sz="4" w:space="0" w:color="auto"/>
            </w:tcBorders>
            <w:shd w:val="clear" w:color="auto" w:fill="auto"/>
            <w:noWrap/>
            <w:vAlign w:val="center"/>
            <w:hideMark/>
          </w:tcPr>
          <w:p w14:paraId="07F7D7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12/08/19</w:t>
            </w:r>
          </w:p>
        </w:tc>
        <w:tc>
          <w:tcPr>
            <w:tcW w:w="1134" w:type="dxa"/>
            <w:tcBorders>
              <w:top w:val="nil"/>
              <w:left w:val="single" w:sz="8" w:space="0" w:color="auto"/>
              <w:bottom w:val="nil"/>
              <w:right w:val="nil"/>
            </w:tcBorders>
            <w:shd w:val="clear" w:color="auto" w:fill="auto"/>
            <w:noWrap/>
            <w:vAlign w:val="center"/>
            <w:hideMark/>
          </w:tcPr>
          <w:p w14:paraId="4A12AA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914A3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7D244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88AFC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6FAF6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4D6B1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89DB65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6D6FE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w:t>
            </w:r>
          </w:p>
        </w:tc>
        <w:tc>
          <w:tcPr>
            <w:tcW w:w="1134" w:type="dxa"/>
            <w:tcBorders>
              <w:top w:val="nil"/>
              <w:left w:val="nil"/>
              <w:bottom w:val="nil"/>
              <w:right w:val="single" w:sz="4" w:space="0" w:color="auto"/>
            </w:tcBorders>
            <w:shd w:val="clear" w:color="auto" w:fill="auto"/>
            <w:noWrap/>
            <w:vAlign w:val="center"/>
            <w:hideMark/>
          </w:tcPr>
          <w:p w14:paraId="010001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10/09/19</w:t>
            </w:r>
          </w:p>
        </w:tc>
        <w:tc>
          <w:tcPr>
            <w:tcW w:w="1134" w:type="dxa"/>
            <w:tcBorders>
              <w:top w:val="nil"/>
              <w:left w:val="nil"/>
              <w:bottom w:val="nil"/>
              <w:right w:val="single" w:sz="4" w:space="0" w:color="auto"/>
            </w:tcBorders>
            <w:shd w:val="clear" w:color="auto" w:fill="auto"/>
            <w:noWrap/>
            <w:vAlign w:val="center"/>
            <w:hideMark/>
          </w:tcPr>
          <w:p w14:paraId="783CE4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10/09/19</w:t>
            </w:r>
          </w:p>
        </w:tc>
        <w:tc>
          <w:tcPr>
            <w:tcW w:w="1134" w:type="dxa"/>
            <w:tcBorders>
              <w:top w:val="nil"/>
              <w:left w:val="single" w:sz="8" w:space="0" w:color="auto"/>
              <w:bottom w:val="nil"/>
              <w:right w:val="nil"/>
            </w:tcBorders>
            <w:shd w:val="clear" w:color="auto" w:fill="auto"/>
            <w:noWrap/>
            <w:vAlign w:val="center"/>
            <w:hideMark/>
          </w:tcPr>
          <w:p w14:paraId="5327D2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9C68C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0FD53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18685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0ABEA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E442D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ED424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568F4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w:t>
            </w:r>
          </w:p>
        </w:tc>
        <w:tc>
          <w:tcPr>
            <w:tcW w:w="1134" w:type="dxa"/>
            <w:tcBorders>
              <w:top w:val="nil"/>
              <w:left w:val="nil"/>
              <w:bottom w:val="nil"/>
              <w:right w:val="single" w:sz="4" w:space="0" w:color="auto"/>
            </w:tcBorders>
            <w:shd w:val="clear" w:color="auto" w:fill="auto"/>
            <w:noWrap/>
            <w:vAlign w:val="center"/>
            <w:hideMark/>
          </w:tcPr>
          <w:p w14:paraId="367DBA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10/10/19</w:t>
            </w:r>
          </w:p>
        </w:tc>
        <w:tc>
          <w:tcPr>
            <w:tcW w:w="1134" w:type="dxa"/>
            <w:tcBorders>
              <w:top w:val="nil"/>
              <w:left w:val="nil"/>
              <w:bottom w:val="nil"/>
              <w:right w:val="single" w:sz="4" w:space="0" w:color="auto"/>
            </w:tcBorders>
            <w:shd w:val="clear" w:color="auto" w:fill="auto"/>
            <w:noWrap/>
            <w:vAlign w:val="center"/>
            <w:hideMark/>
          </w:tcPr>
          <w:p w14:paraId="105D1E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10/10/19</w:t>
            </w:r>
          </w:p>
        </w:tc>
        <w:tc>
          <w:tcPr>
            <w:tcW w:w="1134" w:type="dxa"/>
            <w:tcBorders>
              <w:top w:val="nil"/>
              <w:left w:val="single" w:sz="8" w:space="0" w:color="auto"/>
              <w:bottom w:val="nil"/>
              <w:right w:val="nil"/>
            </w:tcBorders>
            <w:shd w:val="clear" w:color="auto" w:fill="auto"/>
            <w:noWrap/>
            <w:vAlign w:val="center"/>
            <w:hideMark/>
          </w:tcPr>
          <w:p w14:paraId="5F57C0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4737E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DCF52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59E71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A86F7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6E15D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471B22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B77A4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w:t>
            </w:r>
          </w:p>
        </w:tc>
        <w:tc>
          <w:tcPr>
            <w:tcW w:w="1134" w:type="dxa"/>
            <w:tcBorders>
              <w:top w:val="nil"/>
              <w:left w:val="nil"/>
              <w:bottom w:val="nil"/>
              <w:right w:val="single" w:sz="4" w:space="0" w:color="auto"/>
            </w:tcBorders>
            <w:shd w:val="clear" w:color="auto" w:fill="auto"/>
            <w:noWrap/>
            <w:vAlign w:val="center"/>
            <w:hideMark/>
          </w:tcPr>
          <w:p w14:paraId="77F04D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10/11/19</w:t>
            </w:r>
          </w:p>
        </w:tc>
        <w:tc>
          <w:tcPr>
            <w:tcW w:w="1134" w:type="dxa"/>
            <w:tcBorders>
              <w:top w:val="nil"/>
              <w:left w:val="nil"/>
              <w:bottom w:val="nil"/>
              <w:right w:val="single" w:sz="4" w:space="0" w:color="auto"/>
            </w:tcBorders>
            <w:shd w:val="clear" w:color="auto" w:fill="auto"/>
            <w:noWrap/>
            <w:vAlign w:val="center"/>
            <w:hideMark/>
          </w:tcPr>
          <w:p w14:paraId="58DCDB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11/11/19</w:t>
            </w:r>
          </w:p>
        </w:tc>
        <w:tc>
          <w:tcPr>
            <w:tcW w:w="1134" w:type="dxa"/>
            <w:tcBorders>
              <w:top w:val="nil"/>
              <w:left w:val="single" w:sz="8" w:space="0" w:color="auto"/>
              <w:bottom w:val="nil"/>
              <w:right w:val="nil"/>
            </w:tcBorders>
            <w:shd w:val="clear" w:color="auto" w:fill="auto"/>
            <w:noWrap/>
            <w:vAlign w:val="center"/>
            <w:hideMark/>
          </w:tcPr>
          <w:p w14:paraId="2BDE2C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54AB5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E2942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FDFBA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505F9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14D7A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65975A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8CD97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w:t>
            </w:r>
          </w:p>
        </w:tc>
        <w:tc>
          <w:tcPr>
            <w:tcW w:w="1134" w:type="dxa"/>
            <w:tcBorders>
              <w:top w:val="nil"/>
              <w:left w:val="nil"/>
              <w:bottom w:val="nil"/>
              <w:right w:val="single" w:sz="4" w:space="0" w:color="auto"/>
            </w:tcBorders>
            <w:shd w:val="clear" w:color="auto" w:fill="auto"/>
            <w:noWrap/>
            <w:vAlign w:val="center"/>
            <w:hideMark/>
          </w:tcPr>
          <w:p w14:paraId="724C49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10/12/19</w:t>
            </w:r>
          </w:p>
        </w:tc>
        <w:tc>
          <w:tcPr>
            <w:tcW w:w="1134" w:type="dxa"/>
            <w:tcBorders>
              <w:top w:val="nil"/>
              <w:left w:val="nil"/>
              <w:bottom w:val="nil"/>
              <w:right w:val="single" w:sz="4" w:space="0" w:color="auto"/>
            </w:tcBorders>
            <w:shd w:val="clear" w:color="auto" w:fill="auto"/>
            <w:noWrap/>
            <w:vAlign w:val="center"/>
            <w:hideMark/>
          </w:tcPr>
          <w:p w14:paraId="739A91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10/12/19</w:t>
            </w:r>
          </w:p>
        </w:tc>
        <w:tc>
          <w:tcPr>
            <w:tcW w:w="1134" w:type="dxa"/>
            <w:tcBorders>
              <w:top w:val="nil"/>
              <w:left w:val="single" w:sz="8" w:space="0" w:color="auto"/>
              <w:bottom w:val="nil"/>
              <w:right w:val="nil"/>
            </w:tcBorders>
            <w:shd w:val="clear" w:color="auto" w:fill="auto"/>
            <w:noWrap/>
            <w:vAlign w:val="center"/>
            <w:hideMark/>
          </w:tcPr>
          <w:p w14:paraId="0BC7BE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8F1AD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A8E6E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543FA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BDDD7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89710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036978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0432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w:t>
            </w:r>
          </w:p>
        </w:tc>
        <w:tc>
          <w:tcPr>
            <w:tcW w:w="1134" w:type="dxa"/>
            <w:tcBorders>
              <w:top w:val="nil"/>
              <w:left w:val="nil"/>
              <w:bottom w:val="nil"/>
              <w:right w:val="single" w:sz="4" w:space="0" w:color="auto"/>
            </w:tcBorders>
            <w:shd w:val="clear" w:color="auto" w:fill="auto"/>
            <w:noWrap/>
            <w:vAlign w:val="center"/>
            <w:hideMark/>
          </w:tcPr>
          <w:p w14:paraId="491461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10/01/20</w:t>
            </w:r>
          </w:p>
        </w:tc>
        <w:tc>
          <w:tcPr>
            <w:tcW w:w="1134" w:type="dxa"/>
            <w:tcBorders>
              <w:top w:val="nil"/>
              <w:left w:val="nil"/>
              <w:bottom w:val="nil"/>
              <w:right w:val="single" w:sz="4" w:space="0" w:color="auto"/>
            </w:tcBorders>
            <w:shd w:val="clear" w:color="auto" w:fill="auto"/>
            <w:noWrap/>
            <w:vAlign w:val="center"/>
            <w:hideMark/>
          </w:tcPr>
          <w:p w14:paraId="2DDD20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10/01/20</w:t>
            </w:r>
          </w:p>
        </w:tc>
        <w:tc>
          <w:tcPr>
            <w:tcW w:w="1134" w:type="dxa"/>
            <w:tcBorders>
              <w:top w:val="nil"/>
              <w:left w:val="single" w:sz="8" w:space="0" w:color="auto"/>
              <w:bottom w:val="nil"/>
              <w:right w:val="nil"/>
            </w:tcBorders>
            <w:shd w:val="clear" w:color="auto" w:fill="auto"/>
            <w:noWrap/>
            <w:vAlign w:val="center"/>
            <w:hideMark/>
          </w:tcPr>
          <w:p w14:paraId="1743C8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E7D67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BF1DF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9115C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A24E2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41337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3B0213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960B6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w:t>
            </w:r>
          </w:p>
        </w:tc>
        <w:tc>
          <w:tcPr>
            <w:tcW w:w="1134" w:type="dxa"/>
            <w:tcBorders>
              <w:top w:val="nil"/>
              <w:left w:val="nil"/>
              <w:bottom w:val="nil"/>
              <w:right w:val="single" w:sz="4" w:space="0" w:color="auto"/>
            </w:tcBorders>
            <w:shd w:val="clear" w:color="auto" w:fill="auto"/>
            <w:noWrap/>
            <w:vAlign w:val="center"/>
            <w:hideMark/>
          </w:tcPr>
          <w:p w14:paraId="0E3E2C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10/02/20</w:t>
            </w:r>
          </w:p>
        </w:tc>
        <w:tc>
          <w:tcPr>
            <w:tcW w:w="1134" w:type="dxa"/>
            <w:tcBorders>
              <w:top w:val="nil"/>
              <w:left w:val="nil"/>
              <w:bottom w:val="nil"/>
              <w:right w:val="single" w:sz="4" w:space="0" w:color="auto"/>
            </w:tcBorders>
            <w:shd w:val="clear" w:color="auto" w:fill="auto"/>
            <w:noWrap/>
            <w:vAlign w:val="center"/>
            <w:hideMark/>
          </w:tcPr>
          <w:p w14:paraId="0239ED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10/02/20</w:t>
            </w:r>
          </w:p>
        </w:tc>
        <w:tc>
          <w:tcPr>
            <w:tcW w:w="1134" w:type="dxa"/>
            <w:tcBorders>
              <w:top w:val="nil"/>
              <w:left w:val="single" w:sz="8" w:space="0" w:color="auto"/>
              <w:bottom w:val="nil"/>
              <w:right w:val="nil"/>
            </w:tcBorders>
            <w:shd w:val="clear" w:color="auto" w:fill="auto"/>
            <w:noWrap/>
            <w:vAlign w:val="center"/>
            <w:hideMark/>
          </w:tcPr>
          <w:p w14:paraId="03625D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FB187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8A450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29FE4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B1F43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96D5D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01E28E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6F669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w:t>
            </w:r>
          </w:p>
        </w:tc>
        <w:tc>
          <w:tcPr>
            <w:tcW w:w="1134" w:type="dxa"/>
            <w:tcBorders>
              <w:top w:val="nil"/>
              <w:left w:val="nil"/>
              <w:bottom w:val="nil"/>
              <w:right w:val="single" w:sz="4" w:space="0" w:color="auto"/>
            </w:tcBorders>
            <w:shd w:val="clear" w:color="auto" w:fill="auto"/>
            <w:noWrap/>
            <w:vAlign w:val="center"/>
            <w:hideMark/>
          </w:tcPr>
          <w:p w14:paraId="663895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10/03/20</w:t>
            </w:r>
          </w:p>
        </w:tc>
        <w:tc>
          <w:tcPr>
            <w:tcW w:w="1134" w:type="dxa"/>
            <w:tcBorders>
              <w:top w:val="nil"/>
              <w:left w:val="nil"/>
              <w:bottom w:val="nil"/>
              <w:right w:val="single" w:sz="4" w:space="0" w:color="auto"/>
            </w:tcBorders>
            <w:shd w:val="clear" w:color="auto" w:fill="auto"/>
            <w:noWrap/>
            <w:vAlign w:val="center"/>
            <w:hideMark/>
          </w:tcPr>
          <w:p w14:paraId="23D4F3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10/03/20</w:t>
            </w:r>
          </w:p>
        </w:tc>
        <w:tc>
          <w:tcPr>
            <w:tcW w:w="1134" w:type="dxa"/>
            <w:tcBorders>
              <w:top w:val="nil"/>
              <w:left w:val="single" w:sz="8" w:space="0" w:color="auto"/>
              <w:bottom w:val="nil"/>
              <w:right w:val="nil"/>
            </w:tcBorders>
            <w:shd w:val="clear" w:color="auto" w:fill="auto"/>
            <w:noWrap/>
            <w:vAlign w:val="center"/>
            <w:hideMark/>
          </w:tcPr>
          <w:p w14:paraId="3B9D13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40F31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5DD0C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C38E6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DFE20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92DE1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8217F6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12EB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w:t>
            </w:r>
          </w:p>
        </w:tc>
        <w:tc>
          <w:tcPr>
            <w:tcW w:w="1134" w:type="dxa"/>
            <w:tcBorders>
              <w:top w:val="nil"/>
              <w:left w:val="nil"/>
              <w:bottom w:val="nil"/>
              <w:right w:val="single" w:sz="4" w:space="0" w:color="auto"/>
            </w:tcBorders>
            <w:shd w:val="clear" w:color="auto" w:fill="auto"/>
            <w:noWrap/>
            <w:vAlign w:val="center"/>
            <w:hideMark/>
          </w:tcPr>
          <w:p w14:paraId="40E9E3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10/04/20</w:t>
            </w:r>
          </w:p>
        </w:tc>
        <w:tc>
          <w:tcPr>
            <w:tcW w:w="1134" w:type="dxa"/>
            <w:tcBorders>
              <w:top w:val="nil"/>
              <w:left w:val="nil"/>
              <w:bottom w:val="nil"/>
              <w:right w:val="single" w:sz="4" w:space="0" w:color="auto"/>
            </w:tcBorders>
            <w:shd w:val="clear" w:color="auto" w:fill="auto"/>
            <w:noWrap/>
            <w:vAlign w:val="center"/>
            <w:hideMark/>
          </w:tcPr>
          <w:p w14:paraId="67CCC0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13/04/20</w:t>
            </w:r>
          </w:p>
        </w:tc>
        <w:tc>
          <w:tcPr>
            <w:tcW w:w="1134" w:type="dxa"/>
            <w:tcBorders>
              <w:top w:val="nil"/>
              <w:left w:val="single" w:sz="8" w:space="0" w:color="auto"/>
              <w:bottom w:val="nil"/>
              <w:right w:val="nil"/>
            </w:tcBorders>
            <w:shd w:val="clear" w:color="auto" w:fill="auto"/>
            <w:noWrap/>
            <w:vAlign w:val="center"/>
            <w:hideMark/>
          </w:tcPr>
          <w:p w14:paraId="35149F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333DE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7F360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EC169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CF24D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68E32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33B462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8212B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w:t>
            </w:r>
          </w:p>
        </w:tc>
        <w:tc>
          <w:tcPr>
            <w:tcW w:w="1134" w:type="dxa"/>
            <w:tcBorders>
              <w:top w:val="nil"/>
              <w:left w:val="nil"/>
              <w:bottom w:val="nil"/>
              <w:right w:val="single" w:sz="4" w:space="0" w:color="auto"/>
            </w:tcBorders>
            <w:shd w:val="clear" w:color="auto" w:fill="auto"/>
            <w:noWrap/>
            <w:vAlign w:val="center"/>
            <w:hideMark/>
          </w:tcPr>
          <w:p w14:paraId="5B8F61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10/05/20</w:t>
            </w:r>
          </w:p>
        </w:tc>
        <w:tc>
          <w:tcPr>
            <w:tcW w:w="1134" w:type="dxa"/>
            <w:tcBorders>
              <w:top w:val="nil"/>
              <w:left w:val="nil"/>
              <w:bottom w:val="nil"/>
              <w:right w:val="single" w:sz="4" w:space="0" w:color="auto"/>
            </w:tcBorders>
            <w:shd w:val="clear" w:color="auto" w:fill="auto"/>
            <w:noWrap/>
            <w:vAlign w:val="center"/>
            <w:hideMark/>
          </w:tcPr>
          <w:p w14:paraId="2697E5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11/05/20</w:t>
            </w:r>
          </w:p>
        </w:tc>
        <w:tc>
          <w:tcPr>
            <w:tcW w:w="1134" w:type="dxa"/>
            <w:tcBorders>
              <w:top w:val="nil"/>
              <w:left w:val="single" w:sz="8" w:space="0" w:color="auto"/>
              <w:bottom w:val="nil"/>
              <w:right w:val="nil"/>
            </w:tcBorders>
            <w:shd w:val="clear" w:color="auto" w:fill="auto"/>
            <w:noWrap/>
            <w:vAlign w:val="center"/>
            <w:hideMark/>
          </w:tcPr>
          <w:p w14:paraId="2C3F39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0955F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D87D6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F4DB5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32ECF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5D1F8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C40877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3FEF2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w:t>
            </w:r>
          </w:p>
        </w:tc>
        <w:tc>
          <w:tcPr>
            <w:tcW w:w="1134" w:type="dxa"/>
            <w:tcBorders>
              <w:top w:val="nil"/>
              <w:left w:val="nil"/>
              <w:bottom w:val="nil"/>
              <w:right w:val="single" w:sz="4" w:space="0" w:color="auto"/>
            </w:tcBorders>
            <w:shd w:val="clear" w:color="auto" w:fill="auto"/>
            <w:noWrap/>
            <w:vAlign w:val="center"/>
            <w:hideMark/>
          </w:tcPr>
          <w:p w14:paraId="16ADCC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10/06/20</w:t>
            </w:r>
          </w:p>
        </w:tc>
        <w:tc>
          <w:tcPr>
            <w:tcW w:w="1134" w:type="dxa"/>
            <w:tcBorders>
              <w:top w:val="nil"/>
              <w:left w:val="nil"/>
              <w:bottom w:val="nil"/>
              <w:right w:val="single" w:sz="4" w:space="0" w:color="auto"/>
            </w:tcBorders>
            <w:shd w:val="clear" w:color="auto" w:fill="auto"/>
            <w:noWrap/>
            <w:vAlign w:val="center"/>
            <w:hideMark/>
          </w:tcPr>
          <w:p w14:paraId="24957E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10/06/20</w:t>
            </w:r>
          </w:p>
        </w:tc>
        <w:tc>
          <w:tcPr>
            <w:tcW w:w="1134" w:type="dxa"/>
            <w:tcBorders>
              <w:top w:val="nil"/>
              <w:left w:val="single" w:sz="8" w:space="0" w:color="auto"/>
              <w:bottom w:val="nil"/>
              <w:right w:val="nil"/>
            </w:tcBorders>
            <w:shd w:val="clear" w:color="auto" w:fill="auto"/>
            <w:noWrap/>
            <w:vAlign w:val="center"/>
            <w:hideMark/>
          </w:tcPr>
          <w:p w14:paraId="162A90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A006C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D57AD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7A9EA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CA314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74C7C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5BB784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298F0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w:t>
            </w:r>
          </w:p>
        </w:tc>
        <w:tc>
          <w:tcPr>
            <w:tcW w:w="1134" w:type="dxa"/>
            <w:tcBorders>
              <w:top w:val="nil"/>
              <w:left w:val="nil"/>
              <w:bottom w:val="nil"/>
              <w:right w:val="single" w:sz="4" w:space="0" w:color="auto"/>
            </w:tcBorders>
            <w:shd w:val="clear" w:color="auto" w:fill="auto"/>
            <w:noWrap/>
            <w:vAlign w:val="center"/>
            <w:hideMark/>
          </w:tcPr>
          <w:p w14:paraId="004152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10/07/20</w:t>
            </w:r>
          </w:p>
        </w:tc>
        <w:tc>
          <w:tcPr>
            <w:tcW w:w="1134" w:type="dxa"/>
            <w:tcBorders>
              <w:top w:val="nil"/>
              <w:left w:val="nil"/>
              <w:bottom w:val="nil"/>
              <w:right w:val="single" w:sz="4" w:space="0" w:color="auto"/>
            </w:tcBorders>
            <w:shd w:val="clear" w:color="auto" w:fill="auto"/>
            <w:noWrap/>
            <w:vAlign w:val="center"/>
            <w:hideMark/>
          </w:tcPr>
          <w:p w14:paraId="65102F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10/07/20</w:t>
            </w:r>
          </w:p>
        </w:tc>
        <w:tc>
          <w:tcPr>
            <w:tcW w:w="1134" w:type="dxa"/>
            <w:tcBorders>
              <w:top w:val="nil"/>
              <w:left w:val="single" w:sz="8" w:space="0" w:color="auto"/>
              <w:bottom w:val="nil"/>
              <w:right w:val="nil"/>
            </w:tcBorders>
            <w:shd w:val="clear" w:color="auto" w:fill="auto"/>
            <w:noWrap/>
            <w:vAlign w:val="center"/>
            <w:hideMark/>
          </w:tcPr>
          <w:p w14:paraId="39019B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DB740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A2BFD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4BB5E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32EBA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2A457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0A583E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01D0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w:t>
            </w:r>
          </w:p>
        </w:tc>
        <w:tc>
          <w:tcPr>
            <w:tcW w:w="1134" w:type="dxa"/>
            <w:tcBorders>
              <w:top w:val="nil"/>
              <w:left w:val="nil"/>
              <w:bottom w:val="nil"/>
              <w:right w:val="single" w:sz="4" w:space="0" w:color="auto"/>
            </w:tcBorders>
            <w:shd w:val="clear" w:color="auto" w:fill="auto"/>
            <w:noWrap/>
            <w:vAlign w:val="center"/>
            <w:hideMark/>
          </w:tcPr>
          <w:p w14:paraId="24A1D1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10/08/20</w:t>
            </w:r>
          </w:p>
        </w:tc>
        <w:tc>
          <w:tcPr>
            <w:tcW w:w="1134" w:type="dxa"/>
            <w:tcBorders>
              <w:top w:val="nil"/>
              <w:left w:val="nil"/>
              <w:bottom w:val="nil"/>
              <w:right w:val="single" w:sz="4" w:space="0" w:color="auto"/>
            </w:tcBorders>
            <w:shd w:val="clear" w:color="auto" w:fill="auto"/>
            <w:noWrap/>
            <w:vAlign w:val="center"/>
            <w:hideMark/>
          </w:tcPr>
          <w:p w14:paraId="6EE186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10/08/20</w:t>
            </w:r>
          </w:p>
        </w:tc>
        <w:tc>
          <w:tcPr>
            <w:tcW w:w="1134" w:type="dxa"/>
            <w:tcBorders>
              <w:top w:val="nil"/>
              <w:left w:val="single" w:sz="8" w:space="0" w:color="auto"/>
              <w:bottom w:val="nil"/>
              <w:right w:val="nil"/>
            </w:tcBorders>
            <w:shd w:val="clear" w:color="auto" w:fill="auto"/>
            <w:noWrap/>
            <w:vAlign w:val="center"/>
            <w:hideMark/>
          </w:tcPr>
          <w:p w14:paraId="5CE66C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ED1F5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7CC13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B10E0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17170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7E393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964AFF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8C315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w:t>
            </w:r>
          </w:p>
        </w:tc>
        <w:tc>
          <w:tcPr>
            <w:tcW w:w="1134" w:type="dxa"/>
            <w:tcBorders>
              <w:top w:val="nil"/>
              <w:left w:val="nil"/>
              <w:bottom w:val="nil"/>
              <w:right w:val="single" w:sz="4" w:space="0" w:color="auto"/>
            </w:tcBorders>
            <w:shd w:val="clear" w:color="auto" w:fill="auto"/>
            <w:noWrap/>
            <w:vAlign w:val="center"/>
            <w:hideMark/>
          </w:tcPr>
          <w:p w14:paraId="3F2674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10/09/20</w:t>
            </w:r>
          </w:p>
        </w:tc>
        <w:tc>
          <w:tcPr>
            <w:tcW w:w="1134" w:type="dxa"/>
            <w:tcBorders>
              <w:top w:val="nil"/>
              <w:left w:val="nil"/>
              <w:bottom w:val="nil"/>
              <w:right w:val="single" w:sz="4" w:space="0" w:color="auto"/>
            </w:tcBorders>
            <w:shd w:val="clear" w:color="auto" w:fill="auto"/>
            <w:noWrap/>
            <w:vAlign w:val="center"/>
            <w:hideMark/>
          </w:tcPr>
          <w:p w14:paraId="414539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10/09/20</w:t>
            </w:r>
          </w:p>
        </w:tc>
        <w:tc>
          <w:tcPr>
            <w:tcW w:w="1134" w:type="dxa"/>
            <w:tcBorders>
              <w:top w:val="nil"/>
              <w:left w:val="single" w:sz="8" w:space="0" w:color="auto"/>
              <w:bottom w:val="nil"/>
              <w:right w:val="nil"/>
            </w:tcBorders>
            <w:shd w:val="clear" w:color="auto" w:fill="auto"/>
            <w:noWrap/>
            <w:vAlign w:val="center"/>
            <w:hideMark/>
          </w:tcPr>
          <w:p w14:paraId="17B8BD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53B52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FCF70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410B7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05631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5B55A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FEE718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6C02A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w:t>
            </w:r>
          </w:p>
        </w:tc>
        <w:tc>
          <w:tcPr>
            <w:tcW w:w="1134" w:type="dxa"/>
            <w:tcBorders>
              <w:top w:val="nil"/>
              <w:left w:val="nil"/>
              <w:bottom w:val="nil"/>
              <w:right w:val="single" w:sz="4" w:space="0" w:color="auto"/>
            </w:tcBorders>
            <w:shd w:val="clear" w:color="auto" w:fill="auto"/>
            <w:noWrap/>
            <w:vAlign w:val="center"/>
            <w:hideMark/>
          </w:tcPr>
          <w:p w14:paraId="651E82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10/10/20</w:t>
            </w:r>
          </w:p>
        </w:tc>
        <w:tc>
          <w:tcPr>
            <w:tcW w:w="1134" w:type="dxa"/>
            <w:tcBorders>
              <w:top w:val="nil"/>
              <w:left w:val="nil"/>
              <w:bottom w:val="nil"/>
              <w:right w:val="single" w:sz="4" w:space="0" w:color="auto"/>
            </w:tcBorders>
            <w:shd w:val="clear" w:color="auto" w:fill="auto"/>
            <w:noWrap/>
            <w:vAlign w:val="center"/>
            <w:hideMark/>
          </w:tcPr>
          <w:p w14:paraId="5E7C4C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13/10/20</w:t>
            </w:r>
          </w:p>
        </w:tc>
        <w:tc>
          <w:tcPr>
            <w:tcW w:w="1134" w:type="dxa"/>
            <w:tcBorders>
              <w:top w:val="nil"/>
              <w:left w:val="single" w:sz="8" w:space="0" w:color="auto"/>
              <w:bottom w:val="nil"/>
              <w:right w:val="nil"/>
            </w:tcBorders>
            <w:shd w:val="clear" w:color="auto" w:fill="auto"/>
            <w:noWrap/>
            <w:vAlign w:val="center"/>
            <w:hideMark/>
          </w:tcPr>
          <w:p w14:paraId="619684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6DD0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DF3C3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B9CE5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D0DA1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F0939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732015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8740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w:t>
            </w:r>
          </w:p>
        </w:tc>
        <w:tc>
          <w:tcPr>
            <w:tcW w:w="1134" w:type="dxa"/>
            <w:tcBorders>
              <w:top w:val="nil"/>
              <w:left w:val="nil"/>
              <w:bottom w:val="nil"/>
              <w:right w:val="single" w:sz="4" w:space="0" w:color="auto"/>
            </w:tcBorders>
            <w:shd w:val="clear" w:color="auto" w:fill="auto"/>
            <w:noWrap/>
            <w:vAlign w:val="center"/>
            <w:hideMark/>
          </w:tcPr>
          <w:p w14:paraId="04D2DD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10/11/20</w:t>
            </w:r>
          </w:p>
        </w:tc>
        <w:tc>
          <w:tcPr>
            <w:tcW w:w="1134" w:type="dxa"/>
            <w:tcBorders>
              <w:top w:val="nil"/>
              <w:left w:val="nil"/>
              <w:bottom w:val="nil"/>
              <w:right w:val="single" w:sz="4" w:space="0" w:color="auto"/>
            </w:tcBorders>
            <w:shd w:val="clear" w:color="auto" w:fill="auto"/>
            <w:noWrap/>
            <w:vAlign w:val="center"/>
            <w:hideMark/>
          </w:tcPr>
          <w:p w14:paraId="2881A4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10/11/20</w:t>
            </w:r>
          </w:p>
        </w:tc>
        <w:tc>
          <w:tcPr>
            <w:tcW w:w="1134" w:type="dxa"/>
            <w:tcBorders>
              <w:top w:val="nil"/>
              <w:left w:val="single" w:sz="8" w:space="0" w:color="auto"/>
              <w:bottom w:val="nil"/>
              <w:right w:val="nil"/>
            </w:tcBorders>
            <w:shd w:val="clear" w:color="auto" w:fill="auto"/>
            <w:noWrap/>
            <w:vAlign w:val="center"/>
            <w:hideMark/>
          </w:tcPr>
          <w:p w14:paraId="108EAD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CAEDC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B5A89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B6587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0FA77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3C1A7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B37A41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469AD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w:t>
            </w:r>
          </w:p>
        </w:tc>
        <w:tc>
          <w:tcPr>
            <w:tcW w:w="1134" w:type="dxa"/>
            <w:tcBorders>
              <w:top w:val="nil"/>
              <w:left w:val="nil"/>
              <w:bottom w:val="nil"/>
              <w:right w:val="single" w:sz="4" w:space="0" w:color="auto"/>
            </w:tcBorders>
            <w:shd w:val="clear" w:color="auto" w:fill="auto"/>
            <w:noWrap/>
            <w:vAlign w:val="center"/>
            <w:hideMark/>
          </w:tcPr>
          <w:p w14:paraId="252105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10/12/20</w:t>
            </w:r>
          </w:p>
        </w:tc>
        <w:tc>
          <w:tcPr>
            <w:tcW w:w="1134" w:type="dxa"/>
            <w:tcBorders>
              <w:top w:val="nil"/>
              <w:left w:val="nil"/>
              <w:bottom w:val="nil"/>
              <w:right w:val="single" w:sz="4" w:space="0" w:color="auto"/>
            </w:tcBorders>
            <w:shd w:val="clear" w:color="auto" w:fill="auto"/>
            <w:noWrap/>
            <w:vAlign w:val="center"/>
            <w:hideMark/>
          </w:tcPr>
          <w:p w14:paraId="7EDBB1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10/12/20</w:t>
            </w:r>
          </w:p>
        </w:tc>
        <w:tc>
          <w:tcPr>
            <w:tcW w:w="1134" w:type="dxa"/>
            <w:tcBorders>
              <w:top w:val="nil"/>
              <w:left w:val="single" w:sz="8" w:space="0" w:color="auto"/>
              <w:bottom w:val="nil"/>
              <w:right w:val="nil"/>
            </w:tcBorders>
            <w:shd w:val="clear" w:color="auto" w:fill="auto"/>
            <w:noWrap/>
            <w:vAlign w:val="center"/>
            <w:hideMark/>
          </w:tcPr>
          <w:p w14:paraId="4D334E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469FB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0D021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B9FED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16549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5B6A7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100BD2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09FD8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w:t>
            </w:r>
          </w:p>
        </w:tc>
        <w:tc>
          <w:tcPr>
            <w:tcW w:w="1134" w:type="dxa"/>
            <w:tcBorders>
              <w:top w:val="nil"/>
              <w:left w:val="nil"/>
              <w:bottom w:val="nil"/>
              <w:right w:val="single" w:sz="4" w:space="0" w:color="auto"/>
            </w:tcBorders>
            <w:shd w:val="clear" w:color="auto" w:fill="auto"/>
            <w:noWrap/>
            <w:vAlign w:val="center"/>
            <w:hideMark/>
          </w:tcPr>
          <w:p w14:paraId="1F34D3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10/01/21</w:t>
            </w:r>
          </w:p>
        </w:tc>
        <w:tc>
          <w:tcPr>
            <w:tcW w:w="1134" w:type="dxa"/>
            <w:tcBorders>
              <w:top w:val="nil"/>
              <w:left w:val="nil"/>
              <w:bottom w:val="nil"/>
              <w:right w:val="single" w:sz="4" w:space="0" w:color="auto"/>
            </w:tcBorders>
            <w:shd w:val="clear" w:color="auto" w:fill="auto"/>
            <w:noWrap/>
            <w:vAlign w:val="center"/>
            <w:hideMark/>
          </w:tcPr>
          <w:p w14:paraId="48B3BB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11/01/21</w:t>
            </w:r>
          </w:p>
        </w:tc>
        <w:tc>
          <w:tcPr>
            <w:tcW w:w="1134" w:type="dxa"/>
            <w:tcBorders>
              <w:top w:val="nil"/>
              <w:left w:val="single" w:sz="8" w:space="0" w:color="auto"/>
              <w:bottom w:val="nil"/>
              <w:right w:val="nil"/>
            </w:tcBorders>
            <w:shd w:val="clear" w:color="auto" w:fill="auto"/>
            <w:noWrap/>
            <w:vAlign w:val="center"/>
            <w:hideMark/>
          </w:tcPr>
          <w:p w14:paraId="321D22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2C029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10571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8D510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0ED20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40E3B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D829BB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4658D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w:t>
            </w:r>
          </w:p>
        </w:tc>
        <w:tc>
          <w:tcPr>
            <w:tcW w:w="1134" w:type="dxa"/>
            <w:tcBorders>
              <w:top w:val="nil"/>
              <w:left w:val="nil"/>
              <w:bottom w:val="nil"/>
              <w:right w:val="single" w:sz="4" w:space="0" w:color="auto"/>
            </w:tcBorders>
            <w:shd w:val="clear" w:color="auto" w:fill="auto"/>
            <w:noWrap/>
            <w:vAlign w:val="center"/>
            <w:hideMark/>
          </w:tcPr>
          <w:p w14:paraId="5700F5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10/02/21</w:t>
            </w:r>
          </w:p>
        </w:tc>
        <w:tc>
          <w:tcPr>
            <w:tcW w:w="1134" w:type="dxa"/>
            <w:tcBorders>
              <w:top w:val="nil"/>
              <w:left w:val="nil"/>
              <w:bottom w:val="nil"/>
              <w:right w:val="single" w:sz="4" w:space="0" w:color="auto"/>
            </w:tcBorders>
            <w:shd w:val="clear" w:color="auto" w:fill="auto"/>
            <w:noWrap/>
            <w:vAlign w:val="center"/>
            <w:hideMark/>
          </w:tcPr>
          <w:p w14:paraId="5ADA57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10/02/21</w:t>
            </w:r>
          </w:p>
        </w:tc>
        <w:tc>
          <w:tcPr>
            <w:tcW w:w="1134" w:type="dxa"/>
            <w:tcBorders>
              <w:top w:val="nil"/>
              <w:left w:val="single" w:sz="8" w:space="0" w:color="auto"/>
              <w:bottom w:val="nil"/>
              <w:right w:val="nil"/>
            </w:tcBorders>
            <w:shd w:val="clear" w:color="auto" w:fill="auto"/>
            <w:noWrap/>
            <w:vAlign w:val="center"/>
            <w:hideMark/>
          </w:tcPr>
          <w:p w14:paraId="05504C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48CA4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29E23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7BE34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6ECC9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4F09B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7A668C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9D4F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w:t>
            </w:r>
          </w:p>
        </w:tc>
        <w:tc>
          <w:tcPr>
            <w:tcW w:w="1134" w:type="dxa"/>
            <w:tcBorders>
              <w:top w:val="nil"/>
              <w:left w:val="nil"/>
              <w:bottom w:val="nil"/>
              <w:right w:val="single" w:sz="4" w:space="0" w:color="auto"/>
            </w:tcBorders>
            <w:shd w:val="clear" w:color="auto" w:fill="auto"/>
            <w:noWrap/>
            <w:vAlign w:val="center"/>
            <w:hideMark/>
          </w:tcPr>
          <w:p w14:paraId="7BF1FB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10/03/21</w:t>
            </w:r>
          </w:p>
        </w:tc>
        <w:tc>
          <w:tcPr>
            <w:tcW w:w="1134" w:type="dxa"/>
            <w:tcBorders>
              <w:top w:val="nil"/>
              <w:left w:val="nil"/>
              <w:bottom w:val="nil"/>
              <w:right w:val="single" w:sz="4" w:space="0" w:color="auto"/>
            </w:tcBorders>
            <w:shd w:val="clear" w:color="auto" w:fill="auto"/>
            <w:noWrap/>
            <w:vAlign w:val="center"/>
            <w:hideMark/>
          </w:tcPr>
          <w:p w14:paraId="0D5325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10/03/21</w:t>
            </w:r>
          </w:p>
        </w:tc>
        <w:tc>
          <w:tcPr>
            <w:tcW w:w="1134" w:type="dxa"/>
            <w:tcBorders>
              <w:top w:val="nil"/>
              <w:left w:val="single" w:sz="8" w:space="0" w:color="auto"/>
              <w:bottom w:val="nil"/>
              <w:right w:val="nil"/>
            </w:tcBorders>
            <w:shd w:val="clear" w:color="auto" w:fill="auto"/>
            <w:noWrap/>
            <w:vAlign w:val="center"/>
            <w:hideMark/>
          </w:tcPr>
          <w:p w14:paraId="49C32D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FA777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6A4FB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25C0C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058C3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85C4A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71DA9B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60DB5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w:t>
            </w:r>
          </w:p>
        </w:tc>
        <w:tc>
          <w:tcPr>
            <w:tcW w:w="1134" w:type="dxa"/>
            <w:tcBorders>
              <w:top w:val="nil"/>
              <w:left w:val="nil"/>
              <w:bottom w:val="nil"/>
              <w:right w:val="single" w:sz="4" w:space="0" w:color="auto"/>
            </w:tcBorders>
            <w:shd w:val="clear" w:color="auto" w:fill="auto"/>
            <w:noWrap/>
            <w:vAlign w:val="center"/>
            <w:hideMark/>
          </w:tcPr>
          <w:p w14:paraId="26F957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10/04/21</w:t>
            </w:r>
          </w:p>
        </w:tc>
        <w:tc>
          <w:tcPr>
            <w:tcW w:w="1134" w:type="dxa"/>
            <w:tcBorders>
              <w:top w:val="nil"/>
              <w:left w:val="nil"/>
              <w:bottom w:val="nil"/>
              <w:right w:val="single" w:sz="4" w:space="0" w:color="auto"/>
            </w:tcBorders>
            <w:shd w:val="clear" w:color="auto" w:fill="auto"/>
            <w:noWrap/>
            <w:vAlign w:val="center"/>
            <w:hideMark/>
          </w:tcPr>
          <w:p w14:paraId="468C8B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12/04/21</w:t>
            </w:r>
          </w:p>
        </w:tc>
        <w:tc>
          <w:tcPr>
            <w:tcW w:w="1134" w:type="dxa"/>
            <w:tcBorders>
              <w:top w:val="nil"/>
              <w:left w:val="single" w:sz="8" w:space="0" w:color="auto"/>
              <w:bottom w:val="nil"/>
              <w:right w:val="nil"/>
            </w:tcBorders>
            <w:shd w:val="clear" w:color="auto" w:fill="auto"/>
            <w:noWrap/>
            <w:vAlign w:val="center"/>
            <w:hideMark/>
          </w:tcPr>
          <w:p w14:paraId="18D90C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9BE91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EE98E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10C76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62FC5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1C7C0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862713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80503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w:t>
            </w:r>
          </w:p>
        </w:tc>
        <w:tc>
          <w:tcPr>
            <w:tcW w:w="1134" w:type="dxa"/>
            <w:tcBorders>
              <w:top w:val="nil"/>
              <w:left w:val="nil"/>
              <w:bottom w:val="nil"/>
              <w:right w:val="single" w:sz="4" w:space="0" w:color="auto"/>
            </w:tcBorders>
            <w:shd w:val="clear" w:color="auto" w:fill="auto"/>
            <w:noWrap/>
            <w:vAlign w:val="center"/>
            <w:hideMark/>
          </w:tcPr>
          <w:p w14:paraId="535EC2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10/05/21</w:t>
            </w:r>
          </w:p>
        </w:tc>
        <w:tc>
          <w:tcPr>
            <w:tcW w:w="1134" w:type="dxa"/>
            <w:tcBorders>
              <w:top w:val="nil"/>
              <w:left w:val="nil"/>
              <w:bottom w:val="nil"/>
              <w:right w:val="single" w:sz="4" w:space="0" w:color="auto"/>
            </w:tcBorders>
            <w:shd w:val="clear" w:color="auto" w:fill="auto"/>
            <w:noWrap/>
            <w:vAlign w:val="center"/>
            <w:hideMark/>
          </w:tcPr>
          <w:p w14:paraId="75589F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10/05/21</w:t>
            </w:r>
          </w:p>
        </w:tc>
        <w:tc>
          <w:tcPr>
            <w:tcW w:w="1134" w:type="dxa"/>
            <w:tcBorders>
              <w:top w:val="nil"/>
              <w:left w:val="single" w:sz="8" w:space="0" w:color="auto"/>
              <w:bottom w:val="nil"/>
              <w:right w:val="nil"/>
            </w:tcBorders>
            <w:shd w:val="clear" w:color="auto" w:fill="auto"/>
            <w:noWrap/>
            <w:vAlign w:val="center"/>
            <w:hideMark/>
          </w:tcPr>
          <w:p w14:paraId="63F6C2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C8EAD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89ABE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398C2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66F89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0D46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C8A072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39EAB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w:t>
            </w:r>
          </w:p>
        </w:tc>
        <w:tc>
          <w:tcPr>
            <w:tcW w:w="1134" w:type="dxa"/>
            <w:tcBorders>
              <w:top w:val="nil"/>
              <w:left w:val="nil"/>
              <w:bottom w:val="nil"/>
              <w:right w:val="single" w:sz="4" w:space="0" w:color="auto"/>
            </w:tcBorders>
            <w:shd w:val="clear" w:color="auto" w:fill="auto"/>
            <w:noWrap/>
            <w:vAlign w:val="center"/>
            <w:hideMark/>
          </w:tcPr>
          <w:p w14:paraId="193334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10/06/21</w:t>
            </w:r>
          </w:p>
        </w:tc>
        <w:tc>
          <w:tcPr>
            <w:tcW w:w="1134" w:type="dxa"/>
            <w:tcBorders>
              <w:top w:val="nil"/>
              <w:left w:val="nil"/>
              <w:bottom w:val="nil"/>
              <w:right w:val="single" w:sz="4" w:space="0" w:color="auto"/>
            </w:tcBorders>
            <w:shd w:val="clear" w:color="auto" w:fill="auto"/>
            <w:noWrap/>
            <w:vAlign w:val="center"/>
            <w:hideMark/>
          </w:tcPr>
          <w:p w14:paraId="5C81DE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10/06/21</w:t>
            </w:r>
          </w:p>
        </w:tc>
        <w:tc>
          <w:tcPr>
            <w:tcW w:w="1134" w:type="dxa"/>
            <w:tcBorders>
              <w:top w:val="nil"/>
              <w:left w:val="single" w:sz="8" w:space="0" w:color="auto"/>
              <w:bottom w:val="nil"/>
              <w:right w:val="nil"/>
            </w:tcBorders>
            <w:shd w:val="clear" w:color="auto" w:fill="auto"/>
            <w:noWrap/>
            <w:vAlign w:val="center"/>
            <w:hideMark/>
          </w:tcPr>
          <w:p w14:paraId="7D4A91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0ACDB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25D38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D5CB6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8E3A1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FC8FC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CE4031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640EC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w:t>
            </w:r>
          </w:p>
        </w:tc>
        <w:tc>
          <w:tcPr>
            <w:tcW w:w="1134" w:type="dxa"/>
            <w:tcBorders>
              <w:top w:val="nil"/>
              <w:left w:val="nil"/>
              <w:bottom w:val="nil"/>
              <w:right w:val="single" w:sz="4" w:space="0" w:color="auto"/>
            </w:tcBorders>
            <w:shd w:val="clear" w:color="auto" w:fill="auto"/>
            <w:noWrap/>
            <w:vAlign w:val="center"/>
            <w:hideMark/>
          </w:tcPr>
          <w:p w14:paraId="73D051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10/07/21</w:t>
            </w:r>
          </w:p>
        </w:tc>
        <w:tc>
          <w:tcPr>
            <w:tcW w:w="1134" w:type="dxa"/>
            <w:tcBorders>
              <w:top w:val="nil"/>
              <w:left w:val="nil"/>
              <w:bottom w:val="nil"/>
              <w:right w:val="single" w:sz="4" w:space="0" w:color="auto"/>
            </w:tcBorders>
            <w:shd w:val="clear" w:color="auto" w:fill="auto"/>
            <w:noWrap/>
            <w:vAlign w:val="center"/>
            <w:hideMark/>
          </w:tcPr>
          <w:p w14:paraId="19D42A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12/07/21</w:t>
            </w:r>
          </w:p>
        </w:tc>
        <w:tc>
          <w:tcPr>
            <w:tcW w:w="1134" w:type="dxa"/>
            <w:tcBorders>
              <w:top w:val="nil"/>
              <w:left w:val="single" w:sz="8" w:space="0" w:color="auto"/>
              <w:bottom w:val="nil"/>
              <w:right w:val="nil"/>
            </w:tcBorders>
            <w:shd w:val="clear" w:color="auto" w:fill="auto"/>
            <w:noWrap/>
            <w:vAlign w:val="center"/>
            <w:hideMark/>
          </w:tcPr>
          <w:p w14:paraId="7B6464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5634D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D9231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C8848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3593A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11565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F226FA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25691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w:t>
            </w:r>
          </w:p>
        </w:tc>
        <w:tc>
          <w:tcPr>
            <w:tcW w:w="1134" w:type="dxa"/>
            <w:tcBorders>
              <w:top w:val="nil"/>
              <w:left w:val="nil"/>
              <w:bottom w:val="nil"/>
              <w:right w:val="single" w:sz="4" w:space="0" w:color="auto"/>
            </w:tcBorders>
            <w:shd w:val="clear" w:color="auto" w:fill="auto"/>
            <w:noWrap/>
            <w:vAlign w:val="center"/>
            <w:hideMark/>
          </w:tcPr>
          <w:p w14:paraId="7E0651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10/08/21</w:t>
            </w:r>
          </w:p>
        </w:tc>
        <w:tc>
          <w:tcPr>
            <w:tcW w:w="1134" w:type="dxa"/>
            <w:tcBorders>
              <w:top w:val="nil"/>
              <w:left w:val="nil"/>
              <w:bottom w:val="nil"/>
              <w:right w:val="single" w:sz="4" w:space="0" w:color="auto"/>
            </w:tcBorders>
            <w:shd w:val="clear" w:color="auto" w:fill="auto"/>
            <w:noWrap/>
            <w:vAlign w:val="center"/>
            <w:hideMark/>
          </w:tcPr>
          <w:p w14:paraId="537519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10/08/21</w:t>
            </w:r>
          </w:p>
        </w:tc>
        <w:tc>
          <w:tcPr>
            <w:tcW w:w="1134" w:type="dxa"/>
            <w:tcBorders>
              <w:top w:val="nil"/>
              <w:left w:val="single" w:sz="8" w:space="0" w:color="auto"/>
              <w:bottom w:val="nil"/>
              <w:right w:val="nil"/>
            </w:tcBorders>
            <w:shd w:val="clear" w:color="auto" w:fill="auto"/>
            <w:noWrap/>
            <w:vAlign w:val="center"/>
            <w:hideMark/>
          </w:tcPr>
          <w:p w14:paraId="4E6F52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FC6E4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C2F23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77E0E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9FD1F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EAD73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335BD7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21C4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w:t>
            </w:r>
          </w:p>
        </w:tc>
        <w:tc>
          <w:tcPr>
            <w:tcW w:w="1134" w:type="dxa"/>
            <w:tcBorders>
              <w:top w:val="nil"/>
              <w:left w:val="nil"/>
              <w:bottom w:val="nil"/>
              <w:right w:val="single" w:sz="4" w:space="0" w:color="auto"/>
            </w:tcBorders>
            <w:shd w:val="clear" w:color="auto" w:fill="auto"/>
            <w:noWrap/>
            <w:vAlign w:val="center"/>
            <w:hideMark/>
          </w:tcPr>
          <w:p w14:paraId="258C12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10/09/21</w:t>
            </w:r>
          </w:p>
        </w:tc>
        <w:tc>
          <w:tcPr>
            <w:tcW w:w="1134" w:type="dxa"/>
            <w:tcBorders>
              <w:top w:val="nil"/>
              <w:left w:val="nil"/>
              <w:bottom w:val="nil"/>
              <w:right w:val="single" w:sz="4" w:space="0" w:color="auto"/>
            </w:tcBorders>
            <w:shd w:val="clear" w:color="auto" w:fill="auto"/>
            <w:noWrap/>
            <w:vAlign w:val="center"/>
            <w:hideMark/>
          </w:tcPr>
          <w:p w14:paraId="09B971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10/09/21</w:t>
            </w:r>
          </w:p>
        </w:tc>
        <w:tc>
          <w:tcPr>
            <w:tcW w:w="1134" w:type="dxa"/>
            <w:tcBorders>
              <w:top w:val="nil"/>
              <w:left w:val="single" w:sz="8" w:space="0" w:color="auto"/>
              <w:bottom w:val="nil"/>
              <w:right w:val="nil"/>
            </w:tcBorders>
            <w:shd w:val="clear" w:color="auto" w:fill="auto"/>
            <w:noWrap/>
            <w:vAlign w:val="center"/>
            <w:hideMark/>
          </w:tcPr>
          <w:p w14:paraId="2A3D61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FDFED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C9B5A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EE9CB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A4282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497EB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3DC0A5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FB1A4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w:t>
            </w:r>
          </w:p>
        </w:tc>
        <w:tc>
          <w:tcPr>
            <w:tcW w:w="1134" w:type="dxa"/>
            <w:tcBorders>
              <w:top w:val="nil"/>
              <w:left w:val="nil"/>
              <w:bottom w:val="nil"/>
              <w:right w:val="single" w:sz="4" w:space="0" w:color="auto"/>
            </w:tcBorders>
            <w:shd w:val="clear" w:color="auto" w:fill="auto"/>
            <w:noWrap/>
            <w:vAlign w:val="center"/>
            <w:hideMark/>
          </w:tcPr>
          <w:p w14:paraId="0CF0F2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10/10/21</w:t>
            </w:r>
          </w:p>
        </w:tc>
        <w:tc>
          <w:tcPr>
            <w:tcW w:w="1134" w:type="dxa"/>
            <w:tcBorders>
              <w:top w:val="nil"/>
              <w:left w:val="nil"/>
              <w:bottom w:val="nil"/>
              <w:right w:val="single" w:sz="4" w:space="0" w:color="auto"/>
            </w:tcBorders>
            <w:shd w:val="clear" w:color="auto" w:fill="auto"/>
            <w:noWrap/>
            <w:vAlign w:val="center"/>
            <w:hideMark/>
          </w:tcPr>
          <w:p w14:paraId="12A44F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11/10/21</w:t>
            </w:r>
          </w:p>
        </w:tc>
        <w:tc>
          <w:tcPr>
            <w:tcW w:w="1134" w:type="dxa"/>
            <w:tcBorders>
              <w:top w:val="nil"/>
              <w:left w:val="single" w:sz="8" w:space="0" w:color="auto"/>
              <w:bottom w:val="nil"/>
              <w:right w:val="nil"/>
            </w:tcBorders>
            <w:shd w:val="clear" w:color="auto" w:fill="auto"/>
            <w:noWrap/>
            <w:vAlign w:val="center"/>
            <w:hideMark/>
          </w:tcPr>
          <w:p w14:paraId="448DC6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E0B69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6CE17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B7A69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22576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2459E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BF3478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84F1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w:t>
            </w:r>
          </w:p>
        </w:tc>
        <w:tc>
          <w:tcPr>
            <w:tcW w:w="1134" w:type="dxa"/>
            <w:tcBorders>
              <w:top w:val="nil"/>
              <w:left w:val="nil"/>
              <w:bottom w:val="nil"/>
              <w:right w:val="single" w:sz="4" w:space="0" w:color="auto"/>
            </w:tcBorders>
            <w:shd w:val="clear" w:color="auto" w:fill="auto"/>
            <w:noWrap/>
            <w:vAlign w:val="center"/>
            <w:hideMark/>
          </w:tcPr>
          <w:p w14:paraId="0635D7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10/11/21</w:t>
            </w:r>
          </w:p>
        </w:tc>
        <w:tc>
          <w:tcPr>
            <w:tcW w:w="1134" w:type="dxa"/>
            <w:tcBorders>
              <w:top w:val="nil"/>
              <w:left w:val="nil"/>
              <w:bottom w:val="nil"/>
              <w:right w:val="single" w:sz="4" w:space="0" w:color="auto"/>
            </w:tcBorders>
            <w:shd w:val="clear" w:color="auto" w:fill="auto"/>
            <w:noWrap/>
            <w:vAlign w:val="center"/>
            <w:hideMark/>
          </w:tcPr>
          <w:p w14:paraId="5A8F63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10/11/21</w:t>
            </w:r>
          </w:p>
        </w:tc>
        <w:tc>
          <w:tcPr>
            <w:tcW w:w="1134" w:type="dxa"/>
            <w:tcBorders>
              <w:top w:val="nil"/>
              <w:left w:val="single" w:sz="8" w:space="0" w:color="auto"/>
              <w:bottom w:val="nil"/>
              <w:right w:val="nil"/>
            </w:tcBorders>
            <w:shd w:val="clear" w:color="auto" w:fill="auto"/>
            <w:noWrap/>
            <w:vAlign w:val="center"/>
            <w:hideMark/>
          </w:tcPr>
          <w:p w14:paraId="49D9C6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2AB43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F5291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D96BF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B4294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446D2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64D0A7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F0B03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w:t>
            </w:r>
          </w:p>
        </w:tc>
        <w:tc>
          <w:tcPr>
            <w:tcW w:w="1134" w:type="dxa"/>
            <w:tcBorders>
              <w:top w:val="nil"/>
              <w:left w:val="nil"/>
              <w:bottom w:val="nil"/>
              <w:right w:val="single" w:sz="4" w:space="0" w:color="auto"/>
            </w:tcBorders>
            <w:shd w:val="clear" w:color="auto" w:fill="auto"/>
            <w:noWrap/>
            <w:vAlign w:val="center"/>
            <w:hideMark/>
          </w:tcPr>
          <w:p w14:paraId="14874F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10/12/21</w:t>
            </w:r>
          </w:p>
        </w:tc>
        <w:tc>
          <w:tcPr>
            <w:tcW w:w="1134" w:type="dxa"/>
            <w:tcBorders>
              <w:top w:val="nil"/>
              <w:left w:val="nil"/>
              <w:bottom w:val="nil"/>
              <w:right w:val="single" w:sz="4" w:space="0" w:color="auto"/>
            </w:tcBorders>
            <w:shd w:val="clear" w:color="auto" w:fill="auto"/>
            <w:noWrap/>
            <w:vAlign w:val="center"/>
            <w:hideMark/>
          </w:tcPr>
          <w:p w14:paraId="260CC7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10/12/21</w:t>
            </w:r>
          </w:p>
        </w:tc>
        <w:tc>
          <w:tcPr>
            <w:tcW w:w="1134" w:type="dxa"/>
            <w:tcBorders>
              <w:top w:val="nil"/>
              <w:left w:val="single" w:sz="8" w:space="0" w:color="auto"/>
              <w:bottom w:val="nil"/>
              <w:right w:val="nil"/>
            </w:tcBorders>
            <w:shd w:val="clear" w:color="auto" w:fill="auto"/>
            <w:noWrap/>
            <w:vAlign w:val="center"/>
            <w:hideMark/>
          </w:tcPr>
          <w:p w14:paraId="534039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1EB78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18680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0045B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23BC1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97FC8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EF2A29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974F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w:t>
            </w:r>
          </w:p>
        </w:tc>
        <w:tc>
          <w:tcPr>
            <w:tcW w:w="1134" w:type="dxa"/>
            <w:tcBorders>
              <w:top w:val="nil"/>
              <w:left w:val="nil"/>
              <w:bottom w:val="nil"/>
              <w:right w:val="single" w:sz="4" w:space="0" w:color="auto"/>
            </w:tcBorders>
            <w:shd w:val="clear" w:color="auto" w:fill="auto"/>
            <w:noWrap/>
            <w:vAlign w:val="center"/>
            <w:hideMark/>
          </w:tcPr>
          <w:p w14:paraId="0BC614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10/01/22</w:t>
            </w:r>
          </w:p>
        </w:tc>
        <w:tc>
          <w:tcPr>
            <w:tcW w:w="1134" w:type="dxa"/>
            <w:tcBorders>
              <w:top w:val="nil"/>
              <w:left w:val="nil"/>
              <w:bottom w:val="nil"/>
              <w:right w:val="single" w:sz="4" w:space="0" w:color="auto"/>
            </w:tcBorders>
            <w:shd w:val="clear" w:color="auto" w:fill="auto"/>
            <w:noWrap/>
            <w:vAlign w:val="center"/>
            <w:hideMark/>
          </w:tcPr>
          <w:p w14:paraId="490B26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10/01/22</w:t>
            </w:r>
          </w:p>
        </w:tc>
        <w:tc>
          <w:tcPr>
            <w:tcW w:w="1134" w:type="dxa"/>
            <w:tcBorders>
              <w:top w:val="nil"/>
              <w:left w:val="single" w:sz="8" w:space="0" w:color="auto"/>
              <w:bottom w:val="nil"/>
              <w:right w:val="nil"/>
            </w:tcBorders>
            <w:shd w:val="clear" w:color="auto" w:fill="auto"/>
            <w:noWrap/>
            <w:vAlign w:val="center"/>
            <w:hideMark/>
          </w:tcPr>
          <w:p w14:paraId="4BDA0B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706B4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73AB2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1CBCF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2D67E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9CB7F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FA5AD1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D53F0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w:t>
            </w:r>
          </w:p>
        </w:tc>
        <w:tc>
          <w:tcPr>
            <w:tcW w:w="1134" w:type="dxa"/>
            <w:tcBorders>
              <w:top w:val="nil"/>
              <w:left w:val="nil"/>
              <w:bottom w:val="nil"/>
              <w:right w:val="single" w:sz="4" w:space="0" w:color="auto"/>
            </w:tcBorders>
            <w:shd w:val="clear" w:color="auto" w:fill="auto"/>
            <w:noWrap/>
            <w:vAlign w:val="center"/>
            <w:hideMark/>
          </w:tcPr>
          <w:p w14:paraId="382D9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10/02/22</w:t>
            </w:r>
          </w:p>
        </w:tc>
        <w:tc>
          <w:tcPr>
            <w:tcW w:w="1134" w:type="dxa"/>
            <w:tcBorders>
              <w:top w:val="nil"/>
              <w:left w:val="nil"/>
              <w:bottom w:val="nil"/>
              <w:right w:val="single" w:sz="4" w:space="0" w:color="auto"/>
            </w:tcBorders>
            <w:shd w:val="clear" w:color="auto" w:fill="auto"/>
            <w:noWrap/>
            <w:vAlign w:val="center"/>
            <w:hideMark/>
          </w:tcPr>
          <w:p w14:paraId="46FAF3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10/02/22</w:t>
            </w:r>
          </w:p>
        </w:tc>
        <w:tc>
          <w:tcPr>
            <w:tcW w:w="1134" w:type="dxa"/>
            <w:tcBorders>
              <w:top w:val="nil"/>
              <w:left w:val="single" w:sz="8" w:space="0" w:color="auto"/>
              <w:bottom w:val="nil"/>
              <w:right w:val="nil"/>
            </w:tcBorders>
            <w:shd w:val="clear" w:color="auto" w:fill="auto"/>
            <w:noWrap/>
            <w:vAlign w:val="center"/>
            <w:hideMark/>
          </w:tcPr>
          <w:p w14:paraId="245B32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9B739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52416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47DDE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BC1E2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12AD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CEF8B3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EF0E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w:t>
            </w:r>
          </w:p>
        </w:tc>
        <w:tc>
          <w:tcPr>
            <w:tcW w:w="1134" w:type="dxa"/>
            <w:tcBorders>
              <w:top w:val="nil"/>
              <w:left w:val="nil"/>
              <w:bottom w:val="nil"/>
              <w:right w:val="single" w:sz="4" w:space="0" w:color="auto"/>
            </w:tcBorders>
            <w:shd w:val="clear" w:color="auto" w:fill="auto"/>
            <w:noWrap/>
            <w:vAlign w:val="center"/>
            <w:hideMark/>
          </w:tcPr>
          <w:p w14:paraId="5B0FCD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10/03/22</w:t>
            </w:r>
          </w:p>
        </w:tc>
        <w:tc>
          <w:tcPr>
            <w:tcW w:w="1134" w:type="dxa"/>
            <w:tcBorders>
              <w:top w:val="nil"/>
              <w:left w:val="nil"/>
              <w:bottom w:val="nil"/>
              <w:right w:val="single" w:sz="4" w:space="0" w:color="auto"/>
            </w:tcBorders>
            <w:shd w:val="clear" w:color="auto" w:fill="auto"/>
            <w:noWrap/>
            <w:vAlign w:val="center"/>
            <w:hideMark/>
          </w:tcPr>
          <w:p w14:paraId="085E24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10/03/22</w:t>
            </w:r>
          </w:p>
        </w:tc>
        <w:tc>
          <w:tcPr>
            <w:tcW w:w="1134" w:type="dxa"/>
            <w:tcBorders>
              <w:top w:val="nil"/>
              <w:left w:val="single" w:sz="8" w:space="0" w:color="auto"/>
              <w:bottom w:val="nil"/>
              <w:right w:val="nil"/>
            </w:tcBorders>
            <w:shd w:val="clear" w:color="auto" w:fill="auto"/>
            <w:noWrap/>
            <w:vAlign w:val="center"/>
            <w:hideMark/>
          </w:tcPr>
          <w:p w14:paraId="1EACED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B1464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87139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AC56B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2B3A7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13AEE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C305E3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BBF6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w:t>
            </w:r>
          </w:p>
        </w:tc>
        <w:tc>
          <w:tcPr>
            <w:tcW w:w="1134" w:type="dxa"/>
            <w:tcBorders>
              <w:top w:val="nil"/>
              <w:left w:val="nil"/>
              <w:bottom w:val="nil"/>
              <w:right w:val="single" w:sz="4" w:space="0" w:color="auto"/>
            </w:tcBorders>
            <w:shd w:val="clear" w:color="auto" w:fill="auto"/>
            <w:noWrap/>
            <w:vAlign w:val="center"/>
            <w:hideMark/>
          </w:tcPr>
          <w:p w14:paraId="31F9BC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10/04/22</w:t>
            </w:r>
          </w:p>
        </w:tc>
        <w:tc>
          <w:tcPr>
            <w:tcW w:w="1134" w:type="dxa"/>
            <w:tcBorders>
              <w:top w:val="nil"/>
              <w:left w:val="nil"/>
              <w:bottom w:val="nil"/>
              <w:right w:val="single" w:sz="4" w:space="0" w:color="auto"/>
            </w:tcBorders>
            <w:shd w:val="clear" w:color="auto" w:fill="auto"/>
            <w:noWrap/>
            <w:vAlign w:val="center"/>
            <w:hideMark/>
          </w:tcPr>
          <w:p w14:paraId="54B0E5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11/04/22</w:t>
            </w:r>
          </w:p>
        </w:tc>
        <w:tc>
          <w:tcPr>
            <w:tcW w:w="1134" w:type="dxa"/>
            <w:tcBorders>
              <w:top w:val="nil"/>
              <w:left w:val="single" w:sz="8" w:space="0" w:color="auto"/>
              <w:bottom w:val="nil"/>
              <w:right w:val="nil"/>
            </w:tcBorders>
            <w:shd w:val="clear" w:color="auto" w:fill="auto"/>
            <w:noWrap/>
            <w:vAlign w:val="center"/>
            <w:hideMark/>
          </w:tcPr>
          <w:p w14:paraId="21555C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2D5C9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E99D0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DD3D8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33833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E2854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2F0707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9B30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w:t>
            </w:r>
          </w:p>
        </w:tc>
        <w:tc>
          <w:tcPr>
            <w:tcW w:w="1134" w:type="dxa"/>
            <w:tcBorders>
              <w:top w:val="nil"/>
              <w:left w:val="nil"/>
              <w:bottom w:val="nil"/>
              <w:right w:val="single" w:sz="4" w:space="0" w:color="auto"/>
            </w:tcBorders>
            <w:shd w:val="clear" w:color="auto" w:fill="auto"/>
            <w:noWrap/>
            <w:vAlign w:val="center"/>
            <w:hideMark/>
          </w:tcPr>
          <w:p w14:paraId="2AAE29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10/05/22</w:t>
            </w:r>
          </w:p>
        </w:tc>
        <w:tc>
          <w:tcPr>
            <w:tcW w:w="1134" w:type="dxa"/>
            <w:tcBorders>
              <w:top w:val="nil"/>
              <w:left w:val="nil"/>
              <w:bottom w:val="nil"/>
              <w:right w:val="single" w:sz="4" w:space="0" w:color="auto"/>
            </w:tcBorders>
            <w:shd w:val="clear" w:color="auto" w:fill="auto"/>
            <w:noWrap/>
            <w:vAlign w:val="center"/>
            <w:hideMark/>
          </w:tcPr>
          <w:p w14:paraId="767491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10/05/22</w:t>
            </w:r>
          </w:p>
        </w:tc>
        <w:tc>
          <w:tcPr>
            <w:tcW w:w="1134" w:type="dxa"/>
            <w:tcBorders>
              <w:top w:val="nil"/>
              <w:left w:val="single" w:sz="8" w:space="0" w:color="auto"/>
              <w:bottom w:val="nil"/>
              <w:right w:val="nil"/>
            </w:tcBorders>
            <w:shd w:val="clear" w:color="auto" w:fill="auto"/>
            <w:noWrap/>
            <w:vAlign w:val="center"/>
            <w:hideMark/>
          </w:tcPr>
          <w:p w14:paraId="71054D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37FBA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61E11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A9420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FBDCB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F441B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04C35B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D16B0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w:t>
            </w:r>
          </w:p>
        </w:tc>
        <w:tc>
          <w:tcPr>
            <w:tcW w:w="1134" w:type="dxa"/>
            <w:tcBorders>
              <w:top w:val="nil"/>
              <w:left w:val="nil"/>
              <w:bottom w:val="nil"/>
              <w:right w:val="single" w:sz="4" w:space="0" w:color="auto"/>
            </w:tcBorders>
            <w:shd w:val="clear" w:color="auto" w:fill="auto"/>
            <w:noWrap/>
            <w:vAlign w:val="center"/>
            <w:hideMark/>
          </w:tcPr>
          <w:p w14:paraId="5A77B4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10/06/22</w:t>
            </w:r>
          </w:p>
        </w:tc>
        <w:tc>
          <w:tcPr>
            <w:tcW w:w="1134" w:type="dxa"/>
            <w:tcBorders>
              <w:top w:val="nil"/>
              <w:left w:val="nil"/>
              <w:bottom w:val="nil"/>
              <w:right w:val="single" w:sz="4" w:space="0" w:color="auto"/>
            </w:tcBorders>
            <w:shd w:val="clear" w:color="auto" w:fill="auto"/>
            <w:noWrap/>
            <w:vAlign w:val="center"/>
            <w:hideMark/>
          </w:tcPr>
          <w:p w14:paraId="3D5FE2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10/06/22</w:t>
            </w:r>
          </w:p>
        </w:tc>
        <w:tc>
          <w:tcPr>
            <w:tcW w:w="1134" w:type="dxa"/>
            <w:tcBorders>
              <w:top w:val="nil"/>
              <w:left w:val="single" w:sz="8" w:space="0" w:color="auto"/>
              <w:bottom w:val="nil"/>
              <w:right w:val="nil"/>
            </w:tcBorders>
            <w:shd w:val="clear" w:color="auto" w:fill="auto"/>
            <w:noWrap/>
            <w:vAlign w:val="center"/>
            <w:hideMark/>
          </w:tcPr>
          <w:p w14:paraId="22938E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1BF49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282B6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BAD88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B664F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EFC4E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B47D67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6B4E5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w:t>
            </w:r>
          </w:p>
        </w:tc>
        <w:tc>
          <w:tcPr>
            <w:tcW w:w="1134" w:type="dxa"/>
            <w:tcBorders>
              <w:top w:val="nil"/>
              <w:left w:val="nil"/>
              <w:bottom w:val="nil"/>
              <w:right w:val="single" w:sz="4" w:space="0" w:color="auto"/>
            </w:tcBorders>
            <w:shd w:val="clear" w:color="auto" w:fill="auto"/>
            <w:noWrap/>
            <w:vAlign w:val="center"/>
            <w:hideMark/>
          </w:tcPr>
          <w:p w14:paraId="24C5DE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10/07/22</w:t>
            </w:r>
          </w:p>
        </w:tc>
        <w:tc>
          <w:tcPr>
            <w:tcW w:w="1134" w:type="dxa"/>
            <w:tcBorders>
              <w:top w:val="nil"/>
              <w:left w:val="nil"/>
              <w:bottom w:val="nil"/>
              <w:right w:val="single" w:sz="4" w:space="0" w:color="auto"/>
            </w:tcBorders>
            <w:shd w:val="clear" w:color="auto" w:fill="auto"/>
            <w:noWrap/>
            <w:vAlign w:val="center"/>
            <w:hideMark/>
          </w:tcPr>
          <w:p w14:paraId="55F3D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11/07/22</w:t>
            </w:r>
          </w:p>
        </w:tc>
        <w:tc>
          <w:tcPr>
            <w:tcW w:w="1134" w:type="dxa"/>
            <w:tcBorders>
              <w:top w:val="nil"/>
              <w:left w:val="single" w:sz="8" w:space="0" w:color="auto"/>
              <w:bottom w:val="nil"/>
              <w:right w:val="nil"/>
            </w:tcBorders>
            <w:shd w:val="clear" w:color="auto" w:fill="auto"/>
            <w:noWrap/>
            <w:vAlign w:val="center"/>
            <w:hideMark/>
          </w:tcPr>
          <w:p w14:paraId="05A4A9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8FC64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5B29F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09CD0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B052A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040A6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8B74CB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DFAE7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w:t>
            </w:r>
          </w:p>
        </w:tc>
        <w:tc>
          <w:tcPr>
            <w:tcW w:w="1134" w:type="dxa"/>
            <w:tcBorders>
              <w:top w:val="nil"/>
              <w:left w:val="nil"/>
              <w:bottom w:val="nil"/>
              <w:right w:val="single" w:sz="4" w:space="0" w:color="auto"/>
            </w:tcBorders>
            <w:shd w:val="clear" w:color="auto" w:fill="auto"/>
            <w:noWrap/>
            <w:vAlign w:val="center"/>
            <w:hideMark/>
          </w:tcPr>
          <w:p w14:paraId="3D8372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10/08/22</w:t>
            </w:r>
          </w:p>
        </w:tc>
        <w:tc>
          <w:tcPr>
            <w:tcW w:w="1134" w:type="dxa"/>
            <w:tcBorders>
              <w:top w:val="nil"/>
              <w:left w:val="nil"/>
              <w:bottom w:val="nil"/>
              <w:right w:val="single" w:sz="4" w:space="0" w:color="auto"/>
            </w:tcBorders>
            <w:shd w:val="clear" w:color="auto" w:fill="auto"/>
            <w:noWrap/>
            <w:vAlign w:val="center"/>
            <w:hideMark/>
          </w:tcPr>
          <w:p w14:paraId="76D436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10/08/22</w:t>
            </w:r>
          </w:p>
        </w:tc>
        <w:tc>
          <w:tcPr>
            <w:tcW w:w="1134" w:type="dxa"/>
            <w:tcBorders>
              <w:top w:val="nil"/>
              <w:left w:val="single" w:sz="8" w:space="0" w:color="auto"/>
              <w:bottom w:val="nil"/>
              <w:right w:val="nil"/>
            </w:tcBorders>
            <w:shd w:val="clear" w:color="auto" w:fill="auto"/>
            <w:noWrap/>
            <w:vAlign w:val="center"/>
            <w:hideMark/>
          </w:tcPr>
          <w:p w14:paraId="463DFD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3375F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E4483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57892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DA906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85DFC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86A337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07BE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w:t>
            </w:r>
          </w:p>
        </w:tc>
        <w:tc>
          <w:tcPr>
            <w:tcW w:w="1134" w:type="dxa"/>
            <w:tcBorders>
              <w:top w:val="nil"/>
              <w:left w:val="nil"/>
              <w:bottom w:val="nil"/>
              <w:right w:val="single" w:sz="4" w:space="0" w:color="auto"/>
            </w:tcBorders>
            <w:shd w:val="clear" w:color="auto" w:fill="auto"/>
            <w:noWrap/>
            <w:vAlign w:val="center"/>
            <w:hideMark/>
          </w:tcPr>
          <w:p w14:paraId="432279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10/09/22</w:t>
            </w:r>
          </w:p>
        </w:tc>
        <w:tc>
          <w:tcPr>
            <w:tcW w:w="1134" w:type="dxa"/>
            <w:tcBorders>
              <w:top w:val="nil"/>
              <w:left w:val="nil"/>
              <w:bottom w:val="nil"/>
              <w:right w:val="single" w:sz="4" w:space="0" w:color="auto"/>
            </w:tcBorders>
            <w:shd w:val="clear" w:color="auto" w:fill="auto"/>
            <w:noWrap/>
            <w:vAlign w:val="center"/>
            <w:hideMark/>
          </w:tcPr>
          <w:p w14:paraId="1C9C0C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12/09/22</w:t>
            </w:r>
          </w:p>
        </w:tc>
        <w:tc>
          <w:tcPr>
            <w:tcW w:w="1134" w:type="dxa"/>
            <w:tcBorders>
              <w:top w:val="nil"/>
              <w:left w:val="single" w:sz="8" w:space="0" w:color="auto"/>
              <w:bottom w:val="nil"/>
              <w:right w:val="nil"/>
            </w:tcBorders>
            <w:shd w:val="clear" w:color="auto" w:fill="auto"/>
            <w:noWrap/>
            <w:vAlign w:val="center"/>
            <w:hideMark/>
          </w:tcPr>
          <w:p w14:paraId="29862A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B29C3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C478E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02108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E3E9C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2FB94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0122E7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D4570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w:t>
            </w:r>
          </w:p>
        </w:tc>
        <w:tc>
          <w:tcPr>
            <w:tcW w:w="1134" w:type="dxa"/>
            <w:tcBorders>
              <w:top w:val="nil"/>
              <w:left w:val="nil"/>
              <w:bottom w:val="nil"/>
              <w:right w:val="single" w:sz="4" w:space="0" w:color="auto"/>
            </w:tcBorders>
            <w:shd w:val="clear" w:color="auto" w:fill="auto"/>
            <w:noWrap/>
            <w:vAlign w:val="center"/>
            <w:hideMark/>
          </w:tcPr>
          <w:p w14:paraId="7BFA3D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10/10/22</w:t>
            </w:r>
          </w:p>
        </w:tc>
        <w:tc>
          <w:tcPr>
            <w:tcW w:w="1134" w:type="dxa"/>
            <w:tcBorders>
              <w:top w:val="nil"/>
              <w:left w:val="nil"/>
              <w:bottom w:val="nil"/>
              <w:right w:val="single" w:sz="4" w:space="0" w:color="auto"/>
            </w:tcBorders>
            <w:shd w:val="clear" w:color="auto" w:fill="auto"/>
            <w:noWrap/>
            <w:vAlign w:val="center"/>
            <w:hideMark/>
          </w:tcPr>
          <w:p w14:paraId="4A0FED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10/10/22</w:t>
            </w:r>
          </w:p>
        </w:tc>
        <w:tc>
          <w:tcPr>
            <w:tcW w:w="1134" w:type="dxa"/>
            <w:tcBorders>
              <w:top w:val="nil"/>
              <w:left w:val="single" w:sz="8" w:space="0" w:color="auto"/>
              <w:bottom w:val="nil"/>
              <w:right w:val="nil"/>
            </w:tcBorders>
            <w:shd w:val="clear" w:color="auto" w:fill="auto"/>
            <w:noWrap/>
            <w:vAlign w:val="center"/>
            <w:hideMark/>
          </w:tcPr>
          <w:p w14:paraId="601FB8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BE9C5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23A80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963B8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1B0E2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9E562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FB242A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8C6B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w:t>
            </w:r>
          </w:p>
        </w:tc>
        <w:tc>
          <w:tcPr>
            <w:tcW w:w="1134" w:type="dxa"/>
            <w:tcBorders>
              <w:top w:val="nil"/>
              <w:left w:val="nil"/>
              <w:bottom w:val="nil"/>
              <w:right w:val="single" w:sz="4" w:space="0" w:color="auto"/>
            </w:tcBorders>
            <w:shd w:val="clear" w:color="auto" w:fill="auto"/>
            <w:noWrap/>
            <w:vAlign w:val="center"/>
            <w:hideMark/>
          </w:tcPr>
          <w:p w14:paraId="4A1583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10/11/22</w:t>
            </w:r>
          </w:p>
        </w:tc>
        <w:tc>
          <w:tcPr>
            <w:tcW w:w="1134" w:type="dxa"/>
            <w:tcBorders>
              <w:top w:val="nil"/>
              <w:left w:val="nil"/>
              <w:bottom w:val="nil"/>
              <w:right w:val="single" w:sz="4" w:space="0" w:color="auto"/>
            </w:tcBorders>
            <w:shd w:val="clear" w:color="auto" w:fill="auto"/>
            <w:noWrap/>
            <w:vAlign w:val="center"/>
            <w:hideMark/>
          </w:tcPr>
          <w:p w14:paraId="3657DB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10/11/22</w:t>
            </w:r>
          </w:p>
        </w:tc>
        <w:tc>
          <w:tcPr>
            <w:tcW w:w="1134" w:type="dxa"/>
            <w:tcBorders>
              <w:top w:val="nil"/>
              <w:left w:val="single" w:sz="8" w:space="0" w:color="auto"/>
              <w:bottom w:val="nil"/>
              <w:right w:val="nil"/>
            </w:tcBorders>
            <w:shd w:val="clear" w:color="auto" w:fill="auto"/>
            <w:noWrap/>
            <w:vAlign w:val="center"/>
            <w:hideMark/>
          </w:tcPr>
          <w:p w14:paraId="639172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DE734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9D10E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4379C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4874F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0097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B0DDAB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4B3B1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w:t>
            </w:r>
          </w:p>
        </w:tc>
        <w:tc>
          <w:tcPr>
            <w:tcW w:w="1134" w:type="dxa"/>
            <w:tcBorders>
              <w:top w:val="nil"/>
              <w:left w:val="nil"/>
              <w:bottom w:val="nil"/>
              <w:right w:val="single" w:sz="4" w:space="0" w:color="auto"/>
            </w:tcBorders>
            <w:shd w:val="clear" w:color="auto" w:fill="auto"/>
            <w:noWrap/>
            <w:vAlign w:val="center"/>
            <w:hideMark/>
          </w:tcPr>
          <w:p w14:paraId="6CB105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10/12/22</w:t>
            </w:r>
          </w:p>
        </w:tc>
        <w:tc>
          <w:tcPr>
            <w:tcW w:w="1134" w:type="dxa"/>
            <w:tcBorders>
              <w:top w:val="nil"/>
              <w:left w:val="nil"/>
              <w:bottom w:val="nil"/>
              <w:right w:val="single" w:sz="4" w:space="0" w:color="auto"/>
            </w:tcBorders>
            <w:shd w:val="clear" w:color="auto" w:fill="auto"/>
            <w:noWrap/>
            <w:vAlign w:val="center"/>
            <w:hideMark/>
          </w:tcPr>
          <w:p w14:paraId="5E2D3E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12/12/22</w:t>
            </w:r>
          </w:p>
        </w:tc>
        <w:tc>
          <w:tcPr>
            <w:tcW w:w="1134" w:type="dxa"/>
            <w:tcBorders>
              <w:top w:val="nil"/>
              <w:left w:val="single" w:sz="8" w:space="0" w:color="auto"/>
              <w:bottom w:val="nil"/>
              <w:right w:val="nil"/>
            </w:tcBorders>
            <w:shd w:val="clear" w:color="auto" w:fill="auto"/>
            <w:noWrap/>
            <w:vAlign w:val="center"/>
            <w:hideMark/>
          </w:tcPr>
          <w:p w14:paraId="08C901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24B89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6DC6E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1817A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F513F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FB05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5B05CD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D8D27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w:t>
            </w:r>
          </w:p>
        </w:tc>
        <w:tc>
          <w:tcPr>
            <w:tcW w:w="1134" w:type="dxa"/>
            <w:tcBorders>
              <w:top w:val="nil"/>
              <w:left w:val="nil"/>
              <w:bottom w:val="nil"/>
              <w:right w:val="single" w:sz="4" w:space="0" w:color="auto"/>
            </w:tcBorders>
            <w:shd w:val="clear" w:color="auto" w:fill="auto"/>
            <w:noWrap/>
            <w:vAlign w:val="center"/>
            <w:hideMark/>
          </w:tcPr>
          <w:p w14:paraId="7B39E4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10/01/23</w:t>
            </w:r>
          </w:p>
        </w:tc>
        <w:tc>
          <w:tcPr>
            <w:tcW w:w="1134" w:type="dxa"/>
            <w:tcBorders>
              <w:top w:val="nil"/>
              <w:left w:val="nil"/>
              <w:bottom w:val="nil"/>
              <w:right w:val="single" w:sz="4" w:space="0" w:color="auto"/>
            </w:tcBorders>
            <w:shd w:val="clear" w:color="auto" w:fill="auto"/>
            <w:noWrap/>
            <w:vAlign w:val="center"/>
            <w:hideMark/>
          </w:tcPr>
          <w:p w14:paraId="7707E1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10/01/23</w:t>
            </w:r>
          </w:p>
        </w:tc>
        <w:tc>
          <w:tcPr>
            <w:tcW w:w="1134" w:type="dxa"/>
            <w:tcBorders>
              <w:top w:val="nil"/>
              <w:left w:val="single" w:sz="8" w:space="0" w:color="auto"/>
              <w:bottom w:val="nil"/>
              <w:right w:val="nil"/>
            </w:tcBorders>
            <w:shd w:val="clear" w:color="auto" w:fill="auto"/>
            <w:noWrap/>
            <w:vAlign w:val="center"/>
            <w:hideMark/>
          </w:tcPr>
          <w:p w14:paraId="045B10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482BA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63118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4879C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17DA6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C5861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167460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9E77F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w:t>
            </w:r>
          </w:p>
        </w:tc>
        <w:tc>
          <w:tcPr>
            <w:tcW w:w="1134" w:type="dxa"/>
            <w:tcBorders>
              <w:top w:val="nil"/>
              <w:left w:val="nil"/>
              <w:bottom w:val="nil"/>
              <w:right w:val="single" w:sz="4" w:space="0" w:color="auto"/>
            </w:tcBorders>
            <w:shd w:val="clear" w:color="auto" w:fill="auto"/>
            <w:noWrap/>
            <w:vAlign w:val="center"/>
            <w:hideMark/>
          </w:tcPr>
          <w:p w14:paraId="212081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10/02/23</w:t>
            </w:r>
          </w:p>
        </w:tc>
        <w:tc>
          <w:tcPr>
            <w:tcW w:w="1134" w:type="dxa"/>
            <w:tcBorders>
              <w:top w:val="nil"/>
              <w:left w:val="nil"/>
              <w:bottom w:val="nil"/>
              <w:right w:val="single" w:sz="4" w:space="0" w:color="auto"/>
            </w:tcBorders>
            <w:shd w:val="clear" w:color="auto" w:fill="auto"/>
            <w:noWrap/>
            <w:vAlign w:val="center"/>
            <w:hideMark/>
          </w:tcPr>
          <w:p w14:paraId="7712D5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10/02/23</w:t>
            </w:r>
          </w:p>
        </w:tc>
        <w:tc>
          <w:tcPr>
            <w:tcW w:w="1134" w:type="dxa"/>
            <w:tcBorders>
              <w:top w:val="nil"/>
              <w:left w:val="single" w:sz="8" w:space="0" w:color="auto"/>
              <w:bottom w:val="nil"/>
              <w:right w:val="nil"/>
            </w:tcBorders>
            <w:shd w:val="clear" w:color="auto" w:fill="auto"/>
            <w:noWrap/>
            <w:vAlign w:val="center"/>
            <w:hideMark/>
          </w:tcPr>
          <w:p w14:paraId="28971B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7FD33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7AD99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9F05C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511D1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7B18C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4A1675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F5E0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w:t>
            </w:r>
          </w:p>
        </w:tc>
        <w:tc>
          <w:tcPr>
            <w:tcW w:w="1134" w:type="dxa"/>
            <w:tcBorders>
              <w:top w:val="nil"/>
              <w:left w:val="nil"/>
              <w:bottom w:val="nil"/>
              <w:right w:val="single" w:sz="4" w:space="0" w:color="auto"/>
            </w:tcBorders>
            <w:shd w:val="clear" w:color="auto" w:fill="auto"/>
            <w:noWrap/>
            <w:vAlign w:val="center"/>
            <w:hideMark/>
          </w:tcPr>
          <w:p w14:paraId="60B40D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10/03/23</w:t>
            </w:r>
          </w:p>
        </w:tc>
        <w:tc>
          <w:tcPr>
            <w:tcW w:w="1134" w:type="dxa"/>
            <w:tcBorders>
              <w:top w:val="nil"/>
              <w:left w:val="nil"/>
              <w:bottom w:val="nil"/>
              <w:right w:val="single" w:sz="4" w:space="0" w:color="auto"/>
            </w:tcBorders>
            <w:shd w:val="clear" w:color="auto" w:fill="auto"/>
            <w:noWrap/>
            <w:vAlign w:val="center"/>
            <w:hideMark/>
          </w:tcPr>
          <w:p w14:paraId="766BAC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10/03/23</w:t>
            </w:r>
          </w:p>
        </w:tc>
        <w:tc>
          <w:tcPr>
            <w:tcW w:w="1134" w:type="dxa"/>
            <w:tcBorders>
              <w:top w:val="nil"/>
              <w:left w:val="single" w:sz="8" w:space="0" w:color="auto"/>
              <w:bottom w:val="nil"/>
              <w:right w:val="nil"/>
            </w:tcBorders>
            <w:shd w:val="clear" w:color="auto" w:fill="auto"/>
            <w:noWrap/>
            <w:vAlign w:val="center"/>
            <w:hideMark/>
          </w:tcPr>
          <w:p w14:paraId="1BD31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C4E00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771BE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1974A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41DAC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17871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A3B54A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06E9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w:t>
            </w:r>
          </w:p>
        </w:tc>
        <w:tc>
          <w:tcPr>
            <w:tcW w:w="1134" w:type="dxa"/>
            <w:tcBorders>
              <w:top w:val="nil"/>
              <w:left w:val="nil"/>
              <w:bottom w:val="nil"/>
              <w:right w:val="single" w:sz="4" w:space="0" w:color="auto"/>
            </w:tcBorders>
            <w:shd w:val="clear" w:color="auto" w:fill="auto"/>
            <w:noWrap/>
            <w:vAlign w:val="center"/>
            <w:hideMark/>
          </w:tcPr>
          <w:p w14:paraId="374BB0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10/04/23</w:t>
            </w:r>
          </w:p>
        </w:tc>
        <w:tc>
          <w:tcPr>
            <w:tcW w:w="1134" w:type="dxa"/>
            <w:tcBorders>
              <w:top w:val="nil"/>
              <w:left w:val="nil"/>
              <w:bottom w:val="nil"/>
              <w:right w:val="single" w:sz="4" w:space="0" w:color="auto"/>
            </w:tcBorders>
            <w:shd w:val="clear" w:color="auto" w:fill="auto"/>
            <w:noWrap/>
            <w:vAlign w:val="center"/>
            <w:hideMark/>
          </w:tcPr>
          <w:p w14:paraId="6DC303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10/04/23</w:t>
            </w:r>
          </w:p>
        </w:tc>
        <w:tc>
          <w:tcPr>
            <w:tcW w:w="1134" w:type="dxa"/>
            <w:tcBorders>
              <w:top w:val="nil"/>
              <w:left w:val="single" w:sz="8" w:space="0" w:color="auto"/>
              <w:bottom w:val="nil"/>
              <w:right w:val="nil"/>
            </w:tcBorders>
            <w:shd w:val="clear" w:color="auto" w:fill="auto"/>
            <w:noWrap/>
            <w:vAlign w:val="center"/>
            <w:hideMark/>
          </w:tcPr>
          <w:p w14:paraId="6D6638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59CB9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890DE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8B071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40E81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B781E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8FDC25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2BB9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w:t>
            </w:r>
          </w:p>
        </w:tc>
        <w:tc>
          <w:tcPr>
            <w:tcW w:w="1134" w:type="dxa"/>
            <w:tcBorders>
              <w:top w:val="nil"/>
              <w:left w:val="nil"/>
              <w:bottom w:val="nil"/>
              <w:right w:val="single" w:sz="4" w:space="0" w:color="auto"/>
            </w:tcBorders>
            <w:shd w:val="clear" w:color="auto" w:fill="auto"/>
            <w:noWrap/>
            <w:vAlign w:val="center"/>
            <w:hideMark/>
          </w:tcPr>
          <w:p w14:paraId="65718E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10/05/23</w:t>
            </w:r>
          </w:p>
        </w:tc>
        <w:tc>
          <w:tcPr>
            <w:tcW w:w="1134" w:type="dxa"/>
            <w:tcBorders>
              <w:top w:val="nil"/>
              <w:left w:val="nil"/>
              <w:bottom w:val="nil"/>
              <w:right w:val="single" w:sz="4" w:space="0" w:color="auto"/>
            </w:tcBorders>
            <w:shd w:val="clear" w:color="auto" w:fill="auto"/>
            <w:noWrap/>
            <w:vAlign w:val="center"/>
            <w:hideMark/>
          </w:tcPr>
          <w:p w14:paraId="5074AD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10/05/23</w:t>
            </w:r>
          </w:p>
        </w:tc>
        <w:tc>
          <w:tcPr>
            <w:tcW w:w="1134" w:type="dxa"/>
            <w:tcBorders>
              <w:top w:val="nil"/>
              <w:left w:val="single" w:sz="8" w:space="0" w:color="auto"/>
              <w:bottom w:val="nil"/>
              <w:right w:val="nil"/>
            </w:tcBorders>
            <w:shd w:val="clear" w:color="auto" w:fill="auto"/>
            <w:noWrap/>
            <w:vAlign w:val="center"/>
            <w:hideMark/>
          </w:tcPr>
          <w:p w14:paraId="272467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AAA00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6E353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A0527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2D42F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1CCD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4D13E0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147D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w:t>
            </w:r>
          </w:p>
        </w:tc>
        <w:tc>
          <w:tcPr>
            <w:tcW w:w="1134" w:type="dxa"/>
            <w:tcBorders>
              <w:top w:val="nil"/>
              <w:left w:val="nil"/>
              <w:bottom w:val="nil"/>
              <w:right w:val="single" w:sz="4" w:space="0" w:color="auto"/>
            </w:tcBorders>
            <w:shd w:val="clear" w:color="auto" w:fill="auto"/>
            <w:noWrap/>
            <w:vAlign w:val="center"/>
            <w:hideMark/>
          </w:tcPr>
          <w:p w14:paraId="5F1073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10/06/23</w:t>
            </w:r>
          </w:p>
        </w:tc>
        <w:tc>
          <w:tcPr>
            <w:tcW w:w="1134" w:type="dxa"/>
            <w:tcBorders>
              <w:top w:val="nil"/>
              <w:left w:val="nil"/>
              <w:bottom w:val="nil"/>
              <w:right w:val="single" w:sz="4" w:space="0" w:color="auto"/>
            </w:tcBorders>
            <w:shd w:val="clear" w:color="auto" w:fill="auto"/>
            <w:noWrap/>
            <w:vAlign w:val="center"/>
            <w:hideMark/>
          </w:tcPr>
          <w:p w14:paraId="1523A8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12/06/23</w:t>
            </w:r>
          </w:p>
        </w:tc>
        <w:tc>
          <w:tcPr>
            <w:tcW w:w="1134" w:type="dxa"/>
            <w:tcBorders>
              <w:top w:val="nil"/>
              <w:left w:val="single" w:sz="8" w:space="0" w:color="auto"/>
              <w:bottom w:val="nil"/>
              <w:right w:val="nil"/>
            </w:tcBorders>
            <w:shd w:val="clear" w:color="auto" w:fill="auto"/>
            <w:noWrap/>
            <w:vAlign w:val="center"/>
            <w:hideMark/>
          </w:tcPr>
          <w:p w14:paraId="140D1F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687A7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D44B1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F6079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332A1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87D2A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4A24E0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A45C0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w:t>
            </w:r>
          </w:p>
        </w:tc>
        <w:tc>
          <w:tcPr>
            <w:tcW w:w="1134" w:type="dxa"/>
            <w:tcBorders>
              <w:top w:val="nil"/>
              <w:left w:val="nil"/>
              <w:bottom w:val="nil"/>
              <w:right w:val="single" w:sz="4" w:space="0" w:color="auto"/>
            </w:tcBorders>
            <w:shd w:val="clear" w:color="auto" w:fill="auto"/>
            <w:noWrap/>
            <w:vAlign w:val="center"/>
            <w:hideMark/>
          </w:tcPr>
          <w:p w14:paraId="00E96C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10/07/23</w:t>
            </w:r>
          </w:p>
        </w:tc>
        <w:tc>
          <w:tcPr>
            <w:tcW w:w="1134" w:type="dxa"/>
            <w:tcBorders>
              <w:top w:val="nil"/>
              <w:left w:val="nil"/>
              <w:bottom w:val="nil"/>
              <w:right w:val="single" w:sz="4" w:space="0" w:color="auto"/>
            </w:tcBorders>
            <w:shd w:val="clear" w:color="auto" w:fill="auto"/>
            <w:noWrap/>
            <w:vAlign w:val="center"/>
            <w:hideMark/>
          </w:tcPr>
          <w:p w14:paraId="15FE51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10/07/23</w:t>
            </w:r>
          </w:p>
        </w:tc>
        <w:tc>
          <w:tcPr>
            <w:tcW w:w="1134" w:type="dxa"/>
            <w:tcBorders>
              <w:top w:val="nil"/>
              <w:left w:val="single" w:sz="8" w:space="0" w:color="auto"/>
              <w:bottom w:val="nil"/>
              <w:right w:val="nil"/>
            </w:tcBorders>
            <w:shd w:val="clear" w:color="auto" w:fill="auto"/>
            <w:noWrap/>
            <w:vAlign w:val="center"/>
            <w:hideMark/>
          </w:tcPr>
          <w:p w14:paraId="588796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49622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EC788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7D0BB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DBD21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BC9B7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741BB3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9916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w:t>
            </w:r>
          </w:p>
        </w:tc>
        <w:tc>
          <w:tcPr>
            <w:tcW w:w="1134" w:type="dxa"/>
            <w:tcBorders>
              <w:top w:val="nil"/>
              <w:left w:val="nil"/>
              <w:bottom w:val="nil"/>
              <w:right w:val="single" w:sz="4" w:space="0" w:color="auto"/>
            </w:tcBorders>
            <w:shd w:val="clear" w:color="auto" w:fill="auto"/>
            <w:noWrap/>
            <w:vAlign w:val="center"/>
            <w:hideMark/>
          </w:tcPr>
          <w:p w14:paraId="490F54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10/08/23</w:t>
            </w:r>
          </w:p>
        </w:tc>
        <w:tc>
          <w:tcPr>
            <w:tcW w:w="1134" w:type="dxa"/>
            <w:tcBorders>
              <w:top w:val="nil"/>
              <w:left w:val="nil"/>
              <w:bottom w:val="nil"/>
              <w:right w:val="single" w:sz="4" w:space="0" w:color="auto"/>
            </w:tcBorders>
            <w:shd w:val="clear" w:color="auto" w:fill="auto"/>
            <w:noWrap/>
            <w:vAlign w:val="center"/>
            <w:hideMark/>
          </w:tcPr>
          <w:p w14:paraId="6C1C78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10/08/23</w:t>
            </w:r>
          </w:p>
        </w:tc>
        <w:tc>
          <w:tcPr>
            <w:tcW w:w="1134" w:type="dxa"/>
            <w:tcBorders>
              <w:top w:val="nil"/>
              <w:left w:val="single" w:sz="8" w:space="0" w:color="auto"/>
              <w:bottom w:val="nil"/>
              <w:right w:val="nil"/>
            </w:tcBorders>
            <w:shd w:val="clear" w:color="auto" w:fill="auto"/>
            <w:noWrap/>
            <w:vAlign w:val="center"/>
            <w:hideMark/>
          </w:tcPr>
          <w:p w14:paraId="1B5A88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B3E38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D11EE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40750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7A2D2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C83CC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2D2D97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FB899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w:t>
            </w:r>
          </w:p>
        </w:tc>
        <w:tc>
          <w:tcPr>
            <w:tcW w:w="1134" w:type="dxa"/>
            <w:tcBorders>
              <w:top w:val="nil"/>
              <w:left w:val="nil"/>
              <w:bottom w:val="nil"/>
              <w:right w:val="single" w:sz="4" w:space="0" w:color="auto"/>
            </w:tcBorders>
            <w:shd w:val="clear" w:color="auto" w:fill="auto"/>
            <w:noWrap/>
            <w:vAlign w:val="center"/>
            <w:hideMark/>
          </w:tcPr>
          <w:p w14:paraId="47EC7A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10/09/23</w:t>
            </w:r>
          </w:p>
        </w:tc>
        <w:tc>
          <w:tcPr>
            <w:tcW w:w="1134" w:type="dxa"/>
            <w:tcBorders>
              <w:top w:val="nil"/>
              <w:left w:val="nil"/>
              <w:bottom w:val="nil"/>
              <w:right w:val="single" w:sz="4" w:space="0" w:color="auto"/>
            </w:tcBorders>
            <w:shd w:val="clear" w:color="auto" w:fill="auto"/>
            <w:noWrap/>
            <w:vAlign w:val="center"/>
            <w:hideMark/>
          </w:tcPr>
          <w:p w14:paraId="5623AB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11/09/23</w:t>
            </w:r>
          </w:p>
        </w:tc>
        <w:tc>
          <w:tcPr>
            <w:tcW w:w="1134" w:type="dxa"/>
            <w:tcBorders>
              <w:top w:val="nil"/>
              <w:left w:val="single" w:sz="8" w:space="0" w:color="auto"/>
              <w:bottom w:val="nil"/>
              <w:right w:val="nil"/>
            </w:tcBorders>
            <w:shd w:val="clear" w:color="auto" w:fill="auto"/>
            <w:noWrap/>
            <w:vAlign w:val="center"/>
            <w:hideMark/>
          </w:tcPr>
          <w:p w14:paraId="31757B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30149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368BE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44F81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92792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E3C1A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6A48B3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DED0F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w:t>
            </w:r>
          </w:p>
        </w:tc>
        <w:tc>
          <w:tcPr>
            <w:tcW w:w="1134" w:type="dxa"/>
            <w:tcBorders>
              <w:top w:val="nil"/>
              <w:left w:val="nil"/>
              <w:bottom w:val="nil"/>
              <w:right w:val="single" w:sz="4" w:space="0" w:color="auto"/>
            </w:tcBorders>
            <w:shd w:val="clear" w:color="auto" w:fill="auto"/>
            <w:noWrap/>
            <w:vAlign w:val="center"/>
            <w:hideMark/>
          </w:tcPr>
          <w:p w14:paraId="5A6F21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10/10/23</w:t>
            </w:r>
          </w:p>
        </w:tc>
        <w:tc>
          <w:tcPr>
            <w:tcW w:w="1134" w:type="dxa"/>
            <w:tcBorders>
              <w:top w:val="nil"/>
              <w:left w:val="nil"/>
              <w:bottom w:val="nil"/>
              <w:right w:val="single" w:sz="4" w:space="0" w:color="auto"/>
            </w:tcBorders>
            <w:shd w:val="clear" w:color="auto" w:fill="auto"/>
            <w:noWrap/>
            <w:vAlign w:val="center"/>
            <w:hideMark/>
          </w:tcPr>
          <w:p w14:paraId="7471AD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10/10/23</w:t>
            </w:r>
          </w:p>
        </w:tc>
        <w:tc>
          <w:tcPr>
            <w:tcW w:w="1134" w:type="dxa"/>
            <w:tcBorders>
              <w:top w:val="nil"/>
              <w:left w:val="single" w:sz="8" w:space="0" w:color="auto"/>
              <w:bottom w:val="nil"/>
              <w:right w:val="nil"/>
            </w:tcBorders>
            <w:shd w:val="clear" w:color="auto" w:fill="auto"/>
            <w:noWrap/>
            <w:vAlign w:val="center"/>
            <w:hideMark/>
          </w:tcPr>
          <w:p w14:paraId="481873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D20CF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EB9DE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B95C7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C03CD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9016C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132AA7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17D43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w:t>
            </w:r>
          </w:p>
        </w:tc>
        <w:tc>
          <w:tcPr>
            <w:tcW w:w="1134" w:type="dxa"/>
            <w:tcBorders>
              <w:top w:val="nil"/>
              <w:left w:val="nil"/>
              <w:bottom w:val="nil"/>
              <w:right w:val="single" w:sz="4" w:space="0" w:color="auto"/>
            </w:tcBorders>
            <w:shd w:val="clear" w:color="auto" w:fill="auto"/>
            <w:noWrap/>
            <w:vAlign w:val="center"/>
            <w:hideMark/>
          </w:tcPr>
          <w:p w14:paraId="0D9ED7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10/11/23</w:t>
            </w:r>
          </w:p>
        </w:tc>
        <w:tc>
          <w:tcPr>
            <w:tcW w:w="1134" w:type="dxa"/>
            <w:tcBorders>
              <w:top w:val="nil"/>
              <w:left w:val="nil"/>
              <w:bottom w:val="nil"/>
              <w:right w:val="single" w:sz="4" w:space="0" w:color="auto"/>
            </w:tcBorders>
            <w:shd w:val="clear" w:color="auto" w:fill="auto"/>
            <w:noWrap/>
            <w:vAlign w:val="center"/>
            <w:hideMark/>
          </w:tcPr>
          <w:p w14:paraId="21B4B2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10/11/23</w:t>
            </w:r>
          </w:p>
        </w:tc>
        <w:tc>
          <w:tcPr>
            <w:tcW w:w="1134" w:type="dxa"/>
            <w:tcBorders>
              <w:top w:val="nil"/>
              <w:left w:val="single" w:sz="8" w:space="0" w:color="auto"/>
              <w:bottom w:val="nil"/>
              <w:right w:val="nil"/>
            </w:tcBorders>
            <w:shd w:val="clear" w:color="auto" w:fill="auto"/>
            <w:noWrap/>
            <w:vAlign w:val="center"/>
            <w:hideMark/>
          </w:tcPr>
          <w:p w14:paraId="2C401D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2A6C9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38539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8EBB7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5EFEB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03736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D7BD61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FC242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w:t>
            </w:r>
          </w:p>
        </w:tc>
        <w:tc>
          <w:tcPr>
            <w:tcW w:w="1134" w:type="dxa"/>
            <w:tcBorders>
              <w:top w:val="nil"/>
              <w:left w:val="nil"/>
              <w:bottom w:val="nil"/>
              <w:right w:val="single" w:sz="4" w:space="0" w:color="auto"/>
            </w:tcBorders>
            <w:shd w:val="clear" w:color="auto" w:fill="auto"/>
            <w:noWrap/>
            <w:vAlign w:val="center"/>
            <w:hideMark/>
          </w:tcPr>
          <w:p w14:paraId="1A7122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10/12/23</w:t>
            </w:r>
          </w:p>
        </w:tc>
        <w:tc>
          <w:tcPr>
            <w:tcW w:w="1134" w:type="dxa"/>
            <w:tcBorders>
              <w:top w:val="nil"/>
              <w:left w:val="nil"/>
              <w:bottom w:val="nil"/>
              <w:right w:val="single" w:sz="4" w:space="0" w:color="auto"/>
            </w:tcBorders>
            <w:shd w:val="clear" w:color="auto" w:fill="auto"/>
            <w:noWrap/>
            <w:vAlign w:val="center"/>
            <w:hideMark/>
          </w:tcPr>
          <w:p w14:paraId="013B8E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11/12/23</w:t>
            </w:r>
          </w:p>
        </w:tc>
        <w:tc>
          <w:tcPr>
            <w:tcW w:w="1134" w:type="dxa"/>
            <w:tcBorders>
              <w:top w:val="nil"/>
              <w:left w:val="single" w:sz="8" w:space="0" w:color="auto"/>
              <w:bottom w:val="nil"/>
              <w:right w:val="nil"/>
            </w:tcBorders>
            <w:shd w:val="clear" w:color="auto" w:fill="auto"/>
            <w:noWrap/>
            <w:vAlign w:val="center"/>
            <w:hideMark/>
          </w:tcPr>
          <w:p w14:paraId="64CFCB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2CE87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83522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968E1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79D31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47EBF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FD1807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2D1E4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w:t>
            </w:r>
          </w:p>
        </w:tc>
        <w:tc>
          <w:tcPr>
            <w:tcW w:w="1134" w:type="dxa"/>
            <w:tcBorders>
              <w:top w:val="nil"/>
              <w:left w:val="nil"/>
              <w:bottom w:val="nil"/>
              <w:right w:val="single" w:sz="4" w:space="0" w:color="auto"/>
            </w:tcBorders>
            <w:shd w:val="clear" w:color="auto" w:fill="auto"/>
            <w:noWrap/>
            <w:vAlign w:val="center"/>
            <w:hideMark/>
          </w:tcPr>
          <w:p w14:paraId="693938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10/01/24</w:t>
            </w:r>
          </w:p>
        </w:tc>
        <w:tc>
          <w:tcPr>
            <w:tcW w:w="1134" w:type="dxa"/>
            <w:tcBorders>
              <w:top w:val="nil"/>
              <w:left w:val="nil"/>
              <w:bottom w:val="nil"/>
              <w:right w:val="single" w:sz="4" w:space="0" w:color="auto"/>
            </w:tcBorders>
            <w:shd w:val="clear" w:color="auto" w:fill="auto"/>
            <w:noWrap/>
            <w:vAlign w:val="center"/>
            <w:hideMark/>
          </w:tcPr>
          <w:p w14:paraId="534BCD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10/01/24</w:t>
            </w:r>
          </w:p>
        </w:tc>
        <w:tc>
          <w:tcPr>
            <w:tcW w:w="1134" w:type="dxa"/>
            <w:tcBorders>
              <w:top w:val="nil"/>
              <w:left w:val="single" w:sz="8" w:space="0" w:color="auto"/>
              <w:bottom w:val="nil"/>
              <w:right w:val="nil"/>
            </w:tcBorders>
            <w:shd w:val="clear" w:color="auto" w:fill="auto"/>
            <w:noWrap/>
            <w:vAlign w:val="center"/>
            <w:hideMark/>
          </w:tcPr>
          <w:p w14:paraId="1E186D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A2B40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860B2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0B2E9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AA9CB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EEE1C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EEE95D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33913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w:t>
            </w:r>
          </w:p>
        </w:tc>
        <w:tc>
          <w:tcPr>
            <w:tcW w:w="1134" w:type="dxa"/>
            <w:tcBorders>
              <w:top w:val="nil"/>
              <w:left w:val="nil"/>
              <w:bottom w:val="nil"/>
              <w:right w:val="single" w:sz="4" w:space="0" w:color="auto"/>
            </w:tcBorders>
            <w:shd w:val="clear" w:color="auto" w:fill="auto"/>
            <w:noWrap/>
            <w:vAlign w:val="center"/>
            <w:hideMark/>
          </w:tcPr>
          <w:p w14:paraId="0FA401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10/02/24</w:t>
            </w:r>
          </w:p>
        </w:tc>
        <w:tc>
          <w:tcPr>
            <w:tcW w:w="1134" w:type="dxa"/>
            <w:tcBorders>
              <w:top w:val="nil"/>
              <w:left w:val="nil"/>
              <w:bottom w:val="nil"/>
              <w:right w:val="single" w:sz="4" w:space="0" w:color="auto"/>
            </w:tcBorders>
            <w:shd w:val="clear" w:color="auto" w:fill="auto"/>
            <w:noWrap/>
            <w:vAlign w:val="center"/>
            <w:hideMark/>
          </w:tcPr>
          <w:p w14:paraId="21CAF2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14/02/24</w:t>
            </w:r>
          </w:p>
        </w:tc>
        <w:tc>
          <w:tcPr>
            <w:tcW w:w="1134" w:type="dxa"/>
            <w:tcBorders>
              <w:top w:val="nil"/>
              <w:left w:val="single" w:sz="8" w:space="0" w:color="auto"/>
              <w:bottom w:val="nil"/>
              <w:right w:val="nil"/>
            </w:tcBorders>
            <w:shd w:val="clear" w:color="auto" w:fill="auto"/>
            <w:noWrap/>
            <w:vAlign w:val="center"/>
            <w:hideMark/>
          </w:tcPr>
          <w:p w14:paraId="01B976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31230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BE0BF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80F0E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4BC57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87441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B630AF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F7F2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w:t>
            </w:r>
          </w:p>
        </w:tc>
        <w:tc>
          <w:tcPr>
            <w:tcW w:w="1134" w:type="dxa"/>
            <w:tcBorders>
              <w:top w:val="nil"/>
              <w:left w:val="nil"/>
              <w:bottom w:val="nil"/>
              <w:right w:val="single" w:sz="4" w:space="0" w:color="auto"/>
            </w:tcBorders>
            <w:shd w:val="clear" w:color="auto" w:fill="auto"/>
            <w:noWrap/>
            <w:vAlign w:val="center"/>
            <w:hideMark/>
          </w:tcPr>
          <w:p w14:paraId="1014D5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10/03/24</w:t>
            </w:r>
          </w:p>
        </w:tc>
        <w:tc>
          <w:tcPr>
            <w:tcW w:w="1134" w:type="dxa"/>
            <w:tcBorders>
              <w:top w:val="nil"/>
              <w:left w:val="nil"/>
              <w:bottom w:val="nil"/>
              <w:right w:val="single" w:sz="4" w:space="0" w:color="auto"/>
            </w:tcBorders>
            <w:shd w:val="clear" w:color="auto" w:fill="auto"/>
            <w:noWrap/>
            <w:vAlign w:val="center"/>
            <w:hideMark/>
          </w:tcPr>
          <w:p w14:paraId="0A4C39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11/03/24</w:t>
            </w:r>
          </w:p>
        </w:tc>
        <w:tc>
          <w:tcPr>
            <w:tcW w:w="1134" w:type="dxa"/>
            <w:tcBorders>
              <w:top w:val="nil"/>
              <w:left w:val="single" w:sz="8" w:space="0" w:color="auto"/>
              <w:bottom w:val="nil"/>
              <w:right w:val="nil"/>
            </w:tcBorders>
            <w:shd w:val="clear" w:color="auto" w:fill="auto"/>
            <w:noWrap/>
            <w:vAlign w:val="center"/>
            <w:hideMark/>
          </w:tcPr>
          <w:p w14:paraId="29501F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1E811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EED13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805EC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643A0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B8228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3F6912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1A9B5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w:t>
            </w:r>
          </w:p>
        </w:tc>
        <w:tc>
          <w:tcPr>
            <w:tcW w:w="1134" w:type="dxa"/>
            <w:tcBorders>
              <w:top w:val="nil"/>
              <w:left w:val="nil"/>
              <w:bottom w:val="nil"/>
              <w:right w:val="single" w:sz="4" w:space="0" w:color="auto"/>
            </w:tcBorders>
            <w:shd w:val="clear" w:color="auto" w:fill="auto"/>
            <w:noWrap/>
            <w:vAlign w:val="center"/>
            <w:hideMark/>
          </w:tcPr>
          <w:p w14:paraId="06983F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10/04/24</w:t>
            </w:r>
          </w:p>
        </w:tc>
        <w:tc>
          <w:tcPr>
            <w:tcW w:w="1134" w:type="dxa"/>
            <w:tcBorders>
              <w:top w:val="nil"/>
              <w:left w:val="nil"/>
              <w:bottom w:val="nil"/>
              <w:right w:val="single" w:sz="4" w:space="0" w:color="auto"/>
            </w:tcBorders>
            <w:shd w:val="clear" w:color="auto" w:fill="auto"/>
            <w:noWrap/>
            <w:vAlign w:val="center"/>
            <w:hideMark/>
          </w:tcPr>
          <w:p w14:paraId="19C584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10/04/24</w:t>
            </w:r>
          </w:p>
        </w:tc>
        <w:tc>
          <w:tcPr>
            <w:tcW w:w="1134" w:type="dxa"/>
            <w:tcBorders>
              <w:top w:val="nil"/>
              <w:left w:val="single" w:sz="8" w:space="0" w:color="auto"/>
              <w:bottom w:val="nil"/>
              <w:right w:val="nil"/>
            </w:tcBorders>
            <w:shd w:val="clear" w:color="auto" w:fill="auto"/>
            <w:noWrap/>
            <w:vAlign w:val="center"/>
            <w:hideMark/>
          </w:tcPr>
          <w:p w14:paraId="497CB9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0D8B3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47607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F1BDE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B3888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2E4F0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336D9A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52B9D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w:t>
            </w:r>
          </w:p>
        </w:tc>
        <w:tc>
          <w:tcPr>
            <w:tcW w:w="1134" w:type="dxa"/>
            <w:tcBorders>
              <w:top w:val="nil"/>
              <w:left w:val="nil"/>
              <w:bottom w:val="nil"/>
              <w:right w:val="single" w:sz="4" w:space="0" w:color="auto"/>
            </w:tcBorders>
            <w:shd w:val="clear" w:color="auto" w:fill="auto"/>
            <w:noWrap/>
            <w:vAlign w:val="center"/>
            <w:hideMark/>
          </w:tcPr>
          <w:p w14:paraId="4548D5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10/05/24</w:t>
            </w:r>
          </w:p>
        </w:tc>
        <w:tc>
          <w:tcPr>
            <w:tcW w:w="1134" w:type="dxa"/>
            <w:tcBorders>
              <w:top w:val="nil"/>
              <w:left w:val="nil"/>
              <w:bottom w:val="nil"/>
              <w:right w:val="single" w:sz="4" w:space="0" w:color="auto"/>
            </w:tcBorders>
            <w:shd w:val="clear" w:color="auto" w:fill="auto"/>
            <w:noWrap/>
            <w:vAlign w:val="center"/>
            <w:hideMark/>
          </w:tcPr>
          <w:p w14:paraId="163002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10/05/24</w:t>
            </w:r>
          </w:p>
        </w:tc>
        <w:tc>
          <w:tcPr>
            <w:tcW w:w="1134" w:type="dxa"/>
            <w:tcBorders>
              <w:top w:val="nil"/>
              <w:left w:val="single" w:sz="8" w:space="0" w:color="auto"/>
              <w:bottom w:val="nil"/>
              <w:right w:val="nil"/>
            </w:tcBorders>
            <w:shd w:val="clear" w:color="auto" w:fill="auto"/>
            <w:noWrap/>
            <w:vAlign w:val="center"/>
            <w:hideMark/>
          </w:tcPr>
          <w:p w14:paraId="4ACF3F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BD526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B309C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2F9B0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FF19D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32EBD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3A61E5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4778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w:t>
            </w:r>
          </w:p>
        </w:tc>
        <w:tc>
          <w:tcPr>
            <w:tcW w:w="1134" w:type="dxa"/>
            <w:tcBorders>
              <w:top w:val="nil"/>
              <w:left w:val="nil"/>
              <w:bottom w:val="nil"/>
              <w:right w:val="single" w:sz="4" w:space="0" w:color="auto"/>
            </w:tcBorders>
            <w:shd w:val="clear" w:color="auto" w:fill="auto"/>
            <w:noWrap/>
            <w:vAlign w:val="center"/>
            <w:hideMark/>
          </w:tcPr>
          <w:p w14:paraId="52F190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10/06/24</w:t>
            </w:r>
          </w:p>
        </w:tc>
        <w:tc>
          <w:tcPr>
            <w:tcW w:w="1134" w:type="dxa"/>
            <w:tcBorders>
              <w:top w:val="nil"/>
              <w:left w:val="nil"/>
              <w:bottom w:val="nil"/>
              <w:right w:val="single" w:sz="4" w:space="0" w:color="auto"/>
            </w:tcBorders>
            <w:shd w:val="clear" w:color="auto" w:fill="auto"/>
            <w:noWrap/>
            <w:vAlign w:val="center"/>
            <w:hideMark/>
          </w:tcPr>
          <w:p w14:paraId="1843B1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10/06/24</w:t>
            </w:r>
          </w:p>
        </w:tc>
        <w:tc>
          <w:tcPr>
            <w:tcW w:w="1134" w:type="dxa"/>
            <w:tcBorders>
              <w:top w:val="nil"/>
              <w:left w:val="single" w:sz="8" w:space="0" w:color="auto"/>
              <w:bottom w:val="nil"/>
              <w:right w:val="nil"/>
            </w:tcBorders>
            <w:shd w:val="clear" w:color="auto" w:fill="auto"/>
            <w:noWrap/>
            <w:vAlign w:val="center"/>
            <w:hideMark/>
          </w:tcPr>
          <w:p w14:paraId="77EE86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4A4AB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C54E7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034BB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1FE93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E64FF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8604AE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E755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w:t>
            </w:r>
          </w:p>
        </w:tc>
        <w:tc>
          <w:tcPr>
            <w:tcW w:w="1134" w:type="dxa"/>
            <w:tcBorders>
              <w:top w:val="nil"/>
              <w:left w:val="nil"/>
              <w:bottom w:val="nil"/>
              <w:right w:val="single" w:sz="4" w:space="0" w:color="auto"/>
            </w:tcBorders>
            <w:shd w:val="clear" w:color="auto" w:fill="auto"/>
            <w:noWrap/>
            <w:vAlign w:val="center"/>
            <w:hideMark/>
          </w:tcPr>
          <w:p w14:paraId="53B61B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10/07/24</w:t>
            </w:r>
          </w:p>
        </w:tc>
        <w:tc>
          <w:tcPr>
            <w:tcW w:w="1134" w:type="dxa"/>
            <w:tcBorders>
              <w:top w:val="nil"/>
              <w:left w:val="nil"/>
              <w:bottom w:val="nil"/>
              <w:right w:val="single" w:sz="4" w:space="0" w:color="auto"/>
            </w:tcBorders>
            <w:shd w:val="clear" w:color="auto" w:fill="auto"/>
            <w:noWrap/>
            <w:vAlign w:val="center"/>
            <w:hideMark/>
          </w:tcPr>
          <w:p w14:paraId="0C3C7B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10/07/24</w:t>
            </w:r>
          </w:p>
        </w:tc>
        <w:tc>
          <w:tcPr>
            <w:tcW w:w="1134" w:type="dxa"/>
            <w:tcBorders>
              <w:top w:val="nil"/>
              <w:left w:val="single" w:sz="8" w:space="0" w:color="auto"/>
              <w:bottom w:val="nil"/>
              <w:right w:val="nil"/>
            </w:tcBorders>
            <w:shd w:val="clear" w:color="auto" w:fill="auto"/>
            <w:noWrap/>
            <w:vAlign w:val="center"/>
            <w:hideMark/>
          </w:tcPr>
          <w:p w14:paraId="0761E4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18AF3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AA112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045B4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D1C4D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1D5F6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ABDA60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2644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w:t>
            </w:r>
          </w:p>
        </w:tc>
        <w:tc>
          <w:tcPr>
            <w:tcW w:w="1134" w:type="dxa"/>
            <w:tcBorders>
              <w:top w:val="nil"/>
              <w:left w:val="nil"/>
              <w:bottom w:val="nil"/>
              <w:right w:val="single" w:sz="4" w:space="0" w:color="auto"/>
            </w:tcBorders>
            <w:shd w:val="clear" w:color="auto" w:fill="auto"/>
            <w:noWrap/>
            <w:vAlign w:val="center"/>
            <w:hideMark/>
          </w:tcPr>
          <w:p w14:paraId="642F34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10/08/24</w:t>
            </w:r>
          </w:p>
        </w:tc>
        <w:tc>
          <w:tcPr>
            <w:tcW w:w="1134" w:type="dxa"/>
            <w:tcBorders>
              <w:top w:val="nil"/>
              <w:left w:val="nil"/>
              <w:bottom w:val="nil"/>
              <w:right w:val="single" w:sz="4" w:space="0" w:color="auto"/>
            </w:tcBorders>
            <w:shd w:val="clear" w:color="auto" w:fill="auto"/>
            <w:noWrap/>
            <w:vAlign w:val="center"/>
            <w:hideMark/>
          </w:tcPr>
          <w:p w14:paraId="01EE5E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12/08/24</w:t>
            </w:r>
          </w:p>
        </w:tc>
        <w:tc>
          <w:tcPr>
            <w:tcW w:w="1134" w:type="dxa"/>
            <w:tcBorders>
              <w:top w:val="nil"/>
              <w:left w:val="single" w:sz="8" w:space="0" w:color="auto"/>
              <w:bottom w:val="nil"/>
              <w:right w:val="nil"/>
            </w:tcBorders>
            <w:shd w:val="clear" w:color="auto" w:fill="auto"/>
            <w:noWrap/>
            <w:vAlign w:val="center"/>
            <w:hideMark/>
          </w:tcPr>
          <w:p w14:paraId="30BD6F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E5D69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0B4D2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3ED34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DF63D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9755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3B975E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89679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w:t>
            </w:r>
          </w:p>
        </w:tc>
        <w:tc>
          <w:tcPr>
            <w:tcW w:w="1134" w:type="dxa"/>
            <w:tcBorders>
              <w:top w:val="nil"/>
              <w:left w:val="nil"/>
              <w:bottom w:val="nil"/>
              <w:right w:val="single" w:sz="4" w:space="0" w:color="auto"/>
            </w:tcBorders>
            <w:shd w:val="clear" w:color="auto" w:fill="auto"/>
            <w:noWrap/>
            <w:vAlign w:val="center"/>
            <w:hideMark/>
          </w:tcPr>
          <w:p w14:paraId="2FBAA8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10/09/24</w:t>
            </w:r>
          </w:p>
        </w:tc>
        <w:tc>
          <w:tcPr>
            <w:tcW w:w="1134" w:type="dxa"/>
            <w:tcBorders>
              <w:top w:val="nil"/>
              <w:left w:val="nil"/>
              <w:bottom w:val="nil"/>
              <w:right w:val="single" w:sz="4" w:space="0" w:color="auto"/>
            </w:tcBorders>
            <w:shd w:val="clear" w:color="auto" w:fill="auto"/>
            <w:noWrap/>
            <w:vAlign w:val="center"/>
            <w:hideMark/>
          </w:tcPr>
          <w:p w14:paraId="26CE98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10/09/24</w:t>
            </w:r>
          </w:p>
        </w:tc>
        <w:tc>
          <w:tcPr>
            <w:tcW w:w="1134" w:type="dxa"/>
            <w:tcBorders>
              <w:top w:val="nil"/>
              <w:left w:val="single" w:sz="8" w:space="0" w:color="auto"/>
              <w:bottom w:val="nil"/>
              <w:right w:val="nil"/>
            </w:tcBorders>
            <w:shd w:val="clear" w:color="auto" w:fill="auto"/>
            <w:noWrap/>
            <w:vAlign w:val="center"/>
            <w:hideMark/>
          </w:tcPr>
          <w:p w14:paraId="5EC5D7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E5A7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35F15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1BF44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1ABB7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3A6DE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40D728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CECFD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w:t>
            </w:r>
          </w:p>
        </w:tc>
        <w:tc>
          <w:tcPr>
            <w:tcW w:w="1134" w:type="dxa"/>
            <w:tcBorders>
              <w:top w:val="nil"/>
              <w:left w:val="nil"/>
              <w:bottom w:val="nil"/>
              <w:right w:val="single" w:sz="4" w:space="0" w:color="auto"/>
            </w:tcBorders>
            <w:shd w:val="clear" w:color="auto" w:fill="auto"/>
            <w:noWrap/>
            <w:vAlign w:val="center"/>
            <w:hideMark/>
          </w:tcPr>
          <w:p w14:paraId="2ACDB3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10/10/24</w:t>
            </w:r>
          </w:p>
        </w:tc>
        <w:tc>
          <w:tcPr>
            <w:tcW w:w="1134" w:type="dxa"/>
            <w:tcBorders>
              <w:top w:val="nil"/>
              <w:left w:val="nil"/>
              <w:bottom w:val="nil"/>
              <w:right w:val="single" w:sz="4" w:space="0" w:color="auto"/>
            </w:tcBorders>
            <w:shd w:val="clear" w:color="auto" w:fill="auto"/>
            <w:noWrap/>
            <w:vAlign w:val="center"/>
            <w:hideMark/>
          </w:tcPr>
          <w:p w14:paraId="30706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10/10/24</w:t>
            </w:r>
          </w:p>
        </w:tc>
        <w:tc>
          <w:tcPr>
            <w:tcW w:w="1134" w:type="dxa"/>
            <w:tcBorders>
              <w:top w:val="nil"/>
              <w:left w:val="single" w:sz="8" w:space="0" w:color="auto"/>
              <w:bottom w:val="nil"/>
              <w:right w:val="nil"/>
            </w:tcBorders>
            <w:shd w:val="clear" w:color="auto" w:fill="auto"/>
            <w:noWrap/>
            <w:vAlign w:val="center"/>
            <w:hideMark/>
          </w:tcPr>
          <w:p w14:paraId="62B854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498F9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BA5F8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9387D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72F08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25C25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793E05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2EF3E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w:t>
            </w:r>
          </w:p>
        </w:tc>
        <w:tc>
          <w:tcPr>
            <w:tcW w:w="1134" w:type="dxa"/>
            <w:tcBorders>
              <w:top w:val="nil"/>
              <w:left w:val="nil"/>
              <w:bottom w:val="nil"/>
              <w:right w:val="single" w:sz="4" w:space="0" w:color="auto"/>
            </w:tcBorders>
            <w:shd w:val="clear" w:color="auto" w:fill="auto"/>
            <w:noWrap/>
            <w:vAlign w:val="center"/>
            <w:hideMark/>
          </w:tcPr>
          <w:p w14:paraId="0F4124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10/11/24</w:t>
            </w:r>
          </w:p>
        </w:tc>
        <w:tc>
          <w:tcPr>
            <w:tcW w:w="1134" w:type="dxa"/>
            <w:tcBorders>
              <w:top w:val="nil"/>
              <w:left w:val="nil"/>
              <w:bottom w:val="nil"/>
              <w:right w:val="single" w:sz="4" w:space="0" w:color="auto"/>
            </w:tcBorders>
            <w:shd w:val="clear" w:color="auto" w:fill="auto"/>
            <w:noWrap/>
            <w:vAlign w:val="center"/>
            <w:hideMark/>
          </w:tcPr>
          <w:p w14:paraId="512B20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11/11/24</w:t>
            </w:r>
          </w:p>
        </w:tc>
        <w:tc>
          <w:tcPr>
            <w:tcW w:w="1134" w:type="dxa"/>
            <w:tcBorders>
              <w:top w:val="nil"/>
              <w:left w:val="single" w:sz="8" w:space="0" w:color="auto"/>
              <w:bottom w:val="nil"/>
              <w:right w:val="nil"/>
            </w:tcBorders>
            <w:shd w:val="clear" w:color="auto" w:fill="auto"/>
            <w:noWrap/>
            <w:vAlign w:val="center"/>
            <w:hideMark/>
          </w:tcPr>
          <w:p w14:paraId="7E7C7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81600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F2226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C2EE7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E7A2D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3C62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B5BC47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F1339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w:t>
            </w:r>
          </w:p>
        </w:tc>
        <w:tc>
          <w:tcPr>
            <w:tcW w:w="1134" w:type="dxa"/>
            <w:tcBorders>
              <w:top w:val="nil"/>
              <w:left w:val="nil"/>
              <w:bottom w:val="nil"/>
              <w:right w:val="single" w:sz="4" w:space="0" w:color="auto"/>
            </w:tcBorders>
            <w:shd w:val="clear" w:color="auto" w:fill="auto"/>
            <w:noWrap/>
            <w:vAlign w:val="center"/>
            <w:hideMark/>
          </w:tcPr>
          <w:p w14:paraId="1F80D6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10/12/24</w:t>
            </w:r>
          </w:p>
        </w:tc>
        <w:tc>
          <w:tcPr>
            <w:tcW w:w="1134" w:type="dxa"/>
            <w:tcBorders>
              <w:top w:val="nil"/>
              <w:left w:val="nil"/>
              <w:bottom w:val="nil"/>
              <w:right w:val="single" w:sz="4" w:space="0" w:color="auto"/>
            </w:tcBorders>
            <w:shd w:val="clear" w:color="auto" w:fill="auto"/>
            <w:noWrap/>
            <w:vAlign w:val="center"/>
            <w:hideMark/>
          </w:tcPr>
          <w:p w14:paraId="2CA770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10/12/24</w:t>
            </w:r>
          </w:p>
        </w:tc>
        <w:tc>
          <w:tcPr>
            <w:tcW w:w="1134" w:type="dxa"/>
            <w:tcBorders>
              <w:top w:val="nil"/>
              <w:left w:val="single" w:sz="8" w:space="0" w:color="auto"/>
              <w:bottom w:val="nil"/>
              <w:right w:val="nil"/>
            </w:tcBorders>
            <w:shd w:val="clear" w:color="auto" w:fill="auto"/>
            <w:noWrap/>
            <w:vAlign w:val="center"/>
            <w:hideMark/>
          </w:tcPr>
          <w:p w14:paraId="2EA3DF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FB8B2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BA1FC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05DD2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A7320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DBC49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F54ED0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A8C8F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w:t>
            </w:r>
          </w:p>
        </w:tc>
        <w:tc>
          <w:tcPr>
            <w:tcW w:w="1134" w:type="dxa"/>
            <w:tcBorders>
              <w:top w:val="nil"/>
              <w:left w:val="nil"/>
              <w:bottom w:val="nil"/>
              <w:right w:val="single" w:sz="4" w:space="0" w:color="auto"/>
            </w:tcBorders>
            <w:shd w:val="clear" w:color="auto" w:fill="auto"/>
            <w:noWrap/>
            <w:vAlign w:val="center"/>
            <w:hideMark/>
          </w:tcPr>
          <w:p w14:paraId="4D56CC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10/01/25</w:t>
            </w:r>
          </w:p>
        </w:tc>
        <w:tc>
          <w:tcPr>
            <w:tcW w:w="1134" w:type="dxa"/>
            <w:tcBorders>
              <w:top w:val="nil"/>
              <w:left w:val="nil"/>
              <w:bottom w:val="nil"/>
              <w:right w:val="single" w:sz="4" w:space="0" w:color="auto"/>
            </w:tcBorders>
            <w:shd w:val="clear" w:color="auto" w:fill="auto"/>
            <w:noWrap/>
            <w:vAlign w:val="center"/>
            <w:hideMark/>
          </w:tcPr>
          <w:p w14:paraId="15EBE6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10/01/25</w:t>
            </w:r>
          </w:p>
        </w:tc>
        <w:tc>
          <w:tcPr>
            <w:tcW w:w="1134" w:type="dxa"/>
            <w:tcBorders>
              <w:top w:val="nil"/>
              <w:left w:val="single" w:sz="8" w:space="0" w:color="auto"/>
              <w:bottom w:val="nil"/>
              <w:right w:val="nil"/>
            </w:tcBorders>
            <w:shd w:val="clear" w:color="auto" w:fill="auto"/>
            <w:noWrap/>
            <w:vAlign w:val="center"/>
            <w:hideMark/>
          </w:tcPr>
          <w:p w14:paraId="15F8A1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E5252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736FF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3E1EA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CF518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1ADB0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0A1D64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8170E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w:t>
            </w:r>
          </w:p>
        </w:tc>
        <w:tc>
          <w:tcPr>
            <w:tcW w:w="1134" w:type="dxa"/>
            <w:tcBorders>
              <w:top w:val="nil"/>
              <w:left w:val="nil"/>
              <w:bottom w:val="nil"/>
              <w:right w:val="single" w:sz="4" w:space="0" w:color="auto"/>
            </w:tcBorders>
            <w:shd w:val="clear" w:color="auto" w:fill="auto"/>
            <w:noWrap/>
            <w:vAlign w:val="center"/>
            <w:hideMark/>
          </w:tcPr>
          <w:p w14:paraId="2787A7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10/02/25</w:t>
            </w:r>
          </w:p>
        </w:tc>
        <w:tc>
          <w:tcPr>
            <w:tcW w:w="1134" w:type="dxa"/>
            <w:tcBorders>
              <w:top w:val="nil"/>
              <w:left w:val="nil"/>
              <w:bottom w:val="nil"/>
              <w:right w:val="single" w:sz="4" w:space="0" w:color="auto"/>
            </w:tcBorders>
            <w:shd w:val="clear" w:color="auto" w:fill="auto"/>
            <w:noWrap/>
            <w:vAlign w:val="center"/>
            <w:hideMark/>
          </w:tcPr>
          <w:p w14:paraId="1A40C4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10/02/25</w:t>
            </w:r>
          </w:p>
        </w:tc>
        <w:tc>
          <w:tcPr>
            <w:tcW w:w="1134" w:type="dxa"/>
            <w:tcBorders>
              <w:top w:val="nil"/>
              <w:left w:val="single" w:sz="8" w:space="0" w:color="auto"/>
              <w:bottom w:val="nil"/>
              <w:right w:val="nil"/>
            </w:tcBorders>
            <w:shd w:val="clear" w:color="auto" w:fill="auto"/>
            <w:noWrap/>
            <w:vAlign w:val="center"/>
            <w:hideMark/>
          </w:tcPr>
          <w:p w14:paraId="41ADE1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6B53B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1B479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3965A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A2140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8C24A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91870D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A583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w:t>
            </w:r>
          </w:p>
        </w:tc>
        <w:tc>
          <w:tcPr>
            <w:tcW w:w="1134" w:type="dxa"/>
            <w:tcBorders>
              <w:top w:val="nil"/>
              <w:left w:val="nil"/>
              <w:bottom w:val="nil"/>
              <w:right w:val="single" w:sz="4" w:space="0" w:color="auto"/>
            </w:tcBorders>
            <w:shd w:val="clear" w:color="auto" w:fill="auto"/>
            <w:noWrap/>
            <w:vAlign w:val="center"/>
            <w:hideMark/>
          </w:tcPr>
          <w:p w14:paraId="67BC84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10/03/25</w:t>
            </w:r>
          </w:p>
        </w:tc>
        <w:tc>
          <w:tcPr>
            <w:tcW w:w="1134" w:type="dxa"/>
            <w:tcBorders>
              <w:top w:val="nil"/>
              <w:left w:val="nil"/>
              <w:bottom w:val="nil"/>
              <w:right w:val="single" w:sz="4" w:space="0" w:color="auto"/>
            </w:tcBorders>
            <w:shd w:val="clear" w:color="auto" w:fill="auto"/>
            <w:noWrap/>
            <w:vAlign w:val="center"/>
            <w:hideMark/>
          </w:tcPr>
          <w:p w14:paraId="4645C9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10/03/25</w:t>
            </w:r>
          </w:p>
        </w:tc>
        <w:tc>
          <w:tcPr>
            <w:tcW w:w="1134" w:type="dxa"/>
            <w:tcBorders>
              <w:top w:val="nil"/>
              <w:left w:val="single" w:sz="8" w:space="0" w:color="auto"/>
              <w:bottom w:val="nil"/>
              <w:right w:val="nil"/>
            </w:tcBorders>
            <w:shd w:val="clear" w:color="auto" w:fill="auto"/>
            <w:noWrap/>
            <w:vAlign w:val="center"/>
            <w:hideMark/>
          </w:tcPr>
          <w:p w14:paraId="7E468E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3C4F8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6839D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22E82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D5AE2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2A4D8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14967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9AE7A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w:t>
            </w:r>
          </w:p>
        </w:tc>
        <w:tc>
          <w:tcPr>
            <w:tcW w:w="1134" w:type="dxa"/>
            <w:tcBorders>
              <w:top w:val="nil"/>
              <w:left w:val="nil"/>
              <w:bottom w:val="nil"/>
              <w:right w:val="single" w:sz="4" w:space="0" w:color="auto"/>
            </w:tcBorders>
            <w:shd w:val="clear" w:color="auto" w:fill="auto"/>
            <w:noWrap/>
            <w:vAlign w:val="center"/>
            <w:hideMark/>
          </w:tcPr>
          <w:p w14:paraId="55AC73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10/04/25</w:t>
            </w:r>
          </w:p>
        </w:tc>
        <w:tc>
          <w:tcPr>
            <w:tcW w:w="1134" w:type="dxa"/>
            <w:tcBorders>
              <w:top w:val="nil"/>
              <w:left w:val="nil"/>
              <w:bottom w:val="nil"/>
              <w:right w:val="single" w:sz="4" w:space="0" w:color="auto"/>
            </w:tcBorders>
            <w:shd w:val="clear" w:color="auto" w:fill="auto"/>
            <w:noWrap/>
            <w:vAlign w:val="center"/>
            <w:hideMark/>
          </w:tcPr>
          <w:p w14:paraId="53D45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10/04/25</w:t>
            </w:r>
          </w:p>
        </w:tc>
        <w:tc>
          <w:tcPr>
            <w:tcW w:w="1134" w:type="dxa"/>
            <w:tcBorders>
              <w:top w:val="nil"/>
              <w:left w:val="single" w:sz="8" w:space="0" w:color="auto"/>
              <w:bottom w:val="nil"/>
              <w:right w:val="nil"/>
            </w:tcBorders>
            <w:shd w:val="clear" w:color="auto" w:fill="auto"/>
            <w:noWrap/>
            <w:vAlign w:val="center"/>
            <w:hideMark/>
          </w:tcPr>
          <w:p w14:paraId="144249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E144D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BFF3F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A2616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229DA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AB232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3A3B0E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802F0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w:t>
            </w:r>
          </w:p>
        </w:tc>
        <w:tc>
          <w:tcPr>
            <w:tcW w:w="1134" w:type="dxa"/>
            <w:tcBorders>
              <w:top w:val="nil"/>
              <w:left w:val="nil"/>
              <w:bottom w:val="nil"/>
              <w:right w:val="single" w:sz="4" w:space="0" w:color="auto"/>
            </w:tcBorders>
            <w:shd w:val="clear" w:color="auto" w:fill="auto"/>
            <w:noWrap/>
            <w:vAlign w:val="center"/>
            <w:hideMark/>
          </w:tcPr>
          <w:p w14:paraId="53CF7B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10/05/25</w:t>
            </w:r>
          </w:p>
        </w:tc>
        <w:tc>
          <w:tcPr>
            <w:tcW w:w="1134" w:type="dxa"/>
            <w:tcBorders>
              <w:top w:val="nil"/>
              <w:left w:val="nil"/>
              <w:bottom w:val="nil"/>
              <w:right w:val="single" w:sz="4" w:space="0" w:color="auto"/>
            </w:tcBorders>
            <w:shd w:val="clear" w:color="auto" w:fill="auto"/>
            <w:noWrap/>
            <w:vAlign w:val="center"/>
            <w:hideMark/>
          </w:tcPr>
          <w:p w14:paraId="59C9F2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12/05/25</w:t>
            </w:r>
          </w:p>
        </w:tc>
        <w:tc>
          <w:tcPr>
            <w:tcW w:w="1134" w:type="dxa"/>
            <w:tcBorders>
              <w:top w:val="nil"/>
              <w:left w:val="single" w:sz="8" w:space="0" w:color="auto"/>
              <w:bottom w:val="nil"/>
              <w:right w:val="nil"/>
            </w:tcBorders>
            <w:shd w:val="clear" w:color="auto" w:fill="auto"/>
            <w:noWrap/>
            <w:vAlign w:val="center"/>
            <w:hideMark/>
          </w:tcPr>
          <w:p w14:paraId="337080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E113A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5EE1F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B2C22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74004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DEBA1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78C749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9C6F9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w:t>
            </w:r>
          </w:p>
        </w:tc>
        <w:tc>
          <w:tcPr>
            <w:tcW w:w="1134" w:type="dxa"/>
            <w:tcBorders>
              <w:top w:val="nil"/>
              <w:left w:val="nil"/>
              <w:bottom w:val="nil"/>
              <w:right w:val="single" w:sz="4" w:space="0" w:color="auto"/>
            </w:tcBorders>
            <w:shd w:val="clear" w:color="auto" w:fill="auto"/>
            <w:noWrap/>
            <w:vAlign w:val="center"/>
            <w:hideMark/>
          </w:tcPr>
          <w:p w14:paraId="2166D3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10/06/25</w:t>
            </w:r>
          </w:p>
        </w:tc>
        <w:tc>
          <w:tcPr>
            <w:tcW w:w="1134" w:type="dxa"/>
            <w:tcBorders>
              <w:top w:val="nil"/>
              <w:left w:val="nil"/>
              <w:bottom w:val="nil"/>
              <w:right w:val="single" w:sz="4" w:space="0" w:color="auto"/>
            </w:tcBorders>
            <w:shd w:val="clear" w:color="auto" w:fill="auto"/>
            <w:noWrap/>
            <w:vAlign w:val="center"/>
            <w:hideMark/>
          </w:tcPr>
          <w:p w14:paraId="00C201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10/06/25</w:t>
            </w:r>
          </w:p>
        </w:tc>
        <w:tc>
          <w:tcPr>
            <w:tcW w:w="1134" w:type="dxa"/>
            <w:tcBorders>
              <w:top w:val="nil"/>
              <w:left w:val="single" w:sz="8" w:space="0" w:color="auto"/>
              <w:bottom w:val="nil"/>
              <w:right w:val="nil"/>
            </w:tcBorders>
            <w:shd w:val="clear" w:color="auto" w:fill="auto"/>
            <w:noWrap/>
            <w:vAlign w:val="center"/>
            <w:hideMark/>
          </w:tcPr>
          <w:p w14:paraId="2DB51D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834E4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03DA4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7EA33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EBBE2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8F7D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F99F6A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2618D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w:t>
            </w:r>
          </w:p>
        </w:tc>
        <w:tc>
          <w:tcPr>
            <w:tcW w:w="1134" w:type="dxa"/>
            <w:tcBorders>
              <w:top w:val="nil"/>
              <w:left w:val="nil"/>
              <w:bottom w:val="nil"/>
              <w:right w:val="single" w:sz="4" w:space="0" w:color="auto"/>
            </w:tcBorders>
            <w:shd w:val="clear" w:color="auto" w:fill="auto"/>
            <w:noWrap/>
            <w:vAlign w:val="center"/>
            <w:hideMark/>
          </w:tcPr>
          <w:p w14:paraId="138281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10/07/25</w:t>
            </w:r>
          </w:p>
        </w:tc>
        <w:tc>
          <w:tcPr>
            <w:tcW w:w="1134" w:type="dxa"/>
            <w:tcBorders>
              <w:top w:val="nil"/>
              <w:left w:val="nil"/>
              <w:bottom w:val="nil"/>
              <w:right w:val="single" w:sz="4" w:space="0" w:color="auto"/>
            </w:tcBorders>
            <w:shd w:val="clear" w:color="auto" w:fill="auto"/>
            <w:noWrap/>
            <w:vAlign w:val="center"/>
            <w:hideMark/>
          </w:tcPr>
          <w:p w14:paraId="10BB41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10/07/25</w:t>
            </w:r>
          </w:p>
        </w:tc>
        <w:tc>
          <w:tcPr>
            <w:tcW w:w="1134" w:type="dxa"/>
            <w:tcBorders>
              <w:top w:val="nil"/>
              <w:left w:val="single" w:sz="8" w:space="0" w:color="auto"/>
              <w:bottom w:val="nil"/>
              <w:right w:val="nil"/>
            </w:tcBorders>
            <w:shd w:val="clear" w:color="auto" w:fill="auto"/>
            <w:noWrap/>
            <w:vAlign w:val="center"/>
            <w:hideMark/>
          </w:tcPr>
          <w:p w14:paraId="7ACEF6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0E0AB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62F01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44DE4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B3E67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410B2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95AD9D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0987C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w:t>
            </w:r>
          </w:p>
        </w:tc>
        <w:tc>
          <w:tcPr>
            <w:tcW w:w="1134" w:type="dxa"/>
            <w:tcBorders>
              <w:top w:val="nil"/>
              <w:left w:val="nil"/>
              <w:bottom w:val="nil"/>
              <w:right w:val="single" w:sz="4" w:space="0" w:color="auto"/>
            </w:tcBorders>
            <w:shd w:val="clear" w:color="auto" w:fill="auto"/>
            <w:noWrap/>
            <w:vAlign w:val="center"/>
            <w:hideMark/>
          </w:tcPr>
          <w:p w14:paraId="74FD47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10/08/25</w:t>
            </w:r>
          </w:p>
        </w:tc>
        <w:tc>
          <w:tcPr>
            <w:tcW w:w="1134" w:type="dxa"/>
            <w:tcBorders>
              <w:top w:val="nil"/>
              <w:left w:val="nil"/>
              <w:bottom w:val="nil"/>
              <w:right w:val="single" w:sz="4" w:space="0" w:color="auto"/>
            </w:tcBorders>
            <w:shd w:val="clear" w:color="auto" w:fill="auto"/>
            <w:noWrap/>
            <w:vAlign w:val="center"/>
            <w:hideMark/>
          </w:tcPr>
          <w:p w14:paraId="33A029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11/08/25</w:t>
            </w:r>
          </w:p>
        </w:tc>
        <w:tc>
          <w:tcPr>
            <w:tcW w:w="1134" w:type="dxa"/>
            <w:tcBorders>
              <w:top w:val="nil"/>
              <w:left w:val="single" w:sz="8" w:space="0" w:color="auto"/>
              <w:bottom w:val="nil"/>
              <w:right w:val="nil"/>
            </w:tcBorders>
            <w:shd w:val="clear" w:color="auto" w:fill="auto"/>
            <w:noWrap/>
            <w:vAlign w:val="center"/>
            <w:hideMark/>
          </w:tcPr>
          <w:p w14:paraId="227308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21D1B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1ACB3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97242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F7AA7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85C1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2B30A6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D6362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w:t>
            </w:r>
          </w:p>
        </w:tc>
        <w:tc>
          <w:tcPr>
            <w:tcW w:w="1134" w:type="dxa"/>
            <w:tcBorders>
              <w:top w:val="nil"/>
              <w:left w:val="nil"/>
              <w:bottom w:val="nil"/>
              <w:right w:val="single" w:sz="4" w:space="0" w:color="auto"/>
            </w:tcBorders>
            <w:shd w:val="clear" w:color="auto" w:fill="auto"/>
            <w:noWrap/>
            <w:vAlign w:val="center"/>
            <w:hideMark/>
          </w:tcPr>
          <w:p w14:paraId="78BFC8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10/09/25</w:t>
            </w:r>
          </w:p>
        </w:tc>
        <w:tc>
          <w:tcPr>
            <w:tcW w:w="1134" w:type="dxa"/>
            <w:tcBorders>
              <w:top w:val="nil"/>
              <w:left w:val="nil"/>
              <w:bottom w:val="nil"/>
              <w:right w:val="single" w:sz="4" w:space="0" w:color="auto"/>
            </w:tcBorders>
            <w:shd w:val="clear" w:color="auto" w:fill="auto"/>
            <w:noWrap/>
            <w:vAlign w:val="center"/>
            <w:hideMark/>
          </w:tcPr>
          <w:p w14:paraId="707B68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10/09/25</w:t>
            </w:r>
          </w:p>
        </w:tc>
        <w:tc>
          <w:tcPr>
            <w:tcW w:w="1134" w:type="dxa"/>
            <w:tcBorders>
              <w:top w:val="nil"/>
              <w:left w:val="single" w:sz="8" w:space="0" w:color="auto"/>
              <w:bottom w:val="nil"/>
              <w:right w:val="nil"/>
            </w:tcBorders>
            <w:shd w:val="clear" w:color="auto" w:fill="auto"/>
            <w:noWrap/>
            <w:vAlign w:val="center"/>
            <w:hideMark/>
          </w:tcPr>
          <w:p w14:paraId="496147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40105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62D2C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E0D5E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1F25A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99776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18E8C8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9A3C2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w:t>
            </w:r>
          </w:p>
        </w:tc>
        <w:tc>
          <w:tcPr>
            <w:tcW w:w="1134" w:type="dxa"/>
            <w:tcBorders>
              <w:top w:val="nil"/>
              <w:left w:val="nil"/>
              <w:bottom w:val="nil"/>
              <w:right w:val="single" w:sz="4" w:space="0" w:color="auto"/>
            </w:tcBorders>
            <w:shd w:val="clear" w:color="auto" w:fill="auto"/>
            <w:noWrap/>
            <w:vAlign w:val="center"/>
            <w:hideMark/>
          </w:tcPr>
          <w:p w14:paraId="2A61E1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10/10/25</w:t>
            </w:r>
          </w:p>
        </w:tc>
        <w:tc>
          <w:tcPr>
            <w:tcW w:w="1134" w:type="dxa"/>
            <w:tcBorders>
              <w:top w:val="nil"/>
              <w:left w:val="nil"/>
              <w:bottom w:val="nil"/>
              <w:right w:val="single" w:sz="4" w:space="0" w:color="auto"/>
            </w:tcBorders>
            <w:shd w:val="clear" w:color="auto" w:fill="auto"/>
            <w:noWrap/>
            <w:vAlign w:val="center"/>
            <w:hideMark/>
          </w:tcPr>
          <w:p w14:paraId="08141F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10/10/25</w:t>
            </w:r>
          </w:p>
        </w:tc>
        <w:tc>
          <w:tcPr>
            <w:tcW w:w="1134" w:type="dxa"/>
            <w:tcBorders>
              <w:top w:val="nil"/>
              <w:left w:val="single" w:sz="8" w:space="0" w:color="auto"/>
              <w:bottom w:val="nil"/>
              <w:right w:val="nil"/>
            </w:tcBorders>
            <w:shd w:val="clear" w:color="auto" w:fill="auto"/>
            <w:noWrap/>
            <w:vAlign w:val="center"/>
            <w:hideMark/>
          </w:tcPr>
          <w:p w14:paraId="071889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36C6A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1424E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7CDDC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FA379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D6AB4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1AD9A7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B28F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w:t>
            </w:r>
          </w:p>
        </w:tc>
        <w:tc>
          <w:tcPr>
            <w:tcW w:w="1134" w:type="dxa"/>
            <w:tcBorders>
              <w:top w:val="nil"/>
              <w:left w:val="nil"/>
              <w:bottom w:val="nil"/>
              <w:right w:val="single" w:sz="4" w:space="0" w:color="auto"/>
            </w:tcBorders>
            <w:shd w:val="clear" w:color="auto" w:fill="auto"/>
            <w:noWrap/>
            <w:vAlign w:val="center"/>
            <w:hideMark/>
          </w:tcPr>
          <w:p w14:paraId="0143AD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10/11/25</w:t>
            </w:r>
          </w:p>
        </w:tc>
        <w:tc>
          <w:tcPr>
            <w:tcW w:w="1134" w:type="dxa"/>
            <w:tcBorders>
              <w:top w:val="nil"/>
              <w:left w:val="nil"/>
              <w:bottom w:val="nil"/>
              <w:right w:val="single" w:sz="4" w:space="0" w:color="auto"/>
            </w:tcBorders>
            <w:shd w:val="clear" w:color="auto" w:fill="auto"/>
            <w:noWrap/>
            <w:vAlign w:val="center"/>
            <w:hideMark/>
          </w:tcPr>
          <w:p w14:paraId="1C62DA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10/11/25</w:t>
            </w:r>
          </w:p>
        </w:tc>
        <w:tc>
          <w:tcPr>
            <w:tcW w:w="1134" w:type="dxa"/>
            <w:tcBorders>
              <w:top w:val="nil"/>
              <w:left w:val="single" w:sz="8" w:space="0" w:color="auto"/>
              <w:bottom w:val="nil"/>
              <w:right w:val="nil"/>
            </w:tcBorders>
            <w:shd w:val="clear" w:color="auto" w:fill="auto"/>
            <w:noWrap/>
            <w:vAlign w:val="center"/>
            <w:hideMark/>
          </w:tcPr>
          <w:p w14:paraId="1764DD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3A3B8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ADFCF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71A8B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066B9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FF5BF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361A15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C0CF4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w:t>
            </w:r>
          </w:p>
        </w:tc>
        <w:tc>
          <w:tcPr>
            <w:tcW w:w="1134" w:type="dxa"/>
            <w:tcBorders>
              <w:top w:val="nil"/>
              <w:left w:val="nil"/>
              <w:bottom w:val="nil"/>
              <w:right w:val="single" w:sz="4" w:space="0" w:color="auto"/>
            </w:tcBorders>
            <w:shd w:val="clear" w:color="auto" w:fill="auto"/>
            <w:noWrap/>
            <w:vAlign w:val="center"/>
            <w:hideMark/>
          </w:tcPr>
          <w:p w14:paraId="07FE18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10/12/25</w:t>
            </w:r>
          </w:p>
        </w:tc>
        <w:tc>
          <w:tcPr>
            <w:tcW w:w="1134" w:type="dxa"/>
            <w:tcBorders>
              <w:top w:val="nil"/>
              <w:left w:val="nil"/>
              <w:bottom w:val="nil"/>
              <w:right w:val="single" w:sz="4" w:space="0" w:color="auto"/>
            </w:tcBorders>
            <w:shd w:val="clear" w:color="auto" w:fill="auto"/>
            <w:noWrap/>
            <w:vAlign w:val="center"/>
            <w:hideMark/>
          </w:tcPr>
          <w:p w14:paraId="39EC01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10/12/25</w:t>
            </w:r>
          </w:p>
        </w:tc>
        <w:tc>
          <w:tcPr>
            <w:tcW w:w="1134" w:type="dxa"/>
            <w:tcBorders>
              <w:top w:val="nil"/>
              <w:left w:val="single" w:sz="8" w:space="0" w:color="auto"/>
              <w:bottom w:val="nil"/>
              <w:right w:val="nil"/>
            </w:tcBorders>
            <w:shd w:val="clear" w:color="auto" w:fill="auto"/>
            <w:noWrap/>
            <w:vAlign w:val="center"/>
            <w:hideMark/>
          </w:tcPr>
          <w:p w14:paraId="2DF916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7DFDD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231EA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FF6D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CAC7F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093DB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85A767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377BC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w:t>
            </w:r>
          </w:p>
        </w:tc>
        <w:tc>
          <w:tcPr>
            <w:tcW w:w="1134" w:type="dxa"/>
            <w:tcBorders>
              <w:top w:val="nil"/>
              <w:left w:val="nil"/>
              <w:bottom w:val="nil"/>
              <w:right w:val="single" w:sz="4" w:space="0" w:color="auto"/>
            </w:tcBorders>
            <w:shd w:val="clear" w:color="auto" w:fill="auto"/>
            <w:noWrap/>
            <w:vAlign w:val="center"/>
            <w:hideMark/>
          </w:tcPr>
          <w:p w14:paraId="337FE8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10/01/26</w:t>
            </w:r>
          </w:p>
        </w:tc>
        <w:tc>
          <w:tcPr>
            <w:tcW w:w="1134" w:type="dxa"/>
            <w:tcBorders>
              <w:top w:val="nil"/>
              <w:left w:val="nil"/>
              <w:bottom w:val="nil"/>
              <w:right w:val="single" w:sz="4" w:space="0" w:color="auto"/>
            </w:tcBorders>
            <w:shd w:val="clear" w:color="auto" w:fill="auto"/>
            <w:noWrap/>
            <w:vAlign w:val="center"/>
            <w:hideMark/>
          </w:tcPr>
          <w:p w14:paraId="4D088E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12/01/26</w:t>
            </w:r>
          </w:p>
        </w:tc>
        <w:tc>
          <w:tcPr>
            <w:tcW w:w="1134" w:type="dxa"/>
            <w:tcBorders>
              <w:top w:val="nil"/>
              <w:left w:val="single" w:sz="8" w:space="0" w:color="auto"/>
              <w:bottom w:val="nil"/>
              <w:right w:val="nil"/>
            </w:tcBorders>
            <w:shd w:val="clear" w:color="auto" w:fill="auto"/>
            <w:noWrap/>
            <w:vAlign w:val="center"/>
            <w:hideMark/>
          </w:tcPr>
          <w:p w14:paraId="5C4946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21F54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6EC61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57250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D907F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773C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283E5A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7E8D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w:t>
            </w:r>
          </w:p>
        </w:tc>
        <w:tc>
          <w:tcPr>
            <w:tcW w:w="1134" w:type="dxa"/>
            <w:tcBorders>
              <w:top w:val="nil"/>
              <w:left w:val="nil"/>
              <w:bottom w:val="nil"/>
              <w:right w:val="single" w:sz="4" w:space="0" w:color="auto"/>
            </w:tcBorders>
            <w:shd w:val="clear" w:color="auto" w:fill="auto"/>
            <w:noWrap/>
            <w:vAlign w:val="center"/>
            <w:hideMark/>
          </w:tcPr>
          <w:p w14:paraId="4F0C96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10/02/26</w:t>
            </w:r>
          </w:p>
        </w:tc>
        <w:tc>
          <w:tcPr>
            <w:tcW w:w="1134" w:type="dxa"/>
            <w:tcBorders>
              <w:top w:val="nil"/>
              <w:left w:val="nil"/>
              <w:bottom w:val="nil"/>
              <w:right w:val="single" w:sz="4" w:space="0" w:color="auto"/>
            </w:tcBorders>
            <w:shd w:val="clear" w:color="auto" w:fill="auto"/>
            <w:noWrap/>
            <w:vAlign w:val="center"/>
            <w:hideMark/>
          </w:tcPr>
          <w:p w14:paraId="30E684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10/02/26</w:t>
            </w:r>
          </w:p>
        </w:tc>
        <w:tc>
          <w:tcPr>
            <w:tcW w:w="1134" w:type="dxa"/>
            <w:tcBorders>
              <w:top w:val="nil"/>
              <w:left w:val="single" w:sz="8" w:space="0" w:color="auto"/>
              <w:bottom w:val="nil"/>
              <w:right w:val="nil"/>
            </w:tcBorders>
            <w:shd w:val="clear" w:color="auto" w:fill="auto"/>
            <w:noWrap/>
            <w:vAlign w:val="center"/>
            <w:hideMark/>
          </w:tcPr>
          <w:p w14:paraId="167F09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2A4C7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685D2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6EDA0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53197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7B98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B04956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90E69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w:t>
            </w:r>
          </w:p>
        </w:tc>
        <w:tc>
          <w:tcPr>
            <w:tcW w:w="1134" w:type="dxa"/>
            <w:tcBorders>
              <w:top w:val="nil"/>
              <w:left w:val="nil"/>
              <w:bottom w:val="nil"/>
              <w:right w:val="single" w:sz="4" w:space="0" w:color="auto"/>
            </w:tcBorders>
            <w:shd w:val="clear" w:color="auto" w:fill="auto"/>
            <w:noWrap/>
            <w:vAlign w:val="center"/>
            <w:hideMark/>
          </w:tcPr>
          <w:p w14:paraId="38E5A2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10/03/26</w:t>
            </w:r>
          </w:p>
        </w:tc>
        <w:tc>
          <w:tcPr>
            <w:tcW w:w="1134" w:type="dxa"/>
            <w:tcBorders>
              <w:top w:val="nil"/>
              <w:left w:val="nil"/>
              <w:bottom w:val="nil"/>
              <w:right w:val="single" w:sz="4" w:space="0" w:color="auto"/>
            </w:tcBorders>
            <w:shd w:val="clear" w:color="auto" w:fill="auto"/>
            <w:noWrap/>
            <w:vAlign w:val="center"/>
            <w:hideMark/>
          </w:tcPr>
          <w:p w14:paraId="5C9B3A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10/03/26</w:t>
            </w:r>
          </w:p>
        </w:tc>
        <w:tc>
          <w:tcPr>
            <w:tcW w:w="1134" w:type="dxa"/>
            <w:tcBorders>
              <w:top w:val="nil"/>
              <w:left w:val="single" w:sz="8" w:space="0" w:color="auto"/>
              <w:bottom w:val="nil"/>
              <w:right w:val="nil"/>
            </w:tcBorders>
            <w:shd w:val="clear" w:color="auto" w:fill="auto"/>
            <w:noWrap/>
            <w:vAlign w:val="center"/>
            <w:hideMark/>
          </w:tcPr>
          <w:p w14:paraId="4A0DB0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A3435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FF76A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1CC92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0230B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B6DB6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27D44F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9E3A8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w:t>
            </w:r>
          </w:p>
        </w:tc>
        <w:tc>
          <w:tcPr>
            <w:tcW w:w="1134" w:type="dxa"/>
            <w:tcBorders>
              <w:top w:val="nil"/>
              <w:left w:val="nil"/>
              <w:bottom w:val="nil"/>
              <w:right w:val="single" w:sz="4" w:space="0" w:color="auto"/>
            </w:tcBorders>
            <w:shd w:val="clear" w:color="auto" w:fill="auto"/>
            <w:noWrap/>
            <w:vAlign w:val="center"/>
            <w:hideMark/>
          </w:tcPr>
          <w:p w14:paraId="0DBE06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10/04/26</w:t>
            </w:r>
          </w:p>
        </w:tc>
        <w:tc>
          <w:tcPr>
            <w:tcW w:w="1134" w:type="dxa"/>
            <w:tcBorders>
              <w:top w:val="nil"/>
              <w:left w:val="nil"/>
              <w:bottom w:val="nil"/>
              <w:right w:val="single" w:sz="4" w:space="0" w:color="auto"/>
            </w:tcBorders>
            <w:shd w:val="clear" w:color="auto" w:fill="auto"/>
            <w:noWrap/>
            <w:vAlign w:val="center"/>
            <w:hideMark/>
          </w:tcPr>
          <w:p w14:paraId="4E0637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10/04/26</w:t>
            </w:r>
          </w:p>
        </w:tc>
        <w:tc>
          <w:tcPr>
            <w:tcW w:w="1134" w:type="dxa"/>
            <w:tcBorders>
              <w:top w:val="nil"/>
              <w:left w:val="single" w:sz="8" w:space="0" w:color="auto"/>
              <w:bottom w:val="nil"/>
              <w:right w:val="nil"/>
            </w:tcBorders>
            <w:shd w:val="clear" w:color="auto" w:fill="auto"/>
            <w:noWrap/>
            <w:vAlign w:val="center"/>
            <w:hideMark/>
          </w:tcPr>
          <w:p w14:paraId="5F9212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1CE5D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4EA6A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FFA78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6FF34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79AA3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1DC973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CBE8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w:t>
            </w:r>
          </w:p>
        </w:tc>
        <w:tc>
          <w:tcPr>
            <w:tcW w:w="1134" w:type="dxa"/>
            <w:tcBorders>
              <w:top w:val="nil"/>
              <w:left w:val="nil"/>
              <w:bottom w:val="nil"/>
              <w:right w:val="single" w:sz="4" w:space="0" w:color="auto"/>
            </w:tcBorders>
            <w:shd w:val="clear" w:color="auto" w:fill="auto"/>
            <w:noWrap/>
            <w:vAlign w:val="center"/>
            <w:hideMark/>
          </w:tcPr>
          <w:p w14:paraId="7B9A2A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10/05/26</w:t>
            </w:r>
          </w:p>
        </w:tc>
        <w:tc>
          <w:tcPr>
            <w:tcW w:w="1134" w:type="dxa"/>
            <w:tcBorders>
              <w:top w:val="nil"/>
              <w:left w:val="nil"/>
              <w:bottom w:val="nil"/>
              <w:right w:val="single" w:sz="4" w:space="0" w:color="auto"/>
            </w:tcBorders>
            <w:shd w:val="clear" w:color="auto" w:fill="auto"/>
            <w:noWrap/>
            <w:vAlign w:val="center"/>
            <w:hideMark/>
          </w:tcPr>
          <w:p w14:paraId="644D36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11/05/26</w:t>
            </w:r>
          </w:p>
        </w:tc>
        <w:tc>
          <w:tcPr>
            <w:tcW w:w="1134" w:type="dxa"/>
            <w:tcBorders>
              <w:top w:val="nil"/>
              <w:left w:val="single" w:sz="8" w:space="0" w:color="auto"/>
              <w:bottom w:val="nil"/>
              <w:right w:val="nil"/>
            </w:tcBorders>
            <w:shd w:val="clear" w:color="auto" w:fill="auto"/>
            <w:noWrap/>
            <w:vAlign w:val="center"/>
            <w:hideMark/>
          </w:tcPr>
          <w:p w14:paraId="01207E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68E8C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5B40E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78A85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8269A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C1161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2FCA38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6A103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w:t>
            </w:r>
          </w:p>
        </w:tc>
        <w:tc>
          <w:tcPr>
            <w:tcW w:w="1134" w:type="dxa"/>
            <w:tcBorders>
              <w:top w:val="nil"/>
              <w:left w:val="nil"/>
              <w:bottom w:val="nil"/>
              <w:right w:val="single" w:sz="4" w:space="0" w:color="auto"/>
            </w:tcBorders>
            <w:shd w:val="clear" w:color="auto" w:fill="auto"/>
            <w:noWrap/>
            <w:vAlign w:val="center"/>
            <w:hideMark/>
          </w:tcPr>
          <w:p w14:paraId="2A2150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10/06/26</w:t>
            </w:r>
          </w:p>
        </w:tc>
        <w:tc>
          <w:tcPr>
            <w:tcW w:w="1134" w:type="dxa"/>
            <w:tcBorders>
              <w:top w:val="nil"/>
              <w:left w:val="nil"/>
              <w:bottom w:val="nil"/>
              <w:right w:val="single" w:sz="4" w:space="0" w:color="auto"/>
            </w:tcBorders>
            <w:shd w:val="clear" w:color="auto" w:fill="auto"/>
            <w:noWrap/>
            <w:vAlign w:val="center"/>
            <w:hideMark/>
          </w:tcPr>
          <w:p w14:paraId="5B1092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10/06/26</w:t>
            </w:r>
          </w:p>
        </w:tc>
        <w:tc>
          <w:tcPr>
            <w:tcW w:w="1134" w:type="dxa"/>
            <w:tcBorders>
              <w:top w:val="nil"/>
              <w:left w:val="single" w:sz="8" w:space="0" w:color="auto"/>
              <w:bottom w:val="nil"/>
              <w:right w:val="nil"/>
            </w:tcBorders>
            <w:shd w:val="clear" w:color="auto" w:fill="auto"/>
            <w:noWrap/>
            <w:vAlign w:val="center"/>
            <w:hideMark/>
          </w:tcPr>
          <w:p w14:paraId="25CA43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B8405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2DEC7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79F72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AF277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ECD6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9D6FD7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1921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w:t>
            </w:r>
          </w:p>
        </w:tc>
        <w:tc>
          <w:tcPr>
            <w:tcW w:w="1134" w:type="dxa"/>
            <w:tcBorders>
              <w:top w:val="nil"/>
              <w:left w:val="nil"/>
              <w:bottom w:val="nil"/>
              <w:right w:val="single" w:sz="4" w:space="0" w:color="auto"/>
            </w:tcBorders>
            <w:shd w:val="clear" w:color="auto" w:fill="auto"/>
            <w:noWrap/>
            <w:vAlign w:val="center"/>
            <w:hideMark/>
          </w:tcPr>
          <w:p w14:paraId="2C2D71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10/07/26</w:t>
            </w:r>
          </w:p>
        </w:tc>
        <w:tc>
          <w:tcPr>
            <w:tcW w:w="1134" w:type="dxa"/>
            <w:tcBorders>
              <w:top w:val="nil"/>
              <w:left w:val="nil"/>
              <w:bottom w:val="nil"/>
              <w:right w:val="single" w:sz="4" w:space="0" w:color="auto"/>
            </w:tcBorders>
            <w:shd w:val="clear" w:color="auto" w:fill="auto"/>
            <w:noWrap/>
            <w:vAlign w:val="center"/>
            <w:hideMark/>
          </w:tcPr>
          <w:p w14:paraId="6667CD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10/07/26</w:t>
            </w:r>
          </w:p>
        </w:tc>
        <w:tc>
          <w:tcPr>
            <w:tcW w:w="1134" w:type="dxa"/>
            <w:tcBorders>
              <w:top w:val="nil"/>
              <w:left w:val="single" w:sz="8" w:space="0" w:color="auto"/>
              <w:bottom w:val="nil"/>
              <w:right w:val="nil"/>
            </w:tcBorders>
            <w:shd w:val="clear" w:color="auto" w:fill="auto"/>
            <w:noWrap/>
            <w:vAlign w:val="center"/>
            <w:hideMark/>
          </w:tcPr>
          <w:p w14:paraId="3742D8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A70DC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6B62B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5BCF0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C70F7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4CAF9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9AC36F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7C57F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w:t>
            </w:r>
          </w:p>
        </w:tc>
        <w:tc>
          <w:tcPr>
            <w:tcW w:w="1134" w:type="dxa"/>
            <w:tcBorders>
              <w:top w:val="nil"/>
              <w:left w:val="nil"/>
              <w:bottom w:val="nil"/>
              <w:right w:val="single" w:sz="4" w:space="0" w:color="auto"/>
            </w:tcBorders>
            <w:shd w:val="clear" w:color="auto" w:fill="auto"/>
            <w:noWrap/>
            <w:vAlign w:val="center"/>
            <w:hideMark/>
          </w:tcPr>
          <w:p w14:paraId="4EC34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10/08/26</w:t>
            </w:r>
          </w:p>
        </w:tc>
        <w:tc>
          <w:tcPr>
            <w:tcW w:w="1134" w:type="dxa"/>
            <w:tcBorders>
              <w:top w:val="nil"/>
              <w:left w:val="nil"/>
              <w:bottom w:val="nil"/>
              <w:right w:val="single" w:sz="4" w:space="0" w:color="auto"/>
            </w:tcBorders>
            <w:shd w:val="clear" w:color="auto" w:fill="auto"/>
            <w:noWrap/>
            <w:vAlign w:val="center"/>
            <w:hideMark/>
          </w:tcPr>
          <w:p w14:paraId="337BD4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10/08/26</w:t>
            </w:r>
          </w:p>
        </w:tc>
        <w:tc>
          <w:tcPr>
            <w:tcW w:w="1134" w:type="dxa"/>
            <w:tcBorders>
              <w:top w:val="nil"/>
              <w:left w:val="single" w:sz="8" w:space="0" w:color="auto"/>
              <w:bottom w:val="nil"/>
              <w:right w:val="nil"/>
            </w:tcBorders>
            <w:shd w:val="clear" w:color="auto" w:fill="auto"/>
            <w:noWrap/>
            <w:vAlign w:val="center"/>
            <w:hideMark/>
          </w:tcPr>
          <w:p w14:paraId="30823D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F7A73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7C03C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4E480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D163B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F77E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EFE37A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EC514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w:t>
            </w:r>
          </w:p>
        </w:tc>
        <w:tc>
          <w:tcPr>
            <w:tcW w:w="1134" w:type="dxa"/>
            <w:tcBorders>
              <w:top w:val="nil"/>
              <w:left w:val="nil"/>
              <w:bottom w:val="nil"/>
              <w:right w:val="single" w:sz="4" w:space="0" w:color="auto"/>
            </w:tcBorders>
            <w:shd w:val="clear" w:color="auto" w:fill="auto"/>
            <w:noWrap/>
            <w:vAlign w:val="center"/>
            <w:hideMark/>
          </w:tcPr>
          <w:p w14:paraId="59A674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10/09/26</w:t>
            </w:r>
          </w:p>
        </w:tc>
        <w:tc>
          <w:tcPr>
            <w:tcW w:w="1134" w:type="dxa"/>
            <w:tcBorders>
              <w:top w:val="nil"/>
              <w:left w:val="nil"/>
              <w:bottom w:val="nil"/>
              <w:right w:val="single" w:sz="4" w:space="0" w:color="auto"/>
            </w:tcBorders>
            <w:shd w:val="clear" w:color="auto" w:fill="auto"/>
            <w:noWrap/>
            <w:vAlign w:val="center"/>
            <w:hideMark/>
          </w:tcPr>
          <w:p w14:paraId="61BEF5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10/09/26</w:t>
            </w:r>
          </w:p>
        </w:tc>
        <w:tc>
          <w:tcPr>
            <w:tcW w:w="1134" w:type="dxa"/>
            <w:tcBorders>
              <w:top w:val="nil"/>
              <w:left w:val="single" w:sz="8" w:space="0" w:color="auto"/>
              <w:bottom w:val="nil"/>
              <w:right w:val="nil"/>
            </w:tcBorders>
            <w:shd w:val="clear" w:color="auto" w:fill="auto"/>
            <w:noWrap/>
            <w:vAlign w:val="center"/>
            <w:hideMark/>
          </w:tcPr>
          <w:p w14:paraId="75D4AD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B1DCD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1502B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B95A4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6D7C1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E1F39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59B3C4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9A9D3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w:t>
            </w:r>
          </w:p>
        </w:tc>
        <w:tc>
          <w:tcPr>
            <w:tcW w:w="1134" w:type="dxa"/>
            <w:tcBorders>
              <w:top w:val="nil"/>
              <w:left w:val="nil"/>
              <w:bottom w:val="nil"/>
              <w:right w:val="single" w:sz="4" w:space="0" w:color="auto"/>
            </w:tcBorders>
            <w:shd w:val="clear" w:color="auto" w:fill="auto"/>
            <w:noWrap/>
            <w:vAlign w:val="center"/>
            <w:hideMark/>
          </w:tcPr>
          <w:p w14:paraId="232349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10/10/26</w:t>
            </w:r>
          </w:p>
        </w:tc>
        <w:tc>
          <w:tcPr>
            <w:tcW w:w="1134" w:type="dxa"/>
            <w:tcBorders>
              <w:top w:val="nil"/>
              <w:left w:val="nil"/>
              <w:bottom w:val="nil"/>
              <w:right w:val="single" w:sz="4" w:space="0" w:color="auto"/>
            </w:tcBorders>
            <w:shd w:val="clear" w:color="auto" w:fill="auto"/>
            <w:noWrap/>
            <w:vAlign w:val="center"/>
            <w:hideMark/>
          </w:tcPr>
          <w:p w14:paraId="1BD09D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13/10/26</w:t>
            </w:r>
          </w:p>
        </w:tc>
        <w:tc>
          <w:tcPr>
            <w:tcW w:w="1134" w:type="dxa"/>
            <w:tcBorders>
              <w:top w:val="nil"/>
              <w:left w:val="single" w:sz="8" w:space="0" w:color="auto"/>
              <w:bottom w:val="nil"/>
              <w:right w:val="nil"/>
            </w:tcBorders>
            <w:shd w:val="clear" w:color="auto" w:fill="auto"/>
            <w:noWrap/>
            <w:vAlign w:val="center"/>
            <w:hideMark/>
          </w:tcPr>
          <w:p w14:paraId="2D3C8F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757CD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E6DAD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0A0C7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30F06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27174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957558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F6485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w:t>
            </w:r>
          </w:p>
        </w:tc>
        <w:tc>
          <w:tcPr>
            <w:tcW w:w="1134" w:type="dxa"/>
            <w:tcBorders>
              <w:top w:val="nil"/>
              <w:left w:val="nil"/>
              <w:bottom w:val="nil"/>
              <w:right w:val="single" w:sz="4" w:space="0" w:color="auto"/>
            </w:tcBorders>
            <w:shd w:val="clear" w:color="auto" w:fill="auto"/>
            <w:noWrap/>
            <w:vAlign w:val="center"/>
            <w:hideMark/>
          </w:tcPr>
          <w:p w14:paraId="4E6256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10/11/26</w:t>
            </w:r>
          </w:p>
        </w:tc>
        <w:tc>
          <w:tcPr>
            <w:tcW w:w="1134" w:type="dxa"/>
            <w:tcBorders>
              <w:top w:val="nil"/>
              <w:left w:val="nil"/>
              <w:bottom w:val="nil"/>
              <w:right w:val="single" w:sz="4" w:space="0" w:color="auto"/>
            </w:tcBorders>
            <w:shd w:val="clear" w:color="auto" w:fill="auto"/>
            <w:noWrap/>
            <w:vAlign w:val="center"/>
            <w:hideMark/>
          </w:tcPr>
          <w:p w14:paraId="2D9175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10/11/26</w:t>
            </w:r>
          </w:p>
        </w:tc>
        <w:tc>
          <w:tcPr>
            <w:tcW w:w="1134" w:type="dxa"/>
            <w:tcBorders>
              <w:top w:val="nil"/>
              <w:left w:val="single" w:sz="8" w:space="0" w:color="auto"/>
              <w:bottom w:val="nil"/>
              <w:right w:val="nil"/>
            </w:tcBorders>
            <w:shd w:val="clear" w:color="auto" w:fill="auto"/>
            <w:noWrap/>
            <w:vAlign w:val="center"/>
            <w:hideMark/>
          </w:tcPr>
          <w:p w14:paraId="40606D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E5B33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BDA3A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E006B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1362E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95BB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44E2C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679F5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122</w:t>
            </w:r>
          </w:p>
        </w:tc>
        <w:tc>
          <w:tcPr>
            <w:tcW w:w="1134" w:type="dxa"/>
            <w:tcBorders>
              <w:top w:val="nil"/>
              <w:left w:val="nil"/>
              <w:bottom w:val="nil"/>
              <w:right w:val="single" w:sz="4" w:space="0" w:color="auto"/>
            </w:tcBorders>
            <w:shd w:val="clear" w:color="auto" w:fill="auto"/>
            <w:noWrap/>
            <w:vAlign w:val="center"/>
            <w:hideMark/>
          </w:tcPr>
          <w:p w14:paraId="4FDEB6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10/12/26</w:t>
            </w:r>
          </w:p>
        </w:tc>
        <w:tc>
          <w:tcPr>
            <w:tcW w:w="1134" w:type="dxa"/>
            <w:tcBorders>
              <w:top w:val="nil"/>
              <w:left w:val="nil"/>
              <w:bottom w:val="nil"/>
              <w:right w:val="single" w:sz="4" w:space="0" w:color="auto"/>
            </w:tcBorders>
            <w:shd w:val="clear" w:color="auto" w:fill="auto"/>
            <w:noWrap/>
            <w:vAlign w:val="center"/>
            <w:hideMark/>
          </w:tcPr>
          <w:p w14:paraId="2E1543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10/12/26</w:t>
            </w:r>
          </w:p>
        </w:tc>
        <w:tc>
          <w:tcPr>
            <w:tcW w:w="1134" w:type="dxa"/>
            <w:tcBorders>
              <w:top w:val="nil"/>
              <w:left w:val="single" w:sz="8" w:space="0" w:color="auto"/>
              <w:bottom w:val="nil"/>
              <w:right w:val="nil"/>
            </w:tcBorders>
            <w:shd w:val="clear" w:color="auto" w:fill="auto"/>
            <w:noWrap/>
            <w:vAlign w:val="center"/>
            <w:hideMark/>
          </w:tcPr>
          <w:p w14:paraId="00CF6E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0BE7D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6DEDD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EE246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9C11E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B2BE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6EAD39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5FC61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w:t>
            </w:r>
          </w:p>
        </w:tc>
        <w:tc>
          <w:tcPr>
            <w:tcW w:w="1134" w:type="dxa"/>
            <w:tcBorders>
              <w:top w:val="nil"/>
              <w:left w:val="nil"/>
              <w:bottom w:val="nil"/>
              <w:right w:val="single" w:sz="4" w:space="0" w:color="auto"/>
            </w:tcBorders>
            <w:shd w:val="clear" w:color="auto" w:fill="auto"/>
            <w:noWrap/>
            <w:vAlign w:val="center"/>
            <w:hideMark/>
          </w:tcPr>
          <w:p w14:paraId="2E397F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10/01/27</w:t>
            </w:r>
          </w:p>
        </w:tc>
        <w:tc>
          <w:tcPr>
            <w:tcW w:w="1134" w:type="dxa"/>
            <w:tcBorders>
              <w:top w:val="nil"/>
              <w:left w:val="nil"/>
              <w:bottom w:val="nil"/>
              <w:right w:val="single" w:sz="4" w:space="0" w:color="auto"/>
            </w:tcBorders>
            <w:shd w:val="clear" w:color="auto" w:fill="auto"/>
            <w:noWrap/>
            <w:vAlign w:val="center"/>
            <w:hideMark/>
          </w:tcPr>
          <w:p w14:paraId="6EE400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11/01/27</w:t>
            </w:r>
          </w:p>
        </w:tc>
        <w:tc>
          <w:tcPr>
            <w:tcW w:w="1134" w:type="dxa"/>
            <w:tcBorders>
              <w:top w:val="nil"/>
              <w:left w:val="single" w:sz="8" w:space="0" w:color="auto"/>
              <w:bottom w:val="nil"/>
              <w:right w:val="nil"/>
            </w:tcBorders>
            <w:shd w:val="clear" w:color="auto" w:fill="auto"/>
            <w:noWrap/>
            <w:vAlign w:val="center"/>
            <w:hideMark/>
          </w:tcPr>
          <w:p w14:paraId="3BE72F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F220F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8B608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A751D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A0795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FF6B7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9FDDBD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9C407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w:t>
            </w:r>
          </w:p>
        </w:tc>
        <w:tc>
          <w:tcPr>
            <w:tcW w:w="1134" w:type="dxa"/>
            <w:tcBorders>
              <w:top w:val="nil"/>
              <w:left w:val="nil"/>
              <w:bottom w:val="nil"/>
              <w:right w:val="single" w:sz="4" w:space="0" w:color="auto"/>
            </w:tcBorders>
            <w:shd w:val="clear" w:color="auto" w:fill="auto"/>
            <w:noWrap/>
            <w:vAlign w:val="center"/>
            <w:hideMark/>
          </w:tcPr>
          <w:p w14:paraId="406AE8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10/02/27</w:t>
            </w:r>
          </w:p>
        </w:tc>
        <w:tc>
          <w:tcPr>
            <w:tcW w:w="1134" w:type="dxa"/>
            <w:tcBorders>
              <w:top w:val="nil"/>
              <w:left w:val="nil"/>
              <w:bottom w:val="nil"/>
              <w:right w:val="single" w:sz="4" w:space="0" w:color="auto"/>
            </w:tcBorders>
            <w:shd w:val="clear" w:color="auto" w:fill="auto"/>
            <w:noWrap/>
            <w:vAlign w:val="center"/>
            <w:hideMark/>
          </w:tcPr>
          <w:p w14:paraId="60564D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10/02/27</w:t>
            </w:r>
          </w:p>
        </w:tc>
        <w:tc>
          <w:tcPr>
            <w:tcW w:w="1134" w:type="dxa"/>
            <w:tcBorders>
              <w:top w:val="nil"/>
              <w:left w:val="single" w:sz="8" w:space="0" w:color="auto"/>
              <w:bottom w:val="nil"/>
              <w:right w:val="nil"/>
            </w:tcBorders>
            <w:shd w:val="clear" w:color="auto" w:fill="auto"/>
            <w:noWrap/>
            <w:vAlign w:val="center"/>
            <w:hideMark/>
          </w:tcPr>
          <w:p w14:paraId="69E68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CDF59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F7371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AC93D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53D27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258F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ED6E9F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AE79A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w:t>
            </w:r>
          </w:p>
        </w:tc>
        <w:tc>
          <w:tcPr>
            <w:tcW w:w="1134" w:type="dxa"/>
            <w:tcBorders>
              <w:top w:val="nil"/>
              <w:left w:val="nil"/>
              <w:bottom w:val="nil"/>
              <w:right w:val="single" w:sz="4" w:space="0" w:color="auto"/>
            </w:tcBorders>
            <w:shd w:val="clear" w:color="auto" w:fill="auto"/>
            <w:noWrap/>
            <w:vAlign w:val="center"/>
            <w:hideMark/>
          </w:tcPr>
          <w:p w14:paraId="121F00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10/03/27</w:t>
            </w:r>
          </w:p>
        </w:tc>
        <w:tc>
          <w:tcPr>
            <w:tcW w:w="1134" w:type="dxa"/>
            <w:tcBorders>
              <w:top w:val="nil"/>
              <w:left w:val="nil"/>
              <w:bottom w:val="nil"/>
              <w:right w:val="single" w:sz="4" w:space="0" w:color="auto"/>
            </w:tcBorders>
            <w:shd w:val="clear" w:color="auto" w:fill="auto"/>
            <w:noWrap/>
            <w:vAlign w:val="center"/>
            <w:hideMark/>
          </w:tcPr>
          <w:p w14:paraId="4A6B02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10/03/27</w:t>
            </w:r>
          </w:p>
        </w:tc>
        <w:tc>
          <w:tcPr>
            <w:tcW w:w="1134" w:type="dxa"/>
            <w:tcBorders>
              <w:top w:val="nil"/>
              <w:left w:val="single" w:sz="8" w:space="0" w:color="auto"/>
              <w:bottom w:val="nil"/>
              <w:right w:val="nil"/>
            </w:tcBorders>
            <w:shd w:val="clear" w:color="auto" w:fill="auto"/>
            <w:noWrap/>
            <w:vAlign w:val="center"/>
            <w:hideMark/>
          </w:tcPr>
          <w:p w14:paraId="06437E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67B8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41F33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BF7D2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D56F7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C6FFA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1BC151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5DA1D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w:t>
            </w:r>
          </w:p>
        </w:tc>
        <w:tc>
          <w:tcPr>
            <w:tcW w:w="1134" w:type="dxa"/>
            <w:tcBorders>
              <w:top w:val="nil"/>
              <w:left w:val="nil"/>
              <w:bottom w:val="nil"/>
              <w:right w:val="single" w:sz="4" w:space="0" w:color="auto"/>
            </w:tcBorders>
            <w:shd w:val="clear" w:color="auto" w:fill="auto"/>
            <w:noWrap/>
            <w:vAlign w:val="center"/>
            <w:hideMark/>
          </w:tcPr>
          <w:p w14:paraId="0BAD1B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10/04/27</w:t>
            </w:r>
          </w:p>
        </w:tc>
        <w:tc>
          <w:tcPr>
            <w:tcW w:w="1134" w:type="dxa"/>
            <w:tcBorders>
              <w:top w:val="nil"/>
              <w:left w:val="nil"/>
              <w:bottom w:val="nil"/>
              <w:right w:val="single" w:sz="4" w:space="0" w:color="auto"/>
            </w:tcBorders>
            <w:shd w:val="clear" w:color="auto" w:fill="auto"/>
            <w:noWrap/>
            <w:vAlign w:val="center"/>
            <w:hideMark/>
          </w:tcPr>
          <w:p w14:paraId="0AF346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12/04/27</w:t>
            </w:r>
          </w:p>
        </w:tc>
        <w:tc>
          <w:tcPr>
            <w:tcW w:w="1134" w:type="dxa"/>
            <w:tcBorders>
              <w:top w:val="nil"/>
              <w:left w:val="single" w:sz="8" w:space="0" w:color="auto"/>
              <w:bottom w:val="nil"/>
              <w:right w:val="nil"/>
            </w:tcBorders>
            <w:shd w:val="clear" w:color="auto" w:fill="auto"/>
            <w:noWrap/>
            <w:vAlign w:val="center"/>
            <w:hideMark/>
          </w:tcPr>
          <w:p w14:paraId="31F387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9398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74DC0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CD698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F9D65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43A0A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BAA85D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782C2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127</w:t>
            </w:r>
          </w:p>
        </w:tc>
        <w:tc>
          <w:tcPr>
            <w:tcW w:w="1134" w:type="dxa"/>
            <w:tcBorders>
              <w:top w:val="nil"/>
              <w:left w:val="nil"/>
              <w:bottom w:val="nil"/>
              <w:right w:val="single" w:sz="4" w:space="0" w:color="auto"/>
            </w:tcBorders>
            <w:shd w:val="clear" w:color="auto" w:fill="auto"/>
            <w:noWrap/>
            <w:vAlign w:val="center"/>
            <w:hideMark/>
          </w:tcPr>
          <w:p w14:paraId="4E6FF8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10/05/27</w:t>
            </w:r>
          </w:p>
        </w:tc>
        <w:tc>
          <w:tcPr>
            <w:tcW w:w="1134" w:type="dxa"/>
            <w:tcBorders>
              <w:top w:val="nil"/>
              <w:left w:val="nil"/>
              <w:bottom w:val="nil"/>
              <w:right w:val="single" w:sz="4" w:space="0" w:color="auto"/>
            </w:tcBorders>
            <w:shd w:val="clear" w:color="auto" w:fill="auto"/>
            <w:noWrap/>
            <w:vAlign w:val="center"/>
            <w:hideMark/>
          </w:tcPr>
          <w:p w14:paraId="38A09B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10/05/27</w:t>
            </w:r>
          </w:p>
        </w:tc>
        <w:tc>
          <w:tcPr>
            <w:tcW w:w="1134" w:type="dxa"/>
            <w:tcBorders>
              <w:top w:val="nil"/>
              <w:left w:val="single" w:sz="8" w:space="0" w:color="auto"/>
              <w:bottom w:val="nil"/>
              <w:right w:val="nil"/>
            </w:tcBorders>
            <w:shd w:val="clear" w:color="auto" w:fill="auto"/>
            <w:noWrap/>
            <w:vAlign w:val="center"/>
            <w:hideMark/>
          </w:tcPr>
          <w:p w14:paraId="047E98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7BE5D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D1A71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A75CC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44395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FD14E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83546B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7DE08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w:t>
            </w:r>
          </w:p>
        </w:tc>
        <w:tc>
          <w:tcPr>
            <w:tcW w:w="1134" w:type="dxa"/>
            <w:tcBorders>
              <w:top w:val="nil"/>
              <w:left w:val="nil"/>
              <w:bottom w:val="nil"/>
              <w:right w:val="single" w:sz="4" w:space="0" w:color="auto"/>
            </w:tcBorders>
            <w:shd w:val="clear" w:color="auto" w:fill="auto"/>
            <w:noWrap/>
            <w:vAlign w:val="center"/>
            <w:hideMark/>
          </w:tcPr>
          <w:p w14:paraId="4BF492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10/06/27</w:t>
            </w:r>
          </w:p>
        </w:tc>
        <w:tc>
          <w:tcPr>
            <w:tcW w:w="1134" w:type="dxa"/>
            <w:tcBorders>
              <w:top w:val="nil"/>
              <w:left w:val="nil"/>
              <w:bottom w:val="nil"/>
              <w:right w:val="single" w:sz="4" w:space="0" w:color="auto"/>
            </w:tcBorders>
            <w:shd w:val="clear" w:color="auto" w:fill="auto"/>
            <w:noWrap/>
            <w:vAlign w:val="center"/>
            <w:hideMark/>
          </w:tcPr>
          <w:p w14:paraId="009335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10/06/27</w:t>
            </w:r>
          </w:p>
        </w:tc>
        <w:tc>
          <w:tcPr>
            <w:tcW w:w="1134" w:type="dxa"/>
            <w:tcBorders>
              <w:top w:val="nil"/>
              <w:left w:val="single" w:sz="8" w:space="0" w:color="auto"/>
              <w:bottom w:val="nil"/>
              <w:right w:val="nil"/>
            </w:tcBorders>
            <w:shd w:val="clear" w:color="auto" w:fill="auto"/>
            <w:noWrap/>
            <w:vAlign w:val="center"/>
            <w:hideMark/>
          </w:tcPr>
          <w:p w14:paraId="2A76FA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16303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E7763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542E3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20DED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B65B7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7F5969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EE669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129</w:t>
            </w:r>
          </w:p>
        </w:tc>
        <w:tc>
          <w:tcPr>
            <w:tcW w:w="1134" w:type="dxa"/>
            <w:tcBorders>
              <w:top w:val="nil"/>
              <w:left w:val="nil"/>
              <w:bottom w:val="nil"/>
              <w:right w:val="single" w:sz="4" w:space="0" w:color="auto"/>
            </w:tcBorders>
            <w:shd w:val="clear" w:color="auto" w:fill="auto"/>
            <w:noWrap/>
            <w:vAlign w:val="center"/>
            <w:hideMark/>
          </w:tcPr>
          <w:p w14:paraId="087460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10/07/27</w:t>
            </w:r>
          </w:p>
        </w:tc>
        <w:tc>
          <w:tcPr>
            <w:tcW w:w="1134" w:type="dxa"/>
            <w:tcBorders>
              <w:top w:val="nil"/>
              <w:left w:val="nil"/>
              <w:bottom w:val="nil"/>
              <w:right w:val="single" w:sz="4" w:space="0" w:color="auto"/>
            </w:tcBorders>
            <w:shd w:val="clear" w:color="auto" w:fill="auto"/>
            <w:noWrap/>
            <w:vAlign w:val="center"/>
            <w:hideMark/>
          </w:tcPr>
          <w:p w14:paraId="73991A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12/07/27</w:t>
            </w:r>
          </w:p>
        </w:tc>
        <w:tc>
          <w:tcPr>
            <w:tcW w:w="1134" w:type="dxa"/>
            <w:tcBorders>
              <w:top w:val="nil"/>
              <w:left w:val="single" w:sz="8" w:space="0" w:color="auto"/>
              <w:bottom w:val="nil"/>
              <w:right w:val="nil"/>
            </w:tcBorders>
            <w:shd w:val="clear" w:color="auto" w:fill="auto"/>
            <w:noWrap/>
            <w:vAlign w:val="center"/>
            <w:hideMark/>
          </w:tcPr>
          <w:p w14:paraId="538917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D556F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1A5F0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616D4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4E17B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9590A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1C0F9E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39EE5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w:t>
            </w:r>
          </w:p>
        </w:tc>
        <w:tc>
          <w:tcPr>
            <w:tcW w:w="1134" w:type="dxa"/>
            <w:tcBorders>
              <w:top w:val="nil"/>
              <w:left w:val="nil"/>
              <w:bottom w:val="nil"/>
              <w:right w:val="single" w:sz="4" w:space="0" w:color="auto"/>
            </w:tcBorders>
            <w:shd w:val="clear" w:color="auto" w:fill="auto"/>
            <w:noWrap/>
            <w:vAlign w:val="center"/>
            <w:hideMark/>
          </w:tcPr>
          <w:p w14:paraId="11D7B7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10/08/27</w:t>
            </w:r>
          </w:p>
        </w:tc>
        <w:tc>
          <w:tcPr>
            <w:tcW w:w="1134" w:type="dxa"/>
            <w:tcBorders>
              <w:top w:val="nil"/>
              <w:left w:val="nil"/>
              <w:bottom w:val="nil"/>
              <w:right w:val="single" w:sz="4" w:space="0" w:color="auto"/>
            </w:tcBorders>
            <w:shd w:val="clear" w:color="auto" w:fill="auto"/>
            <w:noWrap/>
            <w:vAlign w:val="center"/>
            <w:hideMark/>
          </w:tcPr>
          <w:p w14:paraId="1BA556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10/08/27</w:t>
            </w:r>
          </w:p>
        </w:tc>
        <w:tc>
          <w:tcPr>
            <w:tcW w:w="1134" w:type="dxa"/>
            <w:tcBorders>
              <w:top w:val="nil"/>
              <w:left w:val="single" w:sz="8" w:space="0" w:color="auto"/>
              <w:bottom w:val="nil"/>
              <w:right w:val="nil"/>
            </w:tcBorders>
            <w:shd w:val="clear" w:color="auto" w:fill="auto"/>
            <w:noWrap/>
            <w:vAlign w:val="center"/>
            <w:hideMark/>
          </w:tcPr>
          <w:p w14:paraId="30F8F3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99597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AE401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823CA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00C95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DD790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15A312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33F40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w:t>
            </w:r>
          </w:p>
        </w:tc>
        <w:tc>
          <w:tcPr>
            <w:tcW w:w="1134" w:type="dxa"/>
            <w:tcBorders>
              <w:top w:val="nil"/>
              <w:left w:val="nil"/>
              <w:bottom w:val="nil"/>
              <w:right w:val="single" w:sz="4" w:space="0" w:color="auto"/>
            </w:tcBorders>
            <w:shd w:val="clear" w:color="auto" w:fill="auto"/>
            <w:noWrap/>
            <w:vAlign w:val="center"/>
            <w:hideMark/>
          </w:tcPr>
          <w:p w14:paraId="6C9189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10/09/27</w:t>
            </w:r>
          </w:p>
        </w:tc>
        <w:tc>
          <w:tcPr>
            <w:tcW w:w="1134" w:type="dxa"/>
            <w:tcBorders>
              <w:top w:val="nil"/>
              <w:left w:val="nil"/>
              <w:bottom w:val="nil"/>
              <w:right w:val="single" w:sz="4" w:space="0" w:color="auto"/>
            </w:tcBorders>
            <w:shd w:val="clear" w:color="auto" w:fill="auto"/>
            <w:noWrap/>
            <w:vAlign w:val="center"/>
            <w:hideMark/>
          </w:tcPr>
          <w:p w14:paraId="26627A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10/09/27</w:t>
            </w:r>
          </w:p>
        </w:tc>
        <w:tc>
          <w:tcPr>
            <w:tcW w:w="1134" w:type="dxa"/>
            <w:tcBorders>
              <w:top w:val="nil"/>
              <w:left w:val="single" w:sz="8" w:space="0" w:color="auto"/>
              <w:bottom w:val="nil"/>
              <w:right w:val="nil"/>
            </w:tcBorders>
            <w:shd w:val="clear" w:color="auto" w:fill="auto"/>
            <w:noWrap/>
            <w:vAlign w:val="center"/>
            <w:hideMark/>
          </w:tcPr>
          <w:p w14:paraId="2B1138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EB8E3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5FD63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4ED33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AEA59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803A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AD35E0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C1CDD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132</w:t>
            </w:r>
          </w:p>
        </w:tc>
        <w:tc>
          <w:tcPr>
            <w:tcW w:w="1134" w:type="dxa"/>
            <w:tcBorders>
              <w:top w:val="nil"/>
              <w:left w:val="nil"/>
              <w:bottom w:val="nil"/>
              <w:right w:val="single" w:sz="4" w:space="0" w:color="auto"/>
            </w:tcBorders>
            <w:shd w:val="clear" w:color="auto" w:fill="auto"/>
            <w:noWrap/>
            <w:vAlign w:val="center"/>
            <w:hideMark/>
          </w:tcPr>
          <w:p w14:paraId="6A5E7E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10/10/27</w:t>
            </w:r>
          </w:p>
        </w:tc>
        <w:tc>
          <w:tcPr>
            <w:tcW w:w="1134" w:type="dxa"/>
            <w:tcBorders>
              <w:top w:val="nil"/>
              <w:left w:val="nil"/>
              <w:bottom w:val="nil"/>
              <w:right w:val="single" w:sz="4" w:space="0" w:color="auto"/>
            </w:tcBorders>
            <w:shd w:val="clear" w:color="auto" w:fill="auto"/>
            <w:noWrap/>
            <w:vAlign w:val="center"/>
            <w:hideMark/>
          </w:tcPr>
          <w:p w14:paraId="4634B0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11/10/27</w:t>
            </w:r>
          </w:p>
        </w:tc>
        <w:tc>
          <w:tcPr>
            <w:tcW w:w="1134" w:type="dxa"/>
            <w:tcBorders>
              <w:top w:val="nil"/>
              <w:left w:val="single" w:sz="8" w:space="0" w:color="auto"/>
              <w:bottom w:val="nil"/>
              <w:right w:val="nil"/>
            </w:tcBorders>
            <w:shd w:val="clear" w:color="auto" w:fill="auto"/>
            <w:noWrap/>
            <w:vAlign w:val="center"/>
            <w:hideMark/>
          </w:tcPr>
          <w:p w14:paraId="6E5115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7B34C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47D87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EBA91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6704B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CFC6C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200965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9CAF1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w:t>
            </w:r>
          </w:p>
        </w:tc>
        <w:tc>
          <w:tcPr>
            <w:tcW w:w="1134" w:type="dxa"/>
            <w:tcBorders>
              <w:top w:val="nil"/>
              <w:left w:val="nil"/>
              <w:bottom w:val="nil"/>
              <w:right w:val="single" w:sz="4" w:space="0" w:color="auto"/>
            </w:tcBorders>
            <w:shd w:val="clear" w:color="auto" w:fill="auto"/>
            <w:noWrap/>
            <w:vAlign w:val="center"/>
            <w:hideMark/>
          </w:tcPr>
          <w:p w14:paraId="59AA6B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10/11/27</w:t>
            </w:r>
          </w:p>
        </w:tc>
        <w:tc>
          <w:tcPr>
            <w:tcW w:w="1134" w:type="dxa"/>
            <w:tcBorders>
              <w:top w:val="nil"/>
              <w:left w:val="nil"/>
              <w:bottom w:val="nil"/>
              <w:right w:val="single" w:sz="4" w:space="0" w:color="auto"/>
            </w:tcBorders>
            <w:shd w:val="clear" w:color="auto" w:fill="auto"/>
            <w:noWrap/>
            <w:vAlign w:val="center"/>
            <w:hideMark/>
          </w:tcPr>
          <w:p w14:paraId="79DEC8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10/11/27</w:t>
            </w:r>
          </w:p>
        </w:tc>
        <w:tc>
          <w:tcPr>
            <w:tcW w:w="1134" w:type="dxa"/>
            <w:tcBorders>
              <w:top w:val="nil"/>
              <w:left w:val="single" w:sz="8" w:space="0" w:color="auto"/>
              <w:bottom w:val="nil"/>
              <w:right w:val="nil"/>
            </w:tcBorders>
            <w:shd w:val="clear" w:color="auto" w:fill="auto"/>
            <w:noWrap/>
            <w:vAlign w:val="center"/>
            <w:hideMark/>
          </w:tcPr>
          <w:p w14:paraId="72C3D1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D4A30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23E7B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223B0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E405D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65CD2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EB5AE9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93F7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134</w:t>
            </w:r>
          </w:p>
        </w:tc>
        <w:tc>
          <w:tcPr>
            <w:tcW w:w="1134" w:type="dxa"/>
            <w:tcBorders>
              <w:top w:val="nil"/>
              <w:left w:val="nil"/>
              <w:bottom w:val="nil"/>
              <w:right w:val="single" w:sz="4" w:space="0" w:color="auto"/>
            </w:tcBorders>
            <w:shd w:val="clear" w:color="auto" w:fill="auto"/>
            <w:noWrap/>
            <w:vAlign w:val="center"/>
            <w:hideMark/>
          </w:tcPr>
          <w:p w14:paraId="7684DB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10/12/27</w:t>
            </w:r>
          </w:p>
        </w:tc>
        <w:tc>
          <w:tcPr>
            <w:tcW w:w="1134" w:type="dxa"/>
            <w:tcBorders>
              <w:top w:val="nil"/>
              <w:left w:val="nil"/>
              <w:bottom w:val="nil"/>
              <w:right w:val="single" w:sz="4" w:space="0" w:color="auto"/>
            </w:tcBorders>
            <w:shd w:val="clear" w:color="auto" w:fill="auto"/>
            <w:noWrap/>
            <w:vAlign w:val="center"/>
            <w:hideMark/>
          </w:tcPr>
          <w:p w14:paraId="61DA84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10/12/27</w:t>
            </w:r>
          </w:p>
        </w:tc>
        <w:tc>
          <w:tcPr>
            <w:tcW w:w="1134" w:type="dxa"/>
            <w:tcBorders>
              <w:top w:val="nil"/>
              <w:left w:val="single" w:sz="8" w:space="0" w:color="auto"/>
              <w:bottom w:val="nil"/>
              <w:right w:val="nil"/>
            </w:tcBorders>
            <w:shd w:val="clear" w:color="auto" w:fill="auto"/>
            <w:noWrap/>
            <w:vAlign w:val="center"/>
            <w:hideMark/>
          </w:tcPr>
          <w:p w14:paraId="171453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1D52B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A02DA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A7E50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AE752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76166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BA389E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F7CE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w:t>
            </w:r>
          </w:p>
        </w:tc>
        <w:tc>
          <w:tcPr>
            <w:tcW w:w="1134" w:type="dxa"/>
            <w:tcBorders>
              <w:top w:val="nil"/>
              <w:left w:val="nil"/>
              <w:bottom w:val="nil"/>
              <w:right w:val="single" w:sz="4" w:space="0" w:color="auto"/>
            </w:tcBorders>
            <w:shd w:val="clear" w:color="auto" w:fill="auto"/>
            <w:noWrap/>
            <w:vAlign w:val="center"/>
            <w:hideMark/>
          </w:tcPr>
          <w:p w14:paraId="6FC03A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10/01/28</w:t>
            </w:r>
          </w:p>
        </w:tc>
        <w:tc>
          <w:tcPr>
            <w:tcW w:w="1134" w:type="dxa"/>
            <w:tcBorders>
              <w:top w:val="nil"/>
              <w:left w:val="nil"/>
              <w:bottom w:val="nil"/>
              <w:right w:val="single" w:sz="4" w:space="0" w:color="auto"/>
            </w:tcBorders>
            <w:shd w:val="clear" w:color="auto" w:fill="auto"/>
            <w:noWrap/>
            <w:vAlign w:val="center"/>
            <w:hideMark/>
          </w:tcPr>
          <w:p w14:paraId="3C9526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10/01/28</w:t>
            </w:r>
          </w:p>
        </w:tc>
        <w:tc>
          <w:tcPr>
            <w:tcW w:w="1134" w:type="dxa"/>
            <w:tcBorders>
              <w:top w:val="nil"/>
              <w:left w:val="single" w:sz="8" w:space="0" w:color="auto"/>
              <w:bottom w:val="nil"/>
              <w:right w:val="nil"/>
            </w:tcBorders>
            <w:shd w:val="clear" w:color="auto" w:fill="auto"/>
            <w:noWrap/>
            <w:vAlign w:val="center"/>
            <w:hideMark/>
          </w:tcPr>
          <w:p w14:paraId="410210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73691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37836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5C677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9E7A2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65666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685224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EE79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136</w:t>
            </w:r>
          </w:p>
        </w:tc>
        <w:tc>
          <w:tcPr>
            <w:tcW w:w="1134" w:type="dxa"/>
            <w:tcBorders>
              <w:top w:val="nil"/>
              <w:left w:val="nil"/>
              <w:bottom w:val="nil"/>
              <w:right w:val="single" w:sz="4" w:space="0" w:color="auto"/>
            </w:tcBorders>
            <w:shd w:val="clear" w:color="auto" w:fill="auto"/>
            <w:noWrap/>
            <w:vAlign w:val="center"/>
            <w:hideMark/>
          </w:tcPr>
          <w:p w14:paraId="06B047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10/02/28</w:t>
            </w:r>
          </w:p>
        </w:tc>
        <w:tc>
          <w:tcPr>
            <w:tcW w:w="1134" w:type="dxa"/>
            <w:tcBorders>
              <w:top w:val="nil"/>
              <w:left w:val="nil"/>
              <w:bottom w:val="nil"/>
              <w:right w:val="single" w:sz="4" w:space="0" w:color="auto"/>
            </w:tcBorders>
            <w:shd w:val="clear" w:color="auto" w:fill="auto"/>
            <w:noWrap/>
            <w:vAlign w:val="center"/>
            <w:hideMark/>
          </w:tcPr>
          <w:p w14:paraId="33BC92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10/02/28</w:t>
            </w:r>
          </w:p>
        </w:tc>
        <w:tc>
          <w:tcPr>
            <w:tcW w:w="1134" w:type="dxa"/>
            <w:tcBorders>
              <w:top w:val="nil"/>
              <w:left w:val="single" w:sz="8" w:space="0" w:color="auto"/>
              <w:bottom w:val="nil"/>
              <w:right w:val="nil"/>
            </w:tcBorders>
            <w:shd w:val="clear" w:color="auto" w:fill="auto"/>
            <w:noWrap/>
            <w:vAlign w:val="center"/>
            <w:hideMark/>
          </w:tcPr>
          <w:p w14:paraId="645868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EC073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81500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8C42E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92FD4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EE64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5FB24D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C7FFB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w:t>
            </w:r>
          </w:p>
        </w:tc>
        <w:tc>
          <w:tcPr>
            <w:tcW w:w="1134" w:type="dxa"/>
            <w:tcBorders>
              <w:top w:val="nil"/>
              <w:left w:val="nil"/>
              <w:bottom w:val="nil"/>
              <w:right w:val="single" w:sz="4" w:space="0" w:color="auto"/>
            </w:tcBorders>
            <w:shd w:val="clear" w:color="auto" w:fill="auto"/>
            <w:noWrap/>
            <w:vAlign w:val="center"/>
            <w:hideMark/>
          </w:tcPr>
          <w:p w14:paraId="24E5AF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10/03/28</w:t>
            </w:r>
          </w:p>
        </w:tc>
        <w:tc>
          <w:tcPr>
            <w:tcW w:w="1134" w:type="dxa"/>
            <w:tcBorders>
              <w:top w:val="nil"/>
              <w:left w:val="nil"/>
              <w:bottom w:val="nil"/>
              <w:right w:val="single" w:sz="4" w:space="0" w:color="auto"/>
            </w:tcBorders>
            <w:shd w:val="clear" w:color="auto" w:fill="auto"/>
            <w:noWrap/>
            <w:vAlign w:val="center"/>
            <w:hideMark/>
          </w:tcPr>
          <w:p w14:paraId="1A8006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10/03/28</w:t>
            </w:r>
          </w:p>
        </w:tc>
        <w:tc>
          <w:tcPr>
            <w:tcW w:w="1134" w:type="dxa"/>
            <w:tcBorders>
              <w:top w:val="nil"/>
              <w:left w:val="single" w:sz="8" w:space="0" w:color="auto"/>
              <w:bottom w:val="nil"/>
              <w:right w:val="nil"/>
            </w:tcBorders>
            <w:shd w:val="clear" w:color="auto" w:fill="auto"/>
            <w:noWrap/>
            <w:vAlign w:val="center"/>
            <w:hideMark/>
          </w:tcPr>
          <w:p w14:paraId="3C762E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CE084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C4B38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CC9F1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A45A5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CEC72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A5F1D0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C208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w:t>
            </w:r>
          </w:p>
        </w:tc>
        <w:tc>
          <w:tcPr>
            <w:tcW w:w="1134" w:type="dxa"/>
            <w:tcBorders>
              <w:top w:val="nil"/>
              <w:left w:val="nil"/>
              <w:bottom w:val="nil"/>
              <w:right w:val="single" w:sz="4" w:space="0" w:color="auto"/>
            </w:tcBorders>
            <w:shd w:val="clear" w:color="auto" w:fill="auto"/>
            <w:noWrap/>
            <w:vAlign w:val="center"/>
            <w:hideMark/>
          </w:tcPr>
          <w:p w14:paraId="44CB1F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10/04/28</w:t>
            </w:r>
          </w:p>
        </w:tc>
        <w:tc>
          <w:tcPr>
            <w:tcW w:w="1134" w:type="dxa"/>
            <w:tcBorders>
              <w:top w:val="nil"/>
              <w:left w:val="nil"/>
              <w:bottom w:val="nil"/>
              <w:right w:val="single" w:sz="4" w:space="0" w:color="auto"/>
            </w:tcBorders>
            <w:shd w:val="clear" w:color="auto" w:fill="auto"/>
            <w:noWrap/>
            <w:vAlign w:val="center"/>
            <w:hideMark/>
          </w:tcPr>
          <w:p w14:paraId="3F896D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10/04/28</w:t>
            </w:r>
          </w:p>
        </w:tc>
        <w:tc>
          <w:tcPr>
            <w:tcW w:w="1134" w:type="dxa"/>
            <w:tcBorders>
              <w:top w:val="nil"/>
              <w:left w:val="single" w:sz="8" w:space="0" w:color="auto"/>
              <w:bottom w:val="nil"/>
              <w:right w:val="nil"/>
            </w:tcBorders>
            <w:shd w:val="clear" w:color="auto" w:fill="auto"/>
            <w:noWrap/>
            <w:vAlign w:val="center"/>
            <w:hideMark/>
          </w:tcPr>
          <w:p w14:paraId="16351E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ED7DB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A15E0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4476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398F2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DA768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9F6219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DE89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139</w:t>
            </w:r>
          </w:p>
        </w:tc>
        <w:tc>
          <w:tcPr>
            <w:tcW w:w="1134" w:type="dxa"/>
            <w:tcBorders>
              <w:top w:val="nil"/>
              <w:left w:val="nil"/>
              <w:bottom w:val="nil"/>
              <w:right w:val="single" w:sz="4" w:space="0" w:color="auto"/>
            </w:tcBorders>
            <w:shd w:val="clear" w:color="auto" w:fill="auto"/>
            <w:noWrap/>
            <w:vAlign w:val="center"/>
            <w:hideMark/>
          </w:tcPr>
          <w:p w14:paraId="4F8223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10/05/28</w:t>
            </w:r>
          </w:p>
        </w:tc>
        <w:tc>
          <w:tcPr>
            <w:tcW w:w="1134" w:type="dxa"/>
            <w:tcBorders>
              <w:top w:val="nil"/>
              <w:left w:val="nil"/>
              <w:bottom w:val="nil"/>
              <w:right w:val="single" w:sz="4" w:space="0" w:color="auto"/>
            </w:tcBorders>
            <w:shd w:val="clear" w:color="auto" w:fill="auto"/>
            <w:noWrap/>
            <w:vAlign w:val="center"/>
            <w:hideMark/>
          </w:tcPr>
          <w:p w14:paraId="4E960B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10/05/28</w:t>
            </w:r>
          </w:p>
        </w:tc>
        <w:tc>
          <w:tcPr>
            <w:tcW w:w="1134" w:type="dxa"/>
            <w:tcBorders>
              <w:top w:val="nil"/>
              <w:left w:val="single" w:sz="8" w:space="0" w:color="auto"/>
              <w:bottom w:val="nil"/>
              <w:right w:val="nil"/>
            </w:tcBorders>
            <w:shd w:val="clear" w:color="auto" w:fill="auto"/>
            <w:noWrap/>
            <w:vAlign w:val="center"/>
            <w:hideMark/>
          </w:tcPr>
          <w:p w14:paraId="6D3988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34443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CD00F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4E992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F9EDD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CB3D4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EB2851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27490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w:t>
            </w:r>
          </w:p>
        </w:tc>
        <w:tc>
          <w:tcPr>
            <w:tcW w:w="1134" w:type="dxa"/>
            <w:tcBorders>
              <w:top w:val="nil"/>
              <w:left w:val="nil"/>
              <w:bottom w:val="nil"/>
              <w:right w:val="single" w:sz="4" w:space="0" w:color="auto"/>
            </w:tcBorders>
            <w:shd w:val="clear" w:color="auto" w:fill="auto"/>
            <w:noWrap/>
            <w:vAlign w:val="center"/>
            <w:hideMark/>
          </w:tcPr>
          <w:p w14:paraId="0CC535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10/06/28</w:t>
            </w:r>
          </w:p>
        </w:tc>
        <w:tc>
          <w:tcPr>
            <w:tcW w:w="1134" w:type="dxa"/>
            <w:tcBorders>
              <w:top w:val="nil"/>
              <w:left w:val="nil"/>
              <w:bottom w:val="nil"/>
              <w:right w:val="single" w:sz="4" w:space="0" w:color="auto"/>
            </w:tcBorders>
            <w:shd w:val="clear" w:color="auto" w:fill="auto"/>
            <w:noWrap/>
            <w:vAlign w:val="center"/>
            <w:hideMark/>
          </w:tcPr>
          <w:p w14:paraId="04A35A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12/06/28</w:t>
            </w:r>
          </w:p>
        </w:tc>
        <w:tc>
          <w:tcPr>
            <w:tcW w:w="1134" w:type="dxa"/>
            <w:tcBorders>
              <w:top w:val="nil"/>
              <w:left w:val="single" w:sz="8" w:space="0" w:color="auto"/>
              <w:bottom w:val="nil"/>
              <w:right w:val="nil"/>
            </w:tcBorders>
            <w:shd w:val="clear" w:color="auto" w:fill="auto"/>
            <w:noWrap/>
            <w:vAlign w:val="center"/>
            <w:hideMark/>
          </w:tcPr>
          <w:p w14:paraId="09D7A8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16CE4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98435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0105A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E6AE6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61355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ADB4EE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A904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w:t>
            </w:r>
          </w:p>
        </w:tc>
        <w:tc>
          <w:tcPr>
            <w:tcW w:w="1134" w:type="dxa"/>
            <w:tcBorders>
              <w:top w:val="nil"/>
              <w:left w:val="nil"/>
              <w:bottom w:val="nil"/>
              <w:right w:val="single" w:sz="4" w:space="0" w:color="auto"/>
            </w:tcBorders>
            <w:shd w:val="clear" w:color="auto" w:fill="auto"/>
            <w:noWrap/>
            <w:vAlign w:val="center"/>
            <w:hideMark/>
          </w:tcPr>
          <w:p w14:paraId="2C2AC5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10/07/28</w:t>
            </w:r>
          </w:p>
        </w:tc>
        <w:tc>
          <w:tcPr>
            <w:tcW w:w="1134" w:type="dxa"/>
            <w:tcBorders>
              <w:top w:val="nil"/>
              <w:left w:val="nil"/>
              <w:bottom w:val="nil"/>
              <w:right w:val="single" w:sz="4" w:space="0" w:color="auto"/>
            </w:tcBorders>
            <w:shd w:val="clear" w:color="auto" w:fill="auto"/>
            <w:noWrap/>
            <w:vAlign w:val="center"/>
            <w:hideMark/>
          </w:tcPr>
          <w:p w14:paraId="7FF9F1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10/07/28</w:t>
            </w:r>
          </w:p>
        </w:tc>
        <w:tc>
          <w:tcPr>
            <w:tcW w:w="1134" w:type="dxa"/>
            <w:tcBorders>
              <w:top w:val="nil"/>
              <w:left w:val="single" w:sz="8" w:space="0" w:color="auto"/>
              <w:bottom w:val="nil"/>
              <w:right w:val="nil"/>
            </w:tcBorders>
            <w:shd w:val="clear" w:color="auto" w:fill="auto"/>
            <w:noWrap/>
            <w:vAlign w:val="center"/>
            <w:hideMark/>
          </w:tcPr>
          <w:p w14:paraId="32C2A6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06741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45887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35D81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548C1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324EE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C98E3C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6E80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w:t>
            </w:r>
          </w:p>
        </w:tc>
        <w:tc>
          <w:tcPr>
            <w:tcW w:w="1134" w:type="dxa"/>
            <w:tcBorders>
              <w:top w:val="nil"/>
              <w:left w:val="nil"/>
              <w:bottom w:val="nil"/>
              <w:right w:val="single" w:sz="4" w:space="0" w:color="auto"/>
            </w:tcBorders>
            <w:shd w:val="clear" w:color="auto" w:fill="auto"/>
            <w:noWrap/>
            <w:vAlign w:val="center"/>
            <w:hideMark/>
          </w:tcPr>
          <w:p w14:paraId="5C4D62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10/08/28</w:t>
            </w:r>
          </w:p>
        </w:tc>
        <w:tc>
          <w:tcPr>
            <w:tcW w:w="1134" w:type="dxa"/>
            <w:tcBorders>
              <w:top w:val="nil"/>
              <w:left w:val="nil"/>
              <w:bottom w:val="nil"/>
              <w:right w:val="single" w:sz="4" w:space="0" w:color="auto"/>
            </w:tcBorders>
            <w:shd w:val="clear" w:color="auto" w:fill="auto"/>
            <w:noWrap/>
            <w:vAlign w:val="center"/>
            <w:hideMark/>
          </w:tcPr>
          <w:p w14:paraId="1FB91C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10/08/28</w:t>
            </w:r>
          </w:p>
        </w:tc>
        <w:tc>
          <w:tcPr>
            <w:tcW w:w="1134" w:type="dxa"/>
            <w:tcBorders>
              <w:top w:val="nil"/>
              <w:left w:val="single" w:sz="8" w:space="0" w:color="auto"/>
              <w:bottom w:val="nil"/>
              <w:right w:val="nil"/>
            </w:tcBorders>
            <w:shd w:val="clear" w:color="auto" w:fill="auto"/>
            <w:noWrap/>
            <w:vAlign w:val="center"/>
            <w:hideMark/>
          </w:tcPr>
          <w:p w14:paraId="1B8ABF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4F280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6423D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64921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E9387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CBD13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8B3B4F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664B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w:t>
            </w:r>
          </w:p>
        </w:tc>
        <w:tc>
          <w:tcPr>
            <w:tcW w:w="1134" w:type="dxa"/>
            <w:tcBorders>
              <w:top w:val="nil"/>
              <w:left w:val="nil"/>
              <w:bottom w:val="nil"/>
              <w:right w:val="single" w:sz="4" w:space="0" w:color="auto"/>
            </w:tcBorders>
            <w:shd w:val="clear" w:color="auto" w:fill="auto"/>
            <w:noWrap/>
            <w:vAlign w:val="center"/>
            <w:hideMark/>
          </w:tcPr>
          <w:p w14:paraId="3F5996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10/09/28</w:t>
            </w:r>
          </w:p>
        </w:tc>
        <w:tc>
          <w:tcPr>
            <w:tcW w:w="1134" w:type="dxa"/>
            <w:tcBorders>
              <w:top w:val="nil"/>
              <w:left w:val="nil"/>
              <w:bottom w:val="nil"/>
              <w:right w:val="single" w:sz="4" w:space="0" w:color="auto"/>
            </w:tcBorders>
            <w:shd w:val="clear" w:color="auto" w:fill="auto"/>
            <w:noWrap/>
            <w:vAlign w:val="center"/>
            <w:hideMark/>
          </w:tcPr>
          <w:p w14:paraId="6ADF2F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11/09/28</w:t>
            </w:r>
          </w:p>
        </w:tc>
        <w:tc>
          <w:tcPr>
            <w:tcW w:w="1134" w:type="dxa"/>
            <w:tcBorders>
              <w:top w:val="nil"/>
              <w:left w:val="single" w:sz="8" w:space="0" w:color="auto"/>
              <w:bottom w:val="nil"/>
              <w:right w:val="nil"/>
            </w:tcBorders>
            <w:shd w:val="clear" w:color="auto" w:fill="auto"/>
            <w:noWrap/>
            <w:vAlign w:val="center"/>
            <w:hideMark/>
          </w:tcPr>
          <w:p w14:paraId="0F385C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03CB7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45A6C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C0305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B0695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6AA27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3EB4EB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132D7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144</w:t>
            </w:r>
          </w:p>
        </w:tc>
        <w:tc>
          <w:tcPr>
            <w:tcW w:w="1134" w:type="dxa"/>
            <w:tcBorders>
              <w:top w:val="nil"/>
              <w:left w:val="nil"/>
              <w:bottom w:val="nil"/>
              <w:right w:val="single" w:sz="4" w:space="0" w:color="auto"/>
            </w:tcBorders>
            <w:shd w:val="clear" w:color="auto" w:fill="auto"/>
            <w:noWrap/>
            <w:vAlign w:val="center"/>
            <w:hideMark/>
          </w:tcPr>
          <w:p w14:paraId="36850C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10/10/28</w:t>
            </w:r>
          </w:p>
        </w:tc>
        <w:tc>
          <w:tcPr>
            <w:tcW w:w="1134" w:type="dxa"/>
            <w:tcBorders>
              <w:top w:val="nil"/>
              <w:left w:val="nil"/>
              <w:bottom w:val="nil"/>
              <w:right w:val="single" w:sz="4" w:space="0" w:color="auto"/>
            </w:tcBorders>
            <w:shd w:val="clear" w:color="auto" w:fill="auto"/>
            <w:noWrap/>
            <w:vAlign w:val="center"/>
            <w:hideMark/>
          </w:tcPr>
          <w:p w14:paraId="294BCB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10/10/28</w:t>
            </w:r>
          </w:p>
        </w:tc>
        <w:tc>
          <w:tcPr>
            <w:tcW w:w="1134" w:type="dxa"/>
            <w:tcBorders>
              <w:top w:val="nil"/>
              <w:left w:val="single" w:sz="8" w:space="0" w:color="auto"/>
              <w:bottom w:val="nil"/>
              <w:right w:val="nil"/>
            </w:tcBorders>
            <w:shd w:val="clear" w:color="auto" w:fill="auto"/>
            <w:noWrap/>
            <w:vAlign w:val="center"/>
            <w:hideMark/>
          </w:tcPr>
          <w:p w14:paraId="5BCA33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71E25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A9DF3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88907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BF98C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F8E5F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77E3A9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53878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w:t>
            </w:r>
          </w:p>
        </w:tc>
        <w:tc>
          <w:tcPr>
            <w:tcW w:w="1134" w:type="dxa"/>
            <w:tcBorders>
              <w:top w:val="nil"/>
              <w:left w:val="nil"/>
              <w:bottom w:val="nil"/>
              <w:right w:val="single" w:sz="4" w:space="0" w:color="auto"/>
            </w:tcBorders>
            <w:shd w:val="clear" w:color="auto" w:fill="auto"/>
            <w:noWrap/>
            <w:vAlign w:val="center"/>
            <w:hideMark/>
          </w:tcPr>
          <w:p w14:paraId="5260CC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10/11/28</w:t>
            </w:r>
          </w:p>
        </w:tc>
        <w:tc>
          <w:tcPr>
            <w:tcW w:w="1134" w:type="dxa"/>
            <w:tcBorders>
              <w:top w:val="nil"/>
              <w:left w:val="nil"/>
              <w:bottom w:val="nil"/>
              <w:right w:val="single" w:sz="4" w:space="0" w:color="auto"/>
            </w:tcBorders>
            <w:shd w:val="clear" w:color="auto" w:fill="auto"/>
            <w:noWrap/>
            <w:vAlign w:val="center"/>
            <w:hideMark/>
          </w:tcPr>
          <w:p w14:paraId="66899A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10/11/28</w:t>
            </w:r>
          </w:p>
        </w:tc>
        <w:tc>
          <w:tcPr>
            <w:tcW w:w="1134" w:type="dxa"/>
            <w:tcBorders>
              <w:top w:val="nil"/>
              <w:left w:val="single" w:sz="8" w:space="0" w:color="auto"/>
              <w:bottom w:val="nil"/>
              <w:right w:val="nil"/>
            </w:tcBorders>
            <w:shd w:val="clear" w:color="auto" w:fill="auto"/>
            <w:noWrap/>
            <w:vAlign w:val="center"/>
            <w:hideMark/>
          </w:tcPr>
          <w:p w14:paraId="47FFEB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00291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D962E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586B1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B45D0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632B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83D2EC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09BA4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w:t>
            </w:r>
          </w:p>
        </w:tc>
        <w:tc>
          <w:tcPr>
            <w:tcW w:w="1134" w:type="dxa"/>
            <w:tcBorders>
              <w:top w:val="nil"/>
              <w:left w:val="nil"/>
              <w:bottom w:val="nil"/>
              <w:right w:val="single" w:sz="4" w:space="0" w:color="auto"/>
            </w:tcBorders>
            <w:shd w:val="clear" w:color="auto" w:fill="auto"/>
            <w:noWrap/>
            <w:vAlign w:val="center"/>
            <w:hideMark/>
          </w:tcPr>
          <w:p w14:paraId="4E01B7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10/12/28</w:t>
            </w:r>
          </w:p>
        </w:tc>
        <w:tc>
          <w:tcPr>
            <w:tcW w:w="1134" w:type="dxa"/>
            <w:tcBorders>
              <w:top w:val="nil"/>
              <w:left w:val="nil"/>
              <w:bottom w:val="nil"/>
              <w:right w:val="single" w:sz="4" w:space="0" w:color="auto"/>
            </w:tcBorders>
            <w:shd w:val="clear" w:color="auto" w:fill="auto"/>
            <w:noWrap/>
            <w:vAlign w:val="center"/>
            <w:hideMark/>
          </w:tcPr>
          <w:p w14:paraId="32E6F2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11/12/28</w:t>
            </w:r>
          </w:p>
        </w:tc>
        <w:tc>
          <w:tcPr>
            <w:tcW w:w="1134" w:type="dxa"/>
            <w:tcBorders>
              <w:top w:val="nil"/>
              <w:left w:val="single" w:sz="8" w:space="0" w:color="auto"/>
              <w:bottom w:val="nil"/>
              <w:right w:val="nil"/>
            </w:tcBorders>
            <w:shd w:val="clear" w:color="auto" w:fill="auto"/>
            <w:noWrap/>
            <w:vAlign w:val="center"/>
            <w:hideMark/>
          </w:tcPr>
          <w:p w14:paraId="60ECE0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A6225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252D2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E6026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9ACE4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8D541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96D4E1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E3832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w:t>
            </w:r>
          </w:p>
        </w:tc>
        <w:tc>
          <w:tcPr>
            <w:tcW w:w="1134" w:type="dxa"/>
            <w:tcBorders>
              <w:top w:val="nil"/>
              <w:left w:val="nil"/>
              <w:bottom w:val="nil"/>
              <w:right w:val="single" w:sz="4" w:space="0" w:color="auto"/>
            </w:tcBorders>
            <w:shd w:val="clear" w:color="auto" w:fill="auto"/>
            <w:noWrap/>
            <w:vAlign w:val="center"/>
            <w:hideMark/>
          </w:tcPr>
          <w:p w14:paraId="0D00D5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10/01/29</w:t>
            </w:r>
          </w:p>
        </w:tc>
        <w:tc>
          <w:tcPr>
            <w:tcW w:w="1134" w:type="dxa"/>
            <w:tcBorders>
              <w:top w:val="nil"/>
              <w:left w:val="nil"/>
              <w:bottom w:val="nil"/>
              <w:right w:val="single" w:sz="4" w:space="0" w:color="auto"/>
            </w:tcBorders>
            <w:shd w:val="clear" w:color="auto" w:fill="auto"/>
            <w:noWrap/>
            <w:vAlign w:val="center"/>
            <w:hideMark/>
          </w:tcPr>
          <w:p w14:paraId="741548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10/01/29</w:t>
            </w:r>
          </w:p>
        </w:tc>
        <w:tc>
          <w:tcPr>
            <w:tcW w:w="1134" w:type="dxa"/>
            <w:tcBorders>
              <w:top w:val="nil"/>
              <w:left w:val="single" w:sz="8" w:space="0" w:color="auto"/>
              <w:bottom w:val="nil"/>
              <w:right w:val="nil"/>
            </w:tcBorders>
            <w:shd w:val="clear" w:color="auto" w:fill="auto"/>
            <w:noWrap/>
            <w:vAlign w:val="center"/>
            <w:hideMark/>
          </w:tcPr>
          <w:p w14:paraId="6F91B6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40469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84699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782BB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D6C3A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C19EB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FC7567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15AB7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148</w:t>
            </w:r>
          </w:p>
        </w:tc>
        <w:tc>
          <w:tcPr>
            <w:tcW w:w="1134" w:type="dxa"/>
            <w:tcBorders>
              <w:top w:val="nil"/>
              <w:left w:val="nil"/>
              <w:bottom w:val="nil"/>
              <w:right w:val="single" w:sz="4" w:space="0" w:color="auto"/>
            </w:tcBorders>
            <w:shd w:val="clear" w:color="auto" w:fill="auto"/>
            <w:noWrap/>
            <w:vAlign w:val="center"/>
            <w:hideMark/>
          </w:tcPr>
          <w:p w14:paraId="104FEA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10/02/29</w:t>
            </w:r>
          </w:p>
        </w:tc>
        <w:tc>
          <w:tcPr>
            <w:tcW w:w="1134" w:type="dxa"/>
            <w:tcBorders>
              <w:top w:val="nil"/>
              <w:left w:val="nil"/>
              <w:bottom w:val="nil"/>
              <w:right w:val="single" w:sz="4" w:space="0" w:color="auto"/>
            </w:tcBorders>
            <w:shd w:val="clear" w:color="auto" w:fill="auto"/>
            <w:noWrap/>
            <w:vAlign w:val="center"/>
            <w:hideMark/>
          </w:tcPr>
          <w:p w14:paraId="64E128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14/02/29</w:t>
            </w:r>
          </w:p>
        </w:tc>
        <w:tc>
          <w:tcPr>
            <w:tcW w:w="1134" w:type="dxa"/>
            <w:tcBorders>
              <w:top w:val="nil"/>
              <w:left w:val="single" w:sz="8" w:space="0" w:color="auto"/>
              <w:bottom w:val="nil"/>
              <w:right w:val="nil"/>
            </w:tcBorders>
            <w:shd w:val="clear" w:color="auto" w:fill="auto"/>
            <w:noWrap/>
            <w:vAlign w:val="center"/>
            <w:hideMark/>
          </w:tcPr>
          <w:p w14:paraId="2CE7E1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6CBB8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07499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43647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16C36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7B14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2D0E64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D4D1A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149</w:t>
            </w:r>
          </w:p>
        </w:tc>
        <w:tc>
          <w:tcPr>
            <w:tcW w:w="1134" w:type="dxa"/>
            <w:tcBorders>
              <w:top w:val="nil"/>
              <w:left w:val="nil"/>
              <w:bottom w:val="nil"/>
              <w:right w:val="single" w:sz="4" w:space="0" w:color="auto"/>
            </w:tcBorders>
            <w:shd w:val="clear" w:color="auto" w:fill="auto"/>
            <w:noWrap/>
            <w:vAlign w:val="center"/>
            <w:hideMark/>
          </w:tcPr>
          <w:p w14:paraId="32090E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10/03/29</w:t>
            </w:r>
          </w:p>
        </w:tc>
        <w:tc>
          <w:tcPr>
            <w:tcW w:w="1134" w:type="dxa"/>
            <w:tcBorders>
              <w:top w:val="nil"/>
              <w:left w:val="nil"/>
              <w:bottom w:val="nil"/>
              <w:right w:val="single" w:sz="4" w:space="0" w:color="auto"/>
            </w:tcBorders>
            <w:shd w:val="clear" w:color="auto" w:fill="auto"/>
            <w:noWrap/>
            <w:vAlign w:val="center"/>
            <w:hideMark/>
          </w:tcPr>
          <w:p w14:paraId="207A2B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12/03/29</w:t>
            </w:r>
          </w:p>
        </w:tc>
        <w:tc>
          <w:tcPr>
            <w:tcW w:w="1134" w:type="dxa"/>
            <w:tcBorders>
              <w:top w:val="nil"/>
              <w:left w:val="single" w:sz="8" w:space="0" w:color="auto"/>
              <w:bottom w:val="nil"/>
              <w:right w:val="nil"/>
            </w:tcBorders>
            <w:shd w:val="clear" w:color="auto" w:fill="auto"/>
            <w:noWrap/>
            <w:vAlign w:val="center"/>
            <w:hideMark/>
          </w:tcPr>
          <w:p w14:paraId="09D772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95197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A34EA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B26F0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FD6F9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5204A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B39C54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31E7F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150</w:t>
            </w:r>
          </w:p>
        </w:tc>
        <w:tc>
          <w:tcPr>
            <w:tcW w:w="1134" w:type="dxa"/>
            <w:tcBorders>
              <w:top w:val="nil"/>
              <w:left w:val="nil"/>
              <w:bottom w:val="nil"/>
              <w:right w:val="single" w:sz="4" w:space="0" w:color="auto"/>
            </w:tcBorders>
            <w:shd w:val="clear" w:color="auto" w:fill="auto"/>
            <w:noWrap/>
            <w:vAlign w:val="center"/>
            <w:hideMark/>
          </w:tcPr>
          <w:p w14:paraId="140BE9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10/04/29</w:t>
            </w:r>
          </w:p>
        </w:tc>
        <w:tc>
          <w:tcPr>
            <w:tcW w:w="1134" w:type="dxa"/>
            <w:tcBorders>
              <w:top w:val="nil"/>
              <w:left w:val="nil"/>
              <w:bottom w:val="nil"/>
              <w:right w:val="single" w:sz="4" w:space="0" w:color="auto"/>
            </w:tcBorders>
            <w:shd w:val="clear" w:color="auto" w:fill="auto"/>
            <w:noWrap/>
            <w:vAlign w:val="center"/>
            <w:hideMark/>
          </w:tcPr>
          <w:p w14:paraId="28095F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10/04/29</w:t>
            </w:r>
          </w:p>
        </w:tc>
        <w:tc>
          <w:tcPr>
            <w:tcW w:w="1134" w:type="dxa"/>
            <w:tcBorders>
              <w:top w:val="nil"/>
              <w:left w:val="single" w:sz="8" w:space="0" w:color="auto"/>
              <w:bottom w:val="nil"/>
              <w:right w:val="nil"/>
            </w:tcBorders>
            <w:shd w:val="clear" w:color="auto" w:fill="auto"/>
            <w:noWrap/>
            <w:vAlign w:val="center"/>
            <w:hideMark/>
          </w:tcPr>
          <w:p w14:paraId="0AA6DA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E14F0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45DB4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9D06A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B824C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0C045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ECFE49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25253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w:t>
            </w:r>
          </w:p>
        </w:tc>
        <w:tc>
          <w:tcPr>
            <w:tcW w:w="1134" w:type="dxa"/>
            <w:tcBorders>
              <w:top w:val="nil"/>
              <w:left w:val="nil"/>
              <w:bottom w:val="nil"/>
              <w:right w:val="single" w:sz="4" w:space="0" w:color="auto"/>
            </w:tcBorders>
            <w:shd w:val="clear" w:color="auto" w:fill="auto"/>
            <w:noWrap/>
            <w:vAlign w:val="center"/>
            <w:hideMark/>
          </w:tcPr>
          <w:p w14:paraId="0B6557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10/05/29</w:t>
            </w:r>
          </w:p>
        </w:tc>
        <w:tc>
          <w:tcPr>
            <w:tcW w:w="1134" w:type="dxa"/>
            <w:tcBorders>
              <w:top w:val="nil"/>
              <w:left w:val="nil"/>
              <w:bottom w:val="nil"/>
              <w:right w:val="single" w:sz="4" w:space="0" w:color="auto"/>
            </w:tcBorders>
            <w:shd w:val="clear" w:color="auto" w:fill="auto"/>
            <w:noWrap/>
            <w:vAlign w:val="center"/>
            <w:hideMark/>
          </w:tcPr>
          <w:p w14:paraId="49CD6D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10/05/29</w:t>
            </w:r>
          </w:p>
        </w:tc>
        <w:tc>
          <w:tcPr>
            <w:tcW w:w="1134" w:type="dxa"/>
            <w:tcBorders>
              <w:top w:val="nil"/>
              <w:left w:val="single" w:sz="8" w:space="0" w:color="auto"/>
              <w:bottom w:val="nil"/>
              <w:right w:val="nil"/>
            </w:tcBorders>
            <w:shd w:val="clear" w:color="auto" w:fill="auto"/>
            <w:noWrap/>
            <w:vAlign w:val="center"/>
            <w:hideMark/>
          </w:tcPr>
          <w:p w14:paraId="68E13F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45DF0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2E1B3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7B4E4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1B3D6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B412F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91113E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880F9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152</w:t>
            </w:r>
          </w:p>
        </w:tc>
        <w:tc>
          <w:tcPr>
            <w:tcW w:w="1134" w:type="dxa"/>
            <w:tcBorders>
              <w:top w:val="nil"/>
              <w:left w:val="nil"/>
              <w:bottom w:val="nil"/>
              <w:right w:val="single" w:sz="4" w:space="0" w:color="auto"/>
            </w:tcBorders>
            <w:shd w:val="clear" w:color="auto" w:fill="auto"/>
            <w:noWrap/>
            <w:vAlign w:val="center"/>
            <w:hideMark/>
          </w:tcPr>
          <w:p w14:paraId="3701C6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10/06/29</w:t>
            </w:r>
          </w:p>
        </w:tc>
        <w:tc>
          <w:tcPr>
            <w:tcW w:w="1134" w:type="dxa"/>
            <w:tcBorders>
              <w:top w:val="nil"/>
              <w:left w:val="nil"/>
              <w:bottom w:val="nil"/>
              <w:right w:val="single" w:sz="4" w:space="0" w:color="auto"/>
            </w:tcBorders>
            <w:shd w:val="clear" w:color="auto" w:fill="auto"/>
            <w:noWrap/>
            <w:vAlign w:val="center"/>
            <w:hideMark/>
          </w:tcPr>
          <w:p w14:paraId="5A2CEE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11/06/29</w:t>
            </w:r>
          </w:p>
        </w:tc>
        <w:tc>
          <w:tcPr>
            <w:tcW w:w="1134" w:type="dxa"/>
            <w:tcBorders>
              <w:top w:val="nil"/>
              <w:left w:val="single" w:sz="8" w:space="0" w:color="auto"/>
              <w:bottom w:val="nil"/>
              <w:right w:val="nil"/>
            </w:tcBorders>
            <w:shd w:val="clear" w:color="auto" w:fill="auto"/>
            <w:noWrap/>
            <w:vAlign w:val="center"/>
            <w:hideMark/>
          </w:tcPr>
          <w:p w14:paraId="08BE7F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F37AD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60EF0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663168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09397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93A35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57E556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F354D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153</w:t>
            </w:r>
          </w:p>
        </w:tc>
        <w:tc>
          <w:tcPr>
            <w:tcW w:w="1134" w:type="dxa"/>
            <w:tcBorders>
              <w:top w:val="nil"/>
              <w:left w:val="nil"/>
              <w:bottom w:val="nil"/>
              <w:right w:val="single" w:sz="4" w:space="0" w:color="auto"/>
            </w:tcBorders>
            <w:shd w:val="clear" w:color="auto" w:fill="auto"/>
            <w:noWrap/>
            <w:vAlign w:val="center"/>
            <w:hideMark/>
          </w:tcPr>
          <w:p w14:paraId="7AFA47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10/07/29</w:t>
            </w:r>
          </w:p>
        </w:tc>
        <w:tc>
          <w:tcPr>
            <w:tcW w:w="1134" w:type="dxa"/>
            <w:tcBorders>
              <w:top w:val="nil"/>
              <w:left w:val="nil"/>
              <w:bottom w:val="nil"/>
              <w:right w:val="single" w:sz="4" w:space="0" w:color="auto"/>
            </w:tcBorders>
            <w:shd w:val="clear" w:color="auto" w:fill="auto"/>
            <w:noWrap/>
            <w:vAlign w:val="center"/>
            <w:hideMark/>
          </w:tcPr>
          <w:p w14:paraId="6E8C1B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10/07/29</w:t>
            </w:r>
          </w:p>
        </w:tc>
        <w:tc>
          <w:tcPr>
            <w:tcW w:w="1134" w:type="dxa"/>
            <w:tcBorders>
              <w:top w:val="nil"/>
              <w:left w:val="single" w:sz="8" w:space="0" w:color="auto"/>
              <w:bottom w:val="nil"/>
              <w:right w:val="nil"/>
            </w:tcBorders>
            <w:shd w:val="clear" w:color="auto" w:fill="auto"/>
            <w:noWrap/>
            <w:vAlign w:val="center"/>
            <w:hideMark/>
          </w:tcPr>
          <w:p w14:paraId="101327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9E96F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B5938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8DA70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F1425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2FBEB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E81556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9FB4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w:t>
            </w:r>
          </w:p>
        </w:tc>
        <w:tc>
          <w:tcPr>
            <w:tcW w:w="1134" w:type="dxa"/>
            <w:tcBorders>
              <w:top w:val="nil"/>
              <w:left w:val="nil"/>
              <w:bottom w:val="nil"/>
              <w:right w:val="single" w:sz="4" w:space="0" w:color="auto"/>
            </w:tcBorders>
            <w:shd w:val="clear" w:color="auto" w:fill="auto"/>
            <w:noWrap/>
            <w:vAlign w:val="center"/>
            <w:hideMark/>
          </w:tcPr>
          <w:p w14:paraId="0BCB29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10/08/29</w:t>
            </w:r>
          </w:p>
        </w:tc>
        <w:tc>
          <w:tcPr>
            <w:tcW w:w="1134" w:type="dxa"/>
            <w:tcBorders>
              <w:top w:val="nil"/>
              <w:left w:val="nil"/>
              <w:bottom w:val="nil"/>
              <w:right w:val="single" w:sz="4" w:space="0" w:color="auto"/>
            </w:tcBorders>
            <w:shd w:val="clear" w:color="auto" w:fill="auto"/>
            <w:noWrap/>
            <w:vAlign w:val="center"/>
            <w:hideMark/>
          </w:tcPr>
          <w:p w14:paraId="0C1021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10/08/29</w:t>
            </w:r>
          </w:p>
        </w:tc>
        <w:tc>
          <w:tcPr>
            <w:tcW w:w="1134" w:type="dxa"/>
            <w:tcBorders>
              <w:top w:val="nil"/>
              <w:left w:val="single" w:sz="8" w:space="0" w:color="auto"/>
              <w:bottom w:val="nil"/>
              <w:right w:val="nil"/>
            </w:tcBorders>
            <w:shd w:val="clear" w:color="auto" w:fill="auto"/>
            <w:noWrap/>
            <w:vAlign w:val="center"/>
            <w:hideMark/>
          </w:tcPr>
          <w:p w14:paraId="61E6C3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CF17C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7352D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E0E24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1FA718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85B38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8A0A3E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2B57F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w:t>
            </w:r>
          </w:p>
        </w:tc>
        <w:tc>
          <w:tcPr>
            <w:tcW w:w="1134" w:type="dxa"/>
            <w:tcBorders>
              <w:top w:val="nil"/>
              <w:left w:val="nil"/>
              <w:bottom w:val="nil"/>
              <w:right w:val="single" w:sz="4" w:space="0" w:color="auto"/>
            </w:tcBorders>
            <w:shd w:val="clear" w:color="auto" w:fill="auto"/>
            <w:noWrap/>
            <w:vAlign w:val="center"/>
            <w:hideMark/>
          </w:tcPr>
          <w:p w14:paraId="57EBDE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10/09/29</w:t>
            </w:r>
          </w:p>
        </w:tc>
        <w:tc>
          <w:tcPr>
            <w:tcW w:w="1134" w:type="dxa"/>
            <w:tcBorders>
              <w:top w:val="nil"/>
              <w:left w:val="nil"/>
              <w:bottom w:val="nil"/>
              <w:right w:val="single" w:sz="4" w:space="0" w:color="auto"/>
            </w:tcBorders>
            <w:shd w:val="clear" w:color="auto" w:fill="auto"/>
            <w:noWrap/>
            <w:vAlign w:val="center"/>
            <w:hideMark/>
          </w:tcPr>
          <w:p w14:paraId="0EBA31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10/09/29</w:t>
            </w:r>
          </w:p>
        </w:tc>
        <w:tc>
          <w:tcPr>
            <w:tcW w:w="1134" w:type="dxa"/>
            <w:tcBorders>
              <w:top w:val="nil"/>
              <w:left w:val="single" w:sz="8" w:space="0" w:color="auto"/>
              <w:bottom w:val="nil"/>
              <w:right w:val="nil"/>
            </w:tcBorders>
            <w:shd w:val="clear" w:color="auto" w:fill="auto"/>
            <w:noWrap/>
            <w:vAlign w:val="center"/>
            <w:hideMark/>
          </w:tcPr>
          <w:p w14:paraId="1813F0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010EA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3EE2F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396E8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F6F43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A9030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31D8F1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5BD41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156</w:t>
            </w:r>
          </w:p>
        </w:tc>
        <w:tc>
          <w:tcPr>
            <w:tcW w:w="1134" w:type="dxa"/>
            <w:tcBorders>
              <w:top w:val="nil"/>
              <w:left w:val="nil"/>
              <w:bottom w:val="nil"/>
              <w:right w:val="single" w:sz="4" w:space="0" w:color="auto"/>
            </w:tcBorders>
            <w:shd w:val="clear" w:color="auto" w:fill="auto"/>
            <w:noWrap/>
            <w:vAlign w:val="center"/>
            <w:hideMark/>
          </w:tcPr>
          <w:p w14:paraId="28969C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10/10/29</w:t>
            </w:r>
          </w:p>
        </w:tc>
        <w:tc>
          <w:tcPr>
            <w:tcW w:w="1134" w:type="dxa"/>
            <w:tcBorders>
              <w:top w:val="nil"/>
              <w:left w:val="nil"/>
              <w:bottom w:val="nil"/>
              <w:right w:val="single" w:sz="4" w:space="0" w:color="auto"/>
            </w:tcBorders>
            <w:shd w:val="clear" w:color="auto" w:fill="auto"/>
            <w:noWrap/>
            <w:vAlign w:val="center"/>
            <w:hideMark/>
          </w:tcPr>
          <w:p w14:paraId="34F15E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10/10/29</w:t>
            </w:r>
          </w:p>
        </w:tc>
        <w:tc>
          <w:tcPr>
            <w:tcW w:w="1134" w:type="dxa"/>
            <w:tcBorders>
              <w:top w:val="nil"/>
              <w:left w:val="single" w:sz="8" w:space="0" w:color="auto"/>
              <w:bottom w:val="nil"/>
              <w:right w:val="nil"/>
            </w:tcBorders>
            <w:shd w:val="clear" w:color="auto" w:fill="auto"/>
            <w:noWrap/>
            <w:vAlign w:val="center"/>
            <w:hideMark/>
          </w:tcPr>
          <w:p w14:paraId="2AC183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CE351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7C582D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F39E8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B9B06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54D57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A35FCD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007F6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157</w:t>
            </w:r>
          </w:p>
        </w:tc>
        <w:tc>
          <w:tcPr>
            <w:tcW w:w="1134" w:type="dxa"/>
            <w:tcBorders>
              <w:top w:val="nil"/>
              <w:left w:val="nil"/>
              <w:bottom w:val="nil"/>
              <w:right w:val="single" w:sz="4" w:space="0" w:color="auto"/>
            </w:tcBorders>
            <w:shd w:val="clear" w:color="auto" w:fill="auto"/>
            <w:noWrap/>
            <w:vAlign w:val="center"/>
            <w:hideMark/>
          </w:tcPr>
          <w:p w14:paraId="2C8736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10/11/29</w:t>
            </w:r>
          </w:p>
        </w:tc>
        <w:tc>
          <w:tcPr>
            <w:tcW w:w="1134" w:type="dxa"/>
            <w:tcBorders>
              <w:top w:val="nil"/>
              <w:left w:val="nil"/>
              <w:bottom w:val="nil"/>
              <w:right w:val="single" w:sz="4" w:space="0" w:color="auto"/>
            </w:tcBorders>
            <w:shd w:val="clear" w:color="auto" w:fill="auto"/>
            <w:noWrap/>
            <w:vAlign w:val="center"/>
            <w:hideMark/>
          </w:tcPr>
          <w:p w14:paraId="5A42D5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12/11/29</w:t>
            </w:r>
          </w:p>
        </w:tc>
        <w:tc>
          <w:tcPr>
            <w:tcW w:w="1134" w:type="dxa"/>
            <w:tcBorders>
              <w:top w:val="nil"/>
              <w:left w:val="single" w:sz="8" w:space="0" w:color="auto"/>
              <w:bottom w:val="nil"/>
              <w:right w:val="nil"/>
            </w:tcBorders>
            <w:shd w:val="clear" w:color="auto" w:fill="auto"/>
            <w:noWrap/>
            <w:vAlign w:val="center"/>
            <w:hideMark/>
          </w:tcPr>
          <w:p w14:paraId="510CD7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74B5CD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D8973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D1ECD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1CF04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DEC38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134EA5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3169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w:t>
            </w:r>
          </w:p>
        </w:tc>
        <w:tc>
          <w:tcPr>
            <w:tcW w:w="1134" w:type="dxa"/>
            <w:tcBorders>
              <w:top w:val="nil"/>
              <w:left w:val="nil"/>
              <w:bottom w:val="nil"/>
              <w:right w:val="single" w:sz="4" w:space="0" w:color="auto"/>
            </w:tcBorders>
            <w:shd w:val="clear" w:color="auto" w:fill="auto"/>
            <w:noWrap/>
            <w:vAlign w:val="center"/>
            <w:hideMark/>
          </w:tcPr>
          <w:p w14:paraId="26ABD8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10/12/29</w:t>
            </w:r>
          </w:p>
        </w:tc>
        <w:tc>
          <w:tcPr>
            <w:tcW w:w="1134" w:type="dxa"/>
            <w:tcBorders>
              <w:top w:val="nil"/>
              <w:left w:val="nil"/>
              <w:bottom w:val="nil"/>
              <w:right w:val="single" w:sz="4" w:space="0" w:color="auto"/>
            </w:tcBorders>
            <w:shd w:val="clear" w:color="auto" w:fill="auto"/>
            <w:noWrap/>
            <w:vAlign w:val="center"/>
            <w:hideMark/>
          </w:tcPr>
          <w:p w14:paraId="29B018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10/12/29</w:t>
            </w:r>
          </w:p>
        </w:tc>
        <w:tc>
          <w:tcPr>
            <w:tcW w:w="1134" w:type="dxa"/>
            <w:tcBorders>
              <w:top w:val="nil"/>
              <w:left w:val="single" w:sz="8" w:space="0" w:color="auto"/>
              <w:bottom w:val="nil"/>
              <w:right w:val="nil"/>
            </w:tcBorders>
            <w:shd w:val="clear" w:color="auto" w:fill="auto"/>
            <w:noWrap/>
            <w:vAlign w:val="center"/>
            <w:hideMark/>
          </w:tcPr>
          <w:p w14:paraId="63A443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FBCFA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FD886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0B240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158E9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B1574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C3CF08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60EF7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159</w:t>
            </w:r>
          </w:p>
        </w:tc>
        <w:tc>
          <w:tcPr>
            <w:tcW w:w="1134" w:type="dxa"/>
            <w:tcBorders>
              <w:top w:val="nil"/>
              <w:left w:val="nil"/>
              <w:bottom w:val="nil"/>
              <w:right w:val="single" w:sz="4" w:space="0" w:color="auto"/>
            </w:tcBorders>
            <w:shd w:val="clear" w:color="auto" w:fill="auto"/>
            <w:noWrap/>
            <w:vAlign w:val="center"/>
            <w:hideMark/>
          </w:tcPr>
          <w:p w14:paraId="374558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10/01/30</w:t>
            </w:r>
          </w:p>
        </w:tc>
        <w:tc>
          <w:tcPr>
            <w:tcW w:w="1134" w:type="dxa"/>
            <w:tcBorders>
              <w:top w:val="nil"/>
              <w:left w:val="nil"/>
              <w:bottom w:val="nil"/>
              <w:right w:val="single" w:sz="4" w:space="0" w:color="auto"/>
            </w:tcBorders>
            <w:shd w:val="clear" w:color="auto" w:fill="auto"/>
            <w:noWrap/>
            <w:vAlign w:val="center"/>
            <w:hideMark/>
          </w:tcPr>
          <w:p w14:paraId="7A5D34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10/01/30</w:t>
            </w:r>
          </w:p>
        </w:tc>
        <w:tc>
          <w:tcPr>
            <w:tcW w:w="1134" w:type="dxa"/>
            <w:tcBorders>
              <w:top w:val="nil"/>
              <w:left w:val="single" w:sz="8" w:space="0" w:color="auto"/>
              <w:bottom w:val="nil"/>
              <w:right w:val="nil"/>
            </w:tcBorders>
            <w:shd w:val="clear" w:color="auto" w:fill="auto"/>
            <w:noWrap/>
            <w:vAlign w:val="center"/>
            <w:hideMark/>
          </w:tcPr>
          <w:p w14:paraId="64BA68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E4306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C522F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7F7A1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1F68F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E19C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A79E04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8E531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w:t>
            </w:r>
          </w:p>
        </w:tc>
        <w:tc>
          <w:tcPr>
            <w:tcW w:w="1134" w:type="dxa"/>
            <w:tcBorders>
              <w:top w:val="nil"/>
              <w:left w:val="nil"/>
              <w:bottom w:val="nil"/>
              <w:right w:val="single" w:sz="4" w:space="0" w:color="auto"/>
            </w:tcBorders>
            <w:shd w:val="clear" w:color="auto" w:fill="auto"/>
            <w:noWrap/>
            <w:vAlign w:val="center"/>
            <w:hideMark/>
          </w:tcPr>
          <w:p w14:paraId="4B9D8B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10/02/30</w:t>
            </w:r>
          </w:p>
        </w:tc>
        <w:tc>
          <w:tcPr>
            <w:tcW w:w="1134" w:type="dxa"/>
            <w:tcBorders>
              <w:top w:val="nil"/>
              <w:left w:val="nil"/>
              <w:bottom w:val="nil"/>
              <w:right w:val="single" w:sz="4" w:space="0" w:color="auto"/>
            </w:tcBorders>
            <w:shd w:val="clear" w:color="auto" w:fill="auto"/>
            <w:noWrap/>
            <w:vAlign w:val="center"/>
            <w:hideMark/>
          </w:tcPr>
          <w:p w14:paraId="760C17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11/02/30</w:t>
            </w:r>
          </w:p>
        </w:tc>
        <w:tc>
          <w:tcPr>
            <w:tcW w:w="1134" w:type="dxa"/>
            <w:tcBorders>
              <w:top w:val="nil"/>
              <w:left w:val="single" w:sz="8" w:space="0" w:color="auto"/>
              <w:bottom w:val="nil"/>
              <w:right w:val="nil"/>
            </w:tcBorders>
            <w:shd w:val="clear" w:color="auto" w:fill="auto"/>
            <w:noWrap/>
            <w:vAlign w:val="center"/>
            <w:hideMark/>
          </w:tcPr>
          <w:p w14:paraId="48ED43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144E3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ACBC0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5B39D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6A4A9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613A3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556417A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09E27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w:t>
            </w:r>
          </w:p>
        </w:tc>
        <w:tc>
          <w:tcPr>
            <w:tcW w:w="1134" w:type="dxa"/>
            <w:tcBorders>
              <w:top w:val="nil"/>
              <w:left w:val="nil"/>
              <w:bottom w:val="nil"/>
              <w:right w:val="single" w:sz="4" w:space="0" w:color="auto"/>
            </w:tcBorders>
            <w:shd w:val="clear" w:color="auto" w:fill="auto"/>
            <w:noWrap/>
            <w:vAlign w:val="center"/>
            <w:hideMark/>
          </w:tcPr>
          <w:p w14:paraId="0E5322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10/03/30</w:t>
            </w:r>
          </w:p>
        </w:tc>
        <w:tc>
          <w:tcPr>
            <w:tcW w:w="1134" w:type="dxa"/>
            <w:tcBorders>
              <w:top w:val="nil"/>
              <w:left w:val="nil"/>
              <w:bottom w:val="nil"/>
              <w:right w:val="single" w:sz="4" w:space="0" w:color="auto"/>
            </w:tcBorders>
            <w:shd w:val="clear" w:color="auto" w:fill="auto"/>
            <w:noWrap/>
            <w:vAlign w:val="center"/>
            <w:hideMark/>
          </w:tcPr>
          <w:p w14:paraId="26605B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11/03/30</w:t>
            </w:r>
          </w:p>
        </w:tc>
        <w:tc>
          <w:tcPr>
            <w:tcW w:w="1134" w:type="dxa"/>
            <w:tcBorders>
              <w:top w:val="nil"/>
              <w:left w:val="single" w:sz="8" w:space="0" w:color="auto"/>
              <w:bottom w:val="nil"/>
              <w:right w:val="nil"/>
            </w:tcBorders>
            <w:shd w:val="clear" w:color="auto" w:fill="auto"/>
            <w:noWrap/>
            <w:vAlign w:val="center"/>
            <w:hideMark/>
          </w:tcPr>
          <w:p w14:paraId="59AAC6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079C92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CA5C2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E1464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F69AC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3FF54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8C7AED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EB64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162</w:t>
            </w:r>
          </w:p>
        </w:tc>
        <w:tc>
          <w:tcPr>
            <w:tcW w:w="1134" w:type="dxa"/>
            <w:tcBorders>
              <w:top w:val="nil"/>
              <w:left w:val="nil"/>
              <w:bottom w:val="nil"/>
              <w:right w:val="single" w:sz="4" w:space="0" w:color="auto"/>
            </w:tcBorders>
            <w:shd w:val="clear" w:color="auto" w:fill="auto"/>
            <w:noWrap/>
            <w:vAlign w:val="center"/>
            <w:hideMark/>
          </w:tcPr>
          <w:p w14:paraId="10742F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10/04/30</w:t>
            </w:r>
          </w:p>
        </w:tc>
        <w:tc>
          <w:tcPr>
            <w:tcW w:w="1134" w:type="dxa"/>
            <w:tcBorders>
              <w:top w:val="nil"/>
              <w:left w:val="nil"/>
              <w:bottom w:val="nil"/>
              <w:right w:val="single" w:sz="4" w:space="0" w:color="auto"/>
            </w:tcBorders>
            <w:shd w:val="clear" w:color="auto" w:fill="auto"/>
            <w:noWrap/>
            <w:vAlign w:val="center"/>
            <w:hideMark/>
          </w:tcPr>
          <w:p w14:paraId="54484A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10/04/30</w:t>
            </w:r>
          </w:p>
        </w:tc>
        <w:tc>
          <w:tcPr>
            <w:tcW w:w="1134" w:type="dxa"/>
            <w:tcBorders>
              <w:top w:val="nil"/>
              <w:left w:val="single" w:sz="8" w:space="0" w:color="auto"/>
              <w:bottom w:val="nil"/>
              <w:right w:val="nil"/>
            </w:tcBorders>
            <w:shd w:val="clear" w:color="auto" w:fill="auto"/>
            <w:noWrap/>
            <w:vAlign w:val="center"/>
            <w:hideMark/>
          </w:tcPr>
          <w:p w14:paraId="744FEE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97ED9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27889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5414A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4E521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547A6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4727FD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F8C07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w:t>
            </w:r>
          </w:p>
        </w:tc>
        <w:tc>
          <w:tcPr>
            <w:tcW w:w="1134" w:type="dxa"/>
            <w:tcBorders>
              <w:top w:val="nil"/>
              <w:left w:val="nil"/>
              <w:bottom w:val="nil"/>
              <w:right w:val="single" w:sz="4" w:space="0" w:color="auto"/>
            </w:tcBorders>
            <w:shd w:val="clear" w:color="auto" w:fill="auto"/>
            <w:noWrap/>
            <w:vAlign w:val="center"/>
            <w:hideMark/>
          </w:tcPr>
          <w:p w14:paraId="4A1855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10/05/30</w:t>
            </w:r>
          </w:p>
        </w:tc>
        <w:tc>
          <w:tcPr>
            <w:tcW w:w="1134" w:type="dxa"/>
            <w:tcBorders>
              <w:top w:val="nil"/>
              <w:left w:val="nil"/>
              <w:bottom w:val="nil"/>
              <w:right w:val="single" w:sz="4" w:space="0" w:color="auto"/>
            </w:tcBorders>
            <w:shd w:val="clear" w:color="auto" w:fill="auto"/>
            <w:noWrap/>
            <w:vAlign w:val="center"/>
            <w:hideMark/>
          </w:tcPr>
          <w:p w14:paraId="228B6F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10/05/30</w:t>
            </w:r>
          </w:p>
        </w:tc>
        <w:tc>
          <w:tcPr>
            <w:tcW w:w="1134" w:type="dxa"/>
            <w:tcBorders>
              <w:top w:val="nil"/>
              <w:left w:val="single" w:sz="8" w:space="0" w:color="auto"/>
              <w:bottom w:val="nil"/>
              <w:right w:val="nil"/>
            </w:tcBorders>
            <w:shd w:val="clear" w:color="auto" w:fill="auto"/>
            <w:noWrap/>
            <w:vAlign w:val="center"/>
            <w:hideMark/>
          </w:tcPr>
          <w:p w14:paraId="5A4B5A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7E7C8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208DE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946BA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97157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C2CF9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94AF3C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9F44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w:t>
            </w:r>
          </w:p>
        </w:tc>
        <w:tc>
          <w:tcPr>
            <w:tcW w:w="1134" w:type="dxa"/>
            <w:tcBorders>
              <w:top w:val="nil"/>
              <w:left w:val="nil"/>
              <w:bottom w:val="nil"/>
              <w:right w:val="single" w:sz="4" w:space="0" w:color="auto"/>
            </w:tcBorders>
            <w:shd w:val="clear" w:color="auto" w:fill="auto"/>
            <w:noWrap/>
            <w:vAlign w:val="center"/>
            <w:hideMark/>
          </w:tcPr>
          <w:p w14:paraId="74205E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10/06/30</w:t>
            </w:r>
          </w:p>
        </w:tc>
        <w:tc>
          <w:tcPr>
            <w:tcW w:w="1134" w:type="dxa"/>
            <w:tcBorders>
              <w:top w:val="nil"/>
              <w:left w:val="nil"/>
              <w:bottom w:val="nil"/>
              <w:right w:val="single" w:sz="4" w:space="0" w:color="auto"/>
            </w:tcBorders>
            <w:shd w:val="clear" w:color="auto" w:fill="auto"/>
            <w:noWrap/>
            <w:vAlign w:val="center"/>
            <w:hideMark/>
          </w:tcPr>
          <w:p w14:paraId="18C979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10/06/30</w:t>
            </w:r>
          </w:p>
        </w:tc>
        <w:tc>
          <w:tcPr>
            <w:tcW w:w="1134" w:type="dxa"/>
            <w:tcBorders>
              <w:top w:val="nil"/>
              <w:left w:val="single" w:sz="8" w:space="0" w:color="auto"/>
              <w:bottom w:val="nil"/>
              <w:right w:val="nil"/>
            </w:tcBorders>
            <w:shd w:val="clear" w:color="auto" w:fill="auto"/>
            <w:noWrap/>
            <w:vAlign w:val="center"/>
            <w:hideMark/>
          </w:tcPr>
          <w:p w14:paraId="044EBF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C1120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81383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F9944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75F23E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94DD0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29FA5D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771A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165</w:t>
            </w:r>
          </w:p>
        </w:tc>
        <w:tc>
          <w:tcPr>
            <w:tcW w:w="1134" w:type="dxa"/>
            <w:tcBorders>
              <w:top w:val="nil"/>
              <w:left w:val="nil"/>
              <w:bottom w:val="nil"/>
              <w:right w:val="single" w:sz="4" w:space="0" w:color="auto"/>
            </w:tcBorders>
            <w:shd w:val="clear" w:color="auto" w:fill="auto"/>
            <w:noWrap/>
            <w:vAlign w:val="center"/>
            <w:hideMark/>
          </w:tcPr>
          <w:p w14:paraId="23398D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10/07/30</w:t>
            </w:r>
          </w:p>
        </w:tc>
        <w:tc>
          <w:tcPr>
            <w:tcW w:w="1134" w:type="dxa"/>
            <w:tcBorders>
              <w:top w:val="nil"/>
              <w:left w:val="nil"/>
              <w:bottom w:val="nil"/>
              <w:right w:val="single" w:sz="4" w:space="0" w:color="auto"/>
            </w:tcBorders>
            <w:shd w:val="clear" w:color="auto" w:fill="auto"/>
            <w:noWrap/>
            <w:vAlign w:val="center"/>
            <w:hideMark/>
          </w:tcPr>
          <w:p w14:paraId="71F1E1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10/07/30</w:t>
            </w:r>
          </w:p>
        </w:tc>
        <w:tc>
          <w:tcPr>
            <w:tcW w:w="1134" w:type="dxa"/>
            <w:tcBorders>
              <w:top w:val="nil"/>
              <w:left w:val="single" w:sz="8" w:space="0" w:color="auto"/>
              <w:bottom w:val="nil"/>
              <w:right w:val="nil"/>
            </w:tcBorders>
            <w:shd w:val="clear" w:color="auto" w:fill="auto"/>
            <w:noWrap/>
            <w:vAlign w:val="center"/>
            <w:hideMark/>
          </w:tcPr>
          <w:p w14:paraId="676345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661E3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545B03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2ABCE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42626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6AE95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E342E4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1AA05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w:t>
            </w:r>
          </w:p>
        </w:tc>
        <w:tc>
          <w:tcPr>
            <w:tcW w:w="1134" w:type="dxa"/>
            <w:tcBorders>
              <w:top w:val="nil"/>
              <w:left w:val="nil"/>
              <w:bottom w:val="nil"/>
              <w:right w:val="single" w:sz="4" w:space="0" w:color="auto"/>
            </w:tcBorders>
            <w:shd w:val="clear" w:color="auto" w:fill="auto"/>
            <w:noWrap/>
            <w:vAlign w:val="center"/>
            <w:hideMark/>
          </w:tcPr>
          <w:p w14:paraId="32AD0A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10/08/30</w:t>
            </w:r>
          </w:p>
        </w:tc>
        <w:tc>
          <w:tcPr>
            <w:tcW w:w="1134" w:type="dxa"/>
            <w:tcBorders>
              <w:top w:val="nil"/>
              <w:left w:val="nil"/>
              <w:bottom w:val="nil"/>
              <w:right w:val="single" w:sz="4" w:space="0" w:color="auto"/>
            </w:tcBorders>
            <w:shd w:val="clear" w:color="auto" w:fill="auto"/>
            <w:noWrap/>
            <w:vAlign w:val="center"/>
            <w:hideMark/>
          </w:tcPr>
          <w:p w14:paraId="337F55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12/08/30</w:t>
            </w:r>
          </w:p>
        </w:tc>
        <w:tc>
          <w:tcPr>
            <w:tcW w:w="1134" w:type="dxa"/>
            <w:tcBorders>
              <w:top w:val="nil"/>
              <w:left w:val="single" w:sz="8" w:space="0" w:color="auto"/>
              <w:bottom w:val="nil"/>
              <w:right w:val="nil"/>
            </w:tcBorders>
            <w:shd w:val="clear" w:color="auto" w:fill="auto"/>
            <w:noWrap/>
            <w:vAlign w:val="center"/>
            <w:hideMark/>
          </w:tcPr>
          <w:p w14:paraId="3708BA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4E108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281883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4F82BE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5C100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415A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ADA27F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2E100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167</w:t>
            </w:r>
          </w:p>
        </w:tc>
        <w:tc>
          <w:tcPr>
            <w:tcW w:w="1134" w:type="dxa"/>
            <w:tcBorders>
              <w:top w:val="nil"/>
              <w:left w:val="nil"/>
              <w:bottom w:val="nil"/>
              <w:right w:val="single" w:sz="4" w:space="0" w:color="auto"/>
            </w:tcBorders>
            <w:shd w:val="clear" w:color="auto" w:fill="auto"/>
            <w:noWrap/>
            <w:vAlign w:val="center"/>
            <w:hideMark/>
          </w:tcPr>
          <w:p w14:paraId="3CD3DE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10/09/30</w:t>
            </w:r>
          </w:p>
        </w:tc>
        <w:tc>
          <w:tcPr>
            <w:tcW w:w="1134" w:type="dxa"/>
            <w:tcBorders>
              <w:top w:val="nil"/>
              <w:left w:val="nil"/>
              <w:bottom w:val="nil"/>
              <w:right w:val="single" w:sz="4" w:space="0" w:color="auto"/>
            </w:tcBorders>
            <w:shd w:val="clear" w:color="auto" w:fill="auto"/>
            <w:noWrap/>
            <w:vAlign w:val="center"/>
            <w:hideMark/>
          </w:tcPr>
          <w:p w14:paraId="270554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10/09/30</w:t>
            </w:r>
          </w:p>
        </w:tc>
        <w:tc>
          <w:tcPr>
            <w:tcW w:w="1134" w:type="dxa"/>
            <w:tcBorders>
              <w:top w:val="nil"/>
              <w:left w:val="single" w:sz="8" w:space="0" w:color="auto"/>
              <w:bottom w:val="nil"/>
              <w:right w:val="nil"/>
            </w:tcBorders>
            <w:shd w:val="clear" w:color="auto" w:fill="auto"/>
            <w:noWrap/>
            <w:vAlign w:val="center"/>
            <w:hideMark/>
          </w:tcPr>
          <w:p w14:paraId="128947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7849A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52ACB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5D470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1E367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C0D07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29B36E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3AF8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w:t>
            </w:r>
          </w:p>
        </w:tc>
        <w:tc>
          <w:tcPr>
            <w:tcW w:w="1134" w:type="dxa"/>
            <w:tcBorders>
              <w:top w:val="nil"/>
              <w:left w:val="nil"/>
              <w:bottom w:val="nil"/>
              <w:right w:val="single" w:sz="4" w:space="0" w:color="auto"/>
            </w:tcBorders>
            <w:shd w:val="clear" w:color="auto" w:fill="auto"/>
            <w:noWrap/>
            <w:vAlign w:val="center"/>
            <w:hideMark/>
          </w:tcPr>
          <w:p w14:paraId="074B11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10/10/30</w:t>
            </w:r>
          </w:p>
        </w:tc>
        <w:tc>
          <w:tcPr>
            <w:tcW w:w="1134" w:type="dxa"/>
            <w:tcBorders>
              <w:top w:val="nil"/>
              <w:left w:val="nil"/>
              <w:bottom w:val="nil"/>
              <w:right w:val="single" w:sz="4" w:space="0" w:color="auto"/>
            </w:tcBorders>
            <w:shd w:val="clear" w:color="auto" w:fill="auto"/>
            <w:noWrap/>
            <w:vAlign w:val="center"/>
            <w:hideMark/>
          </w:tcPr>
          <w:p w14:paraId="65DAAD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10/10/30</w:t>
            </w:r>
          </w:p>
        </w:tc>
        <w:tc>
          <w:tcPr>
            <w:tcW w:w="1134" w:type="dxa"/>
            <w:tcBorders>
              <w:top w:val="nil"/>
              <w:left w:val="single" w:sz="8" w:space="0" w:color="auto"/>
              <w:bottom w:val="nil"/>
              <w:right w:val="nil"/>
            </w:tcBorders>
            <w:shd w:val="clear" w:color="auto" w:fill="auto"/>
            <w:noWrap/>
            <w:vAlign w:val="center"/>
            <w:hideMark/>
          </w:tcPr>
          <w:p w14:paraId="113204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6F64A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1A291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04B28C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0CE36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FC99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900D41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95E1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169</w:t>
            </w:r>
          </w:p>
        </w:tc>
        <w:tc>
          <w:tcPr>
            <w:tcW w:w="1134" w:type="dxa"/>
            <w:tcBorders>
              <w:top w:val="nil"/>
              <w:left w:val="nil"/>
              <w:bottom w:val="nil"/>
              <w:right w:val="single" w:sz="4" w:space="0" w:color="auto"/>
            </w:tcBorders>
            <w:shd w:val="clear" w:color="auto" w:fill="auto"/>
            <w:noWrap/>
            <w:vAlign w:val="center"/>
            <w:hideMark/>
          </w:tcPr>
          <w:p w14:paraId="0BF43F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10/11/30</w:t>
            </w:r>
          </w:p>
        </w:tc>
        <w:tc>
          <w:tcPr>
            <w:tcW w:w="1134" w:type="dxa"/>
            <w:tcBorders>
              <w:top w:val="nil"/>
              <w:left w:val="nil"/>
              <w:bottom w:val="nil"/>
              <w:right w:val="single" w:sz="4" w:space="0" w:color="auto"/>
            </w:tcBorders>
            <w:shd w:val="clear" w:color="auto" w:fill="auto"/>
            <w:noWrap/>
            <w:vAlign w:val="center"/>
            <w:hideMark/>
          </w:tcPr>
          <w:p w14:paraId="3436BA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11/11/30</w:t>
            </w:r>
          </w:p>
        </w:tc>
        <w:tc>
          <w:tcPr>
            <w:tcW w:w="1134" w:type="dxa"/>
            <w:tcBorders>
              <w:top w:val="nil"/>
              <w:left w:val="single" w:sz="8" w:space="0" w:color="auto"/>
              <w:bottom w:val="nil"/>
              <w:right w:val="nil"/>
            </w:tcBorders>
            <w:shd w:val="clear" w:color="auto" w:fill="auto"/>
            <w:noWrap/>
            <w:vAlign w:val="center"/>
            <w:hideMark/>
          </w:tcPr>
          <w:p w14:paraId="32A23A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14B111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7EBE2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F4A1C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3929AB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E94AE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C18123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D556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170</w:t>
            </w:r>
          </w:p>
        </w:tc>
        <w:tc>
          <w:tcPr>
            <w:tcW w:w="1134" w:type="dxa"/>
            <w:tcBorders>
              <w:top w:val="nil"/>
              <w:left w:val="nil"/>
              <w:bottom w:val="nil"/>
              <w:right w:val="single" w:sz="4" w:space="0" w:color="auto"/>
            </w:tcBorders>
            <w:shd w:val="clear" w:color="auto" w:fill="auto"/>
            <w:noWrap/>
            <w:vAlign w:val="center"/>
            <w:hideMark/>
          </w:tcPr>
          <w:p w14:paraId="265575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10/12/30</w:t>
            </w:r>
          </w:p>
        </w:tc>
        <w:tc>
          <w:tcPr>
            <w:tcW w:w="1134" w:type="dxa"/>
            <w:tcBorders>
              <w:top w:val="nil"/>
              <w:left w:val="nil"/>
              <w:bottom w:val="nil"/>
              <w:right w:val="single" w:sz="4" w:space="0" w:color="auto"/>
            </w:tcBorders>
            <w:shd w:val="clear" w:color="auto" w:fill="auto"/>
            <w:noWrap/>
            <w:vAlign w:val="center"/>
            <w:hideMark/>
          </w:tcPr>
          <w:p w14:paraId="3793DB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10/12/30</w:t>
            </w:r>
          </w:p>
        </w:tc>
        <w:tc>
          <w:tcPr>
            <w:tcW w:w="1134" w:type="dxa"/>
            <w:tcBorders>
              <w:top w:val="nil"/>
              <w:left w:val="single" w:sz="8" w:space="0" w:color="auto"/>
              <w:bottom w:val="nil"/>
              <w:right w:val="nil"/>
            </w:tcBorders>
            <w:shd w:val="clear" w:color="auto" w:fill="auto"/>
            <w:noWrap/>
            <w:vAlign w:val="center"/>
            <w:hideMark/>
          </w:tcPr>
          <w:p w14:paraId="3E4E70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239FC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5883F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36FE4F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52F0C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908A7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53CA30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280B5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w:t>
            </w:r>
          </w:p>
        </w:tc>
        <w:tc>
          <w:tcPr>
            <w:tcW w:w="1134" w:type="dxa"/>
            <w:tcBorders>
              <w:top w:val="nil"/>
              <w:left w:val="nil"/>
              <w:bottom w:val="nil"/>
              <w:right w:val="single" w:sz="4" w:space="0" w:color="auto"/>
            </w:tcBorders>
            <w:shd w:val="clear" w:color="auto" w:fill="auto"/>
            <w:noWrap/>
            <w:vAlign w:val="center"/>
            <w:hideMark/>
          </w:tcPr>
          <w:p w14:paraId="0ECA8A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10/01/31</w:t>
            </w:r>
          </w:p>
        </w:tc>
        <w:tc>
          <w:tcPr>
            <w:tcW w:w="1134" w:type="dxa"/>
            <w:tcBorders>
              <w:top w:val="nil"/>
              <w:left w:val="nil"/>
              <w:bottom w:val="nil"/>
              <w:right w:val="single" w:sz="4" w:space="0" w:color="auto"/>
            </w:tcBorders>
            <w:shd w:val="clear" w:color="auto" w:fill="auto"/>
            <w:noWrap/>
            <w:vAlign w:val="center"/>
            <w:hideMark/>
          </w:tcPr>
          <w:p w14:paraId="0B3610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10/01/31</w:t>
            </w:r>
          </w:p>
        </w:tc>
        <w:tc>
          <w:tcPr>
            <w:tcW w:w="1134" w:type="dxa"/>
            <w:tcBorders>
              <w:top w:val="nil"/>
              <w:left w:val="single" w:sz="8" w:space="0" w:color="auto"/>
              <w:bottom w:val="nil"/>
              <w:right w:val="nil"/>
            </w:tcBorders>
            <w:shd w:val="clear" w:color="auto" w:fill="auto"/>
            <w:noWrap/>
            <w:vAlign w:val="center"/>
            <w:hideMark/>
          </w:tcPr>
          <w:p w14:paraId="34134F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63DD5D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E4B8C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366EE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4EDD0D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58C2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92DE8E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246EB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172</w:t>
            </w:r>
          </w:p>
        </w:tc>
        <w:tc>
          <w:tcPr>
            <w:tcW w:w="1134" w:type="dxa"/>
            <w:tcBorders>
              <w:top w:val="nil"/>
              <w:left w:val="nil"/>
              <w:bottom w:val="nil"/>
              <w:right w:val="single" w:sz="4" w:space="0" w:color="auto"/>
            </w:tcBorders>
            <w:shd w:val="clear" w:color="auto" w:fill="auto"/>
            <w:noWrap/>
            <w:vAlign w:val="center"/>
            <w:hideMark/>
          </w:tcPr>
          <w:p w14:paraId="05C4A0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10/02/31</w:t>
            </w:r>
          </w:p>
        </w:tc>
        <w:tc>
          <w:tcPr>
            <w:tcW w:w="1134" w:type="dxa"/>
            <w:tcBorders>
              <w:top w:val="nil"/>
              <w:left w:val="nil"/>
              <w:bottom w:val="nil"/>
              <w:right w:val="single" w:sz="4" w:space="0" w:color="auto"/>
            </w:tcBorders>
            <w:shd w:val="clear" w:color="auto" w:fill="auto"/>
            <w:noWrap/>
            <w:vAlign w:val="center"/>
            <w:hideMark/>
          </w:tcPr>
          <w:p w14:paraId="634A7D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10/02/31</w:t>
            </w:r>
          </w:p>
        </w:tc>
        <w:tc>
          <w:tcPr>
            <w:tcW w:w="1134" w:type="dxa"/>
            <w:tcBorders>
              <w:top w:val="nil"/>
              <w:left w:val="single" w:sz="8" w:space="0" w:color="auto"/>
              <w:bottom w:val="nil"/>
              <w:right w:val="nil"/>
            </w:tcBorders>
            <w:shd w:val="clear" w:color="auto" w:fill="auto"/>
            <w:noWrap/>
            <w:vAlign w:val="center"/>
            <w:hideMark/>
          </w:tcPr>
          <w:p w14:paraId="3BC2B7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8056D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435811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4929F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280EF5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0F319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4BDAD1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14CCF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w:t>
            </w:r>
          </w:p>
        </w:tc>
        <w:tc>
          <w:tcPr>
            <w:tcW w:w="1134" w:type="dxa"/>
            <w:tcBorders>
              <w:top w:val="nil"/>
              <w:left w:val="nil"/>
              <w:bottom w:val="nil"/>
              <w:right w:val="single" w:sz="4" w:space="0" w:color="auto"/>
            </w:tcBorders>
            <w:shd w:val="clear" w:color="auto" w:fill="auto"/>
            <w:noWrap/>
            <w:vAlign w:val="center"/>
            <w:hideMark/>
          </w:tcPr>
          <w:p w14:paraId="1AD22B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10/03/31</w:t>
            </w:r>
          </w:p>
        </w:tc>
        <w:tc>
          <w:tcPr>
            <w:tcW w:w="1134" w:type="dxa"/>
            <w:tcBorders>
              <w:top w:val="nil"/>
              <w:left w:val="nil"/>
              <w:bottom w:val="nil"/>
              <w:right w:val="single" w:sz="4" w:space="0" w:color="auto"/>
            </w:tcBorders>
            <w:shd w:val="clear" w:color="auto" w:fill="auto"/>
            <w:noWrap/>
            <w:vAlign w:val="center"/>
            <w:hideMark/>
          </w:tcPr>
          <w:p w14:paraId="0BD0AE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10/03/31</w:t>
            </w:r>
          </w:p>
        </w:tc>
        <w:tc>
          <w:tcPr>
            <w:tcW w:w="1134" w:type="dxa"/>
            <w:tcBorders>
              <w:top w:val="nil"/>
              <w:left w:val="single" w:sz="8" w:space="0" w:color="auto"/>
              <w:bottom w:val="nil"/>
              <w:right w:val="nil"/>
            </w:tcBorders>
            <w:shd w:val="clear" w:color="auto" w:fill="auto"/>
            <w:noWrap/>
            <w:vAlign w:val="center"/>
            <w:hideMark/>
          </w:tcPr>
          <w:p w14:paraId="5FC636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219A1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3C6067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96B83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CA2AD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7EEF1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738EF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A630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w:t>
            </w:r>
          </w:p>
        </w:tc>
        <w:tc>
          <w:tcPr>
            <w:tcW w:w="1134" w:type="dxa"/>
            <w:tcBorders>
              <w:top w:val="nil"/>
              <w:left w:val="nil"/>
              <w:bottom w:val="nil"/>
              <w:right w:val="single" w:sz="4" w:space="0" w:color="auto"/>
            </w:tcBorders>
            <w:shd w:val="clear" w:color="auto" w:fill="auto"/>
            <w:noWrap/>
            <w:vAlign w:val="center"/>
            <w:hideMark/>
          </w:tcPr>
          <w:p w14:paraId="31A86C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10/04/31</w:t>
            </w:r>
          </w:p>
        </w:tc>
        <w:tc>
          <w:tcPr>
            <w:tcW w:w="1134" w:type="dxa"/>
            <w:tcBorders>
              <w:top w:val="nil"/>
              <w:left w:val="nil"/>
              <w:bottom w:val="nil"/>
              <w:right w:val="single" w:sz="4" w:space="0" w:color="auto"/>
            </w:tcBorders>
            <w:shd w:val="clear" w:color="auto" w:fill="auto"/>
            <w:noWrap/>
            <w:vAlign w:val="center"/>
            <w:hideMark/>
          </w:tcPr>
          <w:p w14:paraId="25675E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10/04/31</w:t>
            </w:r>
          </w:p>
        </w:tc>
        <w:tc>
          <w:tcPr>
            <w:tcW w:w="1134" w:type="dxa"/>
            <w:tcBorders>
              <w:top w:val="nil"/>
              <w:left w:val="single" w:sz="8" w:space="0" w:color="auto"/>
              <w:bottom w:val="nil"/>
              <w:right w:val="nil"/>
            </w:tcBorders>
            <w:shd w:val="clear" w:color="auto" w:fill="auto"/>
            <w:noWrap/>
            <w:vAlign w:val="center"/>
            <w:hideMark/>
          </w:tcPr>
          <w:p w14:paraId="099944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7F159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0FD5B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2BAE1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679AE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52E95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663C398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3761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w:t>
            </w:r>
          </w:p>
        </w:tc>
        <w:tc>
          <w:tcPr>
            <w:tcW w:w="1134" w:type="dxa"/>
            <w:tcBorders>
              <w:top w:val="nil"/>
              <w:left w:val="nil"/>
              <w:bottom w:val="nil"/>
              <w:right w:val="single" w:sz="4" w:space="0" w:color="auto"/>
            </w:tcBorders>
            <w:shd w:val="clear" w:color="auto" w:fill="auto"/>
            <w:noWrap/>
            <w:vAlign w:val="center"/>
            <w:hideMark/>
          </w:tcPr>
          <w:p w14:paraId="7D93D4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10/05/31</w:t>
            </w:r>
          </w:p>
        </w:tc>
        <w:tc>
          <w:tcPr>
            <w:tcW w:w="1134" w:type="dxa"/>
            <w:tcBorders>
              <w:top w:val="nil"/>
              <w:left w:val="nil"/>
              <w:bottom w:val="nil"/>
              <w:right w:val="single" w:sz="4" w:space="0" w:color="auto"/>
            </w:tcBorders>
            <w:shd w:val="clear" w:color="auto" w:fill="auto"/>
            <w:noWrap/>
            <w:vAlign w:val="center"/>
            <w:hideMark/>
          </w:tcPr>
          <w:p w14:paraId="2B592C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12/05/31</w:t>
            </w:r>
          </w:p>
        </w:tc>
        <w:tc>
          <w:tcPr>
            <w:tcW w:w="1134" w:type="dxa"/>
            <w:tcBorders>
              <w:top w:val="nil"/>
              <w:left w:val="single" w:sz="8" w:space="0" w:color="auto"/>
              <w:bottom w:val="nil"/>
              <w:right w:val="nil"/>
            </w:tcBorders>
            <w:shd w:val="clear" w:color="auto" w:fill="auto"/>
            <w:noWrap/>
            <w:vAlign w:val="center"/>
            <w:hideMark/>
          </w:tcPr>
          <w:p w14:paraId="16FE90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3EF5C1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508DF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7068EC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44D31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793D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4F5CBB2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778C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176</w:t>
            </w:r>
          </w:p>
        </w:tc>
        <w:tc>
          <w:tcPr>
            <w:tcW w:w="1134" w:type="dxa"/>
            <w:tcBorders>
              <w:top w:val="nil"/>
              <w:left w:val="nil"/>
              <w:bottom w:val="nil"/>
              <w:right w:val="single" w:sz="4" w:space="0" w:color="auto"/>
            </w:tcBorders>
            <w:shd w:val="clear" w:color="auto" w:fill="auto"/>
            <w:noWrap/>
            <w:vAlign w:val="center"/>
            <w:hideMark/>
          </w:tcPr>
          <w:p w14:paraId="18595E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10/06/31</w:t>
            </w:r>
          </w:p>
        </w:tc>
        <w:tc>
          <w:tcPr>
            <w:tcW w:w="1134" w:type="dxa"/>
            <w:tcBorders>
              <w:top w:val="nil"/>
              <w:left w:val="nil"/>
              <w:bottom w:val="nil"/>
              <w:right w:val="single" w:sz="4" w:space="0" w:color="auto"/>
            </w:tcBorders>
            <w:shd w:val="clear" w:color="auto" w:fill="auto"/>
            <w:noWrap/>
            <w:vAlign w:val="center"/>
            <w:hideMark/>
          </w:tcPr>
          <w:p w14:paraId="378D8E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10/06/31</w:t>
            </w:r>
          </w:p>
        </w:tc>
        <w:tc>
          <w:tcPr>
            <w:tcW w:w="1134" w:type="dxa"/>
            <w:tcBorders>
              <w:top w:val="nil"/>
              <w:left w:val="single" w:sz="8" w:space="0" w:color="auto"/>
              <w:bottom w:val="nil"/>
              <w:right w:val="nil"/>
            </w:tcBorders>
            <w:shd w:val="clear" w:color="auto" w:fill="auto"/>
            <w:noWrap/>
            <w:vAlign w:val="center"/>
            <w:hideMark/>
          </w:tcPr>
          <w:p w14:paraId="4CAA77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42A9E2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A5E09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4A96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0F9EF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7324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0B20163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38443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177</w:t>
            </w:r>
          </w:p>
        </w:tc>
        <w:tc>
          <w:tcPr>
            <w:tcW w:w="1134" w:type="dxa"/>
            <w:tcBorders>
              <w:top w:val="nil"/>
              <w:left w:val="nil"/>
              <w:bottom w:val="nil"/>
              <w:right w:val="single" w:sz="4" w:space="0" w:color="auto"/>
            </w:tcBorders>
            <w:shd w:val="clear" w:color="auto" w:fill="auto"/>
            <w:noWrap/>
            <w:vAlign w:val="center"/>
            <w:hideMark/>
          </w:tcPr>
          <w:p w14:paraId="740B8D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10/07/31</w:t>
            </w:r>
          </w:p>
        </w:tc>
        <w:tc>
          <w:tcPr>
            <w:tcW w:w="1134" w:type="dxa"/>
            <w:tcBorders>
              <w:top w:val="nil"/>
              <w:left w:val="nil"/>
              <w:bottom w:val="nil"/>
              <w:right w:val="single" w:sz="4" w:space="0" w:color="auto"/>
            </w:tcBorders>
            <w:shd w:val="clear" w:color="auto" w:fill="auto"/>
            <w:noWrap/>
            <w:vAlign w:val="center"/>
            <w:hideMark/>
          </w:tcPr>
          <w:p w14:paraId="7A46F9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10/07/31</w:t>
            </w:r>
          </w:p>
        </w:tc>
        <w:tc>
          <w:tcPr>
            <w:tcW w:w="1134" w:type="dxa"/>
            <w:tcBorders>
              <w:top w:val="nil"/>
              <w:left w:val="single" w:sz="8" w:space="0" w:color="auto"/>
              <w:bottom w:val="nil"/>
              <w:right w:val="nil"/>
            </w:tcBorders>
            <w:shd w:val="clear" w:color="auto" w:fill="auto"/>
            <w:noWrap/>
            <w:vAlign w:val="center"/>
            <w:hideMark/>
          </w:tcPr>
          <w:p w14:paraId="0FE01F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241D32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0F3953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25389B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07A7A4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5528E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1D37F60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00E3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w:t>
            </w:r>
          </w:p>
        </w:tc>
        <w:tc>
          <w:tcPr>
            <w:tcW w:w="1134" w:type="dxa"/>
            <w:tcBorders>
              <w:top w:val="nil"/>
              <w:left w:val="nil"/>
              <w:bottom w:val="nil"/>
              <w:right w:val="single" w:sz="4" w:space="0" w:color="auto"/>
            </w:tcBorders>
            <w:shd w:val="clear" w:color="auto" w:fill="auto"/>
            <w:noWrap/>
            <w:vAlign w:val="center"/>
            <w:hideMark/>
          </w:tcPr>
          <w:p w14:paraId="622EC1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10/08/31</w:t>
            </w:r>
          </w:p>
        </w:tc>
        <w:tc>
          <w:tcPr>
            <w:tcW w:w="1134" w:type="dxa"/>
            <w:tcBorders>
              <w:top w:val="nil"/>
              <w:left w:val="nil"/>
              <w:bottom w:val="nil"/>
              <w:right w:val="single" w:sz="4" w:space="0" w:color="auto"/>
            </w:tcBorders>
            <w:shd w:val="clear" w:color="auto" w:fill="auto"/>
            <w:noWrap/>
            <w:vAlign w:val="center"/>
            <w:hideMark/>
          </w:tcPr>
          <w:p w14:paraId="36BC69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11/08/31</w:t>
            </w:r>
          </w:p>
        </w:tc>
        <w:tc>
          <w:tcPr>
            <w:tcW w:w="1134" w:type="dxa"/>
            <w:tcBorders>
              <w:top w:val="nil"/>
              <w:left w:val="single" w:sz="8" w:space="0" w:color="auto"/>
              <w:bottom w:val="nil"/>
              <w:right w:val="nil"/>
            </w:tcBorders>
            <w:shd w:val="clear" w:color="auto" w:fill="auto"/>
            <w:noWrap/>
            <w:vAlign w:val="center"/>
            <w:hideMark/>
          </w:tcPr>
          <w:p w14:paraId="753371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18CA2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1B48CA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52A042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6921F6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7095C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2E52C18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6E596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179</w:t>
            </w:r>
          </w:p>
        </w:tc>
        <w:tc>
          <w:tcPr>
            <w:tcW w:w="1134" w:type="dxa"/>
            <w:tcBorders>
              <w:top w:val="nil"/>
              <w:left w:val="nil"/>
              <w:bottom w:val="nil"/>
              <w:right w:val="single" w:sz="4" w:space="0" w:color="auto"/>
            </w:tcBorders>
            <w:shd w:val="clear" w:color="auto" w:fill="auto"/>
            <w:noWrap/>
            <w:vAlign w:val="center"/>
            <w:hideMark/>
          </w:tcPr>
          <w:p w14:paraId="30D600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10/09/31</w:t>
            </w:r>
          </w:p>
        </w:tc>
        <w:tc>
          <w:tcPr>
            <w:tcW w:w="1134" w:type="dxa"/>
            <w:tcBorders>
              <w:top w:val="nil"/>
              <w:left w:val="nil"/>
              <w:bottom w:val="nil"/>
              <w:right w:val="single" w:sz="4" w:space="0" w:color="auto"/>
            </w:tcBorders>
            <w:shd w:val="clear" w:color="auto" w:fill="auto"/>
            <w:noWrap/>
            <w:vAlign w:val="center"/>
            <w:hideMark/>
          </w:tcPr>
          <w:p w14:paraId="1CEE33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10/09/31</w:t>
            </w:r>
          </w:p>
        </w:tc>
        <w:tc>
          <w:tcPr>
            <w:tcW w:w="1134" w:type="dxa"/>
            <w:tcBorders>
              <w:top w:val="nil"/>
              <w:left w:val="single" w:sz="8" w:space="0" w:color="auto"/>
              <w:bottom w:val="nil"/>
              <w:right w:val="nil"/>
            </w:tcBorders>
            <w:shd w:val="clear" w:color="auto" w:fill="auto"/>
            <w:noWrap/>
            <w:vAlign w:val="center"/>
            <w:hideMark/>
          </w:tcPr>
          <w:p w14:paraId="792D3B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nil"/>
              <w:right w:val="single" w:sz="4" w:space="0" w:color="auto"/>
            </w:tcBorders>
            <w:shd w:val="clear" w:color="auto" w:fill="auto"/>
            <w:noWrap/>
            <w:vAlign w:val="center"/>
            <w:hideMark/>
          </w:tcPr>
          <w:p w14:paraId="57584E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71D1AD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nil"/>
              <w:right w:val="single" w:sz="4" w:space="0" w:color="auto"/>
            </w:tcBorders>
            <w:shd w:val="clear" w:color="auto" w:fill="auto"/>
            <w:noWrap/>
            <w:vAlign w:val="center"/>
            <w:hideMark/>
          </w:tcPr>
          <w:p w14:paraId="13FFEF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nil"/>
              <w:right w:val="single" w:sz="4" w:space="0" w:color="auto"/>
            </w:tcBorders>
            <w:shd w:val="clear" w:color="auto" w:fill="auto"/>
            <w:noWrap/>
            <w:vAlign w:val="center"/>
            <w:hideMark/>
          </w:tcPr>
          <w:p w14:paraId="5C9AC4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72FC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7852CA2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D6F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180</w:t>
            </w:r>
          </w:p>
        </w:tc>
        <w:tc>
          <w:tcPr>
            <w:tcW w:w="1134" w:type="dxa"/>
            <w:tcBorders>
              <w:top w:val="nil"/>
              <w:left w:val="nil"/>
              <w:bottom w:val="nil"/>
              <w:right w:val="single" w:sz="4" w:space="0" w:color="auto"/>
            </w:tcBorders>
            <w:shd w:val="clear" w:color="auto" w:fill="auto"/>
            <w:noWrap/>
            <w:vAlign w:val="center"/>
            <w:hideMark/>
          </w:tcPr>
          <w:p w14:paraId="4BC2CE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10/10/31</w:t>
            </w:r>
          </w:p>
        </w:tc>
        <w:tc>
          <w:tcPr>
            <w:tcW w:w="1134" w:type="dxa"/>
            <w:tcBorders>
              <w:top w:val="nil"/>
              <w:left w:val="nil"/>
              <w:bottom w:val="nil"/>
              <w:right w:val="single" w:sz="4" w:space="0" w:color="auto"/>
            </w:tcBorders>
            <w:shd w:val="clear" w:color="auto" w:fill="auto"/>
            <w:noWrap/>
            <w:vAlign w:val="center"/>
            <w:hideMark/>
          </w:tcPr>
          <w:p w14:paraId="0B76FB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10/10/31</w:t>
            </w:r>
          </w:p>
        </w:tc>
        <w:tc>
          <w:tcPr>
            <w:tcW w:w="1134" w:type="dxa"/>
            <w:tcBorders>
              <w:top w:val="nil"/>
              <w:left w:val="single" w:sz="8" w:space="0" w:color="auto"/>
              <w:bottom w:val="single" w:sz="4" w:space="0" w:color="auto"/>
              <w:right w:val="nil"/>
            </w:tcBorders>
            <w:shd w:val="clear" w:color="auto" w:fill="auto"/>
            <w:noWrap/>
            <w:vAlign w:val="center"/>
            <w:hideMark/>
          </w:tcPr>
          <w:p w14:paraId="6E9862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71278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single" w:sz="4" w:space="0" w:color="auto"/>
              <w:right w:val="single" w:sz="4" w:space="0" w:color="auto"/>
            </w:tcBorders>
            <w:shd w:val="clear" w:color="auto" w:fill="auto"/>
            <w:noWrap/>
            <w:vAlign w:val="center"/>
            <w:hideMark/>
          </w:tcPr>
          <w:p w14:paraId="4AB360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134" w:type="dxa"/>
            <w:tcBorders>
              <w:top w:val="nil"/>
              <w:left w:val="nil"/>
              <w:bottom w:val="single" w:sz="4" w:space="0" w:color="auto"/>
              <w:right w:val="single" w:sz="4" w:space="0" w:color="auto"/>
            </w:tcBorders>
            <w:shd w:val="clear" w:color="auto" w:fill="auto"/>
            <w:noWrap/>
            <w:vAlign w:val="center"/>
            <w:hideMark/>
          </w:tcPr>
          <w:p w14:paraId="5E88BF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1.000.249,71</w:t>
            </w:r>
          </w:p>
        </w:tc>
        <w:tc>
          <w:tcPr>
            <w:tcW w:w="160" w:type="dxa"/>
            <w:tcBorders>
              <w:top w:val="nil"/>
              <w:left w:val="nil"/>
              <w:bottom w:val="single" w:sz="4" w:space="0" w:color="auto"/>
              <w:right w:val="single" w:sz="4" w:space="0" w:color="auto"/>
            </w:tcBorders>
            <w:shd w:val="clear" w:color="auto" w:fill="auto"/>
            <w:noWrap/>
            <w:vAlign w:val="center"/>
            <w:hideMark/>
          </w:tcPr>
          <w:p w14:paraId="3F2943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single" w:sz="4" w:space="0" w:color="auto"/>
              <w:right w:val="single" w:sz="8" w:space="0" w:color="auto"/>
            </w:tcBorders>
            <w:shd w:val="clear" w:color="auto" w:fill="auto"/>
            <w:noWrap/>
            <w:vAlign w:val="center"/>
            <w:hideMark/>
          </w:tcPr>
          <w:p w14:paraId="2D10CB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r>
      <w:tr w:rsidR="000506AC" w:rsidRPr="000506AC" w14:paraId="33ECF9C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B21AA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181</w:t>
            </w:r>
          </w:p>
        </w:tc>
        <w:tc>
          <w:tcPr>
            <w:tcW w:w="1134" w:type="dxa"/>
            <w:tcBorders>
              <w:top w:val="nil"/>
              <w:left w:val="nil"/>
              <w:bottom w:val="nil"/>
              <w:right w:val="single" w:sz="4" w:space="0" w:color="auto"/>
            </w:tcBorders>
            <w:shd w:val="clear" w:color="auto" w:fill="auto"/>
            <w:noWrap/>
            <w:vAlign w:val="center"/>
            <w:hideMark/>
          </w:tcPr>
          <w:p w14:paraId="7588B9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10/11/31</w:t>
            </w:r>
          </w:p>
        </w:tc>
        <w:tc>
          <w:tcPr>
            <w:tcW w:w="1134" w:type="dxa"/>
            <w:tcBorders>
              <w:top w:val="nil"/>
              <w:left w:val="nil"/>
              <w:bottom w:val="nil"/>
              <w:right w:val="single" w:sz="4" w:space="0" w:color="auto"/>
            </w:tcBorders>
            <w:shd w:val="clear" w:color="auto" w:fill="auto"/>
            <w:noWrap/>
            <w:vAlign w:val="center"/>
            <w:hideMark/>
          </w:tcPr>
          <w:p w14:paraId="193904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10/11/31</w:t>
            </w:r>
          </w:p>
        </w:tc>
        <w:tc>
          <w:tcPr>
            <w:tcW w:w="1134" w:type="dxa"/>
            <w:tcBorders>
              <w:top w:val="nil"/>
              <w:left w:val="single" w:sz="8" w:space="0" w:color="auto"/>
              <w:bottom w:val="nil"/>
              <w:right w:val="nil"/>
            </w:tcBorders>
            <w:shd w:val="clear" w:color="auto" w:fill="auto"/>
            <w:noWrap/>
            <w:vAlign w:val="center"/>
            <w:hideMark/>
          </w:tcPr>
          <w:p w14:paraId="3B7555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19.230,11</w:t>
            </w:r>
          </w:p>
        </w:tc>
        <w:tc>
          <w:tcPr>
            <w:tcW w:w="1134" w:type="dxa"/>
            <w:tcBorders>
              <w:top w:val="nil"/>
              <w:left w:val="single" w:sz="4" w:space="0" w:color="auto"/>
              <w:bottom w:val="nil"/>
              <w:right w:val="single" w:sz="4" w:space="0" w:color="auto"/>
            </w:tcBorders>
            <w:shd w:val="clear" w:color="auto" w:fill="auto"/>
            <w:noWrap/>
            <w:vAlign w:val="center"/>
            <w:hideMark/>
          </w:tcPr>
          <w:p w14:paraId="1F4D16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9.491,16</w:t>
            </w:r>
          </w:p>
        </w:tc>
        <w:tc>
          <w:tcPr>
            <w:tcW w:w="1134" w:type="dxa"/>
            <w:tcBorders>
              <w:top w:val="nil"/>
              <w:left w:val="nil"/>
              <w:bottom w:val="nil"/>
              <w:right w:val="single" w:sz="4" w:space="0" w:color="auto"/>
            </w:tcBorders>
            <w:shd w:val="clear" w:color="auto" w:fill="auto"/>
            <w:noWrap/>
            <w:vAlign w:val="center"/>
            <w:hideMark/>
          </w:tcPr>
          <w:p w14:paraId="6B552A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9.738,94</w:t>
            </w:r>
          </w:p>
        </w:tc>
        <w:tc>
          <w:tcPr>
            <w:tcW w:w="1134" w:type="dxa"/>
            <w:tcBorders>
              <w:top w:val="nil"/>
              <w:left w:val="nil"/>
              <w:bottom w:val="nil"/>
              <w:right w:val="single" w:sz="4" w:space="0" w:color="auto"/>
            </w:tcBorders>
            <w:shd w:val="clear" w:color="auto" w:fill="auto"/>
            <w:noWrap/>
            <w:vAlign w:val="center"/>
            <w:hideMark/>
          </w:tcPr>
          <w:p w14:paraId="3D4F28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990.510,77</w:t>
            </w:r>
          </w:p>
        </w:tc>
        <w:tc>
          <w:tcPr>
            <w:tcW w:w="160" w:type="dxa"/>
            <w:tcBorders>
              <w:top w:val="nil"/>
              <w:left w:val="nil"/>
              <w:bottom w:val="nil"/>
              <w:right w:val="single" w:sz="4" w:space="0" w:color="auto"/>
            </w:tcBorders>
            <w:shd w:val="clear" w:color="auto" w:fill="auto"/>
            <w:noWrap/>
            <w:vAlign w:val="center"/>
            <w:hideMark/>
          </w:tcPr>
          <w:p w14:paraId="20CE2A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3889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0,9737</w:t>
            </w:r>
          </w:p>
        </w:tc>
      </w:tr>
      <w:tr w:rsidR="000506AC" w:rsidRPr="000506AC" w14:paraId="1FCAFBA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53812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182</w:t>
            </w:r>
          </w:p>
        </w:tc>
        <w:tc>
          <w:tcPr>
            <w:tcW w:w="1134" w:type="dxa"/>
            <w:tcBorders>
              <w:top w:val="nil"/>
              <w:left w:val="nil"/>
              <w:bottom w:val="nil"/>
              <w:right w:val="single" w:sz="4" w:space="0" w:color="auto"/>
            </w:tcBorders>
            <w:shd w:val="clear" w:color="auto" w:fill="auto"/>
            <w:noWrap/>
            <w:vAlign w:val="center"/>
            <w:hideMark/>
          </w:tcPr>
          <w:p w14:paraId="733525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10/12/31</w:t>
            </w:r>
          </w:p>
        </w:tc>
        <w:tc>
          <w:tcPr>
            <w:tcW w:w="1134" w:type="dxa"/>
            <w:tcBorders>
              <w:top w:val="nil"/>
              <w:left w:val="nil"/>
              <w:bottom w:val="nil"/>
              <w:right w:val="single" w:sz="4" w:space="0" w:color="auto"/>
            </w:tcBorders>
            <w:shd w:val="clear" w:color="auto" w:fill="auto"/>
            <w:noWrap/>
            <w:vAlign w:val="center"/>
            <w:hideMark/>
          </w:tcPr>
          <w:p w14:paraId="58FDA3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10/12/31</w:t>
            </w:r>
          </w:p>
        </w:tc>
        <w:tc>
          <w:tcPr>
            <w:tcW w:w="1134" w:type="dxa"/>
            <w:tcBorders>
              <w:top w:val="nil"/>
              <w:left w:val="single" w:sz="8" w:space="0" w:color="auto"/>
              <w:bottom w:val="nil"/>
              <w:right w:val="nil"/>
            </w:tcBorders>
            <w:shd w:val="clear" w:color="auto" w:fill="auto"/>
            <w:noWrap/>
            <w:vAlign w:val="center"/>
            <w:hideMark/>
          </w:tcPr>
          <w:p w14:paraId="1587CF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19.119,86</w:t>
            </w:r>
          </w:p>
        </w:tc>
        <w:tc>
          <w:tcPr>
            <w:tcW w:w="1134" w:type="dxa"/>
            <w:tcBorders>
              <w:top w:val="nil"/>
              <w:left w:val="single" w:sz="4" w:space="0" w:color="auto"/>
              <w:bottom w:val="nil"/>
              <w:right w:val="single" w:sz="4" w:space="0" w:color="auto"/>
            </w:tcBorders>
            <w:shd w:val="clear" w:color="auto" w:fill="auto"/>
            <w:noWrap/>
            <w:vAlign w:val="center"/>
            <w:hideMark/>
          </w:tcPr>
          <w:p w14:paraId="1629EE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9.398,75</w:t>
            </w:r>
          </w:p>
        </w:tc>
        <w:tc>
          <w:tcPr>
            <w:tcW w:w="1134" w:type="dxa"/>
            <w:tcBorders>
              <w:top w:val="nil"/>
              <w:left w:val="nil"/>
              <w:bottom w:val="nil"/>
              <w:right w:val="single" w:sz="4" w:space="0" w:color="auto"/>
            </w:tcBorders>
            <w:shd w:val="clear" w:color="auto" w:fill="auto"/>
            <w:noWrap/>
            <w:vAlign w:val="center"/>
            <w:hideMark/>
          </w:tcPr>
          <w:p w14:paraId="61A44A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9.721,11</w:t>
            </w:r>
          </w:p>
        </w:tc>
        <w:tc>
          <w:tcPr>
            <w:tcW w:w="1134" w:type="dxa"/>
            <w:tcBorders>
              <w:top w:val="nil"/>
              <w:left w:val="nil"/>
              <w:bottom w:val="nil"/>
              <w:right w:val="single" w:sz="4" w:space="0" w:color="auto"/>
            </w:tcBorders>
            <w:shd w:val="clear" w:color="auto" w:fill="auto"/>
            <w:noWrap/>
            <w:vAlign w:val="center"/>
            <w:hideMark/>
          </w:tcPr>
          <w:p w14:paraId="76CC37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980.789,66</w:t>
            </w:r>
          </w:p>
        </w:tc>
        <w:tc>
          <w:tcPr>
            <w:tcW w:w="160" w:type="dxa"/>
            <w:tcBorders>
              <w:top w:val="nil"/>
              <w:left w:val="nil"/>
              <w:bottom w:val="nil"/>
              <w:right w:val="single" w:sz="4" w:space="0" w:color="auto"/>
            </w:tcBorders>
            <w:shd w:val="clear" w:color="auto" w:fill="auto"/>
            <w:noWrap/>
            <w:vAlign w:val="center"/>
            <w:hideMark/>
          </w:tcPr>
          <w:p w14:paraId="136A7E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794BA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0,9814</w:t>
            </w:r>
          </w:p>
        </w:tc>
      </w:tr>
      <w:tr w:rsidR="000506AC" w:rsidRPr="000506AC" w14:paraId="4649885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92530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w:t>
            </w:r>
          </w:p>
        </w:tc>
        <w:tc>
          <w:tcPr>
            <w:tcW w:w="1134" w:type="dxa"/>
            <w:tcBorders>
              <w:top w:val="nil"/>
              <w:left w:val="nil"/>
              <w:bottom w:val="nil"/>
              <w:right w:val="single" w:sz="4" w:space="0" w:color="auto"/>
            </w:tcBorders>
            <w:shd w:val="clear" w:color="auto" w:fill="auto"/>
            <w:noWrap/>
            <w:vAlign w:val="center"/>
            <w:hideMark/>
          </w:tcPr>
          <w:p w14:paraId="32C186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10/01/32</w:t>
            </w:r>
          </w:p>
        </w:tc>
        <w:tc>
          <w:tcPr>
            <w:tcW w:w="1134" w:type="dxa"/>
            <w:tcBorders>
              <w:top w:val="nil"/>
              <w:left w:val="nil"/>
              <w:bottom w:val="nil"/>
              <w:right w:val="single" w:sz="4" w:space="0" w:color="auto"/>
            </w:tcBorders>
            <w:shd w:val="clear" w:color="auto" w:fill="auto"/>
            <w:noWrap/>
            <w:vAlign w:val="center"/>
            <w:hideMark/>
          </w:tcPr>
          <w:p w14:paraId="4564B3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12/01/32</w:t>
            </w:r>
          </w:p>
        </w:tc>
        <w:tc>
          <w:tcPr>
            <w:tcW w:w="1134" w:type="dxa"/>
            <w:tcBorders>
              <w:top w:val="nil"/>
              <w:left w:val="single" w:sz="8" w:space="0" w:color="auto"/>
              <w:bottom w:val="nil"/>
              <w:right w:val="nil"/>
            </w:tcBorders>
            <w:shd w:val="clear" w:color="auto" w:fill="auto"/>
            <w:noWrap/>
            <w:vAlign w:val="center"/>
            <w:hideMark/>
          </w:tcPr>
          <w:p w14:paraId="4353F2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19.009,24</w:t>
            </w:r>
          </w:p>
        </w:tc>
        <w:tc>
          <w:tcPr>
            <w:tcW w:w="1134" w:type="dxa"/>
            <w:tcBorders>
              <w:top w:val="nil"/>
              <w:left w:val="single" w:sz="4" w:space="0" w:color="auto"/>
              <w:bottom w:val="nil"/>
              <w:right w:val="single" w:sz="4" w:space="0" w:color="auto"/>
            </w:tcBorders>
            <w:shd w:val="clear" w:color="auto" w:fill="auto"/>
            <w:noWrap/>
            <w:vAlign w:val="center"/>
            <w:hideMark/>
          </w:tcPr>
          <w:p w14:paraId="068570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9.306,51</w:t>
            </w:r>
          </w:p>
        </w:tc>
        <w:tc>
          <w:tcPr>
            <w:tcW w:w="1134" w:type="dxa"/>
            <w:tcBorders>
              <w:top w:val="nil"/>
              <w:left w:val="nil"/>
              <w:bottom w:val="nil"/>
              <w:right w:val="single" w:sz="4" w:space="0" w:color="auto"/>
            </w:tcBorders>
            <w:shd w:val="clear" w:color="auto" w:fill="auto"/>
            <w:noWrap/>
            <w:vAlign w:val="center"/>
            <w:hideMark/>
          </w:tcPr>
          <w:p w14:paraId="482DC7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9.702,73</w:t>
            </w:r>
          </w:p>
        </w:tc>
        <w:tc>
          <w:tcPr>
            <w:tcW w:w="1134" w:type="dxa"/>
            <w:tcBorders>
              <w:top w:val="nil"/>
              <w:left w:val="nil"/>
              <w:bottom w:val="nil"/>
              <w:right w:val="single" w:sz="4" w:space="0" w:color="auto"/>
            </w:tcBorders>
            <w:shd w:val="clear" w:color="auto" w:fill="auto"/>
            <w:noWrap/>
            <w:vAlign w:val="center"/>
            <w:hideMark/>
          </w:tcPr>
          <w:p w14:paraId="1F3F6F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971.086,93</w:t>
            </w:r>
          </w:p>
        </w:tc>
        <w:tc>
          <w:tcPr>
            <w:tcW w:w="160" w:type="dxa"/>
            <w:tcBorders>
              <w:top w:val="nil"/>
              <w:left w:val="nil"/>
              <w:bottom w:val="nil"/>
              <w:right w:val="single" w:sz="4" w:space="0" w:color="auto"/>
            </w:tcBorders>
            <w:shd w:val="clear" w:color="auto" w:fill="auto"/>
            <w:noWrap/>
            <w:vAlign w:val="center"/>
            <w:hideMark/>
          </w:tcPr>
          <w:p w14:paraId="5FB4C7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54C2C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0,9893</w:t>
            </w:r>
          </w:p>
        </w:tc>
      </w:tr>
      <w:tr w:rsidR="000506AC" w:rsidRPr="000506AC" w14:paraId="0E02668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0007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184</w:t>
            </w:r>
          </w:p>
        </w:tc>
        <w:tc>
          <w:tcPr>
            <w:tcW w:w="1134" w:type="dxa"/>
            <w:tcBorders>
              <w:top w:val="nil"/>
              <w:left w:val="nil"/>
              <w:bottom w:val="nil"/>
              <w:right w:val="single" w:sz="4" w:space="0" w:color="auto"/>
            </w:tcBorders>
            <w:shd w:val="clear" w:color="auto" w:fill="auto"/>
            <w:noWrap/>
            <w:vAlign w:val="center"/>
            <w:hideMark/>
          </w:tcPr>
          <w:p w14:paraId="323A5A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10/02/32</w:t>
            </w:r>
          </w:p>
        </w:tc>
        <w:tc>
          <w:tcPr>
            <w:tcW w:w="1134" w:type="dxa"/>
            <w:tcBorders>
              <w:top w:val="nil"/>
              <w:left w:val="nil"/>
              <w:bottom w:val="nil"/>
              <w:right w:val="single" w:sz="4" w:space="0" w:color="auto"/>
            </w:tcBorders>
            <w:shd w:val="clear" w:color="auto" w:fill="auto"/>
            <w:noWrap/>
            <w:vAlign w:val="center"/>
            <w:hideMark/>
          </w:tcPr>
          <w:p w14:paraId="03B7DA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11/02/32</w:t>
            </w:r>
          </w:p>
        </w:tc>
        <w:tc>
          <w:tcPr>
            <w:tcW w:w="1134" w:type="dxa"/>
            <w:tcBorders>
              <w:top w:val="nil"/>
              <w:left w:val="single" w:sz="8" w:space="0" w:color="auto"/>
              <w:bottom w:val="nil"/>
              <w:right w:val="nil"/>
            </w:tcBorders>
            <w:shd w:val="clear" w:color="auto" w:fill="auto"/>
            <w:noWrap/>
            <w:vAlign w:val="center"/>
            <w:hideMark/>
          </w:tcPr>
          <w:p w14:paraId="3F332D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18.900,75</w:t>
            </w:r>
          </w:p>
        </w:tc>
        <w:tc>
          <w:tcPr>
            <w:tcW w:w="1134" w:type="dxa"/>
            <w:tcBorders>
              <w:top w:val="nil"/>
              <w:left w:val="single" w:sz="4" w:space="0" w:color="auto"/>
              <w:bottom w:val="nil"/>
              <w:right w:val="single" w:sz="4" w:space="0" w:color="auto"/>
            </w:tcBorders>
            <w:shd w:val="clear" w:color="auto" w:fill="auto"/>
            <w:noWrap/>
            <w:vAlign w:val="center"/>
            <w:hideMark/>
          </w:tcPr>
          <w:p w14:paraId="2975ED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9.214,44</w:t>
            </w:r>
          </w:p>
        </w:tc>
        <w:tc>
          <w:tcPr>
            <w:tcW w:w="1134" w:type="dxa"/>
            <w:tcBorders>
              <w:top w:val="nil"/>
              <w:left w:val="nil"/>
              <w:bottom w:val="nil"/>
              <w:right w:val="single" w:sz="4" w:space="0" w:color="auto"/>
            </w:tcBorders>
            <w:shd w:val="clear" w:color="auto" w:fill="auto"/>
            <w:noWrap/>
            <w:vAlign w:val="center"/>
            <w:hideMark/>
          </w:tcPr>
          <w:p w14:paraId="2C35C7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9.686,30</w:t>
            </w:r>
          </w:p>
        </w:tc>
        <w:tc>
          <w:tcPr>
            <w:tcW w:w="1134" w:type="dxa"/>
            <w:tcBorders>
              <w:top w:val="nil"/>
              <w:left w:val="nil"/>
              <w:bottom w:val="nil"/>
              <w:right w:val="single" w:sz="4" w:space="0" w:color="auto"/>
            </w:tcBorders>
            <w:shd w:val="clear" w:color="auto" w:fill="auto"/>
            <w:noWrap/>
            <w:vAlign w:val="center"/>
            <w:hideMark/>
          </w:tcPr>
          <w:p w14:paraId="2643FB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961.400,63</w:t>
            </w:r>
          </w:p>
        </w:tc>
        <w:tc>
          <w:tcPr>
            <w:tcW w:w="160" w:type="dxa"/>
            <w:tcBorders>
              <w:top w:val="nil"/>
              <w:left w:val="nil"/>
              <w:bottom w:val="nil"/>
              <w:right w:val="single" w:sz="4" w:space="0" w:color="auto"/>
            </w:tcBorders>
            <w:shd w:val="clear" w:color="auto" w:fill="auto"/>
            <w:noWrap/>
            <w:vAlign w:val="center"/>
            <w:hideMark/>
          </w:tcPr>
          <w:p w14:paraId="190343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D32B9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0,9975</w:t>
            </w:r>
          </w:p>
        </w:tc>
      </w:tr>
      <w:tr w:rsidR="000506AC" w:rsidRPr="000506AC" w14:paraId="361485C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D23D7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185</w:t>
            </w:r>
          </w:p>
        </w:tc>
        <w:tc>
          <w:tcPr>
            <w:tcW w:w="1134" w:type="dxa"/>
            <w:tcBorders>
              <w:top w:val="nil"/>
              <w:left w:val="nil"/>
              <w:bottom w:val="nil"/>
              <w:right w:val="single" w:sz="4" w:space="0" w:color="auto"/>
            </w:tcBorders>
            <w:shd w:val="clear" w:color="auto" w:fill="auto"/>
            <w:noWrap/>
            <w:vAlign w:val="center"/>
            <w:hideMark/>
          </w:tcPr>
          <w:p w14:paraId="32FE0C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10/03/32</w:t>
            </w:r>
          </w:p>
        </w:tc>
        <w:tc>
          <w:tcPr>
            <w:tcW w:w="1134" w:type="dxa"/>
            <w:tcBorders>
              <w:top w:val="nil"/>
              <w:left w:val="nil"/>
              <w:bottom w:val="nil"/>
              <w:right w:val="single" w:sz="4" w:space="0" w:color="auto"/>
            </w:tcBorders>
            <w:shd w:val="clear" w:color="auto" w:fill="auto"/>
            <w:noWrap/>
            <w:vAlign w:val="center"/>
            <w:hideMark/>
          </w:tcPr>
          <w:p w14:paraId="57383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10/03/32</w:t>
            </w:r>
          </w:p>
        </w:tc>
        <w:tc>
          <w:tcPr>
            <w:tcW w:w="1134" w:type="dxa"/>
            <w:tcBorders>
              <w:top w:val="nil"/>
              <w:left w:val="single" w:sz="8" w:space="0" w:color="auto"/>
              <w:bottom w:val="nil"/>
              <w:right w:val="nil"/>
            </w:tcBorders>
            <w:shd w:val="clear" w:color="auto" w:fill="auto"/>
            <w:noWrap/>
            <w:vAlign w:val="center"/>
            <w:hideMark/>
          </w:tcPr>
          <w:p w14:paraId="21BB6C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18.792,93</w:t>
            </w:r>
          </w:p>
        </w:tc>
        <w:tc>
          <w:tcPr>
            <w:tcW w:w="1134" w:type="dxa"/>
            <w:tcBorders>
              <w:top w:val="nil"/>
              <w:left w:val="single" w:sz="4" w:space="0" w:color="auto"/>
              <w:bottom w:val="nil"/>
              <w:right w:val="single" w:sz="4" w:space="0" w:color="auto"/>
            </w:tcBorders>
            <w:shd w:val="clear" w:color="auto" w:fill="auto"/>
            <w:noWrap/>
            <w:vAlign w:val="center"/>
            <w:hideMark/>
          </w:tcPr>
          <w:p w14:paraId="2E4A55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9.122,53</w:t>
            </w:r>
          </w:p>
        </w:tc>
        <w:tc>
          <w:tcPr>
            <w:tcW w:w="1134" w:type="dxa"/>
            <w:tcBorders>
              <w:top w:val="nil"/>
              <w:left w:val="nil"/>
              <w:bottom w:val="nil"/>
              <w:right w:val="single" w:sz="4" w:space="0" w:color="auto"/>
            </w:tcBorders>
            <w:shd w:val="clear" w:color="auto" w:fill="auto"/>
            <w:noWrap/>
            <w:vAlign w:val="center"/>
            <w:hideMark/>
          </w:tcPr>
          <w:p w14:paraId="74C9BA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9.670,40</w:t>
            </w:r>
          </w:p>
        </w:tc>
        <w:tc>
          <w:tcPr>
            <w:tcW w:w="1134" w:type="dxa"/>
            <w:tcBorders>
              <w:top w:val="nil"/>
              <w:left w:val="nil"/>
              <w:bottom w:val="nil"/>
              <w:right w:val="single" w:sz="4" w:space="0" w:color="auto"/>
            </w:tcBorders>
            <w:shd w:val="clear" w:color="auto" w:fill="auto"/>
            <w:noWrap/>
            <w:vAlign w:val="center"/>
            <w:hideMark/>
          </w:tcPr>
          <w:p w14:paraId="7A1474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951.730,23</w:t>
            </w:r>
          </w:p>
        </w:tc>
        <w:tc>
          <w:tcPr>
            <w:tcW w:w="160" w:type="dxa"/>
            <w:tcBorders>
              <w:top w:val="nil"/>
              <w:left w:val="nil"/>
              <w:bottom w:val="nil"/>
              <w:right w:val="single" w:sz="4" w:space="0" w:color="auto"/>
            </w:tcBorders>
            <w:shd w:val="clear" w:color="auto" w:fill="auto"/>
            <w:noWrap/>
            <w:vAlign w:val="center"/>
            <w:hideMark/>
          </w:tcPr>
          <w:p w14:paraId="7DB331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E8BD9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1,0059</w:t>
            </w:r>
          </w:p>
        </w:tc>
      </w:tr>
      <w:tr w:rsidR="000506AC" w:rsidRPr="000506AC" w14:paraId="65C9280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C5BDF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186</w:t>
            </w:r>
          </w:p>
        </w:tc>
        <w:tc>
          <w:tcPr>
            <w:tcW w:w="1134" w:type="dxa"/>
            <w:tcBorders>
              <w:top w:val="nil"/>
              <w:left w:val="nil"/>
              <w:bottom w:val="nil"/>
              <w:right w:val="single" w:sz="4" w:space="0" w:color="auto"/>
            </w:tcBorders>
            <w:shd w:val="clear" w:color="auto" w:fill="auto"/>
            <w:noWrap/>
            <w:vAlign w:val="center"/>
            <w:hideMark/>
          </w:tcPr>
          <w:p w14:paraId="7B91A0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10/04/32</w:t>
            </w:r>
          </w:p>
        </w:tc>
        <w:tc>
          <w:tcPr>
            <w:tcW w:w="1134" w:type="dxa"/>
            <w:tcBorders>
              <w:top w:val="nil"/>
              <w:left w:val="nil"/>
              <w:bottom w:val="nil"/>
              <w:right w:val="single" w:sz="4" w:space="0" w:color="auto"/>
            </w:tcBorders>
            <w:shd w:val="clear" w:color="auto" w:fill="auto"/>
            <w:noWrap/>
            <w:vAlign w:val="center"/>
            <w:hideMark/>
          </w:tcPr>
          <w:p w14:paraId="1CC361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12/04/32</w:t>
            </w:r>
          </w:p>
        </w:tc>
        <w:tc>
          <w:tcPr>
            <w:tcW w:w="1134" w:type="dxa"/>
            <w:tcBorders>
              <w:top w:val="nil"/>
              <w:left w:val="single" w:sz="8" w:space="0" w:color="auto"/>
              <w:bottom w:val="nil"/>
              <w:right w:val="nil"/>
            </w:tcBorders>
            <w:shd w:val="clear" w:color="auto" w:fill="auto"/>
            <w:noWrap/>
            <w:vAlign w:val="center"/>
            <w:hideMark/>
          </w:tcPr>
          <w:p w14:paraId="0E8787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18.684,17</w:t>
            </w:r>
          </w:p>
        </w:tc>
        <w:tc>
          <w:tcPr>
            <w:tcW w:w="1134" w:type="dxa"/>
            <w:tcBorders>
              <w:top w:val="nil"/>
              <w:left w:val="single" w:sz="4" w:space="0" w:color="auto"/>
              <w:bottom w:val="nil"/>
              <w:right w:val="single" w:sz="4" w:space="0" w:color="auto"/>
            </w:tcBorders>
            <w:shd w:val="clear" w:color="auto" w:fill="auto"/>
            <w:noWrap/>
            <w:vAlign w:val="center"/>
            <w:hideMark/>
          </w:tcPr>
          <w:p w14:paraId="0073E4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9.030,77</w:t>
            </w:r>
          </w:p>
        </w:tc>
        <w:tc>
          <w:tcPr>
            <w:tcW w:w="1134" w:type="dxa"/>
            <w:tcBorders>
              <w:top w:val="nil"/>
              <w:left w:val="nil"/>
              <w:bottom w:val="nil"/>
              <w:right w:val="single" w:sz="4" w:space="0" w:color="auto"/>
            </w:tcBorders>
            <w:shd w:val="clear" w:color="auto" w:fill="auto"/>
            <w:noWrap/>
            <w:vAlign w:val="center"/>
            <w:hideMark/>
          </w:tcPr>
          <w:p w14:paraId="791109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9.653,40</w:t>
            </w:r>
          </w:p>
        </w:tc>
        <w:tc>
          <w:tcPr>
            <w:tcW w:w="1134" w:type="dxa"/>
            <w:tcBorders>
              <w:top w:val="nil"/>
              <w:left w:val="nil"/>
              <w:bottom w:val="nil"/>
              <w:right w:val="single" w:sz="4" w:space="0" w:color="auto"/>
            </w:tcBorders>
            <w:shd w:val="clear" w:color="auto" w:fill="auto"/>
            <w:noWrap/>
            <w:vAlign w:val="center"/>
            <w:hideMark/>
          </w:tcPr>
          <w:p w14:paraId="1D9A73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942.076,84</w:t>
            </w:r>
          </w:p>
        </w:tc>
        <w:tc>
          <w:tcPr>
            <w:tcW w:w="160" w:type="dxa"/>
            <w:tcBorders>
              <w:top w:val="nil"/>
              <w:left w:val="nil"/>
              <w:bottom w:val="nil"/>
              <w:right w:val="single" w:sz="4" w:space="0" w:color="auto"/>
            </w:tcBorders>
            <w:shd w:val="clear" w:color="auto" w:fill="auto"/>
            <w:noWrap/>
            <w:vAlign w:val="center"/>
            <w:hideMark/>
          </w:tcPr>
          <w:p w14:paraId="495633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B0F51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1,0143</w:t>
            </w:r>
          </w:p>
        </w:tc>
      </w:tr>
      <w:tr w:rsidR="000506AC" w:rsidRPr="000506AC" w14:paraId="4A5181D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1296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187</w:t>
            </w:r>
          </w:p>
        </w:tc>
        <w:tc>
          <w:tcPr>
            <w:tcW w:w="1134" w:type="dxa"/>
            <w:tcBorders>
              <w:top w:val="nil"/>
              <w:left w:val="nil"/>
              <w:bottom w:val="nil"/>
              <w:right w:val="single" w:sz="4" w:space="0" w:color="auto"/>
            </w:tcBorders>
            <w:shd w:val="clear" w:color="auto" w:fill="auto"/>
            <w:noWrap/>
            <w:vAlign w:val="center"/>
            <w:hideMark/>
          </w:tcPr>
          <w:p w14:paraId="712198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10/05/32</w:t>
            </w:r>
          </w:p>
        </w:tc>
        <w:tc>
          <w:tcPr>
            <w:tcW w:w="1134" w:type="dxa"/>
            <w:tcBorders>
              <w:top w:val="nil"/>
              <w:left w:val="nil"/>
              <w:bottom w:val="nil"/>
              <w:right w:val="single" w:sz="4" w:space="0" w:color="auto"/>
            </w:tcBorders>
            <w:shd w:val="clear" w:color="auto" w:fill="auto"/>
            <w:noWrap/>
            <w:vAlign w:val="center"/>
            <w:hideMark/>
          </w:tcPr>
          <w:p w14:paraId="30DCD7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10/05/32</w:t>
            </w:r>
          </w:p>
        </w:tc>
        <w:tc>
          <w:tcPr>
            <w:tcW w:w="1134" w:type="dxa"/>
            <w:tcBorders>
              <w:top w:val="nil"/>
              <w:left w:val="single" w:sz="8" w:space="0" w:color="auto"/>
              <w:bottom w:val="nil"/>
              <w:right w:val="nil"/>
            </w:tcBorders>
            <w:shd w:val="clear" w:color="auto" w:fill="auto"/>
            <w:noWrap/>
            <w:vAlign w:val="center"/>
            <w:hideMark/>
          </w:tcPr>
          <w:p w14:paraId="2353A4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18.576,66</w:t>
            </w:r>
          </w:p>
        </w:tc>
        <w:tc>
          <w:tcPr>
            <w:tcW w:w="1134" w:type="dxa"/>
            <w:tcBorders>
              <w:top w:val="nil"/>
              <w:left w:val="single" w:sz="4" w:space="0" w:color="auto"/>
              <w:bottom w:val="nil"/>
              <w:right w:val="single" w:sz="4" w:space="0" w:color="auto"/>
            </w:tcBorders>
            <w:shd w:val="clear" w:color="auto" w:fill="auto"/>
            <w:noWrap/>
            <w:vAlign w:val="center"/>
            <w:hideMark/>
          </w:tcPr>
          <w:p w14:paraId="5ADE0F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8.939,17</w:t>
            </w:r>
          </w:p>
        </w:tc>
        <w:tc>
          <w:tcPr>
            <w:tcW w:w="1134" w:type="dxa"/>
            <w:tcBorders>
              <w:top w:val="nil"/>
              <w:left w:val="nil"/>
              <w:bottom w:val="nil"/>
              <w:right w:val="single" w:sz="4" w:space="0" w:color="auto"/>
            </w:tcBorders>
            <w:shd w:val="clear" w:color="auto" w:fill="auto"/>
            <w:noWrap/>
            <w:vAlign w:val="center"/>
            <w:hideMark/>
          </w:tcPr>
          <w:p w14:paraId="140073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9.637,49</w:t>
            </w:r>
          </w:p>
        </w:tc>
        <w:tc>
          <w:tcPr>
            <w:tcW w:w="1134" w:type="dxa"/>
            <w:tcBorders>
              <w:top w:val="nil"/>
              <w:left w:val="nil"/>
              <w:bottom w:val="nil"/>
              <w:right w:val="single" w:sz="4" w:space="0" w:color="auto"/>
            </w:tcBorders>
            <w:shd w:val="clear" w:color="auto" w:fill="auto"/>
            <w:noWrap/>
            <w:vAlign w:val="center"/>
            <w:hideMark/>
          </w:tcPr>
          <w:p w14:paraId="704F39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932.439,35</w:t>
            </w:r>
          </w:p>
        </w:tc>
        <w:tc>
          <w:tcPr>
            <w:tcW w:w="160" w:type="dxa"/>
            <w:tcBorders>
              <w:top w:val="nil"/>
              <w:left w:val="nil"/>
              <w:bottom w:val="nil"/>
              <w:right w:val="single" w:sz="4" w:space="0" w:color="auto"/>
            </w:tcBorders>
            <w:shd w:val="clear" w:color="auto" w:fill="auto"/>
            <w:noWrap/>
            <w:vAlign w:val="center"/>
            <w:hideMark/>
          </w:tcPr>
          <w:p w14:paraId="2A6366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26F7E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1,0230</w:t>
            </w:r>
          </w:p>
        </w:tc>
      </w:tr>
      <w:tr w:rsidR="000506AC" w:rsidRPr="000506AC" w14:paraId="1686171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3EE42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188</w:t>
            </w:r>
          </w:p>
        </w:tc>
        <w:tc>
          <w:tcPr>
            <w:tcW w:w="1134" w:type="dxa"/>
            <w:tcBorders>
              <w:top w:val="nil"/>
              <w:left w:val="nil"/>
              <w:bottom w:val="nil"/>
              <w:right w:val="single" w:sz="4" w:space="0" w:color="auto"/>
            </w:tcBorders>
            <w:shd w:val="clear" w:color="auto" w:fill="auto"/>
            <w:noWrap/>
            <w:vAlign w:val="center"/>
            <w:hideMark/>
          </w:tcPr>
          <w:p w14:paraId="5689B4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10/06/32</w:t>
            </w:r>
          </w:p>
        </w:tc>
        <w:tc>
          <w:tcPr>
            <w:tcW w:w="1134" w:type="dxa"/>
            <w:tcBorders>
              <w:top w:val="nil"/>
              <w:left w:val="nil"/>
              <w:bottom w:val="nil"/>
              <w:right w:val="single" w:sz="4" w:space="0" w:color="auto"/>
            </w:tcBorders>
            <w:shd w:val="clear" w:color="auto" w:fill="auto"/>
            <w:noWrap/>
            <w:vAlign w:val="center"/>
            <w:hideMark/>
          </w:tcPr>
          <w:p w14:paraId="7BDF1D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10/06/32</w:t>
            </w:r>
          </w:p>
        </w:tc>
        <w:tc>
          <w:tcPr>
            <w:tcW w:w="1134" w:type="dxa"/>
            <w:tcBorders>
              <w:top w:val="nil"/>
              <w:left w:val="single" w:sz="8" w:space="0" w:color="auto"/>
              <w:bottom w:val="nil"/>
              <w:right w:val="nil"/>
            </w:tcBorders>
            <w:shd w:val="clear" w:color="auto" w:fill="auto"/>
            <w:noWrap/>
            <w:vAlign w:val="center"/>
            <w:hideMark/>
          </w:tcPr>
          <w:p w14:paraId="398BA4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18.472,99</w:t>
            </w:r>
          </w:p>
        </w:tc>
        <w:tc>
          <w:tcPr>
            <w:tcW w:w="1134" w:type="dxa"/>
            <w:tcBorders>
              <w:top w:val="nil"/>
              <w:left w:val="single" w:sz="4" w:space="0" w:color="auto"/>
              <w:bottom w:val="nil"/>
              <w:right w:val="single" w:sz="4" w:space="0" w:color="auto"/>
            </w:tcBorders>
            <w:shd w:val="clear" w:color="auto" w:fill="auto"/>
            <w:noWrap/>
            <w:vAlign w:val="center"/>
            <w:hideMark/>
          </w:tcPr>
          <w:p w14:paraId="3D3D29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8.847,72</w:t>
            </w:r>
          </w:p>
        </w:tc>
        <w:tc>
          <w:tcPr>
            <w:tcW w:w="1134" w:type="dxa"/>
            <w:tcBorders>
              <w:top w:val="nil"/>
              <w:left w:val="nil"/>
              <w:bottom w:val="nil"/>
              <w:right w:val="single" w:sz="4" w:space="0" w:color="auto"/>
            </w:tcBorders>
            <w:shd w:val="clear" w:color="auto" w:fill="auto"/>
            <w:noWrap/>
            <w:vAlign w:val="center"/>
            <w:hideMark/>
          </w:tcPr>
          <w:p w14:paraId="6E5CD1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9.625,26</w:t>
            </w:r>
          </w:p>
        </w:tc>
        <w:tc>
          <w:tcPr>
            <w:tcW w:w="1134" w:type="dxa"/>
            <w:tcBorders>
              <w:top w:val="nil"/>
              <w:left w:val="nil"/>
              <w:bottom w:val="nil"/>
              <w:right w:val="single" w:sz="4" w:space="0" w:color="auto"/>
            </w:tcBorders>
            <w:shd w:val="clear" w:color="auto" w:fill="auto"/>
            <w:noWrap/>
            <w:vAlign w:val="center"/>
            <w:hideMark/>
          </w:tcPr>
          <w:p w14:paraId="79EB9B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922.814,09</w:t>
            </w:r>
          </w:p>
        </w:tc>
        <w:tc>
          <w:tcPr>
            <w:tcW w:w="160" w:type="dxa"/>
            <w:tcBorders>
              <w:top w:val="nil"/>
              <w:left w:val="nil"/>
              <w:bottom w:val="nil"/>
              <w:right w:val="single" w:sz="4" w:space="0" w:color="auto"/>
            </w:tcBorders>
            <w:shd w:val="clear" w:color="auto" w:fill="auto"/>
            <w:noWrap/>
            <w:vAlign w:val="center"/>
            <w:hideMark/>
          </w:tcPr>
          <w:p w14:paraId="5EAF8D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E31A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1,0323</w:t>
            </w:r>
          </w:p>
        </w:tc>
      </w:tr>
      <w:tr w:rsidR="000506AC" w:rsidRPr="000506AC" w14:paraId="7342EF8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2F76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189</w:t>
            </w:r>
          </w:p>
        </w:tc>
        <w:tc>
          <w:tcPr>
            <w:tcW w:w="1134" w:type="dxa"/>
            <w:tcBorders>
              <w:top w:val="nil"/>
              <w:left w:val="nil"/>
              <w:bottom w:val="nil"/>
              <w:right w:val="single" w:sz="4" w:space="0" w:color="auto"/>
            </w:tcBorders>
            <w:shd w:val="clear" w:color="auto" w:fill="auto"/>
            <w:noWrap/>
            <w:vAlign w:val="center"/>
            <w:hideMark/>
          </w:tcPr>
          <w:p w14:paraId="04D209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10/07/32</w:t>
            </w:r>
          </w:p>
        </w:tc>
        <w:tc>
          <w:tcPr>
            <w:tcW w:w="1134" w:type="dxa"/>
            <w:tcBorders>
              <w:top w:val="nil"/>
              <w:left w:val="nil"/>
              <w:bottom w:val="nil"/>
              <w:right w:val="single" w:sz="4" w:space="0" w:color="auto"/>
            </w:tcBorders>
            <w:shd w:val="clear" w:color="auto" w:fill="auto"/>
            <w:noWrap/>
            <w:vAlign w:val="center"/>
            <w:hideMark/>
          </w:tcPr>
          <w:p w14:paraId="08C16A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12/07/32</w:t>
            </w:r>
          </w:p>
        </w:tc>
        <w:tc>
          <w:tcPr>
            <w:tcW w:w="1134" w:type="dxa"/>
            <w:tcBorders>
              <w:top w:val="nil"/>
              <w:left w:val="single" w:sz="8" w:space="0" w:color="auto"/>
              <w:bottom w:val="nil"/>
              <w:right w:val="nil"/>
            </w:tcBorders>
            <w:shd w:val="clear" w:color="auto" w:fill="auto"/>
            <w:noWrap/>
            <w:vAlign w:val="center"/>
            <w:hideMark/>
          </w:tcPr>
          <w:p w14:paraId="7F19D5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18.330,82</w:t>
            </w:r>
          </w:p>
        </w:tc>
        <w:tc>
          <w:tcPr>
            <w:tcW w:w="1134" w:type="dxa"/>
            <w:tcBorders>
              <w:top w:val="nil"/>
              <w:left w:val="single" w:sz="4" w:space="0" w:color="auto"/>
              <w:bottom w:val="nil"/>
              <w:right w:val="single" w:sz="4" w:space="0" w:color="auto"/>
            </w:tcBorders>
            <w:shd w:val="clear" w:color="auto" w:fill="auto"/>
            <w:noWrap/>
            <w:vAlign w:val="center"/>
            <w:hideMark/>
          </w:tcPr>
          <w:p w14:paraId="1D3035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8.756,39</w:t>
            </w:r>
          </w:p>
        </w:tc>
        <w:tc>
          <w:tcPr>
            <w:tcW w:w="1134" w:type="dxa"/>
            <w:tcBorders>
              <w:top w:val="nil"/>
              <w:left w:val="nil"/>
              <w:bottom w:val="nil"/>
              <w:right w:val="single" w:sz="4" w:space="0" w:color="auto"/>
            </w:tcBorders>
            <w:shd w:val="clear" w:color="auto" w:fill="auto"/>
            <w:noWrap/>
            <w:vAlign w:val="center"/>
            <w:hideMark/>
          </w:tcPr>
          <w:p w14:paraId="5D933B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9.574,43</w:t>
            </w:r>
          </w:p>
        </w:tc>
        <w:tc>
          <w:tcPr>
            <w:tcW w:w="1134" w:type="dxa"/>
            <w:tcBorders>
              <w:top w:val="nil"/>
              <w:left w:val="nil"/>
              <w:bottom w:val="nil"/>
              <w:right w:val="single" w:sz="4" w:space="0" w:color="auto"/>
            </w:tcBorders>
            <w:shd w:val="clear" w:color="auto" w:fill="auto"/>
            <w:noWrap/>
            <w:vAlign w:val="center"/>
            <w:hideMark/>
          </w:tcPr>
          <w:p w14:paraId="745867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913.239,65</w:t>
            </w:r>
          </w:p>
        </w:tc>
        <w:tc>
          <w:tcPr>
            <w:tcW w:w="160" w:type="dxa"/>
            <w:tcBorders>
              <w:top w:val="nil"/>
              <w:left w:val="nil"/>
              <w:bottom w:val="nil"/>
              <w:right w:val="single" w:sz="4" w:space="0" w:color="auto"/>
            </w:tcBorders>
            <w:shd w:val="clear" w:color="auto" w:fill="auto"/>
            <w:noWrap/>
            <w:vAlign w:val="center"/>
            <w:hideMark/>
          </w:tcPr>
          <w:p w14:paraId="7E762D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6BD32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1,0375</w:t>
            </w:r>
          </w:p>
        </w:tc>
      </w:tr>
      <w:tr w:rsidR="000506AC" w:rsidRPr="000506AC" w14:paraId="70D4D1E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EC20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190</w:t>
            </w:r>
          </w:p>
        </w:tc>
        <w:tc>
          <w:tcPr>
            <w:tcW w:w="1134" w:type="dxa"/>
            <w:tcBorders>
              <w:top w:val="nil"/>
              <w:left w:val="nil"/>
              <w:bottom w:val="nil"/>
              <w:right w:val="single" w:sz="4" w:space="0" w:color="auto"/>
            </w:tcBorders>
            <w:shd w:val="clear" w:color="auto" w:fill="auto"/>
            <w:noWrap/>
            <w:vAlign w:val="center"/>
            <w:hideMark/>
          </w:tcPr>
          <w:p w14:paraId="229499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10/08/32</w:t>
            </w:r>
          </w:p>
        </w:tc>
        <w:tc>
          <w:tcPr>
            <w:tcW w:w="1134" w:type="dxa"/>
            <w:tcBorders>
              <w:top w:val="nil"/>
              <w:left w:val="nil"/>
              <w:bottom w:val="nil"/>
              <w:right w:val="single" w:sz="4" w:space="0" w:color="auto"/>
            </w:tcBorders>
            <w:shd w:val="clear" w:color="auto" w:fill="auto"/>
            <w:noWrap/>
            <w:vAlign w:val="center"/>
            <w:hideMark/>
          </w:tcPr>
          <w:p w14:paraId="39E147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10/08/32</w:t>
            </w:r>
          </w:p>
        </w:tc>
        <w:tc>
          <w:tcPr>
            <w:tcW w:w="1134" w:type="dxa"/>
            <w:tcBorders>
              <w:top w:val="nil"/>
              <w:left w:val="single" w:sz="8" w:space="0" w:color="auto"/>
              <w:bottom w:val="nil"/>
              <w:right w:val="nil"/>
            </w:tcBorders>
            <w:shd w:val="clear" w:color="auto" w:fill="auto"/>
            <w:noWrap/>
            <w:vAlign w:val="center"/>
            <w:hideMark/>
          </w:tcPr>
          <w:p w14:paraId="127DFA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18.189,35</w:t>
            </w:r>
          </w:p>
        </w:tc>
        <w:tc>
          <w:tcPr>
            <w:tcW w:w="1134" w:type="dxa"/>
            <w:tcBorders>
              <w:top w:val="nil"/>
              <w:left w:val="single" w:sz="4" w:space="0" w:color="auto"/>
              <w:bottom w:val="nil"/>
              <w:right w:val="single" w:sz="4" w:space="0" w:color="auto"/>
            </w:tcBorders>
            <w:shd w:val="clear" w:color="auto" w:fill="auto"/>
            <w:noWrap/>
            <w:vAlign w:val="center"/>
            <w:hideMark/>
          </w:tcPr>
          <w:p w14:paraId="060EAB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8.665,54</w:t>
            </w:r>
          </w:p>
        </w:tc>
        <w:tc>
          <w:tcPr>
            <w:tcW w:w="1134" w:type="dxa"/>
            <w:tcBorders>
              <w:top w:val="nil"/>
              <w:left w:val="nil"/>
              <w:bottom w:val="nil"/>
              <w:right w:val="single" w:sz="4" w:space="0" w:color="auto"/>
            </w:tcBorders>
            <w:shd w:val="clear" w:color="auto" w:fill="auto"/>
            <w:noWrap/>
            <w:vAlign w:val="center"/>
            <w:hideMark/>
          </w:tcPr>
          <w:p w14:paraId="7BD95A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9.523,80</w:t>
            </w:r>
          </w:p>
        </w:tc>
        <w:tc>
          <w:tcPr>
            <w:tcW w:w="1134" w:type="dxa"/>
            <w:tcBorders>
              <w:top w:val="nil"/>
              <w:left w:val="nil"/>
              <w:bottom w:val="nil"/>
              <w:right w:val="single" w:sz="4" w:space="0" w:color="auto"/>
            </w:tcBorders>
            <w:shd w:val="clear" w:color="auto" w:fill="auto"/>
            <w:noWrap/>
            <w:vAlign w:val="center"/>
            <w:hideMark/>
          </w:tcPr>
          <w:p w14:paraId="5C6481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903.715,85</w:t>
            </w:r>
          </w:p>
        </w:tc>
        <w:tc>
          <w:tcPr>
            <w:tcW w:w="160" w:type="dxa"/>
            <w:tcBorders>
              <w:top w:val="nil"/>
              <w:left w:val="nil"/>
              <w:bottom w:val="nil"/>
              <w:right w:val="single" w:sz="4" w:space="0" w:color="auto"/>
            </w:tcBorders>
            <w:shd w:val="clear" w:color="auto" w:fill="auto"/>
            <w:noWrap/>
            <w:vAlign w:val="center"/>
            <w:hideMark/>
          </w:tcPr>
          <w:p w14:paraId="16B5E0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725F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1,0429</w:t>
            </w:r>
          </w:p>
        </w:tc>
      </w:tr>
      <w:tr w:rsidR="000506AC" w:rsidRPr="000506AC" w14:paraId="6A540AF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84F6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191</w:t>
            </w:r>
          </w:p>
        </w:tc>
        <w:tc>
          <w:tcPr>
            <w:tcW w:w="1134" w:type="dxa"/>
            <w:tcBorders>
              <w:top w:val="nil"/>
              <w:left w:val="nil"/>
              <w:bottom w:val="nil"/>
              <w:right w:val="single" w:sz="4" w:space="0" w:color="auto"/>
            </w:tcBorders>
            <w:shd w:val="clear" w:color="auto" w:fill="auto"/>
            <w:noWrap/>
            <w:vAlign w:val="center"/>
            <w:hideMark/>
          </w:tcPr>
          <w:p w14:paraId="1AF2D6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10/09/32</w:t>
            </w:r>
          </w:p>
        </w:tc>
        <w:tc>
          <w:tcPr>
            <w:tcW w:w="1134" w:type="dxa"/>
            <w:tcBorders>
              <w:top w:val="nil"/>
              <w:left w:val="nil"/>
              <w:bottom w:val="nil"/>
              <w:right w:val="single" w:sz="4" w:space="0" w:color="auto"/>
            </w:tcBorders>
            <w:shd w:val="clear" w:color="auto" w:fill="auto"/>
            <w:noWrap/>
            <w:vAlign w:val="center"/>
            <w:hideMark/>
          </w:tcPr>
          <w:p w14:paraId="71176E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10/09/32</w:t>
            </w:r>
          </w:p>
        </w:tc>
        <w:tc>
          <w:tcPr>
            <w:tcW w:w="1134" w:type="dxa"/>
            <w:tcBorders>
              <w:top w:val="nil"/>
              <w:left w:val="single" w:sz="8" w:space="0" w:color="auto"/>
              <w:bottom w:val="nil"/>
              <w:right w:val="nil"/>
            </w:tcBorders>
            <w:shd w:val="clear" w:color="auto" w:fill="auto"/>
            <w:noWrap/>
            <w:vAlign w:val="center"/>
            <w:hideMark/>
          </w:tcPr>
          <w:p w14:paraId="2AE4E9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18.024,96</w:t>
            </w:r>
          </w:p>
        </w:tc>
        <w:tc>
          <w:tcPr>
            <w:tcW w:w="1134" w:type="dxa"/>
            <w:tcBorders>
              <w:top w:val="nil"/>
              <w:left w:val="single" w:sz="4" w:space="0" w:color="auto"/>
              <w:bottom w:val="nil"/>
              <w:right w:val="single" w:sz="4" w:space="0" w:color="auto"/>
            </w:tcBorders>
            <w:shd w:val="clear" w:color="auto" w:fill="auto"/>
            <w:noWrap/>
            <w:vAlign w:val="center"/>
            <w:hideMark/>
          </w:tcPr>
          <w:p w14:paraId="2AD017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8.575,17</w:t>
            </w:r>
          </w:p>
        </w:tc>
        <w:tc>
          <w:tcPr>
            <w:tcW w:w="1134" w:type="dxa"/>
            <w:tcBorders>
              <w:top w:val="nil"/>
              <w:left w:val="nil"/>
              <w:bottom w:val="nil"/>
              <w:right w:val="single" w:sz="4" w:space="0" w:color="auto"/>
            </w:tcBorders>
            <w:shd w:val="clear" w:color="auto" w:fill="auto"/>
            <w:noWrap/>
            <w:vAlign w:val="center"/>
            <w:hideMark/>
          </w:tcPr>
          <w:p w14:paraId="0C1D21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9.449,79</w:t>
            </w:r>
          </w:p>
        </w:tc>
        <w:tc>
          <w:tcPr>
            <w:tcW w:w="1134" w:type="dxa"/>
            <w:tcBorders>
              <w:top w:val="nil"/>
              <w:left w:val="nil"/>
              <w:bottom w:val="nil"/>
              <w:right w:val="single" w:sz="4" w:space="0" w:color="auto"/>
            </w:tcBorders>
            <w:shd w:val="clear" w:color="auto" w:fill="auto"/>
            <w:noWrap/>
            <w:vAlign w:val="center"/>
            <w:hideMark/>
          </w:tcPr>
          <w:p w14:paraId="548BC5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894.266,06</w:t>
            </w:r>
          </w:p>
        </w:tc>
        <w:tc>
          <w:tcPr>
            <w:tcW w:w="160" w:type="dxa"/>
            <w:tcBorders>
              <w:top w:val="nil"/>
              <w:left w:val="nil"/>
              <w:bottom w:val="nil"/>
              <w:right w:val="single" w:sz="4" w:space="0" w:color="auto"/>
            </w:tcBorders>
            <w:shd w:val="clear" w:color="auto" w:fill="auto"/>
            <w:noWrap/>
            <w:vAlign w:val="center"/>
            <w:hideMark/>
          </w:tcPr>
          <w:p w14:paraId="1132FD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C3939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1,0457</w:t>
            </w:r>
          </w:p>
        </w:tc>
      </w:tr>
      <w:tr w:rsidR="000506AC" w:rsidRPr="000506AC" w14:paraId="521D332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53614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192</w:t>
            </w:r>
          </w:p>
        </w:tc>
        <w:tc>
          <w:tcPr>
            <w:tcW w:w="1134" w:type="dxa"/>
            <w:tcBorders>
              <w:top w:val="nil"/>
              <w:left w:val="nil"/>
              <w:bottom w:val="nil"/>
              <w:right w:val="single" w:sz="4" w:space="0" w:color="auto"/>
            </w:tcBorders>
            <w:shd w:val="clear" w:color="auto" w:fill="auto"/>
            <w:noWrap/>
            <w:vAlign w:val="center"/>
            <w:hideMark/>
          </w:tcPr>
          <w:p w14:paraId="76BE54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10/10/32</w:t>
            </w:r>
          </w:p>
        </w:tc>
        <w:tc>
          <w:tcPr>
            <w:tcW w:w="1134" w:type="dxa"/>
            <w:tcBorders>
              <w:top w:val="nil"/>
              <w:left w:val="nil"/>
              <w:bottom w:val="nil"/>
              <w:right w:val="single" w:sz="4" w:space="0" w:color="auto"/>
            </w:tcBorders>
            <w:shd w:val="clear" w:color="auto" w:fill="auto"/>
            <w:noWrap/>
            <w:vAlign w:val="center"/>
            <w:hideMark/>
          </w:tcPr>
          <w:p w14:paraId="7EC0CF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11/10/32</w:t>
            </w:r>
          </w:p>
        </w:tc>
        <w:tc>
          <w:tcPr>
            <w:tcW w:w="1134" w:type="dxa"/>
            <w:tcBorders>
              <w:top w:val="nil"/>
              <w:left w:val="single" w:sz="8" w:space="0" w:color="auto"/>
              <w:bottom w:val="nil"/>
              <w:right w:val="nil"/>
            </w:tcBorders>
            <w:shd w:val="clear" w:color="auto" w:fill="auto"/>
            <w:noWrap/>
            <w:vAlign w:val="center"/>
            <w:hideMark/>
          </w:tcPr>
          <w:p w14:paraId="45D79C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17.847,17</w:t>
            </w:r>
          </w:p>
        </w:tc>
        <w:tc>
          <w:tcPr>
            <w:tcW w:w="1134" w:type="dxa"/>
            <w:tcBorders>
              <w:top w:val="nil"/>
              <w:left w:val="single" w:sz="4" w:space="0" w:color="auto"/>
              <w:bottom w:val="nil"/>
              <w:right w:val="single" w:sz="4" w:space="0" w:color="auto"/>
            </w:tcBorders>
            <w:shd w:val="clear" w:color="auto" w:fill="auto"/>
            <w:noWrap/>
            <w:vAlign w:val="center"/>
            <w:hideMark/>
          </w:tcPr>
          <w:p w14:paraId="7BA08C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8.485,51</w:t>
            </w:r>
          </w:p>
        </w:tc>
        <w:tc>
          <w:tcPr>
            <w:tcW w:w="1134" w:type="dxa"/>
            <w:tcBorders>
              <w:top w:val="nil"/>
              <w:left w:val="nil"/>
              <w:bottom w:val="nil"/>
              <w:right w:val="single" w:sz="4" w:space="0" w:color="auto"/>
            </w:tcBorders>
            <w:shd w:val="clear" w:color="auto" w:fill="auto"/>
            <w:noWrap/>
            <w:vAlign w:val="center"/>
            <w:hideMark/>
          </w:tcPr>
          <w:p w14:paraId="593722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9.361,67</w:t>
            </w:r>
          </w:p>
        </w:tc>
        <w:tc>
          <w:tcPr>
            <w:tcW w:w="1134" w:type="dxa"/>
            <w:tcBorders>
              <w:top w:val="nil"/>
              <w:left w:val="nil"/>
              <w:bottom w:val="nil"/>
              <w:right w:val="single" w:sz="4" w:space="0" w:color="auto"/>
            </w:tcBorders>
            <w:shd w:val="clear" w:color="auto" w:fill="auto"/>
            <w:noWrap/>
            <w:vAlign w:val="center"/>
            <w:hideMark/>
          </w:tcPr>
          <w:p w14:paraId="33440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884.904,39</w:t>
            </w:r>
          </w:p>
        </w:tc>
        <w:tc>
          <w:tcPr>
            <w:tcW w:w="160" w:type="dxa"/>
            <w:tcBorders>
              <w:top w:val="nil"/>
              <w:left w:val="nil"/>
              <w:bottom w:val="nil"/>
              <w:right w:val="single" w:sz="4" w:space="0" w:color="auto"/>
            </w:tcBorders>
            <w:shd w:val="clear" w:color="auto" w:fill="auto"/>
            <w:noWrap/>
            <w:vAlign w:val="center"/>
            <w:hideMark/>
          </w:tcPr>
          <w:p w14:paraId="5459B5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84CF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1,0469</w:t>
            </w:r>
          </w:p>
        </w:tc>
      </w:tr>
      <w:tr w:rsidR="000506AC" w:rsidRPr="000506AC" w14:paraId="5B30B6C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53FD1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w:t>
            </w:r>
          </w:p>
        </w:tc>
        <w:tc>
          <w:tcPr>
            <w:tcW w:w="1134" w:type="dxa"/>
            <w:tcBorders>
              <w:top w:val="nil"/>
              <w:left w:val="nil"/>
              <w:bottom w:val="nil"/>
              <w:right w:val="single" w:sz="4" w:space="0" w:color="auto"/>
            </w:tcBorders>
            <w:shd w:val="clear" w:color="auto" w:fill="auto"/>
            <w:noWrap/>
            <w:vAlign w:val="center"/>
            <w:hideMark/>
          </w:tcPr>
          <w:p w14:paraId="3C4206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10/11/32</w:t>
            </w:r>
          </w:p>
        </w:tc>
        <w:tc>
          <w:tcPr>
            <w:tcW w:w="1134" w:type="dxa"/>
            <w:tcBorders>
              <w:top w:val="nil"/>
              <w:left w:val="nil"/>
              <w:bottom w:val="nil"/>
              <w:right w:val="single" w:sz="4" w:space="0" w:color="auto"/>
            </w:tcBorders>
            <w:shd w:val="clear" w:color="auto" w:fill="auto"/>
            <w:noWrap/>
            <w:vAlign w:val="center"/>
            <w:hideMark/>
          </w:tcPr>
          <w:p w14:paraId="4C0FA9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10/11/32</w:t>
            </w:r>
          </w:p>
        </w:tc>
        <w:tc>
          <w:tcPr>
            <w:tcW w:w="1134" w:type="dxa"/>
            <w:tcBorders>
              <w:top w:val="nil"/>
              <w:left w:val="single" w:sz="8" w:space="0" w:color="auto"/>
              <w:bottom w:val="nil"/>
              <w:right w:val="nil"/>
            </w:tcBorders>
            <w:shd w:val="clear" w:color="auto" w:fill="auto"/>
            <w:noWrap/>
            <w:vAlign w:val="center"/>
            <w:hideMark/>
          </w:tcPr>
          <w:p w14:paraId="0FDB0F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17.705,35</w:t>
            </w:r>
          </w:p>
        </w:tc>
        <w:tc>
          <w:tcPr>
            <w:tcW w:w="1134" w:type="dxa"/>
            <w:tcBorders>
              <w:top w:val="nil"/>
              <w:left w:val="single" w:sz="4" w:space="0" w:color="auto"/>
              <w:bottom w:val="nil"/>
              <w:right w:val="single" w:sz="4" w:space="0" w:color="auto"/>
            </w:tcBorders>
            <w:shd w:val="clear" w:color="auto" w:fill="auto"/>
            <w:noWrap/>
            <w:vAlign w:val="center"/>
            <w:hideMark/>
          </w:tcPr>
          <w:p w14:paraId="61E2F3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8.396,67</w:t>
            </w:r>
          </w:p>
        </w:tc>
        <w:tc>
          <w:tcPr>
            <w:tcW w:w="1134" w:type="dxa"/>
            <w:tcBorders>
              <w:top w:val="nil"/>
              <w:left w:val="nil"/>
              <w:bottom w:val="nil"/>
              <w:right w:val="single" w:sz="4" w:space="0" w:color="auto"/>
            </w:tcBorders>
            <w:shd w:val="clear" w:color="auto" w:fill="auto"/>
            <w:noWrap/>
            <w:vAlign w:val="center"/>
            <w:hideMark/>
          </w:tcPr>
          <w:p w14:paraId="5A9771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9.308,68</w:t>
            </w:r>
          </w:p>
        </w:tc>
        <w:tc>
          <w:tcPr>
            <w:tcW w:w="1134" w:type="dxa"/>
            <w:tcBorders>
              <w:top w:val="nil"/>
              <w:left w:val="nil"/>
              <w:bottom w:val="nil"/>
              <w:right w:val="single" w:sz="4" w:space="0" w:color="auto"/>
            </w:tcBorders>
            <w:shd w:val="clear" w:color="auto" w:fill="auto"/>
            <w:noWrap/>
            <w:vAlign w:val="center"/>
            <w:hideMark/>
          </w:tcPr>
          <w:p w14:paraId="7EF263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875.595,71</w:t>
            </w:r>
          </w:p>
        </w:tc>
        <w:tc>
          <w:tcPr>
            <w:tcW w:w="160" w:type="dxa"/>
            <w:tcBorders>
              <w:top w:val="nil"/>
              <w:left w:val="nil"/>
              <w:bottom w:val="nil"/>
              <w:right w:val="single" w:sz="4" w:space="0" w:color="auto"/>
            </w:tcBorders>
            <w:shd w:val="clear" w:color="auto" w:fill="auto"/>
            <w:noWrap/>
            <w:vAlign w:val="center"/>
            <w:hideMark/>
          </w:tcPr>
          <w:p w14:paraId="33CEE7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38C5F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1,0519</w:t>
            </w:r>
          </w:p>
        </w:tc>
      </w:tr>
      <w:tr w:rsidR="000506AC" w:rsidRPr="000506AC" w14:paraId="42B7894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6E0FE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194</w:t>
            </w:r>
          </w:p>
        </w:tc>
        <w:tc>
          <w:tcPr>
            <w:tcW w:w="1134" w:type="dxa"/>
            <w:tcBorders>
              <w:top w:val="nil"/>
              <w:left w:val="nil"/>
              <w:bottom w:val="nil"/>
              <w:right w:val="single" w:sz="4" w:space="0" w:color="auto"/>
            </w:tcBorders>
            <w:shd w:val="clear" w:color="auto" w:fill="auto"/>
            <w:noWrap/>
            <w:vAlign w:val="center"/>
            <w:hideMark/>
          </w:tcPr>
          <w:p w14:paraId="308232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10/12/32</w:t>
            </w:r>
          </w:p>
        </w:tc>
        <w:tc>
          <w:tcPr>
            <w:tcW w:w="1134" w:type="dxa"/>
            <w:tcBorders>
              <w:top w:val="nil"/>
              <w:left w:val="nil"/>
              <w:bottom w:val="nil"/>
              <w:right w:val="single" w:sz="4" w:space="0" w:color="auto"/>
            </w:tcBorders>
            <w:shd w:val="clear" w:color="auto" w:fill="auto"/>
            <w:noWrap/>
            <w:vAlign w:val="center"/>
            <w:hideMark/>
          </w:tcPr>
          <w:p w14:paraId="0DCF6B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10/12/32</w:t>
            </w:r>
          </w:p>
        </w:tc>
        <w:tc>
          <w:tcPr>
            <w:tcW w:w="1134" w:type="dxa"/>
            <w:tcBorders>
              <w:top w:val="nil"/>
              <w:left w:val="single" w:sz="8" w:space="0" w:color="auto"/>
              <w:bottom w:val="nil"/>
              <w:right w:val="nil"/>
            </w:tcBorders>
            <w:shd w:val="clear" w:color="auto" w:fill="auto"/>
            <w:noWrap/>
            <w:vAlign w:val="center"/>
            <w:hideMark/>
          </w:tcPr>
          <w:p w14:paraId="69632A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17.554,39</w:t>
            </w:r>
          </w:p>
        </w:tc>
        <w:tc>
          <w:tcPr>
            <w:tcW w:w="1134" w:type="dxa"/>
            <w:tcBorders>
              <w:top w:val="nil"/>
              <w:left w:val="single" w:sz="4" w:space="0" w:color="auto"/>
              <w:bottom w:val="nil"/>
              <w:right w:val="single" w:sz="4" w:space="0" w:color="auto"/>
            </w:tcBorders>
            <w:shd w:val="clear" w:color="auto" w:fill="auto"/>
            <w:noWrap/>
            <w:vAlign w:val="center"/>
            <w:hideMark/>
          </w:tcPr>
          <w:p w14:paraId="1C74DC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8.308,35</w:t>
            </w:r>
          </w:p>
        </w:tc>
        <w:tc>
          <w:tcPr>
            <w:tcW w:w="1134" w:type="dxa"/>
            <w:tcBorders>
              <w:top w:val="nil"/>
              <w:left w:val="nil"/>
              <w:bottom w:val="nil"/>
              <w:right w:val="single" w:sz="4" w:space="0" w:color="auto"/>
            </w:tcBorders>
            <w:shd w:val="clear" w:color="auto" w:fill="auto"/>
            <w:noWrap/>
            <w:vAlign w:val="center"/>
            <w:hideMark/>
          </w:tcPr>
          <w:p w14:paraId="4A3D6F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9.246,04</w:t>
            </w:r>
          </w:p>
        </w:tc>
        <w:tc>
          <w:tcPr>
            <w:tcW w:w="1134" w:type="dxa"/>
            <w:tcBorders>
              <w:top w:val="nil"/>
              <w:left w:val="nil"/>
              <w:bottom w:val="nil"/>
              <w:right w:val="single" w:sz="4" w:space="0" w:color="auto"/>
            </w:tcBorders>
            <w:shd w:val="clear" w:color="auto" w:fill="auto"/>
            <w:noWrap/>
            <w:vAlign w:val="center"/>
            <w:hideMark/>
          </w:tcPr>
          <w:p w14:paraId="31ED50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866.349,67</w:t>
            </w:r>
          </w:p>
        </w:tc>
        <w:tc>
          <w:tcPr>
            <w:tcW w:w="160" w:type="dxa"/>
            <w:tcBorders>
              <w:top w:val="nil"/>
              <w:left w:val="nil"/>
              <w:bottom w:val="nil"/>
              <w:right w:val="single" w:sz="4" w:space="0" w:color="auto"/>
            </w:tcBorders>
            <w:shd w:val="clear" w:color="auto" w:fill="auto"/>
            <w:noWrap/>
            <w:vAlign w:val="center"/>
            <w:hideMark/>
          </w:tcPr>
          <w:p w14:paraId="784008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B9F8B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1,0560</w:t>
            </w:r>
          </w:p>
        </w:tc>
      </w:tr>
      <w:tr w:rsidR="000506AC" w:rsidRPr="000506AC" w14:paraId="2DED197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61AA2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195</w:t>
            </w:r>
          </w:p>
        </w:tc>
        <w:tc>
          <w:tcPr>
            <w:tcW w:w="1134" w:type="dxa"/>
            <w:tcBorders>
              <w:top w:val="nil"/>
              <w:left w:val="nil"/>
              <w:bottom w:val="nil"/>
              <w:right w:val="single" w:sz="4" w:space="0" w:color="auto"/>
            </w:tcBorders>
            <w:shd w:val="clear" w:color="auto" w:fill="auto"/>
            <w:noWrap/>
            <w:vAlign w:val="center"/>
            <w:hideMark/>
          </w:tcPr>
          <w:p w14:paraId="16E8CC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10/01/33</w:t>
            </w:r>
          </w:p>
        </w:tc>
        <w:tc>
          <w:tcPr>
            <w:tcW w:w="1134" w:type="dxa"/>
            <w:tcBorders>
              <w:top w:val="nil"/>
              <w:left w:val="nil"/>
              <w:bottom w:val="nil"/>
              <w:right w:val="single" w:sz="4" w:space="0" w:color="auto"/>
            </w:tcBorders>
            <w:shd w:val="clear" w:color="auto" w:fill="auto"/>
            <w:noWrap/>
            <w:vAlign w:val="center"/>
            <w:hideMark/>
          </w:tcPr>
          <w:p w14:paraId="7BF3FD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10/01/33</w:t>
            </w:r>
          </w:p>
        </w:tc>
        <w:tc>
          <w:tcPr>
            <w:tcW w:w="1134" w:type="dxa"/>
            <w:tcBorders>
              <w:top w:val="nil"/>
              <w:left w:val="single" w:sz="8" w:space="0" w:color="auto"/>
              <w:bottom w:val="nil"/>
              <w:right w:val="nil"/>
            </w:tcBorders>
            <w:shd w:val="clear" w:color="auto" w:fill="auto"/>
            <w:noWrap/>
            <w:vAlign w:val="center"/>
            <w:hideMark/>
          </w:tcPr>
          <w:p w14:paraId="5A53AD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17.407,37</w:t>
            </w:r>
          </w:p>
        </w:tc>
        <w:tc>
          <w:tcPr>
            <w:tcW w:w="1134" w:type="dxa"/>
            <w:tcBorders>
              <w:top w:val="nil"/>
              <w:left w:val="single" w:sz="4" w:space="0" w:color="auto"/>
              <w:bottom w:val="nil"/>
              <w:right w:val="single" w:sz="4" w:space="0" w:color="auto"/>
            </w:tcBorders>
            <w:shd w:val="clear" w:color="auto" w:fill="auto"/>
            <w:noWrap/>
            <w:vAlign w:val="center"/>
            <w:hideMark/>
          </w:tcPr>
          <w:p w14:paraId="572CF0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8.220,61</w:t>
            </w:r>
          </w:p>
        </w:tc>
        <w:tc>
          <w:tcPr>
            <w:tcW w:w="1134" w:type="dxa"/>
            <w:tcBorders>
              <w:top w:val="nil"/>
              <w:left w:val="nil"/>
              <w:bottom w:val="nil"/>
              <w:right w:val="single" w:sz="4" w:space="0" w:color="auto"/>
            </w:tcBorders>
            <w:shd w:val="clear" w:color="auto" w:fill="auto"/>
            <w:noWrap/>
            <w:vAlign w:val="center"/>
            <w:hideMark/>
          </w:tcPr>
          <w:p w14:paraId="720753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9.186,76</w:t>
            </w:r>
          </w:p>
        </w:tc>
        <w:tc>
          <w:tcPr>
            <w:tcW w:w="1134" w:type="dxa"/>
            <w:tcBorders>
              <w:top w:val="nil"/>
              <w:left w:val="nil"/>
              <w:bottom w:val="nil"/>
              <w:right w:val="single" w:sz="4" w:space="0" w:color="auto"/>
            </w:tcBorders>
            <w:shd w:val="clear" w:color="auto" w:fill="auto"/>
            <w:noWrap/>
            <w:vAlign w:val="center"/>
            <w:hideMark/>
          </w:tcPr>
          <w:p w14:paraId="1E201A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857.162,91</w:t>
            </w:r>
          </w:p>
        </w:tc>
        <w:tc>
          <w:tcPr>
            <w:tcW w:w="160" w:type="dxa"/>
            <w:tcBorders>
              <w:top w:val="nil"/>
              <w:left w:val="nil"/>
              <w:bottom w:val="nil"/>
              <w:right w:val="single" w:sz="4" w:space="0" w:color="auto"/>
            </w:tcBorders>
            <w:shd w:val="clear" w:color="auto" w:fill="auto"/>
            <w:noWrap/>
            <w:vAlign w:val="center"/>
            <w:hideMark/>
          </w:tcPr>
          <w:p w14:paraId="50A2F1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60A8D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1,0604</w:t>
            </w:r>
          </w:p>
        </w:tc>
      </w:tr>
      <w:tr w:rsidR="000506AC" w:rsidRPr="000506AC" w14:paraId="75CA3A1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F73A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196</w:t>
            </w:r>
          </w:p>
        </w:tc>
        <w:tc>
          <w:tcPr>
            <w:tcW w:w="1134" w:type="dxa"/>
            <w:tcBorders>
              <w:top w:val="nil"/>
              <w:left w:val="nil"/>
              <w:bottom w:val="nil"/>
              <w:right w:val="single" w:sz="4" w:space="0" w:color="auto"/>
            </w:tcBorders>
            <w:shd w:val="clear" w:color="auto" w:fill="auto"/>
            <w:noWrap/>
            <w:vAlign w:val="center"/>
            <w:hideMark/>
          </w:tcPr>
          <w:p w14:paraId="568D4B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10/02/33</w:t>
            </w:r>
          </w:p>
        </w:tc>
        <w:tc>
          <w:tcPr>
            <w:tcW w:w="1134" w:type="dxa"/>
            <w:tcBorders>
              <w:top w:val="nil"/>
              <w:left w:val="nil"/>
              <w:bottom w:val="nil"/>
              <w:right w:val="single" w:sz="4" w:space="0" w:color="auto"/>
            </w:tcBorders>
            <w:shd w:val="clear" w:color="auto" w:fill="auto"/>
            <w:noWrap/>
            <w:vAlign w:val="center"/>
            <w:hideMark/>
          </w:tcPr>
          <w:p w14:paraId="059FBE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10/02/33</w:t>
            </w:r>
          </w:p>
        </w:tc>
        <w:tc>
          <w:tcPr>
            <w:tcW w:w="1134" w:type="dxa"/>
            <w:tcBorders>
              <w:top w:val="nil"/>
              <w:left w:val="single" w:sz="8" w:space="0" w:color="auto"/>
              <w:bottom w:val="nil"/>
              <w:right w:val="nil"/>
            </w:tcBorders>
            <w:shd w:val="clear" w:color="auto" w:fill="auto"/>
            <w:noWrap/>
            <w:vAlign w:val="center"/>
            <w:hideMark/>
          </w:tcPr>
          <w:p w14:paraId="5C5150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17.264,34</w:t>
            </w:r>
          </w:p>
        </w:tc>
        <w:tc>
          <w:tcPr>
            <w:tcW w:w="1134" w:type="dxa"/>
            <w:tcBorders>
              <w:top w:val="nil"/>
              <w:left w:val="single" w:sz="4" w:space="0" w:color="auto"/>
              <w:bottom w:val="nil"/>
              <w:right w:val="single" w:sz="4" w:space="0" w:color="auto"/>
            </w:tcBorders>
            <w:shd w:val="clear" w:color="auto" w:fill="auto"/>
            <w:noWrap/>
            <w:vAlign w:val="center"/>
            <w:hideMark/>
          </w:tcPr>
          <w:p w14:paraId="36861B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8.133,44</w:t>
            </w:r>
          </w:p>
        </w:tc>
        <w:tc>
          <w:tcPr>
            <w:tcW w:w="1134" w:type="dxa"/>
            <w:tcBorders>
              <w:top w:val="nil"/>
              <w:left w:val="nil"/>
              <w:bottom w:val="nil"/>
              <w:right w:val="single" w:sz="4" w:space="0" w:color="auto"/>
            </w:tcBorders>
            <w:shd w:val="clear" w:color="auto" w:fill="auto"/>
            <w:noWrap/>
            <w:vAlign w:val="center"/>
            <w:hideMark/>
          </w:tcPr>
          <w:p w14:paraId="51E034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9.130,90</w:t>
            </w:r>
          </w:p>
        </w:tc>
        <w:tc>
          <w:tcPr>
            <w:tcW w:w="1134" w:type="dxa"/>
            <w:tcBorders>
              <w:top w:val="nil"/>
              <w:left w:val="nil"/>
              <w:bottom w:val="nil"/>
              <w:right w:val="single" w:sz="4" w:space="0" w:color="auto"/>
            </w:tcBorders>
            <w:shd w:val="clear" w:color="auto" w:fill="auto"/>
            <w:noWrap/>
            <w:vAlign w:val="center"/>
            <w:hideMark/>
          </w:tcPr>
          <w:p w14:paraId="215C59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848.032,01</w:t>
            </w:r>
          </w:p>
        </w:tc>
        <w:tc>
          <w:tcPr>
            <w:tcW w:w="160" w:type="dxa"/>
            <w:tcBorders>
              <w:top w:val="nil"/>
              <w:left w:val="nil"/>
              <w:bottom w:val="nil"/>
              <w:right w:val="single" w:sz="4" w:space="0" w:color="auto"/>
            </w:tcBorders>
            <w:shd w:val="clear" w:color="auto" w:fill="auto"/>
            <w:noWrap/>
            <w:vAlign w:val="center"/>
            <w:hideMark/>
          </w:tcPr>
          <w:p w14:paraId="6EE503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2B932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1,0652</w:t>
            </w:r>
          </w:p>
        </w:tc>
      </w:tr>
      <w:tr w:rsidR="000506AC" w:rsidRPr="000506AC" w14:paraId="00D2834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2340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197</w:t>
            </w:r>
          </w:p>
        </w:tc>
        <w:tc>
          <w:tcPr>
            <w:tcW w:w="1134" w:type="dxa"/>
            <w:tcBorders>
              <w:top w:val="nil"/>
              <w:left w:val="nil"/>
              <w:bottom w:val="nil"/>
              <w:right w:val="single" w:sz="4" w:space="0" w:color="auto"/>
            </w:tcBorders>
            <w:shd w:val="clear" w:color="auto" w:fill="auto"/>
            <w:noWrap/>
            <w:vAlign w:val="center"/>
            <w:hideMark/>
          </w:tcPr>
          <w:p w14:paraId="657208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10/03/33</w:t>
            </w:r>
          </w:p>
        </w:tc>
        <w:tc>
          <w:tcPr>
            <w:tcW w:w="1134" w:type="dxa"/>
            <w:tcBorders>
              <w:top w:val="nil"/>
              <w:left w:val="nil"/>
              <w:bottom w:val="nil"/>
              <w:right w:val="single" w:sz="4" w:space="0" w:color="auto"/>
            </w:tcBorders>
            <w:shd w:val="clear" w:color="auto" w:fill="auto"/>
            <w:noWrap/>
            <w:vAlign w:val="center"/>
            <w:hideMark/>
          </w:tcPr>
          <w:p w14:paraId="62CD09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10/03/33</w:t>
            </w:r>
          </w:p>
        </w:tc>
        <w:tc>
          <w:tcPr>
            <w:tcW w:w="1134" w:type="dxa"/>
            <w:tcBorders>
              <w:top w:val="nil"/>
              <w:left w:val="single" w:sz="8" w:space="0" w:color="auto"/>
              <w:bottom w:val="nil"/>
              <w:right w:val="nil"/>
            </w:tcBorders>
            <w:shd w:val="clear" w:color="auto" w:fill="auto"/>
            <w:noWrap/>
            <w:vAlign w:val="center"/>
            <w:hideMark/>
          </w:tcPr>
          <w:p w14:paraId="6EEB62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17.115,80</w:t>
            </w:r>
          </w:p>
        </w:tc>
        <w:tc>
          <w:tcPr>
            <w:tcW w:w="1134" w:type="dxa"/>
            <w:tcBorders>
              <w:top w:val="nil"/>
              <w:left w:val="single" w:sz="4" w:space="0" w:color="auto"/>
              <w:bottom w:val="nil"/>
              <w:right w:val="single" w:sz="4" w:space="0" w:color="auto"/>
            </w:tcBorders>
            <w:shd w:val="clear" w:color="auto" w:fill="auto"/>
            <w:noWrap/>
            <w:vAlign w:val="center"/>
            <w:hideMark/>
          </w:tcPr>
          <w:p w14:paraId="572E04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8.046,80</w:t>
            </w:r>
          </w:p>
        </w:tc>
        <w:tc>
          <w:tcPr>
            <w:tcW w:w="1134" w:type="dxa"/>
            <w:tcBorders>
              <w:top w:val="nil"/>
              <w:left w:val="nil"/>
              <w:bottom w:val="nil"/>
              <w:right w:val="single" w:sz="4" w:space="0" w:color="auto"/>
            </w:tcBorders>
            <w:shd w:val="clear" w:color="auto" w:fill="auto"/>
            <w:noWrap/>
            <w:vAlign w:val="center"/>
            <w:hideMark/>
          </w:tcPr>
          <w:p w14:paraId="1B79A5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9.069,00</w:t>
            </w:r>
          </w:p>
        </w:tc>
        <w:tc>
          <w:tcPr>
            <w:tcW w:w="1134" w:type="dxa"/>
            <w:tcBorders>
              <w:top w:val="nil"/>
              <w:left w:val="nil"/>
              <w:bottom w:val="nil"/>
              <w:right w:val="single" w:sz="4" w:space="0" w:color="auto"/>
            </w:tcBorders>
            <w:shd w:val="clear" w:color="auto" w:fill="auto"/>
            <w:noWrap/>
            <w:vAlign w:val="center"/>
            <w:hideMark/>
          </w:tcPr>
          <w:p w14:paraId="24C55E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838.963,01</w:t>
            </w:r>
          </w:p>
        </w:tc>
        <w:tc>
          <w:tcPr>
            <w:tcW w:w="160" w:type="dxa"/>
            <w:tcBorders>
              <w:top w:val="nil"/>
              <w:left w:val="nil"/>
              <w:bottom w:val="nil"/>
              <w:right w:val="single" w:sz="4" w:space="0" w:color="auto"/>
            </w:tcBorders>
            <w:shd w:val="clear" w:color="auto" w:fill="auto"/>
            <w:noWrap/>
            <w:vAlign w:val="center"/>
            <w:hideMark/>
          </w:tcPr>
          <w:p w14:paraId="42B884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BCE9F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1,0694</w:t>
            </w:r>
          </w:p>
        </w:tc>
      </w:tr>
      <w:tr w:rsidR="000506AC" w:rsidRPr="000506AC" w14:paraId="1EA8062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7040D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w:t>
            </w:r>
          </w:p>
        </w:tc>
        <w:tc>
          <w:tcPr>
            <w:tcW w:w="1134" w:type="dxa"/>
            <w:tcBorders>
              <w:top w:val="nil"/>
              <w:left w:val="nil"/>
              <w:bottom w:val="nil"/>
              <w:right w:val="single" w:sz="4" w:space="0" w:color="auto"/>
            </w:tcBorders>
            <w:shd w:val="clear" w:color="auto" w:fill="auto"/>
            <w:noWrap/>
            <w:vAlign w:val="center"/>
            <w:hideMark/>
          </w:tcPr>
          <w:p w14:paraId="6196CE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10/04/33</w:t>
            </w:r>
          </w:p>
        </w:tc>
        <w:tc>
          <w:tcPr>
            <w:tcW w:w="1134" w:type="dxa"/>
            <w:tcBorders>
              <w:top w:val="nil"/>
              <w:left w:val="nil"/>
              <w:bottom w:val="nil"/>
              <w:right w:val="single" w:sz="4" w:space="0" w:color="auto"/>
            </w:tcBorders>
            <w:shd w:val="clear" w:color="auto" w:fill="auto"/>
            <w:noWrap/>
            <w:vAlign w:val="center"/>
            <w:hideMark/>
          </w:tcPr>
          <w:p w14:paraId="71738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11/04/33</w:t>
            </w:r>
          </w:p>
        </w:tc>
        <w:tc>
          <w:tcPr>
            <w:tcW w:w="1134" w:type="dxa"/>
            <w:tcBorders>
              <w:top w:val="nil"/>
              <w:left w:val="single" w:sz="8" w:space="0" w:color="auto"/>
              <w:bottom w:val="nil"/>
              <w:right w:val="nil"/>
            </w:tcBorders>
            <w:shd w:val="clear" w:color="auto" w:fill="auto"/>
            <w:noWrap/>
            <w:vAlign w:val="center"/>
            <w:hideMark/>
          </w:tcPr>
          <w:p w14:paraId="7960C1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16.973,67</w:t>
            </w:r>
          </w:p>
        </w:tc>
        <w:tc>
          <w:tcPr>
            <w:tcW w:w="1134" w:type="dxa"/>
            <w:tcBorders>
              <w:top w:val="nil"/>
              <w:left w:val="single" w:sz="4" w:space="0" w:color="auto"/>
              <w:bottom w:val="nil"/>
              <w:right w:val="single" w:sz="4" w:space="0" w:color="auto"/>
            </w:tcBorders>
            <w:shd w:val="clear" w:color="auto" w:fill="auto"/>
            <w:noWrap/>
            <w:vAlign w:val="center"/>
            <w:hideMark/>
          </w:tcPr>
          <w:p w14:paraId="0FEB5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7.960,75</w:t>
            </w:r>
          </w:p>
        </w:tc>
        <w:tc>
          <w:tcPr>
            <w:tcW w:w="1134" w:type="dxa"/>
            <w:tcBorders>
              <w:top w:val="nil"/>
              <w:left w:val="nil"/>
              <w:bottom w:val="nil"/>
              <w:right w:val="single" w:sz="4" w:space="0" w:color="auto"/>
            </w:tcBorders>
            <w:shd w:val="clear" w:color="auto" w:fill="auto"/>
            <w:noWrap/>
            <w:vAlign w:val="center"/>
            <w:hideMark/>
          </w:tcPr>
          <w:p w14:paraId="529D2E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9.012,93</w:t>
            </w:r>
          </w:p>
        </w:tc>
        <w:tc>
          <w:tcPr>
            <w:tcW w:w="1134" w:type="dxa"/>
            <w:tcBorders>
              <w:top w:val="nil"/>
              <w:left w:val="nil"/>
              <w:bottom w:val="nil"/>
              <w:right w:val="single" w:sz="4" w:space="0" w:color="auto"/>
            </w:tcBorders>
            <w:shd w:val="clear" w:color="auto" w:fill="auto"/>
            <w:noWrap/>
            <w:vAlign w:val="center"/>
            <w:hideMark/>
          </w:tcPr>
          <w:p w14:paraId="73159C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829.950,08</w:t>
            </w:r>
          </w:p>
        </w:tc>
        <w:tc>
          <w:tcPr>
            <w:tcW w:w="160" w:type="dxa"/>
            <w:tcBorders>
              <w:top w:val="nil"/>
              <w:left w:val="nil"/>
              <w:bottom w:val="nil"/>
              <w:right w:val="single" w:sz="4" w:space="0" w:color="auto"/>
            </w:tcBorders>
            <w:shd w:val="clear" w:color="auto" w:fill="auto"/>
            <w:noWrap/>
            <w:vAlign w:val="center"/>
            <w:hideMark/>
          </w:tcPr>
          <w:p w14:paraId="1F26EC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34FFC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1,0743</w:t>
            </w:r>
          </w:p>
        </w:tc>
      </w:tr>
      <w:tr w:rsidR="000506AC" w:rsidRPr="000506AC" w14:paraId="2C102EB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F0063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199</w:t>
            </w:r>
          </w:p>
        </w:tc>
        <w:tc>
          <w:tcPr>
            <w:tcW w:w="1134" w:type="dxa"/>
            <w:tcBorders>
              <w:top w:val="nil"/>
              <w:left w:val="nil"/>
              <w:bottom w:val="nil"/>
              <w:right w:val="single" w:sz="4" w:space="0" w:color="auto"/>
            </w:tcBorders>
            <w:shd w:val="clear" w:color="auto" w:fill="auto"/>
            <w:noWrap/>
            <w:vAlign w:val="center"/>
            <w:hideMark/>
          </w:tcPr>
          <w:p w14:paraId="3CEF55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10/05/33</w:t>
            </w:r>
          </w:p>
        </w:tc>
        <w:tc>
          <w:tcPr>
            <w:tcW w:w="1134" w:type="dxa"/>
            <w:tcBorders>
              <w:top w:val="nil"/>
              <w:left w:val="nil"/>
              <w:bottom w:val="nil"/>
              <w:right w:val="single" w:sz="4" w:space="0" w:color="auto"/>
            </w:tcBorders>
            <w:shd w:val="clear" w:color="auto" w:fill="auto"/>
            <w:noWrap/>
            <w:vAlign w:val="center"/>
            <w:hideMark/>
          </w:tcPr>
          <w:p w14:paraId="44B39E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10/05/33</w:t>
            </w:r>
          </w:p>
        </w:tc>
        <w:tc>
          <w:tcPr>
            <w:tcW w:w="1134" w:type="dxa"/>
            <w:tcBorders>
              <w:top w:val="nil"/>
              <w:left w:val="single" w:sz="8" w:space="0" w:color="auto"/>
              <w:bottom w:val="nil"/>
              <w:right w:val="nil"/>
            </w:tcBorders>
            <w:shd w:val="clear" w:color="auto" w:fill="auto"/>
            <w:noWrap/>
            <w:vAlign w:val="center"/>
            <w:hideMark/>
          </w:tcPr>
          <w:p w14:paraId="39CFDA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16.808,00</w:t>
            </w:r>
          </w:p>
        </w:tc>
        <w:tc>
          <w:tcPr>
            <w:tcW w:w="1134" w:type="dxa"/>
            <w:tcBorders>
              <w:top w:val="nil"/>
              <w:left w:val="single" w:sz="4" w:space="0" w:color="auto"/>
              <w:bottom w:val="nil"/>
              <w:right w:val="single" w:sz="4" w:space="0" w:color="auto"/>
            </w:tcBorders>
            <w:shd w:val="clear" w:color="auto" w:fill="auto"/>
            <w:noWrap/>
            <w:vAlign w:val="center"/>
            <w:hideMark/>
          </w:tcPr>
          <w:p w14:paraId="75F418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7.875,22</w:t>
            </w:r>
          </w:p>
        </w:tc>
        <w:tc>
          <w:tcPr>
            <w:tcW w:w="1134" w:type="dxa"/>
            <w:tcBorders>
              <w:top w:val="nil"/>
              <w:left w:val="nil"/>
              <w:bottom w:val="nil"/>
              <w:right w:val="single" w:sz="4" w:space="0" w:color="auto"/>
            </w:tcBorders>
            <w:shd w:val="clear" w:color="auto" w:fill="auto"/>
            <w:noWrap/>
            <w:vAlign w:val="center"/>
            <w:hideMark/>
          </w:tcPr>
          <w:p w14:paraId="3055EA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8.932,78</w:t>
            </w:r>
          </w:p>
        </w:tc>
        <w:tc>
          <w:tcPr>
            <w:tcW w:w="1134" w:type="dxa"/>
            <w:tcBorders>
              <w:top w:val="nil"/>
              <w:left w:val="nil"/>
              <w:bottom w:val="nil"/>
              <w:right w:val="single" w:sz="4" w:space="0" w:color="auto"/>
            </w:tcBorders>
            <w:shd w:val="clear" w:color="auto" w:fill="auto"/>
            <w:noWrap/>
            <w:vAlign w:val="center"/>
            <w:hideMark/>
          </w:tcPr>
          <w:p w14:paraId="6B1387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821.017,31</w:t>
            </w:r>
          </w:p>
        </w:tc>
        <w:tc>
          <w:tcPr>
            <w:tcW w:w="160" w:type="dxa"/>
            <w:tcBorders>
              <w:top w:val="nil"/>
              <w:left w:val="nil"/>
              <w:bottom w:val="nil"/>
              <w:right w:val="single" w:sz="4" w:space="0" w:color="auto"/>
            </w:tcBorders>
            <w:shd w:val="clear" w:color="auto" w:fill="auto"/>
            <w:noWrap/>
            <w:vAlign w:val="center"/>
            <w:hideMark/>
          </w:tcPr>
          <w:p w14:paraId="6744EB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027A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1,0763</w:t>
            </w:r>
          </w:p>
        </w:tc>
      </w:tr>
      <w:tr w:rsidR="000506AC" w:rsidRPr="000506AC" w14:paraId="1C1F973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3DD09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200</w:t>
            </w:r>
          </w:p>
        </w:tc>
        <w:tc>
          <w:tcPr>
            <w:tcW w:w="1134" w:type="dxa"/>
            <w:tcBorders>
              <w:top w:val="nil"/>
              <w:left w:val="nil"/>
              <w:bottom w:val="nil"/>
              <w:right w:val="single" w:sz="4" w:space="0" w:color="auto"/>
            </w:tcBorders>
            <w:shd w:val="clear" w:color="auto" w:fill="auto"/>
            <w:noWrap/>
            <w:vAlign w:val="center"/>
            <w:hideMark/>
          </w:tcPr>
          <w:p w14:paraId="51D3CF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10/06/33</w:t>
            </w:r>
          </w:p>
        </w:tc>
        <w:tc>
          <w:tcPr>
            <w:tcW w:w="1134" w:type="dxa"/>
            <w:tcBorders>
              <w:top w:val="nil"/>
              <w:left w:val="nil"/>
              <w:bottom w:val="nil"/>
              <w:right w:val="single" w:sz="4" w:space="0" w:color="auto"/>
            </w:tcBorders>
            <w:shd w:val="clear" w:color="auto" w:fill="auto"/>
            <w:noWrap/>
            <w:vAlign w:val="center"/>
            <w:hideMark/>
          </w:tcPr>
          <w:p w14:paraId="45DC7B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10/06/33</w:t>
            </w:r>
          </w:p>
        </w:tc>
        <w:tc>
          <w:tcPr>
            <w:tcW w:w="1134" w:type="dxa"/>
            <w:tcBorders>
              <w:top w:val="nil"/>
              <w:left w:val="single" w:sz="8" w:space="0" w:color="auto"/>
              <w:bottom w:val="nil"/>
              <w:right w:val="nil"/>
            </w:tcBorders>
            <w:shd w:val="clear" w:color="auto" w:fill="auto"/>
            <w:noWrap/>
            <w:vAlign w:val="center"/>
            <w:hideMark/>
          </w:tcPr>
          <w:p w14:paraId="36753E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16.646,60</w:t>
            </w:r>
          </w:p>
        </w:tc>
        <w:tc>
          <w:tcPr>
            <w:tcW w:w="1134" w:type="dxa"/>
            <w:tcBorders>
              <w:top w:val="nil"/>
              <w:left w:val="single" w:sz="4" w:space="0" w:color="auto"/>
              <w:bottom w:val="nil"/>
              <w:right w:val="single" w:sz="4" w:space="0" w:color="auto"/>
            </w:tcBorders>
            <w:shd w:val="clear" w:color="auto" w:fill="auto"/>
            <w:noWrap/>
            <w:vAlign w:val="center"/>
            <w:hideMark/>
          </w:tcPr>
          <w:p w14:paraId="4ADC68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7.790,46</w:t>
            </w:r>
          </w:p>
        </w:tc>
        <w:tc>
          <w:tcPr>
            <w:tcW w:w="1134" w:type="dxa"/>
            <w:tcBorders>
              <w:top w:val="nil"/>
              <w:left w:val="nil"/>
              <w:bottom w:val="nil"/>
              <w:right w:val="single" w:sz="4" w:space="0" w:color="auto"/>
            </w:tcBorders>
            <w:shd w:val="clear" w:color="auto" w:fill="auto"/>
            <w:noWrap/>
            <w:vAlign w:val="center"/>
            <w:hideMark/>
          </w:tcPr>
          <w:p w14:paraId="04AD55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8.856,13</w:t>
            </w:r>
          </w:p>
        </w:tc>
        <w:tc>
          <w:tcPr>
            <w:tcW w:w="1134" w:type="dxa"/>
            <w:tcBorders>
              <w:top w:val="nil"/>
              <w:left w:val="nil"/>
              <w:bottom w:val="nil"/>
              <w:right w:val="single" w:sz="4" w:space="0" w:color="auto"/>
            </w:tcBorders>
            <w:shd w:val="clear" w:color="auto" w:fill="auto"/>
            <w:noWrap/>
            <w:vAlign w:val="center"/>
            <w:hideMark/>
          </w:tcPr>
          <w:p w14:paraId="08C4E8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812.161,17</w:t>
            </w:r>
          </w:p>
        </w:tc>
        <w:tc>
          <w:tcPr>
            <w:tcW w:w="160" w:type="dxa"/>
            <w:tcBorders>
              <w:top w:val="nil"/>
              <w:left w:val="nil"/>
              <w:bottom w:val="nil"/>
              <w:right w:val="single" w:sz="4" w:space="0" w:color="auto"/>
            </w:tcBorders>
            <w:shd w:val="clear" w:color="auto" w:fill="auto"/>
            <w:noWrap/>
            <w:vAlign w:val="center"/>
            <w:hideMark/>
          </w:tcPr>
          <w:p w14:paraId="05131E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97803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1,0787</w:t>
            </w:r>
          </w:p>
        </w:tc>
      </w:tr>
      <w:tr w:rsidR="000506AC" w:rsidRPr="000506AC" w14:paraId="3018C8D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2F9E5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201</w:t>
            </w:r>
          </w:p>
        </w:tc>
        <w:tc>
          <w:tcPr>
            <w:tcW w:w="1134" w:type="dxa"/>
            <w:tcBorders>
              <w:top w:val="nil"/>
              <w:left w:val="nil"/>
              <w:bottom w:val="nil"/>
              <w:right w:val="single" w:sz="4" w:space="0" w:color="auto"/>
            </w:tcBorders>
            <w:shd w:val="clear" w:color="auto" w:fill="auto"/>
            <w:noWrap/>
            <w:vAlign w:val="center"/>
            <w:hideMark/>
          </w:tcPr>
          <w:p w14:paraId="47E990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10/07/33</w:t>
            </w:r>
          </w:p>
        </w:tc>
        <w:tc>
          <w:tcPr>
            <w:tcW w:w="1134" w:type="dxa"/>
            <w:tcBorders>
              <w:top w:val="nil"/>
              <w:left w:val="nil"/>
              <w:bottom w:val="nil"/>
              <w:right w:val="single" w:sz="4" w:space="0" w:color="auto"/>
            </w:tcBorders>
            <w:shd w:val="clear" w:color="auto" w:fill="auto"/>
            <w:noWrap/>
            <w:vAlign w:val="center"/>
            <w:hideMark/>
          </w:tcPr>
          <w:p w14:paraId="666A6B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11/07/33</w:t>
            </w:r>
          </w:p>
        </w:tc>
        <w:tc>
          <w:tcPr>
            <w:tcW w:w="1134" w:type="dxa"/>
            <w:tcBorders>
              <w:top w:val="nil"/>
              <w:left w:val="single" w:sz="8" w:space="0" w:color="auto"/>
              <w:bottom w:val="nil"/>
              <w:right w:val="nil"/>
            </w:tcBorders>
            <w:shd w:val="clear" w:color="auto" w:fill="auto"/>
            <w:noWrap/>
            <w:vAlign w:val="center"/>
            <w:hideMark/>
          </w:tcPr>
          <w:p w14:paraId="1BAB31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16.493,86</w:t>
            </w:r>
          </w:p>
        </w:tc>
        <w:tc>
          <w:tcPr>
            <w:tcW w:w="1134" w:type="dxa"/>
            <w:tcBorders>
              <w:top w:val="nil"/>
              <w:left w:val="single" w:sz="4" w:space="0" w:color="auto"/>
              <w:bottom w:val="nil"/>
              <w:right w:val="single" w:sz="4" w:space="0" w:color="auto"/>
            </w:tcBorders>
            <w:shd w:val="clear" w:color="auto" w:fill="auto"/>
            <w:noWrap/>
            <w:vAlign w:val="center"/>
            <w:hideMark/>
          </w:tcPr>
          <w:p w14:paraId="119D45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7.706,43</w:t>
            </w:r>
          </w:p>
        </w:tc>
        <w:tc>
          <w:tcPr>
            <w:tcW w:w="1134" w:type="dxa"/>
            <w:tcBorders>
              <w:top w:val="nil"/>
              <w:left w:val="nil"/>
              <w:bottom w:val="nil"/>
              <w:right w:val="single" w:sz="4" w:space="0" w:color="auto"/>
            </w:tcBorders>
            <w:shd w:val="clear" w:color="auto" w:fill="auto"/>
            <w:noWrap/>
            <w:vAlign w:val="center"/>
            <w:hideMark/>
          </w:tcPr>
          <w:p w14:paraId="5992BE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8.787,43</w:t>
            </w:r>
          </w:p>
        </w:tc>
        <w:tc>
          <w:tcPr>
            <w:tcW w:w="1134" w:type="dxa"/>
            <w:tcBorders>
              <w:top w:val="nil"/>
              <w:left w:val="nil"/>
              <w:bottom w:val="nil"/>
              <w:right w:val="single" w:sz="4" w:space="0" w:color="auto"/>
            </w:tcBorders>
            <w:shd w:val="clear" w:color="auto" w:fill="auto"/>
            <w:noWrap/>
            <w:vAlign w:val="center"/>
            <w:hideMark/>
          </w:tcPr>
          <w:p w14:paraId="6DAB81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803.373,74</w:t>
            </w:r>
          </w:p>
        </w:tc>
        <w:tc>
          <w:tcPr>
            <w:tcW w:w="160" w:type="dxa"/>
            <w:tcBorders>
              <w:top w:val="nil"/>
              <w:left w:val="nil"/>
              <w:bottom w:val="nil"/>
              <w:right w:val="single" w:sz="4" w:space="0" w:color="auto"/>
            </w:tcBorders>
            <w:shd w:val="clear" w:color="auto" w:fill="auto"/>
            <w:noWrap/>
            <w:vAlign w:val="center"/>
            <w:hideMark/>
          </w:tcPr>
          <w:p w14:paraId="6791BB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CDD47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1,0820</w:t>
            </w:r>
          </w:p>
        </w:tc>
      </w:tr>
      <w:tr w:rsidR="000506AC" w:rsidRPr="000506AC" w14:paraId="1C54F25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1DD7E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202</w:t>
            </w:r>
          </w:p>
        </w:tc>
        <w:tc>
          <w:tcPr>
            <w:tcW w:w="1134" w:type="dxa"/>
            <w:tcBorders>
              <w:top w:val="nil"/>
              <w:left w:val="nil"/>
              <w:bottom w:val="nil"/>
              <w:right w:val="single" w:sz="4" w:space="0" w:color="auto"/>
            </w:tcBorders>
            <w:shd w:val="clear" w:color="auto" w:fill="auto"/>
            <w:noWrap/>
            <w:vAlign w:val="center"/>
            <w:hideMark/>
          </w:tcPr>
          <w:p w14:paraId="693D71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10/08/33</w:t>
            </w:r>
          </w:p>
        </w:tc>
        <w:tc>
          <w:tcPr>
            <w:tcW w:w="1134" w:type="dxa"/>
            <w:tcBorders>
              <w:top w:val="nil"/>
              <w:left w:val="nil"/>
              <w:bottom w:val="nil"/>
              <w:right w:val="single" w:sz="4" w:space="0" w:color="auto"/>
            </w:tcBorders>
            <w:shd w:val="clear" w:color="auto" w:fill="auto"/>
            <w:noWrap/>
            <w:vAlign w:val="center"/>
            <w:hideMark/>
          </w:tcPr>
          <w:p w14:paraId="754321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10/08/33</w:t>
            </w:r>
          </w:p>
        </w:tc>
        <w:tc>
          <w:tcPr>
            <w:tcW w:w="1134" w:type="dxa"/>
            <w:tcBorders>
              <w:top w:val="nil"/>
              <w:left w:val="single" w:sz="8" w:space="0" w:color="auto"/>
              <w:bottom w:val="nil"/>
              <w:right w:val="nil"/>
            </w:tcBorders>
            <w:shd w:val="clear" w:color="auto" w:fill="auto"/>
            <w:noWrap/>
            <w:vAlign w:val="center"/>
            <w:hideMark/>
          </w:tcPr>
          <w:p w14:paraId="2B5AEB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16.338,68</w:t>
            </w:r>
          </w:p>
        </w:tc>
        <w:tc>
          <w:tcPr>
            <w:tcW w:w="1134" w:type="dxa"/>
            <w:tcBorders>
              <w:top w:val="nil"/>
              <w:left w:val="single" w:sz="4" w:space="0" w:color="auto"/>
              <w:bottom w:val="nil"/>
              <w:right w:val="single" w:sz="4" w:space="0" w:color="auto"/>
            </w:tcBorders>
            <w:shd w:val="clear" w:color="auto" w:fill="auto"/>
            <w:noWrap/>
            <w:vAlign w:val="center"/>
            <w:hideMark/>
          </w:tcPr>
          <w:p w14:paraId="5A0A22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7.623,05</w:t>
            </w:r>
          </w:p>
        </w:tc>
        <w:tc>
          <w:tcPr>
            <w:tcW w:w="1134" w:type="dxa"/>
            <w:tcBorders>
              <w:top w:val="nil"/>
              <w:left w:val="nil"/>
              <w:bottom w:val="nil"/>
              <w:right w:val="single" w:sz="4" w:space="0" w:color="auto"/>
            </w:tcBorders>
            <w:shd w:val="clear" w:color="auto" w:fill="auto"/>
            <w:noWrap/>
            <w:vAlign w:val="center"/>
            <w:hideMark/>
          </w:tcPr>
          <w:p w14:paraId="51EC02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8.715,63</w:t>
            </w:r>
          </w:p>
        </w:tc>
        <w:tc>
          <w:tcPr>
            <w:tcW w:w="1134" w:type="dxa"/>
            <w:tcBorders>
              <w:top w:val="nil"/>
              <w:left w:val="nil"/>
              <w:bottom w:val="nil"/>
              <w:right w:val="single" w:sz="4" w:space="0" w:color="auto"/>
            </w:tcBorders>
            <w:shd w:val="clear" w:color="auto" w:fill="auto"/>
            <w:noWrap/>
            <w:vAlign w:val="center"/>
            <w:hideMark/>
          </w:tcPr>
          <w:p w14:paraId="6626A9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794.658,11</w:t>
            </w:r>
          </w:p>
        </w:tc>
        <w:tc>
          <w:tcPr>
            <w:tcW w:w="160" w:type="dxa"/>
            <w:tcBorders>
              <w:top w:val="nil"/>
              <w:left w:val="nil"/>
              <w:bottom w:val="nil"/>
              <w:right w:val="single" w:sz="4" w:space="0" w:color="auto"/>
            </w:tcBorders>
            <w:shd w:val="clear" w:color="auto" w:fill="auto"/>
            <w:noWrap/>
            <w:vAlign w:val="center"/>
            <w:hideMark/>
          </w:tcPr>
          <w:p w14:paraId="743DB4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E3041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1,0849</w:t>
            </w:r>
          </w:p>
        </w:tc>
      </w:tr>
      <w:tr w:rsidR="000506AC" w:rsidRPr="000506AC" w14:paraId="6207557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1E232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w:t>
            </w:r>
          </w:p>
        </w:tc>
        <w:tc>
          <w:tcPr>
            <w:tcW w:w="1134" w:type="dxa"/>
            <w:tcBorders>
              <w:top w:val="nil"/>
              <w:left w:val="nil"/>
              <w:bottom w:val="nil"/>
              <w:right w:val="single" w:sz="4" w:space="0" w:color="auto"/>
            </w:tcBorders>
            <w:shd w:val="clear" w:color="auto" w:fill="auto"/>
            <w:noWrap/>
            <w:vAlign w:val="center"/>
            <w:hideMark/>
          </w:tcPr>
          <w:p w14:paraId="5DB631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10/09/33</w:t>
            </w:r>
          </w:p>
        </w:tc>
        <w:tc>
          <w:tcPr>
            <w:tcW w:w="1134" w:type="dxa"/>
            <w:tcBorders>
              <w:top w:val="nil"/>
              <w:left w:val="nil"/>
              <w:bottom w:val="nil"/>
              <w:right w:val="single" w:sz="4" w:space="0" w:color="auto"/>
            </w:tcBorders>
            <w:shd w:val="clear" w:color="auto" w:fill="auto"/>
            <w:noWrap/>
            <w:vAlign w:val="center"/>
            <w:hideMark/>
          </w:tcPr>
          <w:p w14:paraId="319F9A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12/09/33</w:t>
            </w:r>
          </w:p>
        </w:tc>
        <w:tc>
          <w:tcPr>
            <w:tcW w:w="1134" w:type="dxa"/>
            <w:tcBorders>
              <w:top w:val="nil"/>
              <w:left w:val="single" w:sz="8" w:space="0" w:color="auto"/>
              <w:bottom w:val="nil"/>
              <w:right w:val="nil"/>
            </w:tcBorders>
            <w:shd w:val="clear" w:color="auto" w:fill="auto"/>
            <w:noWrap/>
            <w:vAlign w:val="center"/>
            <w:hideMark/>
          </w:tcPr>
          <w:p w14:paraId="52E3B7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16.193,13</w:t>
            </w:r>
          </w:p>
        </w:tc>
        <w:tc>
          <w:tcPr>
            <w:tcW w:w="1134" w:type="dxa"/>
            <w:tcBorders>
              <w:top w:val="nil"/>
              <w:left w:val="single" w:sz="4" w:space="0" w:color="auto"/>
              <w:bottom w:val="nil"/>
              <w:right w:val="single" w:sz="4" w:space="0" w:color="auto"/>
            </w:tcBorders>
            <w:shd w:val="clear" w:color="auto" w:fill="auto"/>
            <w:noWrap/>
            <w:vAlign w:val="center"/>
            <w:hideMark/>
          </w:tcPr>
          <w:p w14:paraId="04F66C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7.540,35</w:t>
            </w:r>
          </w:p>
        </w:tc>
        <w:tc>
          <w:tcPr>
            <w:tcW w:w="1134" w:type="dxa"/>
            <w:tcBorders>
              <w:top w:val="nil"/>
              <w:left w:val="nil"/>
              <w:bottom w:val="nil"/>
              <w:right w:val="single" w:sz="4" w:space="0" w:color="auto"/>
            </w:tcBorders>
            <w:shd w:val="clear" w:color="auto" w:fill="auto"/>
            <w:noWrap/>
            <w:vAlign w:val="center"/>
            <w:hideMark/>
          </w:tcPr>
          <w:p w14:paraId="7CAC29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8.652,78</w:t>
            </w:r>
          </w:p>
        </w:tc>
        <w:tc>
          <w:tcPr>
            <w:tcW w:w="1134" w:type="dxa"/>
            <w:tcBorders>
              <w:top w:val="nil"/>
              <w:left w:val="nil"/>
              <w:bottom w:val="nil"/>
              <w:right w:val="single" w:sz="4" w:space="0" w:color="auto"/>
            </w:tcBorders>
            <w:shd w:val="clear" w:color="auto" w:fill="auto"/>
            <w:noWrap/>
            <w:vAlign w:val="center"/>
            <w:hideMark/>
          </w:tcPr>
          <w:p w14:paraId="73CEB6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786.005,33</w:t>
            </w:r>
          </w:p>
        </w:tc>
        <w:tc>
          <w:tcPr>
            <w:tcW w:w="160" w:type="dxa"/>
            <w:tcBorders>
              <w:top w:val="nil"/>
              <w:left w:val="nil"/>
              <w:bottom w:val="nil"/>
              <w:right w:val="single" w:sz="4" w:space="0" w:color="auto"/>
            </w:tcBorders>
            <w:shd w:val="clear" w:color="auto" w:fill="auto"/>
            <w:noWrap/>
            <w:vAlign w:val="center"/>
            <w:hideMark/>
          </w:tcPr>
          <w:p w14:paraId="5C4908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8D36C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1,0889</w:t>
            </w:r>
          </w:p>
        </w:tc>
      </w:tr>
      <w:tr w:rsidR="000506AC" w:rsidRPr="000506AC" w14:paraId="6152B60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E673A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204</w:t>
            </w:r>
          </w:p>
        </w:tc>
        <w:tc>
          <w:tcPr>
            <w:tcW w:w="1134" w:type="dxa"/>
            <w:tcBorders>
              <w:top w:val="nil"/>
              <w:left w:val="nil"/>
              <w:bottom w:val="nil"/>
              <w:right w:val="single" w:sz="4" w:space="0" w:color="auto"/>
            </w:tcBorders>
            <w:shd w:val="clear" w:color="auto" w:fill="auto"/>
            <w:noWrap/>
            <w:vAlign w:val="center"/>
            <w:hideMark/>
          </w:tcPr>
          <w:p w14:paraId="6934AE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10/10/33</w:t>
            </w:r>
          </w:p>
        </w:tc>
        <w:tc>
          <w:tcPr>
            <w:tcW w:w="1134" w:type="dxa"/>
            <w:tcBorders>
              <w:top w:val="nil"/>
              <w:left w:val="nil"/>
              <w:bottom w:val="nil"/>
              <w:right w:val="single" w:sz="4" w:space="0" w:color="auto"/>
            </w:tcBorders>
            <w:shd w:val="clear" w:color="auto" w:fill="auto"/>
            <w:noWrap/>
            <w:vAlign w:val="center"/>
            <w:hideMark/>
          </w:tcPr>
          <w:p w14:paraId="2512BC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10/10/33</w:t>
            </w:r>
          </w:p>
        </w:tc>
        <w:tc>
          <w:tcPr>
            <w:tcW w:w="1134" w:type="dxa"/>
            <w:tcBorders>
              <w:top w:val="nil"/>
              <w:left w:val="single" w:sz="8" w:space="0" w:color="auto"/>
              <w:bottom w:val="nil"/>
              <w:right w:val="nil"/>
            </w:tcBorders>
            <w:shd w:val="clear" w:color="auto" w:fill="auto"/>
            <w:noWrap/>
            <w:vAlign w:val="center"/>
            <w:hideMark/>
          </w:tcPr>
          <w:p w14:paraId="5AD9E8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16.039,64</w:t>
            </w:r>
          </w:p>
        </w:tc>
        <w:tc>
          <w:tcPr>
            <w:tcW w:w="1134" w:type="dxa"/>
            <w:tcBorders>
              <w:top w:val="nil"/>
              <w:left w:val="single" w:sz="4" w:space="0" w:color="auto"/>
              <w:bottom w:val="nil"/>
              <w:right w:val="single" w:sz="4" w:space="0" w:color="auto"/>
            </w:tcBorders>
            <w:shd w:val="clear" w:color="auto" w:fill="auto"/>
            <w:noWrap/>
            <w:vAlign w:val="center"/>
            <w:hideMark/>
          </w:tcPr>
          <w:p w14:paraId="74BE91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7.458,24</w:t>
            </w:r>
          </w:p>
        </w:tc>
        <w:tc>
          <w:tcPr>
            <w:tcW w:w="1134" w:type="dxa"/>
            <w:tcBorders>
              <w:top w:val="nil"/>
              <w:left w:val="nil"/>
              <w:bottom w:val="nil"/>
              <w:right w:val="single" w:sz="4" w:space="0" w:color="auto"/>
            </w:tcBorders>
            <w:shd w:val="clear" w:color="auto" w:fill="auto"/>
            <w:noWrap/>
            <w:vAlign w:val="center"/>
            <w:hideMark/>
          </w:tcPr>
          <w:p w14:paraId="4DEA59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8.581,40</w:t>
            </w:r>
          </w:p>
        </w:tc>
        <w:tc>
          <w:tcPr>
            <w:tcW w:w="1134" w:type="dxa"/>
            <w:tcBorders>
              <w:top w:val="nil"/>
              <w:left w:val="nil"/>
              <w:bottom w:val="nil"/>
              <w:right w:val="single" w:sz="4" w:space="0" w:color="auto"/>
            </w:tcBorders>
            <w:shd w:val="clear" w:color="auto" w:fill="auto"/>
            <w:noWrap/>
            <w:vAlign w:val="center"/>
            <w:hideMark/>
          </w:tcPr>
          <w:p w14:paraId="326919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777.423,93</w:t>
            </w:r>
          </w:p>
        </w:tc>
        <w:tc>
          <w:tcPr>
            <w:tcW w:w="160" w:type="dxa"/>
            <w:tcBorders>
              <w:top w:val="nil"/>
              <w:left w:val="nil"/>
              <w:bottom w:val="nil"/>
              <w:right w:val="single" w:sz="4" w:space="0" w:color="auto"/>
            </w:tcBorders>
            <w:shd w:val="clear" w:color="auto" w:fill="auto"/>
            <w:noWrap/>
            <w:vAlign w:val="center"/>
            <w:hideMark/>
          </w:tcPr>
          <w:p w14:paraId="04F3FD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F60D8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1,0918</w:t>
            </w:r>
          </w:p>
        </w:tc>
      </w:tr>
      <w:tr w:rsidR="000506AC" w:rsidRPr="000506AC" w14:paraId="6C8E178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D1D14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205</w:t>
            </w:r>
          </w:p>
        </w:tc>
        <w:tc>
          <w:tcPr>
            <w:tcW w:w="1134" w:type="dxa"/>
            <w:tcBorders>
              <w:top w:val="nil"/>
              <w:left w:val="nil"/>
              <w:bottom w:val="nil"/>
              <w:right w:val="single" w:sz="4" w:space="0" w:color="auto"/>
            </w:tcBorders>
            <w:shd w:val="clear" w:color="auto" w:fill="auto"/>
            <w:noWrap/>
            <w:vAlign w:val="center"/>
            <w:hideMark/>
          </w:tcPr>
          <w:p w14:paraId="1FB812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10/11/33</w:t>
            </w:r>
          </w:p>
        </w:tc>
        <w:tc>
          <w:tcPr>
            <w:tcW w:w="1134" w:type="dxa"/>
            <w:tcBorders>
              <w:top w:val="nil"/>
              <w:left w:val="nil"/>
              <w:bottom w:val="nil"/>
              <w:right w:val="single" w:sz="4" w:space="0" w:color="auto"/>
            </w:tcBorders>
            <w:shd w:val="clear" w:color="auto" w:fill="auto"/>
            <w:noWrap/>
            <w:vAlign w:val="center"/>
            <w:hideMark/>
          </w:tcPr>
          <w:p w14:paraId="73AE5D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10/11/33</w:t>
            </w:r>
          </w:p>
        </w:tc>
        <w:tc>
          <w:tcPr>
            <w:tcW w:w="1134" w:type="dxa"/>
            <w:tcBorders>
              <w:top w:val="nil"/>
              <w:left w:val="single" w:sz="8" w:space="0" w:color="auto"/>
              <w:bottom w:val="nil"/>
              <w:right w:val="nil"/>
            </w:tcBorders>
            <w:shd w:val="clear" w:color="auto" w:fill="auto"/>
            <w:noWrap/>
            <w:vAlign w:val="center"/>
            <w:hideMark/>
          </w:tcPr>
          <w:p w14:paraId="033C99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15.886,72</w:t>
            </w:r>
          </w:p>
        </w:tc>
        <w:tc>
          <w:tcPr>
            <w:tcW w:w="1134" w:type="dxa"/>
            <w:tcBorders>
              <w:top w:val="nil"/>
              <w:left w:val="single" w:sz="4" w:space="0" w:color="auto"/>
              <w:bottom w:val="nil"/>
              <w:right w:val="single" w:sz="4" w:space="0" w:color="auto"/>
            </w:tcBorders>
            <w:shd w:val="clear" w:color="auto" w:fill="auto"/>
            <w:noWrap/>
            <w:vAlign w:val="center"/>
            <w:hideMark/>
          </w:tcPr>
          <w:p w14:paraId="46D891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7.376,81</w:t>
            </w:r>
          </w:p>
        </w:tc>
        <w:tc>
          <w:tcPr>
            <w:tcW w:w="1134" w:type="dxa"/>
            <w:tcBorders>
              <w:top w:val="nil"/>
              <w:left w:val="nil"/>
              <w:bottom w:val="nil"/>
              <w:right w:val="single" w:sz="4" w:space="0" w:color="auto"/>
            </w:tcBorders>
            <w:shd w:val="clear" w:color="auto" w:fill="auto"/>
            <w:noWrap/>
            <w:vAlign w:val="center"/>
            <w:hideMark/>
          </w:tcPr>
          <w:p w14:paraId="7D4EB2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8.509,90</w:t>
            </w:r>
          </w:p>
        </w:tc>
        <w:tc>
          <w:tcPr>
            <w:tcW w:w="1134" w:type="dxa"/>
            <w:tcBorders>
              <w:top w:val="nil"/>
              <w:left w:val="nil"/>
              <w:bottom w:val="nil"/>
              <w:right w:val="single" w:sz="4" w:space="0" w:color="auto"/>
            </w:tcBorders>
            <w:shd w:val="clear" w:color="auto" w:fill="auto"/>
            <w:noWrap/>
            <w:vAlign w:val="center"/>
            <w:hideMark/>
          </w:tcPr>
          <w:p w14:paraId="4F2C3F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768.914,03</w:t>
            </w:r>
          </w:p>
        </w:tc>
        <w:tc>
          <w:tcPr>
            <w:tcW w:w="160" w:type="dxa"/>
            <w:tcBorders>
              <w:top w:val="nil"/>
              <w:left w:val="nil"/>
              <w:bottom w:val="nil"/>
              <w:right w:val="single" w:sz="4" w:space="0" w:color="auto"/>
            </w:tcBorders>
            <w:shd w:val="clear" w:color="auto" w:fill="auto"/>
            <w:noWrap/>
            <w:vAlign w:val="center"/>
            <w:hideMark/>
          </w:tcPr>
          <w:p w14:paraId="6F8069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C5C50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1,0946</w:t>
            </w:r>
          </w:p>
        </w:tc>
      </w:tr>
      <w:tr w:rsidR="000506AC" w:rsidRPr="000506AC" w14:paraId="089A3FF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228F3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206</w:t>
            </w:r>
          </w:p>
        </w:tc>
        <w:tc>
          <w:tcPr>
            <w:tcW w:w="1134" w:type="dxa"/>
            <w:tcBorders>
              <w:top w:val="nil"/>
              <w:left w:val="nil"/>
              <w:bottom w:val="nil"/>
              <w:right w:val="single" w:sz="4" w:space="0" w:color="auto"/>
            </w:tcBorders>
            <w:shd w:val="clear" w:color="auto" w:fill="auto"/>
            <w:noWrap/>
            <w:vAlign w:val="center"/>
            <w:hideMark/>
          </w:tcPr>
          <w:p w14:paraId="180F79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10/12/33</w:t>
            </w:r>
          </w:p>
        </w:tc>
        <w:tc>
          <w:tcPr>
            <w:tcW w:w="1134" w:type="dxa"/>
            <w:tcBorders>
              <w:top w:val="nil"/>
              <w:left w:val="nil"/>
              <w:bottom w:val="nil"/>
              <w:right w:val="single" w:sz="4" w:space="0" w:color="auto"/>
            </w:tcBorders>
            <w:shd w:val="clear" w:color="auto" w:fill="auto"/>
            <w:noWrap/>
            <w:vAlign w:val="center"/>
            <w:hideMark/>
          </w:tcPr>
          <w:p w14:paraId="24BDF2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12/12/33</w:t>
            </w:r>
          </w:p>
        </w:tc>
        <w:tc>
          <w:tcPr>
            <w:tcW w:w="1134" w:type="dxa"/>
            <w:tcBorders>
              <w:top w:val="nil"/>
              <w:left w:val="single" w:sz="8" w:space="0" w:color="auto"/>
              <w:bottom w:val="nil"/>
              <w:right w:val="nil"/>
            </w:tcBorders>
            <w:shd w:val="clear" w:color="auto" w:fill="auto"/>
            <w:noWrap/>
            <w:vAlign w:val="center"/>
            <w:hideMark/>
          </w:tcPr>
          <w:p w14:paraId="26136E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15.742,78</w:t>
            </w:r>
          </w:p>
        </w:tc>
        <w:tc>
          <w:tcPr>
            <w:tcW w:w="1134" w:type="dxa"/>
            <w:tcBorders>
              <w:top w:val="nil"/>
              <w:left w:val="single" w:sz="4" w:space="0" w:color="auto"/>
              <w:bottom w:val="nil"/>
              <w:right w:val="single" w:sz="4" w:space="0" w:color="auto"/>
            </w:tcBorders>
            <w:shd w:val="clear" w:color="auto" w:fill="auto"/>
            <w:noWrap/>
            <w:vAlign w:val="center"/>
            <w:hideMark/>
          </w:tcPr>
          <w:p w14:paraId="526FD4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7.296,07</w:t>
            </w:r>
          </w:p>
        </w:tc>
        <w:tc>
          <w:tcPr>
            <w:tcW w:w="1134" w:type="dxa"/>
            <w:tcBorders>
              <w:top w:val="nil"/>
              <w:left w:val="nil"/>
              <w:bottom w:val="nil"/>
              <w:right w:val="single" w:sz="4" w:space="0" w:color="auto"/>
            </w:tcBorders>
            <w:shd w:val="clear" w:color="auto" w:fill="auto"/>
            <w:noWrap/>
            <w:vAlign w:val="center"/>
            <w:hideMark/>
          </w:tcPr>
          <w:p w14:paraId="274014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8.446,72</w:t>
            </w:r>
          </w:p>
        </w:tc>
        <w:tc>
          <w:tcPr>
            <w:tcW w:w="1134" w:type="dxa"/>
            <w:tcBorders>
              <w:top w:val="nil"/>
              <w:left w:val="nil"/>
              <w:bottom w:val="nil"/>
              <w:right w:val="single" w:sz="4" w:space="0" w:color="auto"/>
            </w:tcBorders>
            <w:shd w:val="clear" w:color="auto" w:fill="auto"/>
            <w:noWrap/>
            <w:vAlign w:val="center"/>
            <w:hideMark/>
          </w:tcPr>
          <w:p w14:paraId="605A5A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760.467,31</w:t>
            </w:r>
          </w:p>
        </w:tc>
        <w:tc>
          <w:tcPr>
            <w:tcW w:w="160" w:type="dxa"/>
            <w:tcBorders>
              <w:top w:val="nil"/>
              <w:left w:val="nil"/>
              <w:bottom w:val="nil"/>
              <w:right w:val="single" w:sz="4" w:space="0" w:color="auto"/>
            </w:tcBorders>
            <w:shd w:val="clear" w:color="auto" w:fill="auto"/>
            <w:noWrap/>
            <w:vAlign w:val="center"/>
            <w:hideMark/>
          </w:tcPr>
          <w:p w14:paraId="05519F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7732D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1,0985</w:t>
            </w:r>
          </w:p>
        </w:tc>
      </w:tr>
      <w:tr w:rsidR="000506AC" w:rsidRPr="000506AC" w14:paraId="40FC36F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094CE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207</w:t>
            </w:r>
          </w:p>
        </w:tc>
        <w:tc>
          <w:tcPr>
            <w:tcW w:w="1134" w:type="dxa"/>
            <w:tcBorders>
              <w:top w:val="nil"/>
              <w:left w:val="nil"/>
              <w:bottom w:val="nil"/>
              <w:right w:val="single" w:sz="4" w:space="0" w:color="auto"/>
            </w:tcBorders>
            <w:shd w:val="clear" w:color="auto" w:fill="auto"/>
            <w:noWrap/>
            <w:vAlign w:val="center"/>
            <w:hideMark/>
          </w:tcPr>
          <w:p w14:paraId="07BA7B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10/01/34</w:t>
            </w:r>
          </w:p>
        </w:tc>
        <w:tc>
          <w:tcPr>
            <w:tcW w:w="1134" w:type="dxa"/>
            <w:tcBorders>
              <w:top w:val="nil"/>
              <w:left w:val="nil"/>
              <w:bottom w:val="nil"/>
              <w:right w:val="single" w:sz="4" w:space="0" w:color="auto"/>
            </w:tcBorders>
            <w:shd w:val="clear" w:color="auto" w:fill="auto"/>
            <w:noWrap/>
            <w:vAlign w:val="center"/>
            <w:hideMark/>
          </w:tcPr>
          <w:p w14:paraId="180F3B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10/01/34</w:t>
            </w:r>
          </w:p>
        </w:tc>
        <w:tc>
          <w:tcPr>
            <w:tcW w:w="1134" w:type="dxa"/>
            <w:tcBorders>
              <w:top w:val="nil"/>
              <w:left w:val="single" w:sz="8" w:space="0" w:color="auto"/>
              <w:bottom w:val="nil"/>
              <w:right w:val="nil"/>
            </w:tcBorders>
            <w:shd w:val="clear" w:color="auto" w:fill="auto"/>
            <w:noWrap/>
            <w:vAlign w:val="center"/>
            <w:hideMark/>
          </w:tcPr>
          <w:p w14:paraId="1B6A63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15.584,66</w:t>
            </w:r>
          </w:p>
        </w:tc>
        <w:tc>
          <w:tcPr>
            <w:tcW w:w="1134" w:type="dxa"/>
            <w:tcBorders>
              <w:top w:val="nil"/>
              <w:left w:val="single" w:sz="4" w:space="0" w:color="auto"/>
              <w:bottom w:val="nil"/>
              <w:right w:val="single" w:sz="4" w:space="0" w:color="auto"/>
            </w:tcBorders>
            <w:shd w:val="clear" w:color="auto" w:fill="auto"/>
            <w:noWrap/>
            <w:vAlign w:val="center"/>
            <w:hideMark/>
          </w:tcPr>
          <w:p w14:paraId="5B7A38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7.215,92</w:t>
            </w:r>
          </w:p>
        </w:tc>
        <w:tc>
          <w:tcPr>
            <w:tcW w:w="1134" w:type="dxa"/>
            <w:tcBorders>
              <w:top w:val="nil"/>
              <w:left w:val="nil"/>
              <w:bottom w:val="nil"/>
              <w:right w:val="single" w:sz="4" w:space="0" w:color="auto"/>
            </w:tcBorders>
            <w:shd w:val="clear" w:color="auto" w:fill="auto"/>
            <w:noWrap/>
            <w:vAlign w:val="center"/>
            <w:hideMark/>
          </w:tcPr>
          <w:p w14:paraId="7AD348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8.368,74</w:t>
            </w:r>
          </w:p>
        </w:tc>
        <w:tc>
          <w:tcPr>
            <w:tcW w:w="1134" w:type="dxa"/>
            <w:tcBorders>
              <w:top w:val="nil"/>
              <w:left w:val="nil"/>
              <w:bottom w:val="nil"/>
              <w:right w:val="single" w:sz="4" w:space="0" w:color="auto"/>
            </w:tcBorders>
            <w:shd w:val="clear" w:color="auto" w:fill="auto"/>
            <w:noWrap/>
            <w:vAlign w:val="center"/>
            <w:hideMark/>
          </w:tcPr>
          <w:p w14:paraId="167FD2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752.098,57</w:t>
            </w:r>
          </w:p>
        </w:tc>
        <w:tc>
          <w:tcPr>
            <w:tcW w:w="160" w:type="dxa"/>
            <w:tcBorders>
              <w:top w:val="nil"/>
              <w:left w:val="nil"/>
              <w:bottom w:val="nil"/>
              <w:right w:val="single" w:sz="4" w:space="0" w:color="auto"/>
            </w:tcBorders>
            <w:shd w:val="clear" w:color="auto" w:fill="auto"/>
            <w:noWrap/>
            <w:vAlign w:val="center"/>
            <w:hideMark/>
          </w:tcPr>
          <w:p w14:paraId="40C5A4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93D55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1,1005</w:t>
            </w:r>
          </w:p>
        </w:tc>
      </w:tr>
      <w:tr w:rsidR="000506AC" w:rsidRPr="000506AC" w14:paraId="69F4BB8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D57C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208</w:t>
            </w:r>
          </w:p>
        </w:tc>
        <w:tc>
          <w:tcPr>
            <w:tcW w:w="1134" w:type="dxa"/>
            <w:tcBorders>
              <w:top w:val="nil"/>
              <w:left w:val="nil"/>
              <w:bottom w:val="nil"/>
              <w:right w:val="single" w:sz="4" w:space="0" w:color="auto"/>
            </w:tcBorders>
            <w:shd w:val="clear" w:color="auto" w:fill="auto"/>
            <w:noWrap/>
            <w:vAlign w:val="center"/>
            <w:hideMark/>
          </w:tcPr>
          <w:p w14:paraId="67261F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10/02/34</w:t>
            </w:r>
          </w:p>
        </w:tc>
        <w:tc>
          <w:tcPr>
            <w:tcW w:w="1134" w:type="dxa"/>
            <w:tcBorders>
              <w:top w:val="nil"/>
              <w:left w:val="nil"/>
              <w:bottom w:val="nil"/>
              <w:right w:val="single" w:sz="4" w:space="0" w:color="auto"/>
            </w:tcBorders>
            <w:shd w:val="clear" w:color="auto" w:fill="auto"/>
            <w:noWrap/>
            <w:vAlign w:val="center"/>
            <w:hideMark/>
          </w:tcPr>
          <w:p w14:paraId="3C8ECE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10/02/34</w:t>
            </w:r>
          </w:p>
        </w:tc>
        <w:tc>
          <w:tcPr>
            <w:tcW w:w="1134" w:type="dxa"/>
            <w:tcBorders>
              <w:top w:val="nil"/>
              <w:left w:val="single" w:sz="8" w:space="0" w:color="auto"/>
              <w:bottom w:val="nil"/>
              <w:right w:val="nil"/>
            </w:tcBorders>
            <w:shd w:val="clear" w:color="auto" w:fill="auto"/>
            <w:noWrap/>
            <w:vAlign w:val="center"/>
            <w:hideMark/>
          </w:tcPr>
          <w:p w14:paraId="4D9659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15.442,56</w:t>
            </w:r>
          </w:p>
        </w:tc>
        <w:tc>
          <w:tcPr>
            <w:tcW w:w="1134" w:type="dxa"/>
            <w:tcBorders>
              <w:top w:val="nil"/>
              <w:left w:val="single" w:sz="4" w:space="0" w:color="auto"/>
              <w:bottom w:val="nil"/>
              <w:right w:val="single" w:sz="4" w:space="0" w:color="auto"/>
            </w:tcBorders>
            <w:shd w:val="clear" w:color="auto" w:fill="auto"/>
            <w:noWrap/>
            <w:vAlign w:val="center"/>
            <w:hideMark/>
          </w:tcPr>
          <w:p w14:paraId="1BE513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7.136,51</w:t>
            </w:r>
          </w:p>
        </w:tc>
        <w:tc>
          <w:tcPr>
            <w:tcW w:w="1134" w:type="dxa"/>
            <w:tcBorders>
              <w:top w:val="nil"/>
              <w:left w:val="nil"/>
              <w:bottom w:val="nil"/>
              <w:right w:val="single" w:sz="4" w:space="0" w:color="auto"/>
            </w:tcBorders>
            <w:shd w:val="clear" w:color="auto" w:fill="auto"/>
            <w:noWrap/>
            <w:vAlign w:val="center"/>
            <w:hideMark/>
          </w:tcPr>
          <w:p w14:paraId="3E2B47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8.306,06</w:t>
            </w:r>
          </w:p>
        </w:tc>
        <w:tc>
          <w:tcPr>
            <w:tcW w:w="1134" w:type="dxa"/>
            <w:tcBorders>
              <w:top w:val="nil"/>
              <w:left w:val="nil"/>
              <w:bottom w:val="nil"/>
              <w:right w:val="single" w:sz="4" w:space="0" w:color="auto"/>
            </w:tcBorders>
            <w:shd w:val="clear" w:color="auto" w:fill="auto"/>
            <w:noWrap/>
            <w:vAlign w:val="center"/>
            <w:hideMark/>
          </w:tcPr>
          <w:p w14:paraId="1D623C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743.792,51</w:t>
            </w:r>
          </w:p>
        </w:tc>
        <w:tc>
          <w:tcPr>
            <w:tcW w:w="160" w:type="dxa"/>
            <w:tcBorders>
              <w:top w:val="nil"/>
              <w:left w:val="nil"/>
              <w:bottom w:val="nil"/>
              <w:right w:val="single" w:sz="4" w:space="0" w:color="auto"/>
            </w:tcBorders>
            <w:shd w:val="clear" w:color="auto" w:fill="auto"/>
            <w:noWrap/>
            <w:vAlign w:val="center"/>
            <w:hideMark/>
          </w:tcPr>
          <w:p w14:paraId="5CAF86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4DAD3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1,1044</w:t>
            </w:r>
          </w:p>
        </w:tc>
      </w:tr>
      <w:tr w:rsidR="000506AC" w:rsidRPr="000506AC" w14:paraId="4259364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CCAD1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209</w:t>
            </w:r>
          </w:p>
        </w:tc>
        <w:tc>
          <w:tcPr>
            <w:tcW w:w="1134" w:type="dxa"/>
            <w:tcBorders>
              <w:top w:val="nil"/>
              <w:left w:val="nil"/>
              <w:bottom w:val="nil"/>
              <w:right w:val="single" w:sz="4" w:space="0" w:color="auto"/>
            </w:tcBorders>
            <w:shd w:val="clear" w:color="auto" w:fill="auto"/>
            <w:noWrap/>
            <w:vAlign w:val="center"/>
            <w:hideMark/>
          </w:tcPr>
          <w:p w14:paraId="3BE09D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10/03/34</w:t>
            </w:r>
          </w:p>
        </w:tc>
        <w:tc>
          <w:tcPr>
            <w:tcW w:w="1134" w:type="dxa"/>
            <w:tcBorders>
              <w:top w:val="nil"/>
              <w:left w:val="nil"/>
              <w:bottom w:val="nil"/>
              <w:right w:val="single" w:sz="4" w:space="0" w:color="auto"/>
            </w:tcBorders>
            <w:shd w:val="clear" w:color="auto" w:fill="auto"/>
            <w:noWrap/>
            <w:vAlign w:val="center"/>
            <w:hideMark/>
          </w:tcPr>
          <w:p w14:paraId="32FA24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10/03/34</w:t>
            </w:r>
          </w:p>
        </w:tc>
        <w:tc>
          <w:tcPr>
            <w:tcW w:w="1134" w:type="dxa"/>
            <w:tcBorders>
              <w:top w:val="nil"/>
              <w:left w:val="single" w:sz="8" w:space="0" w:color="auto"/>
              <w:bottom w:val="nil"/>
              <w:right w:val="nil"/>
            </w:tcBorders>
            <w:shd w:val="clear" w:color="auto" w:fill="auto"/>
            <w:noWrap/>
            <w:vAlign w:val="center"/>
            <w:hideMark/>
          </w:tcPr>
          <w:p w14:paraId="415757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15.293,17</w:t>
            </w:r>
          </w:p>
        </w:tc>
        <w:tc>
          <w:tcPr>
            <w:tcW w:w="1134" w:type="dxa"/>
            <w:tcBorders>
              <w:top w:val="nil"/>
              <w:left w:val="single" w:sz="4" w:space="0" w:color="auto"/>
              <w:bottom w:val="nil"/>
              <w:right w:val="single" w:sz="4" w:space="0" w:color="auto"/>
            </w:tcBorders>
            <w:shd w:val="clear" w:color="auto" w:fill="auto"/>
            <w:noWrap/>
            <w:vAlign w:val="center"/>
            <w:hideMark/>
          </w:tcPr>
          <w:p w14:paraId="4EBD41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7.057,69</w:t>
            </w:r>
          </w:p>
        </w:tc>
        <w:tc>
          <w:tcPr>
            <w:tcW w:w="1134" w:type="dxa"/>
            <w:tcBorders>
              <w:top w:val="nil"/>
              <w:left w:val="nil"/>
              <w:bottom w:val="nil"/>
              <w:right w:val="single" w:sz="4" w:space="0" w:color="auto"/>
            </w:tcBorders>
            <w:shd w:val="clear" w:color="auto" w:fill="auto"/>
            <w:noWrap/>
            <w:vAlign w:val="center"/>
            <w:hideMark/>
          </w:tcPr>
          <w:p w14:paraId="4D8690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8.235,48</w:t>
            </w:r>
          </w:p>
        </w:tc>
        <w:tc>
          <w:tcPr>
            <w:tcW w:w="1134" w:type="dxa"/>
            <w:tcBorders>
              <w:top w:val="nil"/>
              <w:left w:val="nil"/>
              <w:bottom w:val="nil"/>
              <w:right w:val="single" w:sz="4" w:space="0" w:color="auto"/>
            </w:tcBorders>
            <w:shd w:val="clear" w:color="auto" w:fill="auto"/>
            <w:noWrap/>
            <w:vAlign w:val="center"/>
            <w:hideMark/>
          </w:tcPr>
          <w:p w14:paraId="3E5450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735.557,04</w:t>
            </w:r>
          </w:p>
        </w:tc>
        <w:tc>
          <w:tcPr>
            <w:tcW w:w="160" w:type="dxa"/>
            <w:tcBorders>
              <w:top w:val="nil"/>
              <w:left w:val="nil"/>
              <w:bottom w:val="nil"/>
              <w:right w:val="single" w:sz="4" w:space="0" w:color="auto"/>
            </w:tcBorders>
            <w:shd w:val="clear" w:color="auto" w:fill="auto"/>
            <w:noWrap/>
            <w:vAlign w:val="center"/>
            <w:hideMark/>
          </w:tcPr>
          <w:p w14:paraId="43AF8A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052C4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1,1072</w:t>
            </w:r>
          </w:p>
        </w:tc>
      </w:tr>
      <w:tr w:rsidR="000506AC" w:rsidRPr="000506AC" w14:paraId="1F38199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384F4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210</w:t>
            </w:r>
          </w:p>
        </w:tc>
        <w:tc>
          <w:tcPr>
            <w:tcW w:w="1134" w:type="dxa"/>
            <w:tcBorders>
              <w:top w:val="nil"/>
              <w:left w:val="nil"/>
              <w:bottom w:val="nil"/>
              <w:right w:val="single" w:sz="4" w:space="0" w:color="auto"/>
            </w:tcBorders>
            <w:shd w:val="clear" w:color="auto" w:fill="auto"/>
            <w:noWrap/>
            <w:vAlign w:val="center"/>
            <w:hideMark/>
          </w:tcPr>
          <w:p w14:paraId="4E9272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10/04/34</w:t>
            </w:r>
          </w:p>
        </w:tc>
        <w:tc>
          <w:tcPr>
            <w:tcW w:w="1134" w:type="dxa"/>
            <w:tcBorders>
              <w:top w:val="nil"/>
              <w:left w:val="nil"/>
              <w:bottom w:val="nil"/>
              <w:right w:val="single" w:sz="4" w:space="0" w:color="auto"/>
            </w:tcBorders>
            <w:shd w:val="clear" w:color="auto" w:fill="auto"/>
            <w:noWrap/>
            <w:vAlign w:val="center"/>
            <w:hideMark/>
          </w:tcPr>
          <w:p w14:paraId="632D6D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10/04/34</w:t>
            </w:r>
          </w:p>
        </w:tc>
        <w:tc>
          <w:tcPr>
            <w:tcW w:w="1134" w:type="dxa"/>
            <w:tcBorders>
              <w:top w:val="nil"/>
              <w:left w:val="single" w:sz="8" w:space="0" w:color="auto"/>
              <w:bottom w:val="nil"/>
              <w:right w:val="nil"/>
            </w:tcBorders>
            <w:shd w:val="clear" w:color="auto" w:fill="auto"/>
            <w:noWrap/>
            <w:vAlign w:val="center"/>
            <w:hideMark/>
          </w:tcPr>
          <w:p w14:paraId="60CCDF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15.138,27</w:t>
            </w:r>
          </w:p>
        </w:tc>
        <w:tc>
          <w:tcPr>
            <w:tcW w:w="1134" w:type="dxa"/>
            <w:tcBorders>
              <w:top w:val="nil"/>
              <w:left w:val="single" w:sz="4" w:space="0" w:color="auto"/>
              <w:bottom w:val="nil"/>
              <w:right w:val="single" w:sz="4" w:space="0" w:color="auto"/>
            </w:tcBorders>
            <w:shd w:val="clear" w:color="auto" w:fill="auto"/>
            <w:noWrap/>
            <w:vAlign w:val="center"/>
            <w:hideMark/>
          </w:tcPr>
          <w:p w14:paraId="2E9781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6.979,55</w:t>
            </w:r>
          </w:p>
        </w:tc>
        <w:tc>
          <w:tcPr>
            <w:tcW w:w="1134" w:type="dxa"/>
            <w:tcBorders>
              <w:top w:val="nil"/>
              <w:left w:val="nil"/>
              <w:bottom w:val="nil"/>
              <w:right w:val="single" w:sz="4" w:space="0" w:color="auto"/>
            </w:tcBorders>
            <w:shd w:val="clear" w:color="auto" w:fill="auto"/>
            <w:noWrap/>
            <w:vAlign w:val="center"/>
            <w:hideMark/>
          </w:tcPr>
          <w:p w14:paraId="054BEC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8.158,72</w:t>
            </w:r>
          </w:p>
        </w:tc>
        <w:tc>
          <w:tcPr>
            <w:tcW w:w="1134" w:type="dxa"/>
            <w:tcBorders>
              <w:top w:val="nil"/>
              <w:left w:val="nil"/>
              <w:bottom w:val="nil"/>
              <w:right w:val="single" w:sz="4" w:space="0" w:color="auto"/>
            </w:tcBorders>
            <w:shd w:val="clear" w:color="auto" w:fill="auto"/>
            <w:noWrap/>
            <w:vAlign w:val="center"/>
            <w:hideMark/>
          </w:tcPr>
          <w:p w14:paraId="4CB0C7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727.398,32</w:t>
            </w:r>
          </w:p>
        </w:tc>
        <w:tc>
          <w:tcPr>
            <w:tcW w:w="160" w:type="dxa"/>
            <w:tcBorders>
              <w:top w:val="nil"/>
              <w:left w:val="nil"/>
              <w:bottom w:val="nil"/>
              <w:right w:val="single" w:sz="4" w:space="0" w:color="auto"/>
            </w:tcBorders>
            <w:shd w:val="clear" w:color="auto" w:fill="auto"/>
            <w:noWrap/>
            <w:vAlign w:val="center"/>
            <w:hideMark/>
          </w:tcPr>
          <w:p w14:paraId="34F0BF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2ECBD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1,1092</w:t>
            </w:r>
          </w:p>
        </w:tc>
      </w:tr>
      <w:tr w:rsidR="000506AC" w:rsidRPr="000506AC" w14:paraId="0C2FC11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63B4B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w:t>
            </w:r>
          </w:p>
        </w:tc>
        <w:tc>
          <w:tcPr>
            <w:tcW w:w="1134" w:type="dxa"/>
            <w:tcBorders>
              <w:top w:val="nil"/>
              <w:left w:val="nil"/>
              <w:bottom w:val="nil"/>
              <w:right w:val="single" w:sz="4" w:space="0" w:color="auto"/>
            </w:tcBorders>
            <w:shd w:val="clear" w:color="auto" w:fill="auto"/>
            <w:noWrap/>
            <w:vAlign w:val="center"/>
            <w:hideMark/>
          </w:tcPr>
          <w:p w14:paraId="6BD0AC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10/05/34</w:t>
            </w:r>
          </w:p>
        </w:tc>
        <w:tc>
          <w:tcPr>
            <w:tcW w:w="1134" w:type="dxa"/>
            <w:tcBorders>
              <w:top w:val="nil"/>
              <w:left w:val="nil"/>
              <w:bottom w:val="nil"/>
              <w:right w:val="single" w:sz="4" w:space="0" w:color="auto"/>
            </w:tcBorders>
            <w:shd w:val="clear" w:color="auto" w:fill="auto"/>
            <w:noWrap/>
            <w:vAlign w:val="center"/>
            <w:hideMark/>
          </w:tcPr>
          <w:p w14:paraId="3F892F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10/05/34</w:t>
            </w:r>
          </w:p>
        </w:tc>
        <w:tc>
          <w:tcPr>
            <w:tcW w:w="1134" w:type="dxa"/>
            <w:tcBorders>
              <w:top w:val="nil"/>
              <w:left w:val="single" w:sz="8" w:space="0" w:color="auto"/>
              <w:bottom w:val="nil"/>
              <w:right w:val="nil"/>
            </w:tcBorders>
            <w:shd w:val="clear" w:color="auto" w:fill="auto"/>
            <w:noWrap/>
            <w:vAlign w:val="center"/>
            <w:hideMark/>
          </w:tcPr>
          <w:p w14:paraId="0CECD6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14.984,36</w:t>
            </w:r>
          </w:p>
        </w:tc>
        <w:tc>
          <w:tcPr>
            <w:tcW w:w="1134" w:type="dxa"/>
            <w:tcBorders>
              <w:top w:val="nil"/>
              <w:left w:val="single" w:sz="4" w:space="0" w:color="auto"/>
              <w:bottom w:val="nil"/>
              <w:right w:val="single" w:sz="4" w:space="0" w:color="auto"/>
            </w:tcBorders>
            <w:shd w:val="clear" w:color="auto" w:fill="auto"/>
            <w:noWrap/>
            <w:vAlign w:val="center"/>
            <w:hideMark/>
          </w:tcPr>
          <w:p w14:paraId="74F50E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6.902,13</w:t>
            </w:r>
          </w:p>
        </w:tc>
        <w:tc>
          <w:tcPr>
            <w:tcW w:w="1134" w:type="dxa"/>
            <w:tcBorders>
              <w:top w:val="nil"/>
              <w:left w:val="nil"/>
              <w:bottom w:val="nil"/>
              <w:right w:val="single" w:sz="4" w:space="0" w:color="auto"/>
            </w:tcBorders>
            <w:shd w:val="clear" w:color="auto" w:fill="auto"/>
            <w:noWrap/>
            <w:vAlign w:val="center"/>
            <w:hideMark/>
          </w:tcPr>
          <w:p w14:paraId="783398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8.082,23</w:t>
            </w:r>
          </w:p>
        </w:tc>
        <w:tc>
          <w:tcPr>
            <w:tcW w:w="1134" w:type="dxa"/>
            <w:tcBorders>
              <w:top w:val="nil"/>
              <w:left w:val="nil"/>
              <w:bottom w:val="nil"/>
              <w:right w:val="single" w:sz="4" w:space="0" w:color="auto"/>
            </w:tcBorders>
            <w:shd w:val="clear" w:color="auto" w:fill="auto"/>
            <w:noWrap/>
            <w:vAlign w:val="center"/>
            <w:hideMark/>
          </w:tcPr>
          <w:p w14:paraId="6E5C84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719.316,08</w:t>
            </w:r>
          </w:p>
        </w:tc>
        <w:tc>
          <w:tcPr>
            <w:tcW w:w="160" w:type="dxa"/>
            <w:tcBorders>
              <w:top w:val="nil"/>
              <w:left w:val="nil"/>
              <w:bottom w:val="nil"/>
              <w:right w:val="single" w:sz="4" w:space="0" w:color="auto"/>
            </w:tcBorders>
            <w:shd w:val="clear" w:color="auto" w:fill="auto"/>
            <w:noWrap/>
            <w:vAlign w:val="center"/>
            <w:hideMark/>
          </w:tcPr>
          <w:p w14:paraId="6E4BB7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9CA2D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1,1111</w:t>
            </w:r>
          </w:p>
        </w:tc>
      </w:tr>
      <w:tr w:rsidR="000506AC" w:rsidRPr="000506AC" w14:paraId="41D37BE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F104A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212</w:t>
            </w:r>
          </w:p>
        </w:tc>
        <w:tc>
          <w:tcPr>
            <w:tcW w:w="1134" w:type="dxa"/>
            <w:tcBorders>
              <w:top w:val="nil"/>
              <w:left w:val="nil"/>
              <w:bottom w:val="nil"/>
              <w:right w:val="single" w:sz="4" w:space="0" w:color="auto"/>
            </w:tcBorders>
            <w:shd w:val="clear" w:color="auto" w:fill="auto"/>
            <w:noWrap/>
            <w:vAlign w:val="center"/>
            <w:hideMark/>
          </w:tcPr>
          <w:p w14:paraId="4F070F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10/06/34</w:t>
            </w:r>
          </w:p>
        </w:tc>
        <w:tc>
          <w:tcPr>
            <w:tcW w:w="1134" w:type="dxa"/>
            <w:tcBorders>
              <w:top w:val="nil"/>
              <w:left w:val="nil"/>
              <w:bottom w:val="nil"/>
              <w:right w:val="single" w:sz="4" w:space="0" w:color="auto"/>
            </w:tcBorders>
            <w:shd w:val="clear" w:color="auto" w:fill="auto"/>
            <w:noWrap/>
            <w:vAlign w:val="center"/>
            <w:hideMark/>
          </w:tcPr>
          <w:p w14:paraId="5CFBDC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12/06/34</w:t>
            </w:r>
          </w:p>
        </w:tc>
        <w:tc>
          <w:tcPr>
            <w:tcW w:w="1134" w:type="dxa"/>
            <w:tcBorders>
              <w:top w:val="nil"/>
              <w:left w:val="single" w:sz="8" w:space="0" w:color="auto"/>
              <w:bottom w:val="nil"/>
              <w:right w:val="nil"/>
            </w:tcBorders>
            <w:shd w:val="clear" w:color="auto" w:fill="auto"/>
            <w:noWrap/>
            <w:vAlign w:val="center"/>
            <w:hideMark/>
          </w:tcPr>
          <w:p w14:paraId="45416B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14.822,14</w:t>
            </w:r>
          </w:p>
        </w:tc>
        <w:tc>
          <w:tcPr>
            <w:tcW w:w="1134" w:type="dxa"/>
            <w:tcBorders>
              <w:top w:val="nil"/>
              <w:left w:val="single" w:sz="4" w:space="0" w:color="auto"/>
              <w:bottom w:val="nil"/>
              <w:right w:val="single" w:sz="4" w:space="0" w:color="auto"/>
            </w:tcBorders>
            <w:shd w:val="clear" w:color="auto" w:fill="auto"/>
            <w:noWrap/>
            <w:vAlign w:val="center"/>
            <w:hideMark/>
          </w:tcPr>
          <w:p w14:paraId="79BE0D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6.825,44</w:t>
            </w:r>
          </w:p>
        </w:tc>
        <w:tc>
          <w:tcPr>
            <w:tcW w:w="1134" w:type="dxa"/>
            <w:tcBorders>
              <w:top w:val="nil"/>
              <w:left w:val="nil"/>
              <w:bottom w:val="nil"/>
              <w:right w:val="single" w:sz="4" w:space="0" w:color="auto"/>
            </w:tcBorders>
            <w:shd w:val="clear" w:color="auto" w:fill="auto"/>
            <w:noWrap/>
            <w:vAlign w:val="center"/>
            <w:hideMark/>
          </w:tcPr>
          <w:p w14:paraId="0B08F3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7.996,70</w:t>
            </w:r>
          </w:p>
        </w:tc>
        <w:tc>
          <w:tcPr>
            <w:tcW w:w="1134" w:type="dxa"/>
            <w:tcBorders>
              <w:top w:val="nil"/>
              <w:left w:val="nil"/>
              <w:bottom w:val="nil"/>
              <w:right w:val="single" w:sz="4" w:space="0" w:color="auto"/>
            </w:tcBorders>
            <w:shd w:val="clear" w:color="auto" w:fill="auto"/>
            <w:noWrap/>
            <w:vAlign w:val="center"/>
            <w:hideMark/>
          </w:tcPr>
          <w:p w14:paraId="7183FE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711.319,38</w:t>
            </w:r>
          </w:p>
        </w:tc>
        <w:tc>
          <w:tcPr>
            <w:tcW w:w="160" w:type="dxa"/>
            <w:tcBorders>
              <w:top w:val="nil"/>
              <w:left w:val="nil"/>
              <w:bottom w:val="nil"/>
              <w:right w:val="single" w:sz="4" w:space="0" w:color="auto"/>
            </w:tcBorders>
            <w:shd w:val="clear" w:color="auto" w:fill="auto"/>
            <w:noWrap/>
            <w:vAlign w:val="center"/>
            <w:hideMark/>
          </w:tcPr>
          <w:p w14:paraId="6FCD48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155C0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1,1117</w:t>
            </w:r>
          </w:p>
        </w:tc>
      </w:tr>
      <w:tr w:rsidR="000506AC" w:rsidRPr="000506AC" w14:paraId="4839FA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4617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213</w:t>
            </w:r>
          </w:p>
        </w:tc>
        <w:tc>
          <w:tcPr>
            <w:tcW w:w="1134" w:type="dxa"/>
            <w:tcBorders>
              <w:top w:val="nil"/>
              <w:left w:val="nil"/>
              <w:bottom w:val="nil"/>
              <w:right w:val="single" w:sz="4" w:space="0" w:color="auto"/>
            </w:tcBorders>
            <w:shd w:val="clear" w:color="auto" w:fill="auto"/>
            <w:noWrap/>
            <w:vAlign w:val="center"/>
            <w:hideMark/>
          </w:tcPr>
          <w:p w14:paraId="40EF33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10/07/34</w:t>
            </w:r>
          </w:p>
        </w:tc>
        <w:tc>
          <w:tcPr>
            <w:tcW w:w="1134" w:type="dxa"/>
            <w:tcBorders>
              <w:top w:val="nil"/>
              <w:left w:val="nil"/>
              <w:bottom w:val="nil"/>
              <w:right w:val="single" w:sz="4" w:space="0" w:color="auto"/>
            </w:tcBorders>
            <w:shd w:val="clear" w:color="auto" w:fill="auto"/>
            <w:noWrap/>
            <w:vAlign w:val="center"/>
            <w:hideMark/>
          </w:tcPr>
          <w:p w14:paraId="3393BC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10/07/34</w:t>
            </w:r>
          </w:p>
        </w:tc>
        <w:tc>
          <w:tcPr>
            <w:tcW w:w="1134" w:type="dxa"/>
            <w:tcBorders>
              <w:top w:val="nil"/>
              <w:left w:val="single" w:sz="8" w:space="0" w:color="auto"/>
              <w:bottom w:val="nil"/>
              <w:right w:val="nil"/>
            </w:tcBorders>
            <w:shd w:val="clear" w:color="auto" w:fill="auto"/>
            <w:noWrap/>
            <w:vAlign w:val="center"/>
            <w:hideMark/>
          </w:tcPr>
          <w:p w14:paraId="45B547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14.690,71</w:t>
            </w:r>
          </w:p>
        </w:tc>
        <w:tc>
          <w:tcPr>
            <w:tcW w:w="1134" w:type="dxa"/>
            <w:tcBorders>
              <w:top w:val="nil"/>
              <w:left w:val="single" w:sz="4" w:space="0" w:color="auto"/>
              <w:bottom w:val="nil"/>
              <w:right w:val="single" w:sz="4" w:space="0" w:color="auto"/>
            </w:tcBorders>
            <w:shd w:val="clear" w:color="auto" w:fill="auto"/>
            <w:noWrap/>
            <w:vAlign w:val="center"/>
            <w:hideMark/>
          </w:tcPr>
          <w:p w14:paraId="568B01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6.749,56</w:t>
            </w:r>
          </w:p>
        </w:tc>
        <w:tc>
          <w:tcPr>
            <w:tcW w:w="1134" w:type="dxa"/>
            <w:tcBorders>
              <w:top w:val="nil"/>
              <w:left w:val="nil"/>
              <w:bottom w:val="nil"/>
              <w:right w:val="single" w:sz="4" w:space="0" w:color="auto"/>
            </w:tcBorders>
            <w:shd w:val="clear" w:color="auto" w:fill="auto"/>
            <w:noWrap/>
            <w:vAlign w:val="center"/>
            <w:hideMark/>
          </w:tcPr>
          <w:p w14:paraId="2DC377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7.941,15</w:t>
            </w:r>
          </w:p>
        </w:tc>
        <w:tc>
          <w:tcPr>
            <w:tcW w:w="1134" w:type="dxa"/>
            <w:tcBorders>
              <w:top w:val="nil"/>
              <w:left w:val="nil"/>
              <w:bottom w:val="nil"/>
              <w:right w:val="single" w:sz="4" w:space="0" w:color="auto"/>
            </w:tcBorders>
            <w:shd w:val="clear" w:color="auto" w:fill="auto"/>
            <w:noWrap/>
            <w:vAlign w:val="center"/>
            <w:hideMark/>
          </w:tcPr>
          <w:p w14:paraId="3ECEA0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703.378,23</w:t>
            </w:r>
          </w:p>
        </w:tc>
        <w:tc>
          <w:tcPr>
            <w:tcW w:w="160" w:type="dxa"/>
            <w:tcBorders>
              <w:top w:val="nil"/>
              <w:left w:val="nil"/>
              <w:bottom w:val="nil"/>
              <w:right w:val="single" w:sz="4" w:space="0" w:color="auto"/>
            </w:tcBorders>
            <w:shd w:val="clear" w:color="auto" w:fill="auto"/>
            <w:noWrap/>
            <w:vAlign w:val="center"/>
            <w:hideMark/>
          </w:tcPr>
          <w:p w14:paraId="17F17D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67096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1,1164</w:t>
            </w:r>
          </w:p>
        </w:tc>
      </w:tr>
      <w:tr w:rsidR="000506AC" w:rsidRPr="000506AC" w14:paraId="7E39813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33A59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214</w:t>
            </w:r>
          </w:p>
        </w:tc>
        <w:tc>
          <w:tcPr>
            <w:tcW w:w="1134" w:type="dxa"/>
            <w:tcBorders>
              <w:top w:val="nil"/>
              <w:left w:val="nil"/>
              <w:bottom w:val="nil"/>
              <w:right w:val="single" w:sz="4" w:space="0" w:color="auto"/>
            </w:tcBorders>
            <w:shd w:val="clear" w:color="auto" w:fill="auto"/>
            <w:noWrap/>
            <w:vAlign w:val="center"/>
            <w:hideMark/>
          </w:tcPr>
          <w:p w14:paraId="207923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10/08/34</w:t>
            </w:r>
          </w:p>
        </w:tc>
        <w:tc>
          <w:tcPr>
            <w:tcW w:w="1134" w:type="dxa"/>
            <w:tcBorders>
              <w:top w:val="nil"/>
              <w:left w:val="nil"/>
              <w:bottom w:val="nil"/>
              <w:right w:val="single" w:sz="4" w:space="0" w:color="auto"/>
            </w:tcBorders>
            <w:shd w:val="clear" w:color="auto" w:fill="auto"/>
            <w:noWrap/>
            <w:vAlign w:val="center"/>
            <w:hideMark/>
          </w:tcPr>
          <w:p w14:paraId="6261EB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10/08/34</w:t>
            </w:r>
          </w:p>
        </w:tc>
        <w:tc>
          <w:tcPr>
            <w:tcW w:w="1134" w:type="dxa"/>
            <w:tcBorders>
              <w:top w:val="nil"/>
              <w:left w:val="single" w:sz="8" w:space="0" w:color="auto"/>
              <w:bottom w:val="nil"/>
              <w:right w:val="nil"/>
            </w:tcBorders>
            <w:shd w:val="clear" w:color="auto" w:fill="auto"/>
            <w:noWrap/>
            <w:vAlign w:val="center"/>
            <w:hideMark/>
          </w:tcPr>
          <w:p w14:paraId="618F48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14.587,01</w:t>
            </w:r>
          </w:p>
        </w:tc>
        <w:tc>
          <w:tcPr>
            <w:tcW w:w="1134" w:type="dxa"/>
            <w:tcBorders>
              <w:top w:val="nil"/>
              <w:left w:val="single" w:sz="4" w:space="0" w:color="auto"/>
              <w:bottom w:val="nil"/>
              <w:right w:val="single" w:sz="4" w:space="0" w:color="auto"/>
            </w:tcBorders>
            <w:shd w:val="clear" w:color="auto" w:fill="auto"/>
            <w:noWrap/>
            <w:vAlign w:val="center"/>
            <w:hideMark/>
          </w:tcPr>
          <w:p w14:paraId="50D63D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6.674,21</w:t>
            </w:r>
          </w:p>
        </w:tc>
        <w:tc>
          <w:tcPr>
            <w:tcW w:w="1134" w:type="dxa"/>
            <w:tcBorders>
              <w:top w:val="nil"/>
              <w:left w:val="nil"/>
              <w:bottom w:val="nil"/>
              <w:right w:val="single" w:sz="4" w:space="0" w:color="auto"/>
            </w:tcBorders>
            <w:shd w:val="clear" w:color="auto" w:fill="auto"/>
            <w:noWrap/>
            <w:vAlign w:val="center"/>
            <w:hideMark/>
          </w:tcPr>
          <w:p w14:paraId="45F28A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7.912,80</w:t>
            </w:r>
          </w:p>
        </w:tc>
        <w:tc>
          <w:tcPr>
            <w:tcW w:w="1134" w:type="dxa"/>
            <w:tcBorders>
              <w:top w:val="nil"/>
              <w:left w:val="nil"/>
              <w:bottom w:val="nil"/>
              <w:right w:val="single" w:sz="4" w:space="0" w:color="auto"/>
            </w:tcBorders>
            <w:shd w:val="clear" w:color="auto" w:fill="auto"/>
            <w:noWrap/>
            <w:vAlign w:val="center"/>
            <w:hideMark/>
          </w:tcPr>
          <w:p w14:paraId="04AE8C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695.465,43</w:t>
            </w:r>
          </w:p>
        </w:tc>
        <w:tc>
          <w:tcPr>
            <w:tcW w:w="160" w:type="dxa"/>
            <w:tcBorders>
              <w:top w:val="nil"/>
              <w:left w:val="nil"/>
              <w:bottom w:val="nil"/>
              <w:right w:val="single" w:sz="4" w:space="0" w:color="auto"/>
            </w:tcBorders>
            <w:shd w:val="clear" w:color="auto" w:fill="auto"/>
            <w:noWrap/>
            <w:vAlign w:val="center"/>
            <w:hideMark/>
          </w:tcPr>
          <w:p w14:paraId="3750B6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E729E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1,1250</w:t>
            </w:r>
          </w:p>
        </w:tc>
      </w:tr>
      <w:tr w:rsidR="000506AC" w:rsidRPr="000506AC" w14:paraId="45E7DC4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F1E9D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215</w:t>
            </w:r>
          </w:p>
        </w:tc>
        <w:tc>
          <w:tcPr>
            <w:tcW w:w="1134" w:type="dxa"/>
            <w:tcBorders>
              <w:top w:val="nil"/>
              <w:left w:val="nil"/>
              <w:bottom w:val="nil"/>
              <w:right w:val="single" w:sz="4" w:space="0" w:color="auto"/>
            </w:tcBorders>
            <w:shd w:val="clear" w:color="auto" w:fill="auto"/>
            <w:noWrap/>
            <w:vAlign w:val="center"/>
            <w:hideMark/>
          </w:tcPr>
          <w:p w14:paraId="547A05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10/09/34</w:t>
            </w:r>
          </w:p>
        </w:tc>
        <w:tc>
          <w:tcPr>
            <w:tcW w:w="1134" w:type="dxa"/>
            <w:tcBorders>
              <w:top w:val="nil"/>
              <w:left w:val="nil"/>
              <w:bottom w:val="nil"/>
              <w:right w:val="single" w:sz="4" w:space="0" w:color="auto"/>
            </w:tcBorders>
            <w:shd w:val="clear" w:color="auto" w:fill="auto"/>
            <w:noWrap/>
            <w:vAlign w:val="center"/>
            <w:hideMark/>
          </w:tcPr>
          <w:p w14:paraId="6835E7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11/09/34</w:t>
            </w:r>
          </w:p>
        </w:tc>
        <w:tc>
          <w:tcPr>
            <w:tcW w:w="1134" w:type="dxa"/>
            <w:tcBorders>
              <w:top w:val="nil"/>
              <w:left w:val="single" w:sz="8" w:space="0" w:color="auto"/>
              <w:bottom w:val="nil"/>
              <w:right w:val="nil"/>
            </w:tcBorders>
            <w:shd w:val="clear" w:color="auto" w:fill="auto"/>
            <w:noWrap/>
            <w:vAlign w:val="center"/>
            <w:hideMark/>
          </w:tcPr>
          <w:p w14:paraId="770C2F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14.490,97</w:t>
            </w:r>
          </w:p>
        </w:tc>
        <w:tc>
          <w:tcPr>
            <w:tcW w:w="1134" w:type="dxa"/>
            <w:tcBorders>
              <w:top w:val="nil"/>
              <w:left w:val="single" w:sz="4" w:space="0" w:color="auto"/>
              <w:bottom w:val="nil"/>
              <w:right w:val="single" w:sz="4" w:space="0" w:color="auto"/>
            </w:tcBorders>
            <w:shd w:val="clear" w:color="auto" w:fill="auto"/>
            <w:noWrap/>
            <w:vAlign w:val="center"/>
            <w:hideMark/>
          </w:tcPr>
          <w:p w14:paraId="299369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6.599,13</w:t>
            </w:r>
          </w:p>
        </w:tc>
        <w:tc>
          <w:tcPr>
            <w:tcW w:w="1134" w:type="dxa"/>
            <w:tcBorders>
              <w:top w:val="nil"/>
              <w:left w:val="nil"/>
              <w:bottom w:val="nil"/>
              <w:right w:val="single" w:sz="4" w:space="0" w:color="auto"/>
            </w:tcBorders>
            <w:shd w:val="clear" w:color="auto" w:fill="auto"/>
            <w:noWrap/>
            <w:vAlign w:val="center"/>
            <w:hideMark/>
          </w:tcPr>
          <w:p w14:paraId="174DAC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7.891,84</w:t>
            </w:r>
          </w:p>
        </w:tc>
        <w:tc>
          <w:tcPr>
            <w:tcW w:w="1134" w:type="dxa"/>
            <w:tcBorders>
              <w:top w:val="nil"/>
              <w:left w:val="nil"/>
              <w:bottom w:val="nil"/>
              <w:right w:val="single" w:sz="4" w:space="0" w:color="auto"/>
            </w:tcBorders>
            <w:shd w:val="clear" w:color="auto" w:fill="auto"/>
            <w:noWrap/>
            <w:vAlign w:val="center"/>
            <w:hideMark/>
          </w:tcPr>
          <w:p w14:paraId="19E7D5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687.573,59</w:t>
            </w:r>
          </w:p>
        </w:tc>
        <w:tc>
          <w:tcPr>
            <w:tcW w:w="160" w:type="dxa"/>
            <w:tcBorders>
              <w:top w:val="nil"/>
              <w:left w:val="nil"/>
              <w:bottom w:val="nil"/>
              <w:right w:val="single" w:sz="4" w:space="0" w:color="auto"/>
            </w:tcBorders>
            <w:shd w:val="clear" w:color="auto" w:fill="auto"/>
            <w:noWrap/>
            <w:vAlign w:val="center"/>
            <w:hideMark/>
          </w:tcPr>
          <w:p w14:paraId="6E04D3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A3A9E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1,1348</w:t>
            </w:r>
          </w:p>
        </w:tc>
      </w:tr>
      <w:tr w:rsidR="000506AC" w:rsidRPr="000506AC" w14:paraId="2B58FF5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FA44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216</w:t>
            </w:r>
          </w:p>
        </w:tc>
        <w:tc>
          <w:tcPr>
            <w:tcW w:w="1134" w:type="dxa"/>
            <w:tcBorders>
              <w:top w:val="nil"/>
              <w:left w:val="nil"/>
              <w:bottom w:val="nil"/>
              <w:right w:val="single" w:sz="4" w:space="0" w:color="auto"/>
            </w:tcBorders>
            <w:shd w:val="clear" w:color="auto" w:fill="auto"/>
            <w:noWrap/>
            <w:vAlign w:val="center"/>
            <w:hideMark/>
          </w:tcPr>
          <w:p w14:paraId="1E2A1D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10/10/34</w:t>
            </w:r>
          </w:p>
        </w:tc>
        <w:tc>
          <w:tcPr>
            <w:tcW w:w="1134" w:type="dxa"/>
            <w:tcBorders>
              <w:top w:val="nil"/>
              <w:left w:val="nil"/>
              <w:bottom w:val="nil"/>
              <w:right w:val="single" w:sz="4" w:space="0" w:color="auto"/>
            </w:tcBorders>
            <w:shd w:val="clear" w:color="auto" w:fill="auto"/>
            <w:noWrap/>
            <w:vAlign w:val="center"/>
            <w:hideMark/>
          </w:tcPr>
          <w:p w14:paraId="50B22B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10/10/34</w:t>
            </w:r>
          </w:p>
        </w:tc>
        <w:tc>
          <w:tcPr>
            <w:tcW w:w="1134" w:type="dxa"/>
            <w:tcBorders>
              <w:top w:val="nil"/>
              <w:left w:val="single" w:sz="8" w:space="0" w:color="auto"/>
              <w:bottom w:val="nil"/>
              <w:right w:val="nil"/>
            </w:tcBorders>
            <w:shd w:val="clear" w:color="auto" w:fill="auto"/>
            <w:noWrap/>
            <w:vAlign w:val="center"/>
            <w:hideMark/>
          </w:tcPr>
          <w:p w14:paraId="5E2A47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14.391,55</w:t>
            </w:r>
          </w:p>
        </w:tc>
        <w:tc>
          <w:tcPr>
            <w:tcW w:w="1134" w:type="dxa"/>
            <w:tcBorders>
              <w:top w:val="nil"/>
              <w:left w:val="single" w:sz="4" w:space="0" w:color="auto"/>
              <w:bottom w:val="nil"/>
              <w:right w:val="single" w:sz="4" w:space="0" w:color="auto"/>
            </w:tcBorders>
            <w:shd w:val="clear" w:color="auto" w:fill="auto"/>
            <w:noWrap/>
            <w:vAlign w:val="center"/>
            <w:hideMark/>
          </w:tcPr>
          <w:p w14:paraId="170C62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6.524,24</w:t>
            </w:r>
          </w:p>
        </w:tc>
        <w:tc>
          <w:tcPr>
            <w:tcW w:w="1134" w:type="dxa"/>
            <w:tcBorders>
              <w:top w:val="nil"/>
              <w:left w:val="nil"/>
              <w:bottom w:val="nil"/>
              <w:right w:val="single" w:sz="4" w:space="0" w:color="auto"/>
            </w:tcBorders>
            <w:shd w:val="clear" w:color="auto" w:fill="auto"/>
            <w:noWrap/>
            <w:vAlign w:val="center"/>
            <w:hideMark/>
          </w:tcPr>
          <w:p w14:paraId="513C2F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7.867,31</w:t>
            </w:r>
          </w:p>
        </w:tc>
        <w:tc>
          <w:tcPr>
            <w:tcW w:w="1134" w:type="dxa"/>
            <w:tcBorders>
              <w:top w:val="nil"/>
              <w:left w:val="nil"/>
              <w:bottom w:val="nil"/>
              <w:right w:val="single" w:sz="4" w:space="0" w:color="auto"/>
            </w:tcBorders>
            <w:shd w:val="clear" w:color="auto" w:fill="auto"/>
            <w:noWrap/>
            <w:vAlign w:val="center"/>
            <w:hideMark/>
          </w:tcPr>
          <w:p w14:paraId="0CEFC4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679.706,28</w:t>
            </w:r>
          </w:p>
        </w:tc>
        <w:tc>
          <w:tcPr>
            <w:tcW w:w="160" w:type="dxa"/>
            <w:tcBorders>
              <w:top w:val="nil"/>
              <w:left w:val="nil"/>
              <w:bottom w:val="nil"/>
              <w:right w:val="single" w:sz="4" w:space="0" w:color="auto"/>
            </w:tcBorders>
            <w:shd w:val="clear" w:color="auto" w:fill="auto"/>
            <w:noWrap/>
            <w:vAlign w:val="center"/>
            <w:hideMark/>
          </w:tcPr>
          <w:p w14:paraId="654A15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2819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1,1442</w:t>
            </w:r>
          </w:p>
        </w:tc>
      </w:tr>
      <w:tr w:rsidR="000506AC" w:rsidRPr="000506AC" w14:paraId="0EAB6E8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47E2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217</w:t>
            </w:r>
          </w:p>
        </w:tc>
        <w:tc>
          <w:tcPr>
            <w:tcW w:w="1134" w:type="dxa"/>
            <w:tcBorders>
              <w:top w:val="nil"/>
              <w:left w:val="nil"/>
              <w:bottom w:val="nil"/>
              <w:right w:val="single" w:sz="4" w:space="0" w:color="auto"/>
            </w:tcBorders>
            <w:shd w:val="clear" w:color="auto" w:fill="auto"/>
            <w:noWrap/>
            <w:vAlign w:val="center"/>
            <w:hideMark/>
          </w:tcPr>
          <w:p w14:paraId="30B7F0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10/11/34</w:t>
            </w:r>
          </w:p>
        </w:tc>
        <w:tc>
          <w:tcPr>
            <w:tcW w:w="1134" w:type="dxa"/>
            <w:tcBorders>
              <w:top w:val="nil"/>
              <w:left w:val="nil"/>
              <w:bottom w:val="nil"/>
              <w:right w:val="single" w:sz="4" w:space="0" w:color="auto"/>
            </w:tcBorders>
            <w:shd w:val="clear" w:color="auto" w:fill="auto"/>
            <w:noWrap/>
            <w:vAlign w:val="center"/>
            <w:hideMark/>
          </w:tcPr>
          <w:p w14:paraId="1B9EC2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10/11/34</w:t>
            </w:r>
          </w:p>
        </w:tc>
        <w:tc>
          <w:tcPr>
            <w:tcW w:w="1134" w:type="dxa"/>
            <w:tcBorders>
              <w:top w:val="nil"/>
              <w:left w:val="single" w:sz="8" w:space="0" w:color="auto"/>
              <w:bottom w:val="nil"/>
              <w:right w:val="nil"/>
            </w:tcBorders>
            <w:shd w:val="clear" w:color="auto" w:fill="auto"/>
            <w:noWrap/>
            <w:vAlign w:val="center"/>
            <w:hideMark/>
          </w:tcPr>
          <w:p w14:paraId="348F8E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14.296,62</w:t>
            </w:r>
          </w:p>
        </w:tc>
        <w:tc>
          <w:tcPr>
            <w:tcW w:w="1134" w:type="dxa"/>
            <w:tcBorders>
              <w:top w:val="nil"/>
              <w:left w:val="single" w:sz="4" w:space="0" w:color="auto"/>
              <w:bottom w:val="nil"/>
              <w:right w:val="single" w:sz="4" w:space="0" w:color="auto"/>
            </w:tcBorders>
            <w:shd w:val="clear" w:color="auto" w:fill="auto"/>
            <w:noWrap/>
            <w:vAlign w:val="center"/>
            <w:hideMark/>
          </w:tcPr>
          <w:p w14:paraId="026C28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6.449,59</w:t>
            </w:r>
          </w:p>
        </w:tc>
        <w:tc>
          <w:tcPr>
            <w:tcW w:w="1134" w:type="dxa"/>
            <w:tcBorders>
              <w:top w:val="nil"/>
              <w:left w:val="nil"/>
              <w:bottom w:val="nil"/>
              <w:right w:val="single" w:sz="4" w:space="0" w:color="auto"/>
            </w:tcBorders>
            <w:shd w:val="clear" w:color="auto" w:fill="auto"/>
            <w:noWrap/>
            <w:vAlign w:val="center"/>
            <w:hideMark/>
          </w:tcPr>
          <w:p w14:paraId="0A4EBB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7.847,03</w:t>
            </w:r>
          </w:p>
        </w:tc>
        <w:tc>
          <w:tcPr>
            <w:tcW w:w="1134" w:type="dxa"/>
            <w:tcBorders>
              <w:top w:val="nil"/>
              <w:left w:val="nil"/>
              <w:bottom w:val="nil"/>
              <w:right w:val="single" w:sz="4" w:space="0" w:color="auto"/>
            </w:tcBorders>
            <w:shd w:val="clear" w:color="auto" w:fill="auto"/>
            <w:noWrap/>
            <w:vAlign w:val="center"/>
            <w:hideMark/>
          </w:tcPr>
          <w:p w14:paraId="0987F6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671.859,25</w:t>
            </w:r>
          </w:p>
        </w:tc>
        <w:tc>
          <w:tcPr>
            <w:tcW w:w="160" w:type="dxa"/>
            <w:tcBorders>
              <w:top w:val="nil"/>
              <w:left w:val="nil"/>
              <w:bottom w:val="nil"/>
              <w:right w:val="single" w:sz="4" w:space="0" w:color="auto"/>
            </w:tcBorders>
            <w:shd w:val="clear" w:color="auto" w:fill="auto"/>
            <w:noWrap/>
            <w:vAlign w:val="center"/>
            <w:hideMark/>
          </w:tcPr>
          <w:p w14:paraId="400878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022E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1,1545</w:t>
            </w:r>
          </w:p>
        </w:tc>
      </w:tr>
      <w:tr w:rsidR="000506AC" w:rsidRPr="000506AC" w14:paraId="2EF0A74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BAD6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218</w:t>
            </w:r>
          </w:p>
        </w:tc>
        <w:tc>
          <w:tcPr>
            <w:tcW w:w="1134" w:type="dxa"/>
            <w:tcBorders>
              <w:top w:val="nil"/>
              <w:left w:val="nil"/>
              <w:bottom w:val="nil"/>
              <w:right w:val="single" w:sz="4" w:space="0" w:color="auto"/>
            </w:tcBorders>
            <w:shd w:val="clear" w:color="auto" w:fill="auto"/>
            <w:noWrap/>
            <w:vAlign w:val="center"/>
            <w:hideMark/>
          </w:tcPr>
          <w:p w14:paraId="57BD26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10/12/34</w:t>
            </w:r>
          </w:p>
        </w:tc>
        <w:tc>
          <w:tcPr>
            <w:tcW w:w="1134" w:type="dxa"/>
            <w:tcBorders>
              <w:top w:val="nil"/>
              <w:left w:val="nil"/>
              <w:bottom w:val="nil"/>
              <w:right w:val="single" w:sz="4" w:space="0" w:color="auto"/>
            </w:tcBorders>
            <w:shd w:val="clear" w:color="auto" w:fill="auto"/>
            <w:noWrap/>
            <w:vAlign w:val="center"/>
            <w:hideMark/>
          </w:tcPr>
          <w:p w14:paraId="0E7498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11/12/34</w:t>
            </w:r>
          </w:p>
        </w:tc>
        <w:tc>
          <w:tcPr>
            <w:tcW w:w="1134" w:type="dxa"/>
            <w:tcBorders>
              <w:top w:val="nil"/>
              <w:left w:val="single" w:sz="8" w:space="0" w:color="auto"/>
              <w:bottom w:val="nil"/>
              <w:right w:val="nil"/>
            </w:tcBorders>
            <w:shd w:val="clear" w:color="auto" w:fill="auto"/>
            <w:noWrap/>
            <w:vAlign w:val="center"/>
            <w:hideMark/>
          </w:tcPr>
          <w:p w14:paraId="2A0DDF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14.198,82</w:t>
            </w:r>
          </w:p>
        </w:tc>
        <w:tc>
          <w:tcPr>
            <w:tcW w:w="1134" w:type="dxa"/>
            <w:tcBorders>
              <w:top w:val="nil"/>
              <w:left w:val="single" w:sz="4" w:space="0" w:color="auto"/>
              <w:bottom w:val="nil"/>
              <w:right w:val="single" w:sz="4" w:space="0" w:color="auto"/>
            </w:tcBorders>
            <w:shd w:val="clear" w:color="auto" w:fill="auto"/>
            <w:noWrap/>
            <w:vAlign w:val="center"/>
            <w:hideMark/>
          </w:tcPr>
          <w:p w14:paraId="7131B5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6.375,13</w:t>
            </w:r>
          </w:p>
        </w:tc>
        <w:tc>
          <w:tcPr>
            <w:tcW w:w="1134" w:type="dxa"/>
            <w:tcBorders>
              <w:top w:val="nil"/>
              <w:left w:val="nil"/>
              <w:bottom w:val="nil"/>
              <w:right w:val="single" w:sz="4" w:space="0" w:color="auto"/>
            </w:tcBorders>
            <w:shd w:val="clear" w:color="auto" w:fill="auto"/>
            <w:noWrap/>
            <w:vAlign w:val="center"/>
            <w:hideMark/>
          </w:tcPr>
          <w:p w14:paraId="1B13BF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7.823,68</w:t>
            </w:r>
          </w:p>
        </w:tc>
        <w:tc>
          <w:tcPr>
            <w:tcW w:w="1134" w:type="dxa"/>
            <w:tcBorders>
              <w:top w:val="nil"/>
              <w:left w:val="nil"/>
              <w:bottom w:val="nil"/>
              <w:right w:val="single" w:sz="4" w:space="0" w:color="auto"/>
            </w:tcBorders>
            <w:shd w:val="clear" w:color="auto" w:fill="auto"/>
            <w:noWrap/>
            <w:vAlign w:val="center"/>
            <w:hideMark/>
          </w:tcPr>
          <w:p w14:paraId="5FA6BC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664.035,57</w:t>
            </w:r>
          </w:p>
        </w:tc>
        <w:tc>
          <w:tcPr>
            <w:tcW w:w="160" w:type="dxa"/>
            <w:tcBorders>
              <w:top w:val="nil"/>
              <w:left w:val="nil"/>
              <w:bottom w:val="nil"/>
              <w:right w:val="single" w:sz="4" w:space="0" w:color="auto"/>
            </w:tcBorders>
            <w:shd w:val="clear" w:color="auto" w:fill="auto"/>
            <w:noWrap/>
            <w:vAlign w:val="center"/>
            <w:hideMark/>
          </w:tcPr>
          <w:p w14:paraId="1A912E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EB5C9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1,1645</w:t>
            </w:r>
          </w:p>
        </w:tc>
      </w:tr>
      <w:tr w:rsidR="000506AC" w:rsidRPr="000506AC" w14:paraId="0DB3F44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14E88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w:t>
            </w:r>
          </w:p>
        </w:tc>
        <w:tc>
          <w:tcPr>
            <w:tcW w:w="1134" w:type="dxa"/>
            <w:tcBorders>
              <w:top w:val="nil"/>
              <w:left w:val="nil"/>
              <w:bottom w:val="nil"/>
              <w:right w:val="single" w:sz="4" w:space="0" w:color="auto"/>
            </w:tcBorders>
            <w:shd w:val="clear" w:color="auto" w:fill="auto"/>
            <w:noWrap/>
            <w:vAlign w:val="center"/>
            <w:hideMark/>
          </w:tcPr>
          <w:p w14:paraId="1CCD7B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10/01/35</w:t>
            </w:r>
          </w:p>
        </w:tc>
        <w:tc>
          <w:tcPr>
            <w:tcW w:w="1134" w:type="dxa"/>
            <w:tcBorders>
              <w:top w:val="nil"/>
              <w:left w:val="nil"/>
              <w:bottom w:val="nil"/>
              <w:right w:val="single" w:sz="4" w:space="0" w:color="auto"/>
            </w:tcBorders>
            <w:shd w:val="clear" w:color="auto" w:fill="auto"/>
            <w:noWrap/>
            <w:vAlign w:val="center"/>
            <w:hideMark/>
          </w:tcPr>
          <w:p w14:paraId="1207DA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10/01/35</w:t>
            </w:r>
          </w:p>
        </w:tc>
        <w:tc>
          <w:tcPr>
            <w:tcW w:w="1134" w:type="dxa"/>
            <w:tcBorders>
              <w:top w:val="nil"/>
              <w:left w:val="single" w:sz="8" w:space="0" w:color="auto"/>
              <w:bottom w:val="nil"/>
              <w:right w:val="nil"/>
            </w:tcBorders>
            <w:shd w:val="clear" w:color="auto" w:fill="auto"/>
            <w:noWrap/>
            <w:vAlign w:val="center"/>
            <w:hideMark/>
          </w:tcPr>
          <w:p w14:paraId="525859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14.104,09</w:t>
            </w:r>
          </w:p>
        </w:tc>
        <w:tc>
          <w:tcPr>
            <w:tcW w:w="1134" w:type="dxa"/>
            <w:tcBorders>
              <w:top w:val="nil"/>
              <w:left w:val="single" w:sz="4" w:space="0" w:color="auto"/>
              <w:bottom w:val="nil"/>
              <w:right w:val="single" w:sz="4" w:space="0" w:color="auto"/>
            </w:tcBorders>
            <w:shd w:val="clear" w:color="auto" w:fill="auto"/>
            <w:noWrap/>
            <w:vAlign w:val="center"/>
            <w:hideMark/>
          </w:tcPr>
          <w:p w14:paraId="226E23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6.300,90</w:t>
            </w:r>
          </w:p>
        </w:tc>
        <w:tc>
          <w:tcPr>
            <w:tcW w:w="1134" w:type="dxa"/>
            <w:tcBorders>
              <w:top w:val="nil"/>
              <w:left w:val="nil"/>
              <w:bottom w:val="nil"/>
              <w:right w:val="single" w:sz="4" w:space="0" w:color="auto"/>
            </w:tcBorders>
            <w:shd w:val="clear" w:color="auto" w:fill="auto"/>
            <w:noWrap/>
            <w:vAlign w:val="center"/>
            <w:hideMark/>
          </w:tcPr>
          <w:p w14:paraId="766007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7.803,19</w:t>
            </w:r>
          </w:p>
        </w:tc>
        <w:tc>
          <w:tcPr>
            <w:tcW w:w="1134" w:type="dxa"/>
            <w:tcBorders>
              <w:top w:val="nil"/>
              <w:left w:val="nil"/>
              <w:bottom w:val="nil"/>
              <w:right w:val="single" w:sz="4" w:space="0" w:color="auto"/>
            </w:tcBorders>
            <w:shd w:val="clear" w:color="auto" w:fill="auto"/>
            <w:noWrap/>
            <w:vAlign w:val="center"/>
            <w:hideMark/>
          </w:tcPr>
          <w:p w14:paraId="5D1065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656.232,37</w:t>
            </w:r>
          </w:p>
        </w:tc>
        <w:tc>
          <w:tcPr>
            <w:tcW w:w="160" w:type="dxa"/>
            <w:tcBorders>
              <w:top w:val="nil"/>
              <w:left w:val="nil"/>
              <w:bottom w:val="nil"/>
              <w:right w:val="single" w:sz="4" w:space="0" w:color="auto"/>
            </w:tcBorders>
            <w:shd w:val="clear" w:color="auto" w:fill="auto"/>
            <w:noWrap/>
            <w:vAlign w:val="center"/>
            <w:hideMark/>
          </w:tcPr>
          <w:p w14:paraId="59056A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FD948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1,1751</w:t>
            </w:r>
          </w:p>
        </w:tc>
      </w:tr>
      <w:tr w:rsidR="000506AC" w:rsidRPr="000506AC" w14:paraId="3CA757C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BAFAF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w:t>
            </w:r>
          </w:p>
        </w:tc>
        <w:tc>
          <w:tcPr>
            <w:tcW w:w="1134" w:type="dxa"/>
            <w:tcBorders>
              <w:top w:val="nil"/>
              <w:left w:val="nil"/>
              <w:bottom w:val="nil"/>
              <w:right w:val="single" w:sz="4" w:space="0" w:color="auto"/>
            </w:tcBorders>
            <w:shd w:val="clear" w:color="auto" w:fill="auto"/>
            <w:noWrap/>
            <w:vAlign w:val="center"/>
            <w:hideMark/>
          </w:tcPr>
          <w:p w14:paraId="2DE5C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10/02/35</w:t>
            </w:r>
          </w:p>
        </w:tc>
        <w:tc>
          <w:tcPr>
            <w:tcW w:w="1134" w:type="dxa"/>
            <w:tcBorders>
              <w:top w:val="nil"/>
              <w:left w:val="nil"/>
              <w:bottom w:val="nil"/>
              <w:right w:val="single" w:sz="4" w:space="0" w:color="auto"/>
            </w:tcBorders>
            <w:shd w:val="clear" w:color="auto" w:fill="auto"/>
            <w:noWrap/>
            <w:vAlign w:val="center"/>
            <w:hideMark/>
          </w:tcPr>
          <w:p w14:paraId="6228BE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12/02/35</w:t>
            </w:r>
          </w:p>
        </w:tc>
        <w:tc>
          <w:tcPr>
            <w:tcW w:w="1134" w:type="dxa"/>
            <w:tcBorders>
              <w:top w:val="nil"/>
              <w:left w:val="single" w:sz="8" w:space="0" w:color="auto"/>
              <w:bottom w:val="nil"/>
              <w:right w:val="nil"/>
            </w:tcBorders>
            <w:shd w:val="clear" w:color="auto" w:fill="auto"/>
            <w:noWrap/>
            <w:vAlign w:val="center"/>
            <w:hideMark/>
          </w:tcPr>
          <w:p w14:paraId="5019E3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14.004,74</w:t>
            </w:r>
          </w:p>
        </w:tc>
        <w:tc>
          <w:tcPr>
            <w:tcW w:w="1134" w:type="dxa"/>
            <w:tcBorders>
              <w:top w:val="nil"/>
              <w:left w:val="single" w:sz="4" w:space="0" w:color="auto"/>
              <w:bottom w:val="nil"/>
              <w:right w:val="single" w:sz="4" w:space="0" w:color="auto"/>
            </w:tcBorders>
            <w:shd w:val="clear" w:color="auto" w:fill="auto"/>
            <w:noWrap/>
            <w:vAlign w:val="center"/>
            <w:hideMark/>
          </w:tcPr>
          <w:p w14:paraId="0C2DD0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6.226,85</w:t>
            </w:r>
          </w:p>
        </w:tc>
        <w:tc>
          <w:tcPr>
            <w:tcW w:w="1134" w:type="dxa"/>
            <w:tcBorders>
              <w:top w:val="nil"/>
              <w:left w:val="nil"/>
              <w:bottom w:val="nil"/>
              <w:right w:val="single" w:sz="4" w:space="0" w:color="auto"/>
            </w:tcBorders>
            <w:shd w:val="clear" w:color="auto" w:fill="auto"/>
            <w:noWrap/>
            <w:vAlign w:val="center"/>
            <w:hideMark/>
          </w:tcPr>
          <w:p w14:paraId="54AD48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7.777,89</w:t>
            </w:r>
          </w:p>
        </w:tc>
        <w:tc>
          <w:tcPr>
            <w:tcW w:w="1134" w:type="dxa"/>
            <w:tcBorders>
              <w:top w:val="nil"/>
              <w:left w:val="nil"/>
              <w:bottom w:val="nil"/>
              <w:right w:val="single" w:sz="4" w:space="0" w:color="auto"/>
            </w:tcBorders>
            <w:shd w:val="clear" w:color="auto" w:fill="auto"/>
            <w:noWrap/>
            <w:vAlign w:val="center"/>
            <w:hideMark/>
          </w:tcPr>
          <w:p w14:paraId="16B255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648.454,49</w:t>
            </w:r>
          </w:p>
        </w:tc>
        <w:tc>
          <w:tcPr>
            <w:tcW w:w="160" w:type="dxa"/>
            <w:tcBorders>
              <w:top w:val="nil"/>
              <w:left w:val="nil"/>
              <w:bottom w:val="nil"/>
              <w:right w:val="single" w:sz="4" w:space="0" w:color="auto"/>
            </w:tcBorders>
            <w:shd w:val="clear" w:color="auto" w:fill="auto"/>
            <w:noWrap/>
            <w:vAlign w:val="center"/>
            <w:hideMark/>
          </w:tcPr>
          <w:p w14:paraId="527943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170F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1,1852</w:t>
            </w:r>
          </w:p>
        </w:tc>
      </w:tr>
      <w:tr w:rsidR="000506AC" w:rsidRPr="000506AC" w14:paraId="08D32B3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DF52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w:t>
            </w:r>
          </w:p>
        </w:tc>
        <w:tc>
          <w:tcPr>
            <w:tcW w:w="1134" w:type="dxa"/>
            <w:tcBorders>
              <w:top w:val="nil"/>
              <w:left w:val="nil"/>
              <w:bottom w:val="nil"/>
              <w:right w:val="single" w:sz="4" w:space="0" w:color="auto"/>
            </w:tcBorders>
            <w:shd w:val="clear" w:color="auto" w:fill="auto"/>
            <w:noWrap/>
            <w:vAlign w:val="center"/>
            <w:hideMark/>
          </w:tcPr>
          <w:p w14:paraId="647C00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10/03/35</w:t>
            </w:r>
          </w:p>
        </w:tc>
        <w:tc>
          <w:tcPr>
            <w:tcW w:w="1134" w:type="dxa"/>
            <w:tcBorders>
              <w:top w:val="nil"/>
              <w:left w:val="nil"/>
              <w:bottom w:val="nil"/>
              <w:right w:val="single" w:sz="4" w:space="0" w:color="auto"/>
            </w:tcBorders>
            <w:shd w:val="clear" w:color="auto" w:fill="auto"/>
            <w:noWrap/>
            <w:vAlign w:val="center"/>
            <w:hideMark/>
          </w:tcPr>
          <w:p w14:paraId="043471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12/03/35</w:t>
            </w:r>
          </w:p>
        </w:tc>
        <w:tc>
          <w:tcPr>
            <w:tcW w:w="1134" w:type="dxa"/>
            <w:tcBorders>
              <w:top w:val="nil"/>
              <w:left w:val="single" w:sz="8" w:space="0" w:color="auto"/>
              <w:bottom w:val="nil"/>
              <w:right w:val="nil"/>
            </w:tcBorders>
            <w:shd w:val="clear" w:color="auto" w:fill="auto"/>
            <w:noWrap/>
            <w:vAlign w:val="center"/>
            <w:hideMark/>
          </w:tcPr>
          <w:p w14:paraId="6AF23E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13.905,00</w:t>
            </w:r>
          </w:p>
        </w:tc>
        <w:tc>
          <w:tcPr>
            <w:tcW w:w="1134" w:type="dxa"/>
            <w:tcBorders>
              <w:top w:val="nil"/>
              <w:left w:val="single" w:sz="4" w:space="0" w:color="auto"/>
              <w:bottom w:val="nil"/>
              <w:right w:val="single" w:sz="4" w:space="0" w:color="auto"/>
            </w:tcBorders>
            <w:shd w:val="clear" w:color="auto" w:fill="auto"/>
            <w:noWrap/>
            <w:vAlign w:val="center"/>
            <w:hideMark/>
          </w:tcPr>
          <w:p w14:paraId="6A668E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6.153,05</w:t>
            </w:r>
          </w:p>
        </w:tc>
        <w:tc>
          <w:tcPr>
            <w:tcW w:w="1134" w:type="dxa"/>
            <w:tcBorders>
              <w:top w:val="nil"/>
              <w:left w:val="nil"/>
              <w:bottom w:val="nil"/>
              <w:right w:val="single" w:sz="4" w:space="0" w:color="auto"/>
            </w:tcBorders>
            <w:shd w:val="clear" w:color="auto" w:fill="auto"/>
            <w:noWrap/>
            <w:vAlign w:val="center"/>
            <w:hideMark/>
          </w:tcPr>
          <w:p w14:paraId="7B6D20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7.751,95</w:t>
            </w:r>
          </w:p>
        </w:tc>
        <w:tc>
          <w:tcPr>
            <w:tcW w:w="1134" w:type="dxa"/>
            <w:tcBorders>
              <w:top w:val="nil"/>
              <w:left w:val="nil"/>
              <w:bottom w:val="nil"/>
              <w:right w:val="single" w:sz="4" w:space="0" w:color="auto"/>
            </w:tcBorders>
            <w:shd w:val="clear" w:color="auto" w:fill="auto"/>
            <w:noWrap/>
            <w:vAlign w:val="center"/>
            <w:hideMark/>
          </w:tcPr>
          <w:p w14:paraId="24742A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640.702,53</w:t>
            </w:r>
          </w:p>
        </w:tc>
        <w:tc>
          <w:tcPr>
            <w:tcW w:w="160" w:type="dxa"/>
            <w:tcBorders>
              <w:top w:val="nil"/>
              <w:left w:val="nil"/>
              <w:bottom w:val="nil"/>
              <w:right w:val="single" w:sz="4" w:space="0" w:color="auto"/>
            </w:tcBorders>
            <w:shd w:val="clear" w:color="auto" w:fill="auto"/>
            <w:noWrap/>
            <w:vAlign w:val="center"/>
            <w:hideMark/>
          </w:tcPr>
          <w:p w14:paraId="177E3A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0A72F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1,1955</w:t>
            </w:r>
          </w:p>
        </w:tc>
      </w:tr>
      <w:tr w:rsidR="000506AC" w:rsidRPr="000506AC" w14:paraId="03D5935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82D7C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w:t>
            </w:r>
          </w:p>
        </w:tc>
        <w:tc>
          <w:tcPr>
            <w:tcW w:w="1134" w:type="dxa"/>
            <w:tcBorders>
              <w:top w:val="nil"/>
              <w:left w:val="nil"/>
              <w:bottom w:val="nil"/>
              <w:right w:val="single" w:sz="4" w:space="0" w:color="auto"/>
            </w:tcBorders>
            <w:shd w:val="clear" w:color="auto" w:fill="auto"/>
            <w:noWrap/>
            <w:vAlign w:val="center"/>
            <w:hideMark/>
          </w:tcPr>
          <w:p w14:paraId="740C2C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10/04/35</w:t>
            </w:r>
          </w:p>
        </w:tc>
        <w:tc>
          <w:tcPr>
            <w:tcW w:w="1134" w:type="dxa"/>
            <w:tcBorders>
              <w:top w:val="nil"/>
              <w:left w:val="nil"/>
              <w:bottom w:val="nil"/>
              <w:right w:val="single" w:sz="4" w:space="0" w:color="auto"/>
            </w:tcBorders>
            <w:shd w:val="clear" w:color="auto" w:fill="auto"/>
            <w:noWrap/>
            <w:vAlign w:val="center"/>
            <w:hideMark/>
          </w:tcPr>
          <w:p w14:paraId="121BE8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10/04/35</w:t>
            </w:r>
          </w:p>
        </w:tc>
        <w:tc>
          <w:tcPr>
            <w:tcW w:w="1134" w:type="dxa"/>
            <w:tcBorders>
              <w:top w:val="nil"/>
              <w:left w:val="single" w:sz="8" w:space="0" w:color="auto"/>
              <w:bottom w:val="nil"/>
              <w:right w:val="nil"/>
            </w:tcBorders>
            <w:shd w:val="clear" w:color="auto" w:fill="auto"/>
            <w:noWrap/>
            <w:vAlign w:val="center"/>
            <w:hideMark/>
          </w:tcPr>
          <w:p w14:paraId="53C3CF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13.811,24</w:t>
            </w:r>
          </w:p>
        </w:tc>
        <w:tc>
          <w:tcPr>
            <w:tcW w:w="1134" w:type="dxa"/>
            <w:tcBorders>
              <w:top w:val="nil"/>
              <w:left w:val="single" w:sz="4" w:space="0" w:color="auto"/>
              <w:bottom w:val="nil"/>
              <w:right w:val="single" w:sz="4" w:space="0" w:color="auto"/>
            </w:tcBorders>
            <w:shd w:val="clear" w:color="auto" w:fill="auto"/>
            <w:noWrap/>
            <w:vAlign w:val="center"/>
            <w:hideMark/>
          </w:tcPr>
          <w:p w14:paraId="1A0B71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6.079,49</w:t>
            </w:r>
          </w:p>
        </w:tc>
        <w:tc>
          <w:tcPr>
            <w:tcW w:w="1134" w:type="dxa"/>
            <w:tcBorders>
              <w:top w:val="nil"/>
              <w:left w:val="nil"/>
              <w:bottom w:val="nil"/>
              <w:right w:val="single" w:sz="4" w:space="0" w:color="auto"/>
            </w:tcBorders>
            <w:shd w:val="clear" w:color="auto" w:fill="auto"/>
            <w:noWrap/>
            <w:vAlign w:val="center"/>
            <w:hideMark/>
          </w:tcPr>
          <w:p w14:paraId="440BA9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7.731,75</w:t>
            </w:r>
          </w:p>
        </w:tc>
        <w:tc>
          <w:tcPr>
            <w:tcW w:w="1134" w:type="dxa"/>
            <w:tcBorders>
              <w:top w:val="nil"/>
              <w:left w:val="nil"/>
              <w:bottom w:val="nil"/>
              <w:right w:val="single" w:sz="4" w:space="0" w:color="auto"/>
            </w:tcBorders>
            <w:shd w:val="clear" w:color="auto" w:fill="auto"/>
            <w:noWrap/>
            <w:vAlign w:val="center"/>
            <w:hideMark/>
          </w:tcPr>
          <w:p w14:paraId="0E626A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632.970,79</w:t>
            </w:r>
          </w:p>
        </w:tc>
        <w:tc>
          <w:tcPr>
            <w:tcW w:w="160" w:type="dxa"/>
            <w:tcBorders>
              <w:top w:val="nil"/>
              <w:left w:val="nil"/>
              <w:bottom w:val="nil"/>
              <w:right w:val="single" w:sz="4" w:space="0" w:color="auto"/>
            </w:tcBorders>
            <w:shd w:val="clear" w:color="auto" w:fill="auto"/>
            <w:noWrap/>
            <w:vAlign w:val="center"/>
            <w:hideMark/>
          </w:tcPr>
          <w:p w14:paraId="70A976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02B2F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1,2068</w:t>
            </w:r>
          </w:p>
        </w:tc>
      </w:tr>
      <w:tr w:rsidR="000506AC" w:rsidRPr="000506AC" w14:paraId="528B975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381DE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223</w:t>
            </w:r>
          </w:p>
        </w:tc>
        <w:tc>
          <w:tcPr>
            <w:tcW w:w="1134" w:type="dxa"/>
            <w:tcBorders>
              <w:top w:val="nil"/>
              <w:left w:val="nil"/>
              <w:bottom w:val="nil"/>
              <w:right w:val="single" w:sz="4" w:space="0" w:color="auto"/>
            </w:tcBorders>
            <w:shd w:val="clear" w:color="auto" w:fill="auto"/>
            <w:noWrap/>
            <w:vAlign w:val="center"/>
            <w:hideMark/>
          </w:tcPr>
          <w:p w14:paraId="184C22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10/05/35</w:t>
            </w:r>
          </w:p>
        </w:tc>
        <w:tc>
          <w:tcPr>
            <w:tcW w:w="1134" w:type="dxa"/>
            <w:tcBorders>
              <w:top w:val="nil"/>
              <w:left w:val="nil"/>
              <w:bottom w:val="nil"/>
              <w:right w:val="single" w:sz="4" w:space="0" w:color="auto"/>
            </w:tcBorders>
            <w:shd w:val="clear" w:color="auto" w:fill="auto"/>
            <w:noWrap/>
            <w:vAlign w:val="center"/>
            <w:hideMark/>
          </w:tcPr>
          <w:p w14:paraId="3BE4C5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10/05/35</w:t>
            </w:r>
          </w:p>
        </w:tc>
        <w:tc>
          <w:tcPr>
            <w:tcW w:w="1134" w:type="dxa"/>
            <w:tcBorders>
              <w:top w:val="nil"/>
              <w:left w:val="single" w:sz="8" w:space="0" w:color="auto"/>
              <w:bottom w:val="nil"/>
              <w:right w:val="nil"/>
            </w:tcBorders>
            <w:shd w:val="clear" w:color="auto" w:fill="auto"/>
            <w:noWrap/>
            <w:vAlign w:val="center"/>
            <w:hideMark/>
          </w:tcPr>
          <w:p w14:paraId="52798C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13.716,68</w:t>
            </w:r>
          </w:p>
        </w:tc>
        <w:tc>
          <w:tcPr>
            <w:tcW w:w="1134" w:type="dxa"/>
            <w:tcBorders>
              <w:top w:val="nil"/>
              <w:left w:val="single" w:sz="4" w:space="0" w:color="auto"/>
              <w:bottom w:val="nil"/>
              <w:right w:val="single" w:sz="4" w:space="0" w:color="auto"/>
            </w:tcBorders>
            <w:shd w:val="clear" w:color="auto" w:fill="auto"/>
            <w:noWrap/>
            <w:vAlign w:val="center"/>
            <w:hideMark/>
          </w:tcPr>
          <w:p w14:paraId="1C0E06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6.006,13</w:t>
            </w:r>
          </w:p>
        </w:tc>
        <w:tc>
          <w:tcPr>
            <w:tcW w:w="1134" w:type="dxa"/>
            <w:tcBorders>
              <w:top w:val="nil"/>
              <w:left w:val="nil"/>
              <w:bottom w:val="nil"/>
              <w:right w:val="single" w:sz="4" w:space="0" w:color="auto"/>
            </w:tcBorders>
            <w:shd w:val="clear" w:color="auto" w:fill="auto"/>
            <w:noWrap/>
            <w:vAlign w:val="center"/>
            <w:hideMark/>
          </w:tcPr>
          <w:p w14:paraId="611D07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7.710,56</w:t>
            </w:r>
          </w:p>
        </w:tc>
        <w:tc>
          <w:tcPr>
            <w:tcW w:w="1134" w:type="dxa"/>
            <w:tcBorders>
              <w:top w:val="nil"/>
              <w:left w:val="nil"/>
              <w:bottom w:val="nil"/>
              <w:right w:val="single" w:sz="4" w:space="0" w:color="auto"/>
            </w:tcBorders>
            <w:shd w:val="clear" w:color="auto" w:fill="auto"/>
            <w:noWrap/>
            <w:vAlign w:val="center"/>
            <w:hideMark/>
          </w:tcPr>
          <w:p w14:paraId="31C84F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625.260,23</w:t>
            </w:r>
          </w:p>
        </w:tc>
        <w:tc>
          <w:tcPr>
            <w:tcW w:w="160" w:type="dxa"/>
            <w:tcBorders>
              <w:top w:val="nil"/>
              <w:left w:val="nil"/>
              <w:bottom w:val="nil"/>
              <w:right w:val="single" w:sz="4" w:space="0" w:color="auto"/>
            </w:tcBorders>
            <w:shd w:val="clear" w:color="auto" w:fill="auto"/>
            <w:noWrap/>
            <w:vAlign w:val="center"/>
            <w:hideMark/>
          </w:tcPr>
          <w:p w14:paraId="6C9BCC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FF7DA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1,2182</w:t>
            </w:r>
          </w:p>
        </w:tc>
      </w:tr>
      <w:tr w:rsidR="000506AC" w:rsidRPr="000506AC" w14:paraId="5B18B20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0392B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224</w:t>
            </w:r>
          </w:p>
        </w:tc>
        <w:tc>
          <w:tcPr>
            <w:tcW w:w="1134" w:type="dxa"/>
            <w:tcBorders>
              <w:top w:val="nil"/>
              <w:left w:val="nil"/>
              <w:bottom w:val="nil"/>
              <w:right w:val="single" w:sz="4" w:space="0" w:color="auto"/>
            </w:tcBorders>
            <w:shd w:val="clear" w:color="auto" w:fill="auto"/>
            <w:noWrap/>
            <w:vAlign w:val="center"/>
            <w:hideMark/>
          </w:tcPr>
          <w:p w14:paraId="3C470A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10/06/35</w:t>
            </w:r>
          </w:p>
        </w:tc>
        <w:tc>
          <w:tcPr>
            <w:tcW w:w="1134" w:type="dxa"/>
            <w:tcBorders>
              <w:top w:val="nil"/>
              <w:left w:val="nil"/>
              <w:bottom w:val="nil"/>
              <w:right w:val="single" w:sz="4" w:space="0" w:color="auto"/>
            </w:tcBorders>
            <w:shd w:val="clear" w:color="auto" w:fill="auto"/>
            <w:noWrap/>
            <w:vAlign w:val="center"/>
            <w:hideMark/>
          </w:tcPr>
          <w:p w14:paraId="0C721A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11/06/35</w:t>
            </w:r>
          </w:p>
        </w:tc>
        <w:tc>
          <w:tcPr>
            <w:tcW w:w="1134" w:type="dxa"/>
            <w:tcBorders>
              <w:top w:val="nil"/>
              <w:left w:val="single" w:sz="8" w:space="0" w:color="auto"/>
              <w:bottom w:val="nil"/>
              <w:right w:val="nil"/>
            </w:tcBorders>
            <w:shd w:val="clear" w:color="auto" w:fill="auto"/>
            <w:noWrap/>
            <w:vAlign w:val="center"/>
            <w:hideMark/>
          </w:tcPr>
          <w:p w14:paraId="107AA6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13.623,65</w:t>
            </w:r>
          </w:p>
        </w:tc>
        <w:tc>
          <w:tcPr>
            <w:tcW w:w="1134" w:type="dxa"/>
            <w:tcBorders>
              <w:top w:val="nil"/>
              <w:left w:val="single" w:sz="4" w:space="0" w:color="auto"/>
              <w:bottom w:val="nil"/>
              <w:right w:val="single" w:sz="4" w:space="0" w:color="auto"/>
            </w:tcBorders>
            <w:shd w:val="clear" w:color="auto" w:fill="auto"/>
            <w:noWrap/>
            <w:vAlign w:val="center"/>
            <w:hideMark/>
          </w:tcPr>
          <w:p w14:paraId="4C46E5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5.932,96</w:t>
            </w:r>
          </w:p>
        </w:tc>
        <w:tc>
          <w:tcPr>
            <w:tcW w:w="1134" w:type="dxa"/>
            <w:tcBorders>
              <w:top w:val="nil"/>
              <w:left w:val="nil"/>
              <w:bottom w:val="nil"/>
              <w:right w:val="single" w:sz="4" w:space="0" w:color="auto"/>
            </w:tcBorders>
            <w:shd w:val="clear" w:color="auto" w:fill="auto"/>
            <w:noWrap/>
            <w:vAlign w:val="center"/>
            <w:hideMark/>
          </w:tcPr>
          <w:p w14:paraId="56D279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7.690,68</w:t>
            </w:r>
          </w:p>
        </w:tc>
        <w:tc>
          <w:tcPr>
            <w:tcW w:w="1134" w:type="dxa"/>
            <w:tcBorders>
              <w:top w:val="nil"/>
              <w:left w:val="nil"/>
              <w:bottom w:val="nil"/>
              <w:right w:val="single" w:sz="4" w:space="0" w:color="auto"/>
            </w:tcBorders>
            <w:shd w:val="clear" w:color="auto" w:fill="auto"/>
            <w:noWrap/>
            <w:vAlign w:val="center"/>
            <w:hideMark/>
          </w:tcPr>
          <w:p w14:paraId="637952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617.569,55</w:t>
            </w:r>
          </w:p>
        </w:tc>
        <w:tc>
          <w:tcPr>
            <w:tcW w:w="160" w:type="dxa"/>
            <w:tcBorders>
              <w:top w:val="nil"/>
              <w:left w:val="nil"/>
              <w:bottom w:val="nil"/>
              <w:right w:val="single" w:sz="4" w:space="0" w:color="auto"/>
            </w:tcBorders>
            <w:shd w:val="clear" w:color="auto" w:fill="auto"/>
            <w:noWrap/>
            <w:vAlign w:val="center"/>
            <w:hideMark/>
          </w:tcPr>
          <w:p w14:paraId="405E5C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F1170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1,2300</w:t>
            </w:r>
          </w:p>
        </w:tc>
      </w:tr>
      <w:tr w:rsidR="000506AC" w:rsidRPr="000506AC" w14:paraId="0673E99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D73D0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225</w:t>
            </w:r>
          </w:p>
        </w:tc>
        <w:tc>
          <w:tcPr>
            <w:tcW w:w="1134" w:type="dxa"/>
            <w:tcBorders>
              <w:top w:val="nil"/>
              <w:left w:val="nil"/>
              <w:bottom w:val="nil"/>
              <w:right w:val="single" w:sz="4" w:space="0" w:color="auto"/>
            </w:tcBorders>
            <w:shd w:val="clear" w:color="auto" w:fill="auto"/>
            <w:noWrap/>
            <w:vAlign w:val="center"/>
            <w:hideMark/>
          </w:tcPr>
          <w:p w14:paraId="3F1768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10/07/35</w:t>
            </w:r>
          </w:p>
        </w:tc>
        <w:tc>
          <w:tcPr>
            <w:tcW w:w="1134" w:type="dxa"/>
            <w:tcBorders>
              <w:top w:val="nil"/>
              <w:left w:val="nil"/>
              <w:bottom w:val="nil"/>
              <w:right w:val="single" w:sz="4" w:space="0" w:color="auto"/>
            </w:tcBorders>
            <w:shd w:val="clear" w:color="auto" w:fill="auto"/>
            <w:noWrap/>
            <w:vAlign w:val="center"/>
            <w:hideMark/>
          </w:tcPr>
          <w:p w14:paraId="001224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10/07/35</w:t>
            </w:r>
          </w:p>
        </w:tc>
        <w:tc>
          <w:tcPr>
            <w:tcW w:w="1134" w:type="dxa"/>
            <w:tcBorders>
              <w:top w:val="nil"/>
              <w:left w:val="single" w:sz="8" w:space="0" w:color="auto"/>
              <w:bottom w:val="nil"/>
              <w:right w:val="nil"/>
            </w:tcBorders>
            <w:shd w:val="clear" w:color="auto" w:fill="auto"/>
            <w:noWrap/>
            <w:vAlign w:val="center"/>
            <w:hideMark/>
          </w:tcPr>
          <w:p w14:paraId="530FA0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13.531,29</w:t>
            </w:r>
          </w:p>
        </w:tc>
        <w:tc>
          <w:tcPr>
            <w:tcW w:w="1134" w:type="dxa"/>
            <w:tcBorders>
              <w:top w:val="nil"/>
              <w:left w:val="single" w:sz="4" w:space="0" w:color="auto"/>
              <w:bottom w:val="nil"/>
              <w:right w:val="single" w:sz="4" w:space="0" w:color="auto"/>
            </w:tcBorders>
            <w:shd w:val="clear" w:color="auto" w:fill="auto"/>
            <w:noWrap/>
            <w:vAlign w:val="center"/>
            <w:hideMark/>
          </w:tcPr>
          <w:p w14:paraId="197F43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5.859,99</w:t>
            </w:r>
          </w:p>
        </w:tc>
        <w:tc>
          <w:tcPr>
            <w:tcW w:w="1134" w:type="dxa"/>
            <w:tcBorders>
              <w:top w:val="nil"/>
              <w:left w:val="nil"/>
              <w:bottom w:val="nil"/>
              <w:right w:val="single" w:sz="4" w:space="0" w:color="auto"/>
            </w:tcBorders>
            <w:shd w:val="clear" w:color="auto" w:fill="auto"/>
            <w:noWrap/>
            <w:vAlign w:val="center"/>
            <w:hideMark/>
          </w:tcPr>
          <w:p w14:paraId="4258AB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7.671,30</w:t>
            </w:r>
          </w:p>
        </w:tc>
        <w:tc>
          <w:tcPr>
            <w:tcW w:w="1134" w:type="dxa"/>
            <w:tcBorders>
              <w:top w:val="nil"/>
              <w:left w:val="nil"/>
              <w:bottom w:val="nil"/>
              <w:right w:val="single" w:sz="4" w:space="0" w:color="auto"/>
            </w:tcBorders>
            <w:shd w:val="clear" w:color="auto" w:fill="auto"/>
            <w:noWrap/>
            <w:vAlign w:val="center"/>
            <w:hideMark/>
          </w:tcPr>
          <w:p w14:paraId="5EB7FE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609.898,25</w:t>
            </w:r>
          </w:p>
        </w:tc>
        <w:tc>
          <w:tcPr>
            <w:tcW w:w="160" w:type="dxa"/>
            <w:tcBorders>
              <w:top w:val="nil"/>
              <w:left w:val="nil"/>
              <w:bottom w:val="nil"/>
              <w:right w:val="single" w:sz="4" w:space="0" w:color="auto"/>
            </w:tcBorders>
            <w:shd w:val="clear" w:color="auto" w:fill="auto"/>
            <w:noWrap/>
            <w:vAlign w:val="center"/>
            <w:hideMark/>
          </w:tcPr>
          <w:p w14:paraId="53A88C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431D2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1,2422</w:t>
            </w:r>
          </w:p>
        </w:tc>
      </w:tr>
      <w:tr w:rsidR="000506AC" w:rsidRPr="000506AC" w14:paraId="509B91E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7D516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226</w:t>
            </w:r>
          </w:p>
        </w:tc>
        <w:tc>
          <w:tcPr>
            <w:tcW w:w="1134" w:type="dxa"/>
            <w:tcBorders>
              <w:top w:val="nil"/>
              <w:left w:val="nil"/>
              <w:bottom w:val="nil"/>
              <w:right w:val="single" w:sz="4" w:space="0" w:color="auto"/>
            </w:tcBorders>
            <w:shd w:val="clear" w:color="auto" w:fill="auto"/>
            <w:noWrap/>
            <w:vAlign w:val="center"/>
            <w:hideMark/>
          </w:tcPr>
          <w:p w14:paraId="34C391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10/08/35</w:t>
            </w:r>
          </w:p>
        </w:tc>
        <w:tc>
          <w:tcPr>
            <w:tcW w:w="1134" w:type="dxa"/>
            <w:tcBorders>
              <w:top w:val="nil"/>
              <w:left w:val="nil"/>
              <w:bottom w:val="nil"/>
              <w:right w:val="single" w:sz="4" w:space="0" w:color="auto"/>
            </w:tcBorders>
            <w:shd w:val="clear" w:color="auto" w:fill="auto"/>
            <w:noWrap/>
            <w:vAlign w:val="center"/>
            <w:hideMark/>
          </w:tcPr>
          <w:p w14:paraId="4DB6BB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10/08/35</w:t>
            </w:r>
          </w:p>
        </w:tc>
        <w:tc>
          <w:tcPr>
            <w:tcW w:w="1134" w:type="dxa"/>
            <w:tcBorders>
              <w:top w:val="nil"/>
              <w:left w:val="single" w:sz="8" w:space="0" w:color="auto"/>
              <w:bottom w:val="nil"/>
              <w:right w:val="nil"/>
            </w:tcBorders>
            <w:shd w:val="clear" w:color="auto" w:fill="auto"/>
            <w:noWrap/>
            <w:vAlign w:val="center"/>
            <w:hideMark/>
          </w:tcPr>
          <w:p w14:paraId="764070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13.435,72</w:t>
            </w:r>
          </w:p>
        </w:tc>
        <w:tc>
          <w:tcPr>
            <w:tcW w:w="1134" w:type="dxa"/>
            <w:tcBorders>
              <w:top w:val="nil"/>
              <w:left w:val="single" w:sz="4" w:space="0" w:color="auto"/>
              <w:bottom w:val="nil"/>
              <w:right w:val="single" w:sz="4" w:space="0" w:color="auto"/>
            </w:tcBorders>
            <w:shd w:val="clear" w:color="auto" w:fill="auto"/>
            <w:noWrap/>
            <w:vAlign w:val="center"/>
            <w:hideMark/>
          </w:tcPr>
          <w:p w14:paraId="2129CC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5.787,20</w:t>
            </w:r>
          </w:p>
        </w:tc>
        <w:tc>
          <w:tcPr>
            <w:tcW w:w="1134" w:type="dxa"/>
            <w:tcBorders>
              <w:top w:val="nil"/>
              <w:left w:val="nil"/>
              <w:bottom w:val="nil"/>
              <w:right w:val="single" w:sz="4" w:space="0" w:color="auto"/>
            </w:tcBorders>
            <w:shd w:val="clear" w:color="auto" w:fill="auto"/>
            <w:noWrap/>
            <w:vAlign w:val="center"/>
            <w:hideMark/>
          </w:tcPr>
          <w:p w14:paraId="5B9816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7.648,52</w:t>
            </w:r>
          </w:p>
        </w:tc>
        <w:tc>
          <w:tcPr>
            <w:tcW w:w="1134" w:type="dxa"/>
            <w:tcBorders>
              <w:top w:val="nil"/>
              <w:left w:val="nil"/>
              <w:bottom w:val="nil"/>
              <w:right w:val="single" w:sz="4" w:space="0" w:color="auto"/>
            </w:tcBorders>
            <w:shd w:val="clear" w:color="auto" w:fill="auto"/>
            <w:noWrap/>
            <w:vAlign w:val="center"/>
            <w:hideMark/>
          </w:tcPr>
          <w:p w14:paraId="74AA0D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602.249,73</w:t>
            </w:r>
          </w:p>
        </w:tc>
        <w:tc>
          <w:tcPr>
            <w:tcW w:w="160" w:type="dxa"/>
            <w:tcBorders>
              <w:top w:val="nil"/>
              <w:left w:val="nil"/>
              <w:bottom w:val="nil"/>
              <w:right w:val="single" w:sz="4" w:space="0" w:color="auto"/>
            </w:tcBorders>
            <w:shd w:val="clear" w:color="auto" w:fill="auto"/>
            <w:noWrap/>
            <w:vAlign w:val="center"/>
            <w:hideMark/>
          </w:tcPr>
          <w:p w14:paraId="3AC302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4719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1,2541</w:t>
            </w:r>
          </w:p>
        </w:tc>
      </w:tr>
      <w:tr w:rsidR="000506AC" w:rsidRPr="000506AC" w14:paraId="29BB627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3A1E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w:t>
            </w:r>
          </w:p>
        </w:tc>
        <w:tc>
          <w:tcPr>
            <w:tcW w:w="1134" w:type="dxa"/>
            <w:tcBorders>
              <w:top w:val="nil"/>
              <w:left w:val="nil"/>
              <w:bottom w:val="nil"/>
              <w:right w:val="single" w:sz="4" w:space="0" w:color="auto"/>
            </w:tcBorders>
            <w:shd w:val="clear" w:color="auto" w:fill="auto"/>
            <w:noWrap/>
            <w:vAlign w:val="center"/>
            <w:hideMark/>
          </w:tcPr>
          <w:p w14:paraId="7FBF08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10/09/35</w:t>
            </w:r>
          </w:p>
        </w:tc>
        <w:tc>
          <w:tcPr>
            <w:tcW w:w="1134" w:type="dxa"/>
            <w:tcBorders>
              <w:top w:val="nil"/>
              <w:left w:val="nil"/>
              <w:bottom w:val="nil"/>
              <w:right w:val="single" w:sz="4" w:space="0" w:color="auto"/>
            </w:tcBorders>
            <w:shd w:val="clear" w:color="auto" w:fill="auto"/>
            <w:noWrap/>
            <w:vAlign w:val="center"/>
            <w:hideMark/>
          </w:tcPr>
          <w:p w14:paraId="5EB45A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10/09/35</w:t>
            </w:r>
          </w:p>
        </w:tc>
        <w:tc>
          <w:tcPr>
            <w:tcW w:w="1134" w:type="dxa"/>
            <w:tcBorders>
              <w:top w:val="nil"/>
              <w:left w:val="single" w:sz="8" w:space="0" w:color="auto"/>
              <w:bottom w:val="nil"/>
              <w:right w:val="nil"/>
            </w:tcBorders>
            <w:shd w:val="clear" w:color="auto" w:fill="auto"/>
            <w:noWrap/>
            <w:vAlign w:val="center"/>
            <w:hideMark/>
          </w:tcPr>
          <w:p w14:paraId="47F648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13.338,54</w:t>
            </w:r>
          </w:p>
        </w:tc>
        <w:tc>
          <w:tcPr>
            <w:tcW w:w="1134" w:type="dxa"/>
            <w:tcBorders>
              <w:top w:val="nil"/>
              <w:left w:val="single" w:sz="4" w:space="0" w:color="auto"/>
              <w:bottom w:val="nil"/>
              <w:right w:val="single" w:sz="4" w:space="0" w:color="auto"/>
            </w:tcBorders>
            <w:shd w:val="clear" w:color="auto" w:fill="auto"/>
            <w:noWrap/>
            <w:vAlign w:val="center"/>
            <w:hideMark/>
          </w:tcPr>
          <w:p w14:paraId="4E4074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5.714,62</w:t>
            </w:r>
          </w:p>
        </w:tc>
        <w:tc>
          <w:tcPr>
            <w:tcW w:w="1134" w:type="dxa"/>
            <w:tcBorders>
              <w:top w:val="nil"/>
              <w:left w:val="nil"/>
              <w:bottom w:val="nil"/>
              <w:right w:val="single" w:sz="4" w:space="0" w:color="auto"/>
            </w:tcBorders>
            <w:shd w:val="clear" w:color="auto" w:fill="auto"/>
            <w:noWrap/>
            <w:vAlign w:val="center"/>
            <w:hideMark/>
          </w:tcPr>
          <w:p w14:paraId="19C844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7.623,92</w:t>
            </w:r>
          </w:p>
        </w:tc>
        <w:tc>
          <w:tcPr>
            <w:tcW w:w="1134" w:type="dxa"/>
            <w:tcBorders>
              <w:top w:val="nil"/>
              <w:left w:val="nil"/>
              <w:bottom w:val="nil"/>
              <w:right w:val="single" w:sz="4" w:space="0" w:color="auto"/>
            </w:tcBorders>
            <w:shd w:val="clear" w:color="auto" w:fill="auto"/>
            <w:noWrap/>
            <w:vAlign w:val="center"/>
            <w:hideMark/>
          </w:tcPr>
          <w:p w14:paraId="32ED12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594.625,81</w:t>
            </w:r>
          </w:p>
        </w:tc>
        <w:tc>
          <w:tcPr>
            <w:tcW w:w="160" w:type="dxa"/>
            <w:tcBorders>
              <w:top w:val="nil"/>
              <w:left w:val="nil"/>
              <w:bottom w:val="nil"/>
              <w:right w:val="single" w:sz="4" w:space="0" w:color="auto"/>
            </w:tcBorders>
            <w:shd w:val="clear" w:color="auto" w:fill="auto"/>
            <w:noWrap/>
            <w:vAlign w:val="center"/>
            <w:hideMark/>
          </w:tcPr>
          <w:p w14:paraId="4BFDA8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D232E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1,2659</w:t>
            </w:r>
          </w:p>
        </w:tc>
      </w:tr>
      <w:tr w:rsidR="000506AC" w:rsidRPr="000506AC" w14:paraId="7176F2E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BDBF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228</w:t>
            </w:r>
          </w:p>
        </w:tc>
        <w:tc>
          <w:tcPr>
            <w:tcW w:w="1134" w:type="dxa"/>
            <w:tcBorders>
              <w:top w:val="nil"/>
              <w:left w:val="nil"/>
              <w:bottom w:val="nil"/>
              <w:right w:val="single" w:sz="4" w:space="0" w:color="auto"/>
            </w:tcBorders>
            <w:shd w:val="clear" w:color="auto" w:fill="auto"/>
            <w:noWrap/>
            <w:vAlign w:val="center"/>
            <w:hideMark/>
          </w:tcPr>
          <w:p w14:paraId="4E751C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10/10/35</w:t>
            </w:r>
          </w:p>
        </w:tc>
        <w:tc>
          <w:tcPr>
            <w:tcW w:w="1134" w:type="dxa"/>
            <w:tcBorders>
              <w:top w:val="nil"/>
              <w:left w:val="nil"/>
              <w:bottom w:val="nil"/>
              <w:right w:val="single" w:sz="4" w:space="0" w:color="auto"/>
            </w:tcBorders>
            <w:shd w:val="clear" w:color="auto" w:fill="auto"/>
            <w:noWrap/>
            <w:vAlign w:val="center"/>
            <w:hideMark/>
          </w:tcPr>
          <w:p w14:paraId="7DC8D2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10/10/35</w:t>
            </w:r>
          </w:p>
        </w:tc>
        <w:tc>
          <w:tcPr>
            <w:tcW w:w="1134" w:type="dxa"/>
            <w:tcBorders>
              <w:top w:val="nil"/>
              <w:left w:val="single" w:sz="8" w:space="0" w:color="auto"/>
              <w:bottom w:val="nil"/>
              <w:right w:val="nil"/>
            </w:tcBorders>
            <w:shd w:val="clear" w:color="auto" w:fill="auto"/>
            <w:noWrap/>
            <w:vAlign w:val="center"/>
            <w:hideMark/>
          </w:tcPr>
          <w:p w14:paraId="1C484A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13.239,27</w:t>
            </w:r>
          </w:p>
        </w:tc>
        <w:tc>
          <w:tcPr>
            <w:tcW w:w="1134" w:type="dxa"/>
            <w:tcBorders>
              <w:top w:val="nil"/>
              <w:left w:val="single" w:sz="4" w:space="0" w:color="auto"/>
              <w:bottom w:val="nil"/>
              <w:right w:val="single" w:sz="4" w:space="0" w:color="auto"/>
            </w:tcBorders>
            <w:shd w:val="clear" w:color="auto" w:fill="auto"/>
            <w:noWrap/>
            <w:vAlign w:val="center"/>
            <w:hideMark/>
          </w:tcPr>
          <w:p w14:paraId="1C58A4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5.642,28</w:t>
            </w:r>
          </w:p>
        </w:tc>
        <w:tc>
          <w:tcPr>
            <w:tcW w:w="1134" w:type="dxa"/>
            <w:tcBorders>
              <w:top w:val="nil"/>
              <w:left w:val="nil"/>
              <w:bottom w:val="nil"/>
              <w:right w:val="single" w:sz="4" w:space="0" w:color="auto"/>
            </w:tcBorders>
            <w:shd w:val="clear" w:color="auto" w:fill="auto"/>
            <w:noWrap/>
            <w:vAlign w:val="center"/>
            <w:hideMark/>
          </w:tcPr>
          <w:p w14:paraId="0FA4F1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7.596,99</w:t>
            </w:r>
          </w:p>
        </w:tc>
        <w:tc>
          <w:tcPr>
            <w:tcW w:w="1134" w:type="dxa"/>
            <w:tcBorders>
              <w:top w:val="nil"/>
              <w:left w:val="nil"/>
              <w:bottom w:val="nil"/>
              <w:right w:val="single" w:sz="4" w:space="0" w:color="auto"/>
            </w:tcBorders>
            <w:shd w:val="clear" w:color="auto" w:fill="auto"/>
            <w:noWrap/>
            <w:vAlign w:val="center"/>
            <w:hideMark/>
          </w:tcPr>
          <w:p w14:paraId="45C7E9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587.028,82</w:t>
            </w:r>
          </w:p>
        </w:tc>
        <w:tc>
          <w:tcPr>
            <w:tcW w:w="160" w:type="dxa"/>
            <w:tcBorders>
              <w:top w:val="nil"/>
              <w:left w:val="nil"/>
              <w:bottom w:val="nil"/>
              <w:right w:val="single" w:sz="4" w:space="0" w:color="auto"/>
            </w:tcBorders>
            <w:shd w:val="clear" w:color="auto" w:fill="auto"/>
            <w:noWrap/>
            <w:vAlign w:val="center"/>
            <w:hideMark/>
          </w:tcPr>
          <w:p w14:paraId="215DAD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1CA85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1,2776</w:t>
            </w:r>
          </w:p>
        </w:tc>
      </w:tr>
      <w:tr w:rsidR="000506AC" w:rsidRPr="000506AC" w14:paraId="017DAEE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512C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w:t>
            </w:r>
          </w:p>
        </w:tc>
        <w:tc>
          <w:tcPr>
            <w:tcW w:w="1134" w:type="dxa"/>
            <w:tcBorders>
              <w:top w:val="nil"/>
              <w:left w:val="nil"/>
              <w:bottom w:val="nil"/>
              <w:right w:val="single" w:sz="4" w:space="0" w:color="auto"/>
            </w:tcBorders>
            <w:shd w:val="clear" w:color="auto" w:fill="auto"/>
            <w:noWrap/>
            <w:vAlign w:val="center"/>
            <w:hideMark/>
          </w:tcPr>
          <w:p w14:paraId="7415FD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10/11/35</w:t>
            </w:r>
          </w:p>
        </w:tc>
        <w:tc>
          <w:tcPr>
            <w:tcW w:w="1134" w:type="dxa"/>
            <w:tcBorders>
              <w:top w:val="nil"/>
              <w:left w:val="nil"/>
              <w:bottom w:val="nil"/>
              <w:right w:val="single" w:sz="4" w:space="0" w:color="auto"/>
            </w:tcBorders>
            <w:shd w:val="clear" w:color="auto" w:fill="auto"/>
            <w:noWrap/>
            <w:vAlign w:val="center"/>
            <w:hideMark/>
          </w:tcPr>
          <w:p w14:paraId="0AB73E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12/11/35</w:t>
            </w:r>
          </w:p>
        </w:tc>
        <w:tc>
          <w:tcPr>
            <w:tcW w:w="1134" w:type="dxa"/>
            <w:tcBorders>
              <w:top w:val="nil"/>
              <w:left w:val="single" w:sz="8" w:space="0" w:color="auto"/>
              <w:bottom w:val="nil"/>
              <w:right w:val="nil"/>
            </w:tcBorders>
            <w:shd w:val="clear" w:color="auto" w:fill="auto"/>
            <w:noWrap/>
            <w:vAlign w:val="center"/>
            <w:hideMark/>
          </w:tcPr>
          <w:p w14:paraId="32E2AD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13.136,31</w:t>
            </w:r>
          </w:p>
        </w:tc>
        <w:tc>
          <w:tcPr>
            <w:tcW w:w="1134" w:type="dxa"/>
            <w:tcBorders>
              <w:top w:val="nil"/>
              <w:left w:val="single" w:sz="4" w:space="0" w:color="auto"/>
              <w:bottom w:val="nil"/>
              <w:right w:val="single" w:sz="4" w:space="0" w:color="auto"/>
            </w:tcBorders>
            <w:shd w:val="clear" w:color="auto" w:fill="auto"/>
            <w:noWrap/>
            <w:vAlign w:val="center"/>
            <w:hideMark/>
          </w:tcPr>
          <w:p w14:paraId="3D1569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5.570,19</w:t>
            </w:r>
          </w:p>
        </w:tc>
        <w:tc>
          <w:tcPr>
            <w:tcW w:w="1134" w:type="dxa"/>
            <w:tcBorders>
              <w:top w:val="nil"/>
              <w:left w:val="nil"/>
              <w:bottom w:val="nil"/>
              <w:right w:val="single" w:sz="4" w:space="0" w:color="auto"/>
            </w:tcBorders>
            <w:shd w:val="clear" w:color="auto" w:fill="auto"/>
            <w:noWrap/>
            <w:vAlign w:val="center"/>
            <w:hideMark/>
          </w:tcPr>
          <w:p w14:paraId="798A5E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7.566,12</w:t>
            </w:r>
          </w:p>
        </w:tc>
        <w:tc>
          <w:tcPr>
            <w:tcW w:w="1134" w:type="dxa"/>
            <w:tcBorders>
              <w:top w:val="nil"/>
              <w:left w:val="nil"/>
              <w:bottom w:val="nil"/>
              <w:right w:val="single" w:sz="4" w:space="0" w:color="auto"/>
            </w:tcBorders>
            <w:shd w:val="clear" w:color="auto" w:fill="auto"/>
            <w:noWrap/>
            <w:vAlign w:val="center"/>
            <w:hideMark/>
          </w:tcPr>
          <w:p w14:paraId="4C4730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579.462,70</w:t>
            </w:r>
          </w:p>
        </w:tc>
        <w:tc>
          <w:tcPr>
            <w:tcW w:w="160" w:type="dxa"/>
            <w:tcBorders>
              <w:top w:val="nil"/>
              <w:left w:val="nil"/>
              <w:bottom w:val="nil"/>
              <w:right w:val="single" w:sz="4" w:space="0" w:color="auto"/>
            </w:tcBorders>
            <w:shd w:val="clear" w:color="auto" w:fill="auto"/>
            <w:noWrap/>
            <w:vAlign w:val="center"/>
            <w:hideMark/>
          </w:tcPr>
          <w:p w14:paraId="620C45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BDEE8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1,2889</w:t>
            </w:r>
          </w:p>
        </w:tc>
      </w:tr>
      <w:tr w:rsidR="000506AC" w:rsidRPr="000506AC" w14:paraId="6A3BCBC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DAAF8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w:t>
            </w:r>
          </w:p>
        </w:tc>
        <w:tc>
          <w:tcPr>
            <w:tcW w:w="1134" w:type="dxa"/>
            <w:tcBorders>
              <w:top w:val="nil"/>
              <w:left w:val="nil"/>
              <w:bottom w:val="nil"/>
              <w:right w:val="single" w:sz="4" w:space="0" w:color="auto"/>
            </w:tcBorders>
            <w:shd w:val="clear" w:color="auto" w:fill="auto"/>
            <w:noWrap/>
            <w:vAlign w:val="center"/>
            <w:hideMark/>
          </w:tcPr>
          <w:p w14:paraId="3300D6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10/12/35</w:t>
            </w:r>
          </w:p>
        </w:tc>
        <w:tc>
          <w:tcPr>
            <w:tcW w:w="1134" w:type="dxa"/>
            <w:tcBorders>
              <w:top w:val="nil"/>
              <w:left w:val="nil"/>
              <w:bottom w:val="nil"/>
              <w:right w:val="single" w:sz="4" w:space="0" w:color="auto"/>
            </w:tcBorders>
            <w:shd w:val="clear" w:color="auto" w:fill="auto"/>
            <w:noWrap/>
            <w:vAlign w:val="center"/>
            <w:hideMark/>
          </w:tcPr>
          <w:p w14:paraId="423202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10/12/35</w:t>
            </w:r>
          </w:p>
        </w:tc>
        <w:tc>
          <w:tcPr>
            <w:tcW w:w="1134" w:type="dxa"/>
            <w:tcBorders>
              <w:top w:val="nil"/>
              <w:left w:val="single" w:sz="8" w:space="0" w:color="auto"/>
              <w:bottom w:val="nil"/>
              <w:right w:val="nil"/>
            </w:tcBorders>
            <w:shd w:val="clear" w:color="auto" w:fill="auto"/>
            <w:noWrap/>
            <w:vAlign w:val="center"/>
            <w:hideMark/>
          </w:tcPr>
          <w:p w14:paraId="1399E1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13.040,18</w:t>
            </w:r>
          </w:p>
        </w:tc>
        <w:tc>
          <w:tcPr>
            <w:tcW w:w="1134" w:type="dxa"/>
            <w:tcBorders>
              <w:top w:val="nil"/>
              <w:left w:val="single" w:sz="4" w:space="0" w:color="auto"/>
              <w:bottom w:val="nil"/>
              <w:right w:val="single" w:sz="4" w:space="0" w:color="auto"/>
            </w:tcBorders>
            <w:shd w:val="clear" w:color="auto" w:fill="auto"/>
            <w:noWrap/>
            <w:vAlign w:val="center"/>
            <w:hideMark/>
          </w:tcPr>
          <w:p w14:paraId="116512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5.498,40</w:t>
            </w:r>
          </w:p>
        </w:tc>
        <w:tc>
          <w:tcPr>
            <w:tcW w:w="1134" w:type="dxa"/>
            <w:tcBorders>
              <w:top w:val="nil"/>
              <w:left w:val="nil"/>
              <w:bottom w:val="nil"/>
              <w:right w:val="single" w:sz="4" w:space="0" w:color="auto"/>
            </w:tcBorders>
            <w:shd w:val="clear" w:color="auto" w:fill="auto"/>
            <w:noWrap/>
            <w:vAlign w:val="center"/>
            <w:hideMark/>
          </w:tcPr>
          <w:p w14:paraId="6D7AF6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7.541,78</w:t>
            </w:r>
          </w:p>
        </w:tc>
        <w:tc>
          <w:tcPr>
            <w:tcW w:w="1134" w:type="dxa"/>
            <w:tcBorders>
              <w:top w:val="nil"/>
              <w:left w:val="nil"/>
              <w:bottom w:val="nil"/>
              <w:right w:val="single" w:sz="4" w:space="0" w:color="auto"/>
            </w:tcBorders>
            <w:shd w:val="clear" w:color="auto" w:fill="auto"/>
            <w:noWrap/>
            <w:vAlign w:val="center"/>
            <w:hideMark/>
          </w:tcPr>
          <w:p w14:paraId="2148A1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571.920,92</w:t>
            </w:r>
          </w:p>
        </w:tc>
        <w:tc>
          <w:tcPr>
            <w:tcW w:w="160" w:type="dxa"/>
            <w:tcBorders>
              <w:top w:val="nil"/>
              <w:left w:val="nil"/>
              <w:bottom w:val="nil"/>
              <w:right w:val="single" w:sz="4" w:space="0" w:color="auto"/>
            </w:tcBorders>
            <w:shd w:val="clear" w:color="auto" w:fill="auto"/>
            <w:noWrap/>
            <w:vAlign w:val="center"/>
            <w:hideMark/>
          </w:tcPr>
          <w:p w14:paraId="7A6498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03772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1,3015</w:t>
            </w:r>
          </w:p>
        </w:tc>
      </w:tr>
      <w:tr w:rsidR="000506AC" w:rsidRPr="000506AC" w14:paraId="6AF0C4D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304AE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231</w:t>
            </w:r>
          </w:p>
        </w:tc>
        <w:tc>
          <w:tcPr>
            <w:tcW w:w="1134" w:type="dxa"/>
            <w:tcBorders>
              <w:top w:val="nil"/>
              <w:left w:val="nil"/>
              <w:bottom w:val="nil"/>
              <w:right w:val="single" w:sz="4" w:space="0" w:color="auto"/>
            </w:tcBorders>
            <w:shd w:val="clear" w:color="auto" w:fill="auto"/>
            <w:noWrap/>
            <w:vAlign w:val="center"/>
            <w:hideMark/>
          </w:tcPr>
          <w:p w14:paraId="35A8BC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10/01/36</w:t>
            </w:r>
          </w:p>
        </w:tc>
        <w:tc>
          <w:tcPr>
            <w:tcW w:w="1134" w:type="dxa"/>
            <w:tcBorders>
              <w:top w:val="nil"/>
              <w:left w:val="nil"/>
              <w:bottom w:val="nil"/>
              <w:right w:val="single" w:sz="4" w:space="0" w:color="auto"/>
            </w:tcBorders>
            <w:shd w:val="clear" w:color="auto" w:fill="auto"/>
            <w:noWrap/>
            <w:vAlign w:val="center"/>
            <w:hideMark/>
          </w:tcPr>
          <w:p w14:paraId="25648C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10/01/36</w:t>
            </w:r>
          </w:p>
        </w:tc>
        <w:tc>
          <w:tcPr>
            <w:tcW w:w="1134" w:type="dxa"/>
            <w:tcBorders>
              <w:top w:val="nil"/>
              <w:left w:val="single" w:sz="8" w:space="0" w:color="auto"/>
              <w:bottom w:val="nil"/>
              <w:right w:val="nil"/>
            </w:tcBorders>
            <w:shd w:val="clear" w:color="auto" w:fill="auto"/>
            <w:noWrap/>
            <w:vAlign w:val="center"/>
            <w:hideMark/>
          </w:tcPr>
          <w:p w14:paraId="1D7FBF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12.938,48</w:t>
            </w:r>
          </w:p>
        </w:tc>
        <w:tc>
          <w:tcPr>
            <w:tcW w:w="1134" w:type="dxa"/>
            <w:tcBorders>
              <w:top w:val="nil"/>
              <w:left w:val="single" w:sz="4" w:space="0" w:color="auto"/>
              <w:bottom w:val="nil"/>
              <w:right w:val="single" w:sz="4" w:space="0" w:color="auto"/>
            </w:tcBorders>
            <w:shd w:val="clear" w:color="auto" w:fill="auto"/>
            <w:noWrap/>
            <w:vAlign w:val="center"/>
            <w:hideMark/>
          </w:tcPr>
          <w:p w14:paraId="48F216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5.426,84</w:t>
            </w:r>
          </w:p>
        </w:tc>
        <w:tc>
          <w:tcPr>
            <w:tcW w:w="1134" w:type="dxa"/>
            <w:tcBorders>
              <w:top w:val="nil"/>
              <w:left w:val="nil"/>
              <w:bottom w:val="nil"/>
              <w:right w:val="single" w:sz="4" w:space="0" w:color="auto"/>
            </w:tcBorders>
            <w:shd w:val="clear" w:color="auto" w:fill="auto"/>
            <w:noWrap/>
            <w:vAlign w:val="center"/>
            <w:hideMark/>
          </w:tcPr>
          <w:p w14:paraId="0A5ACE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7.511,64</w:t>
            </w:r>
          </w:p>
        </w:tc>
        <w:tc>
          <w:tcPr>
            <w:tcW w:w="1134" w:type="dxa"/>
            <w:tcBorders>
              <w:top w:val="nil"/>
              <w:left w:val="nil"/>
              <w:bottom w:val="nil"/>
              <w:right w:val="single" w:sz="4" w:space="0" w:color="auto"/>
            </w:tcBorders>
            <w:shd w:val="clear" w:color="auto" w:fill="auto"/>
            <w:noWrap/>
            <w:vAlign w:val="center"/>
            <w:hideMark/>
          </w:tcPr>
          <w:p w14:paraId="58BD07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564.409,28</w:t>
            </w:r>
          </w:p>
        </w:tc>
        <w:tc>
          <w:tcPr>
            <w:tcW w:w="160" w:type="dxa"/>
            <w:tcBorders>
              <w:top w:val="nil"/>
              <w:left w:val="nil"/>
              <w:bottom w:val="nil"/>
              <w:right w:val="single" w:sz="4" w:space="0" w:color="auto"/>
            </w:tcBorders>
            <w:shd w:val="clear" w:color="auto" w:fill="auto"/>
            <w:noWrap/>
            <w:vAlign w:val="center"/>
            <w:hideMark/>
          </w:tcPr>
          <w:p w14:paraId="66E263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60C24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1,3134</w:t>
            </w:r>
          </w:p>
        </w:tc>
      </w:tr>
      <w:tr w:rsidR="000506AC" w:rsidRPr="000506AC" w14:paraId="3503CC5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BCC0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232</w:t>
            </w:r>
          </w:p>
        </w:tc>
        <w:tc>
          <w:tcPr>
            <w:tcW w:w="1134" w:type="dxa"/>
            <w:tcBorders>
              <w:top w:val="nil"/>
              <w:left w:val="nil"/>
              <w:bottom w:val="nil"/>
              <w:right w:val="single" w:sz="4" w:space="0" w:color="auto"/>
            </w:tcBorders>
            <w:shd w:val="clear" w:color="auto" w:fill="auto"/>
            <w:noWrap/>
            <w:vAlign w:val="center"/>
            <w:hideMark/>
          </w:tcPr>
          <w:p w14:paraId="3135B2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10/02/36</w:t>
            </w:r>
          </w:p>
        </w:tc>
        <w:tc>
          <w:tcPr>
            <w:tcW w:w="1134" w:type="dxa"/>
            <w:tcBorders>
              <w:top w:val="nil"/>
              <w:left w:val="nil"/>
              <w:bottom w:val="nil"/>
              <w:right w:val="single" w:sz="4" w:space="0" w:color="auto"/>
            </w:tcBorders>
            <w:shd w:val="clear" w:color="auto" w:fill="auto"/>
            <w:noWrap/>
            <w:vAlign w:val="center"/>
            <w:hideMark/>
          </w:tcPr>
          <w:p w14:paraId="741C40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11/02/36</w:t>
            </w:r>
          </w:p>
        </w:tc>
        <w:tc>
          <w:tcPr>
            <w:tcW w:w="1134" w:type="dxa"/>
            <w:tcBorders>
              <w:top w:val="nil"/>
              <w:left w:val="single" w:sz="8" w:space="0" w:color="auto"/>
              <w:bottom w:val="nil"/>
              <w:right w:val="nil"/>
            </w:tcBorders>
            <w:shd w:val="clear" w:color="auto" w:fill="auto"/>
            <w:noWrap/>
            <w:vAlign w:val="center"/>
            <w:hideMark/>
          </w:tcPr>
          <w:p w14:paraId="7AF285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12.838,77</w:t>
            </w:r>
          </w:p>
        </w:tc>
        <w:tc>
          <w:tcPr>
            <w:tcW w:w="1134" w:type="dxa"/>
            <w:tcBorders>
              <w:top w:val="nil"/>
              <w:left w:val="single" w:sz="4" w:space="0" w:color="auto"/>
              <w:bottom w:val="nil"/>
              <w:right w:val="single" w:sz="4" w:space="0" w:color="auto"/>
            </w:tcBorders>
            <w:shd w:val="clear" w:color="auto" w:fill="auto"/>
            <w:noWrap/>
            <w:vAlign w:val="center"/>
            <w:hideMark/>
          </w:tcPr>
          <w:p w14:paraId="44EEF6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5.355,56</w:t>
            </w:r>
          </w:p>
        </w:tc>
        <w:tc>
          <w:tcPr>
            <w:tcW w:w="1134" w:type="dxa"/>
            <w:tcBorders>
              <w:top w:val="nil"/>
              <w:left w:val="nil"/>
              <w:bottom w:val="nil"/>
              <w:right w:val="single" w:sz="4" w:space="0" w:color="auto"/>
            </w:tcBorders>
            <w:shd w:val="clear" w:color="auto" w:fill="auto"/>
            <w:noWrap/>
            <w:vAlign w:val="center"/>
            <w:hideMark/>
          </w:tcPr>
          <w:p w14:paraId="1E6F23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7.483,21</w:t>
            </w:r>
          </w:p>
        </w:tc>
        <w:tc>
          <w:tcPr>
            <w:tcW w:w="1134" w:type="dxa"/>
            <w:tcBorders>
              <w:top w:val="nil"/>
              <w:left w:val="nil"/>
              <w:bottom w:val="nil"/>
              <w:right w:val="single" w:sz="4" w:space="0" w:color="auto"/>
            </w:tcBorders>
            <w:shd w:val="clear" w:color="auto" w:fill="auto"/>
            <w:noWrap/>
            <w:vAlign w:val="center"/>
            <w:hideMark/>
          </w:tcPr>
          <w:p w14:paraId="28BE83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556.926,07</w:t>
            </w:r>
          </w:p>
        </w:tc>
        <w:tc>
          <w:tcPr>
            <w:tcW w:w="160" w:type="dxa"/>
            <w:tcBorders>
              <w:top w:val="nil"/>
              <w:left w:val="nil"/>
              <w:bottom w:val="nil"/>
              <w:right w:val="single" w:sz="4" w:space="0" w:color="auto"/>
            </w:tcBorders>
            <w:shd w:val="clear" w:color="auto" w:fill="auto"/>
            <w:noWrap/>
            <w:vAlign w:val="center"/>
            <w:hideMark/>
          </w:tcPr>
          <w:p w14:paraId="2FC715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38F8C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1,3258</w:t>
            </w:r>
          </w:p>
        </w:tc>
      </w:tr>
      <w:tr w:rsidR="000506AC" w:rsidRPr="000506AC" w14:paraId="2654F20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DC3DB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233</w:t>
            </w:r>
          </w:p>
        </w:tc>
        <w:tc>
          <w:tcPr>
            <w:tcW w:w="1134" w:type="dxa"/>
            <w:tcBorders>
              <w:top w:val="nil"/>
              <w:left w:val="nil"/>
              <w:bottom w:val="nil"/>
              <w:right w:val="single" w:sz="4" w:space="0" w:color="auto"/>
            </w:tcBorders>
            <w:shd w:val="clear" w:color="auto" w:fill="auto"/>
            <w:noWrap/>
            <w:vAlign w:val="center"/>
            <w:hideMark/>
          </w:tcPr>
          <w:p w14:paraId="0DBD6E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10/03/36</w:t>
            </w:r>
          </w:p>
        </w:tc>
        <w:tc>
          <w:tcPr>
            <w:tcW w:w="1134" w:type="dxa"/>
            <w:tcBorders>
              <w:top w:val="nil"/>
              <w:left w:val="nil"/>
              <w:bottom w:val="nil"/>
              <w:right w:val="single" w:sz="4" w:space="0" w:color="auto"/>
            </w:tcBorders>
            <w:shd w:val="clear" w:color="auto" w:fill="auto"/>
            <w:noWrap/>
            <w:vAlign w:val="center"/>
            <w:hideMark/>
          </w:tcPr>
          <w:p w14:paraId="374F78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10/03/36</w:t>
            </w:r>
          </w:p>
        </w:tc>
        <w:tc>
          <w:tcPr>
            <w:tcW w:w="1134" w:type="dxa"/>
            <w:tcBorders>
              <w:top w:val="nil"/>
              <w:left w:val="single" w:sz="8" w:space="0" w:color="auto"/>
              <w:bottom w:val="nil"/>
              <w:right w:val="nil"/>
            </w:tcBorders>
            <w:shd w:val="clear" w:color="auto" w:fill="auto"/>
            <w:noWrap/>
            <w:vAlign w:val="center"/>
            <w:hideMark/>
          </w:tcPr>
          <w:p w14:paraId="7ED90B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12.742,80</w:t>
            </w:r>
          </w:p>
        </w:tc>
        <w:tc>
          <w:tcPr>
            <w:tcW w:w="1134" w:type="dxa"/>
            <w:tcBorders>
              <w:top w:val="nil"/>
              <w:left w:val="single" w:sz="4" w:space="0" w:color="auto"/>
              <w:bottom w:val="nil"/>
              <w:right w:val="single" w:sz="4" w:space="0" w:color="auto"/>
            </w:tcBorders>
            <w:shd w:val="clear" w:color="auto" w:fill="auto"/>
            <w:noWrap/>
            <w:vAlign w:val="center"/>
            <w:hideMark/>
          </w:tcPr>
          <w:p w14:paraId="67979F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5.284,56</w:t>
            </w:r>
          </w:p>
        </w:tc>
        <w:tc>
          <w:tcPr>
            <w:tcW w:w="1134" w:type="dxa"/>
            <w:tcBorders>
              <w:top w:val="nil"/>
              <w:left w:val="nil"/>
              <w:bottom w:val="nil"/>
              <w:right w:val="single" w:sz="4" w:space="0" w:color="auto"/>
            </w:tcBorders>
            <w:shd w:val="clear" w:color="auto" w:fill="auto"/>
            <w:noWrap/>
            <w:vAlign w:val="center"/>
            <w:hideMark/>
          </w:tcPr>
          <w:p w14:paraId="3EDF06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7.458,24</w:t>
            </w:r>
          </w:p>
        </w:tc>
        <w:tc>
          <w:tcPr>
            <w:tcW w:w="1134" w:type="dxa"/>
            <w:tcBorders>
              <w:top w:val="nil"/>
              <w:left w:val="nil"/>
              <w:bottom w:val="nil"/>
              <w:right w:val="single" w:sz="4" w:space="0" w:color="auto"/>
            </w:tcBorders>
            <w:shd w:val="clear" w:color="auto" w:fill="auto"/>
            <w:noWrap/>
            <w:vAlign w:val="center"/>
            <w:hideMark/>
          </w:tcPr>
          <w:p w14:paraId="0D05D6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549.467,83</w:t>
            </w:r>
          </w:p>
        </w:tc>
        <w:tc>
          <w:tcPr>
            <w:tcW w:w="160" w:type="dxa"/>
            <w:tcBorders>
              <w:top w:val="nil"/>
              <w:left w:val="nil"/>
              <w:bottom w:val="nil"/>
              <w:right w:val="single" w:sz="4" w:space="0" w:color="auto"/>
            </w:tcBorders>
            <w:shd w:val="clear" w:color="auto" w:fill="auto"/>
            <w:noWrap/>
            <w:vAlign w:val="center"/>
            <w:hideMark/>
          </w:tcPr>
          <w:p w14:paraId="34082C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88D78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1,3392</w:t>
            </w:r>
          </w:p>
        </w:tc>
      </w:tr>
      <w:tr w:rsidR="000506AC" w:rsidRPr="000506AC" w14:paraId="7F3ADF3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3D52E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234</w:t>
            </w:r>
          </w:p>
        </w:tc>
        <w:tc>
          <w:tcPr>
            <w:tcW w:w="1134" w:type="dxa"/>
            <w:tcBorders>
              <w:top w:val="nil"/>
              <w:left w:val="nil"/>
              <w:bottom w:val="nil"/>
              <w:right w:val="single" w:sz="4" w:space="0" w:color="auto"/>
            </w:tcBorders>
            <w:shd w:val="clear" w:color="auto" w:fill="auto"/>
            <w:noWrap/>
            <w:vAlign w:val="center"/>
            <w:hideMark/>
          </w:tcPr>
          <w:p w14:paraId="445E89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10/04/36</w:t>
            </w:r>
          </w:p>
        </w:tc>
        <w:tc>
          <w:tcPr>
            <w:tcW w:w="1134" w:type="dxa"/>
            <w:tcBorders>
              <w:top w:val="nil"/>
              <w:left w:val="nil"/>
              <w:bottom w:val="nil"/>
              <w:right w:val="single" w:sz="4" w:space="0" w:color="auto"/>
            </w:tcBorders>
            <w:shd w:val="clear" w:color="auto" w:fill="auto"/>
            <w:noWrap/>
            <w:vAlign w:val="center"/>
            <w:hideMark/>
          </w:tcPr>
          <w:p w14:paraId="79BAD2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10/04/36</w:t>
            </w:r>
          </w:p>
        </w:tc>
        <w:tc>
          <w:tcPr>
            <w:tcW w:w="1134" w:type="dxa"/>
            <w:tcBorders>
              <w:top w:val="nil"/>
              <w:left w:val="single" w:sz="8" w:space="0" w:color="auto"/>
              <w:bottom w:val="nil"/>
              <w:right w:val="nil"/>
            </w:tcBorders>
            <w:shd w:val="clear" w:color="auto" w:fill="auto"/>
            <w:noWrap/>
            <w:vAlign w:val="center"/>
            <w:hideMark/>
          </w:tcPr>
          <w:p w14:paraId="0F2336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12.650,90</w:t>
            </w:r>
          </w:p>
        </w:tc>
        <w:tc>
          <w:tcPr>
            <w:tcW w:w="1134" w:type="dxa"/>
            <w:tcBorders>
              <w:top w:val="nil"/>
              <w:left w:val="single" w:sz="4" w:space="0" w:color="auto"/>
              <w:bottom w:val="nil"/>
              <w:right w:val="single" w:sz="4" w:space="0" w:color="auto"/>
            </w:tcBorders>
            <w:shd w:val="clear" w:color="auto" w:fill="auto"/>
            <w:noWrap/>
            <w:vAlign w:val="center"/>
            <w:hideMark/>
          </w:tcPr>
          <w:p w14:paraId="54FF29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5.213,79</w:t>
            </w:r>
          </w:p>
        </w:tc>
        <w:tc>
          <w:tcPr>
            <w:tcW w:w="1134" w:type="dxa"/>
            <w:tcBorders>
              <w:top w:val="nil"/>
              <w:left w:val="nil"/>
              <w:bottom w:val="nil"/>
              <w:right w:val="single" w:sz="4" w:space="0" w:color="auto"/>
            </w:tcBorders>
            <w:shd w:val="clear" w:color="auto" w:fill="auto"/>
            <w:noWrap/>
            <w:vAlign w:val="center"/>
            <w:hideMark/>
          </w:tcPr>
          <w:p w14:paraId="5BED68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7.437,12</w:t>
            </w:r>
          </w:p>
        </w:tc>
        <w:tc>
          <w:tcPr>
            <w:tcW w:w="1134" w:type="dxa"/>
            <w:tcBorders>
              <w:top w:val="nil"/>
              <w:left w:val="nil"/>
              <w:bottom w:val="nil"/>
              <w:right w:val="single" w:sz="4" w:space="0" w:color="auto"/>
            </w:tcBorders>
            <w:shd w:val="clear" w:color="auto" w:fill="auto"/>
            <w:noWrap/>
            <w:vAlign w:val="center"/>
            <w:hideMark/>
          </w:tcPr>
          <w:p w14:paraId="3DE0DD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542.030,71</w:t>
            </w:r>
          </w:p>
        </w:tc>
        <w:tc>
          <w:tcPr>
            <w:tcW w:w="160" w:type="dxa"/>
            <w:tcBorders>
              <w:top w:val="nil"/>
              <w:left w:val="nil"/>
              <w:bottom w:val="nil"/>
              <w:right w:val="single" w:sz="4" w:space="0" w:color="auto"/>
            </w:tcBorders>
            <w:shd w:val="clear" w:color="auto" w:fill="auto"/>
            <w:noWrap/>
            <w:vAlign w:val="center"/>
            <w:hideMark/>
          </w:tcPr>
          <w:p w14:paraId="76A2C2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D1EBC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1,3535</w:t>
            </w:r>
          </w:p>
        </w:tc>
      </w:tr>
      <w:tr w:rsidR="000506AC" w:rsidRPr="000506AC" w14:paraId="3F0ABCA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9160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235</w:t>
            </w:r>
          </w:p>
        </w:tc>
        <w:tc>
          <w:tcPr>
            <w:tcW w:w="1134" w:type="dxa"/>
            <w:tcBorders>
              <w:top w:val="nil"/>
              <w:left w:val="nil"/>
              <w:bottom w:val="nil"/>
              <w:right w:val="single" w:sz="4" w:space="0" w:color="auto"/>
            </w:tcBorders>
            <w:shd w:val="clear" w:color="auto" w:fill="auto"/>
            <w:noWrap/>
            <w:vAlign w:val="center"/>
            <w:hideMark/>
          </w:tcPr>
          <w:p w14:paraId="343A5D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10/05/36</w:t>
            </w:r>
          </w:p>
        </w:tc>
        <w:tc>
          <w:tcPr>
            <w:tcW w:w="1134" w:type="dxa"/>
            <w:tcBorders>
              <w:top w:val="nil"/>
              <w:left w:val="nil"/>
              <w:bottom w:val="nil"/>
              <w:right w:val="single" w:sz="4" w:space="0" w:color="auto"/>
            </w:tcBorders>
            <w:shd w:val="clear" w:color="auto" w:fill="auto"/>
            <w:noWrap/>
            <w:vAlign w:val="center"/>
            <w:hideMark/>
          </w:tcPr>
          <w:p w14:paraId="3E1197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12/05/36</w:t>
            </w:r>
          </w:p>
        </w:tc>
        <w:tc>
          <w:tcPr>
            <w:tcW w:w="1134" w:type="dxa"/>
            <w:tcBorders>
              <w:top w:val="nil"/>
              <w:left w:val="single" w:sz="8" w:space="0" w:color="auto"/>
              <w:bottom w:val="nil"/>
              <w:right w:val="nil"/>
            </w:tcBorders>
            <w:shd w:val="clear" w:color="auto" w:fill="auto"/>
            <w:noWrap/>
            <w:vAlign w:val="center"/>
            <w:hideMark/>
          </w:tcPr>
          <w:p w14:paraId="43E3EA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12.554,40</w:t>
            </w:r>
          </w:p>
        </w:tc>
        <w:tc>
          <w:tcPr>
            <w:tcW w:w="1134" w:type="dxa"/>
            <w:tcBorders>
              <w:top w:val="nil"/>
              <w:left w:val="single" w:sz="4" w:space="0" w:color="auto"/>
              <w:bottom w:val="nil"/>
              <w:right w:val="single" w:sz="4" w:space="0" w:color="auto"/>
            </w:tcBorders>
            <w:shd w:val="clear" w:color="auto" w:fill="auto"/>
            <w:noWrap/>
            <w:vAlign w:val="center"/>
            <w:hideMark/>
          </w:tcPr>
          <w:p w14:paraId="199DC8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5.143,22</w:t>
            </w:r>
          </w:p>
        </w:tc>
        <w:tc>
          <w:tcPr>
            <w:tcW w:w="1134" w:type="dxa"/>
            <w:tcBorders>
              <w:top w:val="nil"/>
              <w:left w:val="nil"/>
              <w:bottom w:val="nil"/>
              <w:right w:val="single" w:sz="4" w:space="0" w:color="auto"/>
            </w:tcBorders>
            <w:shd w:val="clear" w:color="auto" w:fill="auto"/>
            <w:noWrap/>
            <w:vAlign w:val="center"/>
            <w:hideMark/>
          </w:tcPr>
          <w:p w14:paraId="553210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7.411,19</w:t>
            </w:r>
          </w:p>
        </w:tc>
        <w:tc>
          <w:tcPr>
            <w:tcW w:w="1134" w:type="dxa"/>
            <w:tcBorders>
              <w:top w:val="nil"/>
              <w:left w:val="nil"/>
              <w:bottom w:val="nil"/>
              <w:right w:val="single" w:sz="4" w:space="0" w:color="auto"/>
            </w:tcBorders>
            <w:shd w:val="clear" w:color="auto" w:fill="auto"/>
            <w:noWrap/>
            <w:vAlign w:val="center"/>
            <w:hideMark/>
          </w:tcPr>
          <w:p w14:paraId="7CB887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534.619,53</w:t>
            </w:r>
          </w:p>
        </w:tc>
        <w:tc>
          <w:tcPr>
            <w:tcW w:w="160" w:type="dxa"/>
            <w:tcBorders>
              <w:top w:val="nil"/>
              <w:left w:val="nil"/>
              <w:bottom w:val="nil"/>
              <w:right w:val="single" w:sz="4" w:space="0" w:color="auto"/>
            </w:tcBorders>
            <w:shd w:val="clear" w:color="auto" w:fill="auto"/>
            <w:noWrap/>
            <w:vAlign w:val="center"/>
            <w:hideMark/>
          </w:tcPr>
          <w:p w14:paraId="4E28F6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487F6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1,3673</w:t>
            </w:r>
          </w:p>
        </w:tc>
      </w:tr>
      <w:tr w:rsidR="000506AC" w:rsidRPr="000506AC" w14:paraId="5D7D138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9F3C0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236</w:t>
            </w:r>
          </w:p>
        </w:tc>
        <w:tc>
          <w:tcPr>
            <w:tcW w:w="1134" w:type="dxa"/>
            <w:tcBorders>
              <w:top w:val="nil"/>
              <w:left w:val="nil"/>
              <w:bottom w:val="nil"/>
              <w:right w:val="single" w:sz="4" w:space="0" w:color="auto"/>
            </w:tcBorders>
            <w:shd w:val="clear" w:color="auto" w:fill="auto"/>
            <w:noWrap/>
            <w:vAlign w:val="center"/>
            <w:hideMark/>
          </w:tcPr>
          <w:p w14:paraId="373103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10/06/36</w:t>
            </w:r>
          </w:p>
        </w:tc>
        <w:tc>
          <w:tcPr>
            <w:tcW w:w="1134" w:type="dxa"/>
            <w:tcBorders>
              <w:top w:val="nil"/>
              <w:left w:val="nil"/>
              <w:bottom w:val="nil"/>
              <w:right w:val="single" w:sz="4" w:space="0" w:color="auto"/>
            </w:tcBorders>
            <w:shd w:val="clear" w:color="auto" w:fill="auto"/>
            <w:noWrap/>
            <w:vAlign w:val="center"/>
            <w:hideMark/>
          </w:tcPr>
          <w:p w14:paraId="6E51D6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10/06/36</w:t>
            </w:r>
          </w:p>
        </w:tc>
        <w:tc>
          <w:tcPr>
            <w:tcW w:w="1134" w:type="dxa"/>
            <w:tcBorders>
              <w:top w:val="nil"/>
              <w:left w:val="single" w:sz="8" w:space="0" w:color="auto"/>
              <w:bottom w:val="nil"/>
              <w:right w:val="nil"/>
            </w:tcBorders>
            <w:shd w:val="clear" w:color="auto" w:fill="auto"/>
            <w:noWrap/>
            <w:vAlign w:val="center"/>
            <w:hideMark/>
          </w:tcPr>
          <w:p w14:paraId="549A86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12.466,20</w:t>
            </w:r>
          </w:p>
        </w:tc>
        <w:tc>
          <w:tcPr>
            <w:tcW w:w="1134" w:type="dxa"/>
            <w:tcBorders>
              <w:top w:val="nil"/>
              <w:left w:val="single" w:sz="4" w:space="0" w:color="auto"/>
              <w:bottom w:val="nil"/>
              <w:right w:val="single" w:sz="4" w:space="0" w:color="auto"/>
            </w:tcBorders>
            <w:shd w:val="clear" w:color="auto" w:fill="auto"/>
            <w:noWrap/>
            <w:vAlign w:val="center"/>
            <w:hideMark/>
          </w:tcPr>
          <w:p w14:paraId="47197F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5.072,89</w:t>
            </w:r>
          </w:p>
        </w:tc>
        <w:tc>
          <w:tcPr>
            <w:tcW w:w="1134" w:type="dxa"/>
            <w:tcBorders>
              <w:top w:val="nil"/>
              <w:left w:val="nil"/>
              <w:bottom w:val="nil"/>
              <w:right w:val="single" w:sz="4" w:space="0" w:color="auto"/>
            </w:tcBorders>
            <w:shd w:val="clear" w:color="auto" w:fill="auto"/>
            <w:noWrap/>
            <w:vAlign w:val="center"/>
            <w:hideMark/>
          </w:tcPr>
          <w:p w14:paraId="383C48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7.393,31</w:t>
            </w:r>
          </w:p>
        </w:tc>
        <w:tc>
          <w:tcPr>
            <w:tcW w:w="1134" w:type="dxa"/>
            <w:tcBorders>
              <w:top w:val="nil"/>
              <w:left w:val="nil"/>
              <w:bottom w:val="nil"/>
              <w:right w:val="single" w:sz="4" w:space="0" w:color="auto"/>
            </w:tcBorders>
            <w:shd w:val="clear" w:color="auto" w:fill="auto"/>
            <w:noWrap/>
            <w:vAlign w:val="center"/>
            <w:hideMark/>
          </w:tcPr>
          <w:p w14:paraId="7BA622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527.226,22</w:t>
            </w:r>
          </w:p>
        </w:tc>
        <w:tc>
          <w:tcPr>
            <w:tcW w:w="160" w:type="dxa"/>
            <w:tcBorders>
              <w:top w:val="nil"/>
              <w:left w:val="nil"/>
              <w:bottom w:val="nil"/>
              <w:right w:val="single" w:sz="4" w:space="0" w:color="auto"/>
            </w:tcBorders>
            <w:shd w:val="clear" w:color="auto" w:fill="auto"/>
            <w:noWrap/>
            <w:vAlign w:val="center"/>
            <w:hideMark/>
          </w:tcPr>
          <w:p w14:paraId="2F8740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CDD5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1,3829</w:t>
            </w:r>
          </w:p>
        </w:tc>
      </w:tr>
      <w:tr w:rsidR="000506AC" w:rsidRPr="000506AC" w14:paraId="4623580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26449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237</w:t>
            </w:r>
          </w:p>
        </w:tc>
        <w:tc>
          <w:tcPr>
            <w:tcW w:w="1134" w:type="dxa"/>
            <w:tcBorders>
              <w:top w:val="nil"/>
              <w:left w:val="nil"/>
              <w:bottom w:val="nil"/>
              <w:right w:val="single" w:sz="4" w:space="0" w:color="auto"/>
            </w:tcBorders>
            <w:shd w:val="clear" w:color="auto" w:fill="auto"/>
            <w:noWrap/>
            <w:vAlign w:val="center"/>
            <w:hideMark/>
          </w:tcPr>
          <w:p w14:paraId="7C631F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10/07/36</w:t>
            </w:r>
          </w:p>
        </w:tc>
        <w:tc>
          <w:tcPr>
            <w:tcW w:w="1134" w:type="dxa"/>
            <w:tcBorders>
              <w:top w:val="nil"/>
              <w:left w:val="nil"/>
              <w:bottom w:val="nil"/>
              <w:right w:val="single" w:sz="4" w:space="0" w:color="auto"/>
            </w:tcBorders>
            <w:shd w:val="clear" w:color="auto" w:fill="auto"/>
            <w:noWrap/>
            <w:vAlign w:val="center"/>
            <w:hideMark/>
          </w:tcPr>
          <w:p w14:paraId="01A9AC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10/07/36</w:t>
            </w:r>
          </w:p>
        </w:tc>
        <w:tc>
          <w:tcPr>
            <w:tcW w:w="1134" w:type="dxa"/>
            <w:tcBorders>
              <w:top w:val="nil"/>
              <w:left w:val="single" w:sz="8" w:space="0" w:color="auto"/>
              <w:bottom w:val="nil"/>
              <w:right w:val="nil"/>
            </w:tcBorders>
            <w:shd w:val="clear" w:color="auto" w:fill="auto"/>
            <w:noWrap/>
            <w:vAlign w:val="center"/>
            <w:hideMark/>
          </w:tcPr>
          <w:p w14:paraId="654D7D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12.372,97</w:t>
            </w:r>
          </w:p>
        </w:tc>
        <w:tc>
          <w:tcPr>
            <w:tcW w:w="1134" w:type="dxa"/>
            <w:tcBorders>
              <w:top w:val="nil"/>
              <w:left w:val="single" w:sz="4" w:space="0" w:color="auto"/>
              <w:bottom w:val="nil"/>
              <w:right w:val="single" w:sz="4" w:space="0" w:color="auto"/>
            </w:tcBorders>
            <w:shd w:val="clear" w:color="auto" w:fill="auto"/>
            <w:noWrap/>
            <w:vAlign w:val="center"/>
            <w:hideMark/>
          </w:tcPr>
          <w:p w14:paraId="68E026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5.002,74</w:t>
            </w:r>
          </w:p>
        </w:tc>
        <w:tc>
          <w:tcPr>
            <w:tcW w:w="1134" w:type="dxa"/>
            <w:tcBorders>
              <w:top w:val="nil"/>
              <w:left w:val="nil"/>
              <w:bottom w:val="nil"/>
              <w:right w:val="single" w:sz="4" w:space="0" w:color="auto"/>
            </w:tcBorders>
            <w:shd w:val="clear" w:color="auto" w:fill="auto"/>
            <w:noWrap/>
            <w:vAlign w:val="center"/>
            <w:hideMark/>
          </w:tcPr>
          <w:p w14:paraId="7A3F1E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7.370,23</w:t>
            </w:r>
          </w:p>
        </w:tc>
        <w:tc>
          <w:tcPr>
            <w:tcW w:w="1134" w:type="dxa"/>
            <w:tcBorders>
              <w:top w:val="nil"/>
              <w:left w:val="nil"/>
              <w:bottom w:val="nil"/>
              <w:right w:val="single" w:sz="4" w:space="0" w:color="auto"/>
            </w:tcBorders>
            <w:shd w:val="clear" w:color="auto" w:fill="auto"/>
            <w:noWrap/>
            <w:vAlign w:val="center"/>
            <w:hideMark/>
          </w:tcPr>
          <w:p w14:paraId="62710D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519.855,99</w:t>
            </w:r>
          </w:p>
        </w:tc>
        <w:tc>
          <w:tcPr>
            <w:tcW w:w="160" w:type="dxa"/>
            <w:tcBorders>
              <w:top w:val="nil"/>
              <w:left w:val="nil"/>
              <w:bottom w:val="nil"/>
              <w:right w:val="single" w:sz="4" w:space="0" w:color="auto"/>
            </w:tcBorders>
            <w:shd w:val="clear" w:color="auto" w:fill="auto"/>
            <w:noWrap/>
            <w:vAlign w:val="center"/>
            <w:hideMark/>
          </w:tcPr>
          <w:p w14:paraId="261AF3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F543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1,3979</w:t>
            </w:r>
          </w:p>
        </w:tc>
      </w:tr>
      <w:tr w:rsidR="000506AC" w:rsidRPr="000506AC" w14:paraId="73B2A8A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4F5F9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238</w:t>
            </w:r>
          </w:p>
        </w:tc>
        <w:tc>
          <w:tcPr>
            <w:tcW w:w="1134" w:type="dxa"/>
            <w:tcBorders>
              <w:top w:val="nil"/>
              <w:left w:val="nil"/>
              <w:bottom w:val="nil"/>
              <w:right w:val="single" w:sz="4" w:space="0" w:color="auto"/>
            </w:tcBorders>
            <w:shd w:val="clear" w:color="auto" w:fill="auto"/>
            <w:noWrap/>
            <w:vAlign w:val="center"/>
            <w:hideMark/>
          </w:tcPr>
          <w:p w14:paraId="7B7B7E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10/08/36</w:t>
            </w:r>
          </w:p>
        </w:tc>
        <w:tc>
          <w:tcPr>
            <w:tcW w:w="1134" w:type="dxa"/>
            <w:tcBorders>
              <w:top w:val="nil"/>
              <w:left w:val="nil"/>
              <w:bottom w:val="nil"/>
              <w:right w:val="single" w:sz="4" w:space="0" w:color="auto"/>
            </w:tcBorders>
            <w:shd w:val="clear" w:color="auto" w:fill="auto"/>
            <w:noWrap/>
            <w:vAlign w:val="center"/>
            <w:hideMark/>
          </w:tcPr>
          <w:p w14:paraId="4BA3E0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11/08/36</w:t>
            </w:r>
          </w:p>
        </w:tc>
        <w:tc>
          <w:tcPr>
            <w:tcW w:w="1134" w:type="dxa"/>
            <w:tcBorders>
              <w:top w:val="nil"/>
              <w:left w:val="single" w:sz="8" w:space="0" w:color="auto"/>
              <w:bottom w:val="nil"/>
              <w:right w:val="nil"/>
            </w:tcBorders>
            <w:shd w:val="clear" w:color="auto" w:fill="auto"/>
            <w:noWrap/>
            <w:vAlign w:val="center"/>
            <w:hideMark/>
          </w:tcPr>
          <w:p w14:paraId="68E102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12.277,66</w:t>
            </w:r>
          </w:p>
        </w:tc>
        <w:tc>
          <w:tcPr>
            <w:tcW w:w="1134" w:type="dxa"/>
            <w:tcBorders>
              <w:top w:val="nil"/>
              <w:left w:val="single" w:sz="4" w:space="0" w:color="auto"/>
              <w:bottom w:val="nil"/>
              <w:right w:val="single" w:sz="4" w:space="0" w:color="auto"/>
            </w:tcBorders>
            <w:shd w:val="clear" w:color="auto" w:fill="auto"/>
            <w:noWrap/>
            <w:vAlign w:val="center"/>
            <w:hideMark/>
          </w:tcPr>
          <w:p w14:paraId="1B27E8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4.932,81</w:t>
            </w:r>
          </w:p>
        </w:tc>
        <w:tc>
          <w:tcPr>
            <w:tcW w:w="1134" w:type="dxa"/>
            <w:tcBorders>
              <w:top w:val="nil"/>
              <w:left w:val="nil"/>
              <w:bottom w:val="nil"/>
              <w:right w:val="single" w:sz="4" w:space="0" w:color="auto"/>
            </w:tcBorders>
            <w:shd w:val="clear" w:color="auto" w:fill="auto"/>
            <w:noWrap/>
            <w:vAlign w:val="center"/>
            <w:hideMark/>
          </w:tcPr>
          <w:p w14:paraId="6500A7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7.344,85</w:t>
            </w:r>
          </w:p>
        </w:tc>
        <w:tc>
          <w:tcPr>
            <w:tcW w:w="1134" w:type="dxa"/>
            <w:tcBorders>
              <w:top w:val="nil"/>
              <w:left w:val="nil"/>
              <w:bottom w:val="nil"/>
              <w:right w:val="single" w:sz="4" w:space="0" w:color="auto"/>
            </w:tcBorders>
            <w:shd w:val="clear" w:color="auto" w:fill="auto"/>
            <w:noWrap/>
            <w:vAlign w:val="center"/>
            <w:hideMark/>
          </w:tcPr>
          <w:p w14:paraId="653178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512.511,14</w:t>
            </w:r>
          </w:p>
        </w:tc>
        <w:tc>
          <w:tcPr>
            <w:tcW w:w="160" w:type="dxa"/>
            <w:tcBorders>
              <w:top w:val="nil"/>
              <w:left w:val="nil"/>
              <w:bottom w:val="nil"/>
              <w:right w:val="single" w:sz="4" w:space="0" w:color="auto"/>
            </w:tcBorders>
            <w:shd w:val="clear" w:color="auto" w:fill="auto"/>
            <w:noWrap/>
            <w:vAlign w:val="center"/>
            <w:hideMark/>
          </w:tcPr>
          <w:p w14:paraId="35DC2B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907A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1,4129</w:t>
            </w:r>
          </w:p>
        </w:tc>
      </w:tr>
      <w:tr w:rsidR="000506AC" w:rsidRPr="000506AC" w14:paraId="35A328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7FE21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239</w:t>
            </w:r>
          </w:p>
        </w:tc>
        <w:tc>
          <w:tcPr>
            <w:tcW w:w="1134" w:type="dxa"/>
            <w:tcBorders>
              <w:top w:val="nil"/>
              <w:left w:val="nil"/>
              <w:bottom w:val="nil"/>
              <w:right w:val="single" w:sz="4" w:space="0" w:color="auto"/>
            </w:tcBorders>
            <w:shd w:val="clear" w:color="auto" w:fill="auto"/>
            <w:noWrap/>
            <w:vAlign w:val="center"/>
            <w:hideMark/>
          </w:tcPr>
          <w:p w14:paraId="5B4BD9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10/09/36</w:t>
            </w:r>
          </w:p>
        </w:tc>
        <w:tc>
          <w:tcPr>
            <w:tcW w:w="1134" w:type="dxa"/>
            <w:tcBorders>
              <w:top w:val="nil"/>
              <w:left w:val="nil"/>
              <w:bottom w:val="nil"/>
              <w:right w:val="single" w:sz="4" w:space="0" w:color="auto"/>
            </w:tcBorders>
            <w:shd w:val="clear" w:color="auto" w:fill="auto"/>
            <w:noWrap/>
            <w:vAlign w:val="center"/>
            <w:hideMark/>
          </w:tcPr>
          <w:p w14:paraId="07D92E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10/09/36</w:t>
            </w:r>
          </w:p>
        </w:tc>
        <w:tc>
          <w:tcPr>
            <w:tcW w:w="1134" w:type="dxa"/>
            <w:tcBorders>
              <w:top w:val="nil"/>
              <w:left w:val="single" w:sz="8" w:space="0" w:color="auto"/>
              <w:bottom w:val="nil"/>
              <w:right w:val="nil"/>
            </w:tcBorders>
            <w:shd w:val="clear" w:color="auto" w:fill="auto"/>
            <w:noWrap/>
            <w:vAlign w:val="center"/>
            <w:hideMark/>
          </w:tcPr>
          <w:p w14:paraId="31E0B4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12.180,42</w:t>
            </w:r>
          </w:p>
        </w:tc>
        <w:tc>
          <w:tcPr>
            <w:tcW w:w="1134" w:type="dxa"/>
            <w:tcBorders>
              <w:top w:val="nil"/>
              <w:left w:val="single" w:sz="4" w:space="0" w:color="auto"/>
              <w:bottom w:val="nil"/>
              <w:right w:val="single" w:sz="4" w:space="0" w:color="auto"/>
            </w:tcBorders>
            <w:shd w:val="clear" w:color="auto" w:fill="auto"/>
            <w:noWrap/>
            <w:vAlign w:val="center"/>
            <w:hideMark/>
          </w:tcPr>
          <w:p w14:paraId="14711D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4.863,11</w:t>
            </w:r>
          </w:p>
        </w:tc>
        <w:tc>
          <w:tcPr>
            <w:tcW w:w="1134" w:type="dxa"/>
            <w:tcBorders>
              <w:top w:val="nil"/>
              <w:left w:val="nil"/>
              <w:bottom w:val="nil"/>
              <w:right w:val="single" w:sz="4" w:space="0" w:color="auto"/>
            </w:tcBorders>
            <w:shd w:val="clear" w:color="auto" w:fill="auto"/>
            <w:noWrap/>
            <w:vAlign w:val="center"/>
            <w:hideMark/>
          </w:tcPr>
          <w:p w14:paraId="528B4D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7.317,31</w:t>
            </w:r>
          </w:p>
        </w:tc>
        <w:tc>
          <w:tcPr>
            <w:tcW w:w="1134" w:type="dxa"/>
            <w:tcBorders>
              <w:top w:val="nil"/>
              <w:left w:val="nil"/>
              <w:bottom w:val="nil"/>
              <w:right w:val="single" w:sz="4" w:space="0" w:color="auto"/>
            </w:tcBorders>
            <w:shd w:val="clear" w:color="auto" w:fill="auto"/>
            <w:noWrap/>
            <w:vAlign w:val="center"/>
            <w:hideMark/>
          </w:tcPr>
          <w:p w14:paraId="4539A1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505.193,83</w:t>
            </w:r>
          </w:p>
        </w:tc>
        <w:tc>
          <w:tcPr>
            <w:tcW w:w="160" w:type="dxa"/>
            <w:tcBorders>
              <w:top w:val="nil"/>
              <w:left w:val="nil"/>
              <w:bottom w:val="nil"/>
              <w:right w:val="single" w:sz="4" w:space="0" w:color="auto"/>
            </w:tcBorders>
            <w:shd w:val="clear" w:color="auto" w:fill="auto"/>
            <w:noWrap/>
            <w:vAlign w:val="center"/>
            <w:hideMark/>
          </w:tcPr>
          <w:p w14:paraId="4EF526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DC690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1,4277</w:t>
            </w:r>
          </w:p>
        </w:tc>
      </w:tr>
      <w:tr w:rsidR="000506AC" w:rsidRPr="000506AC" w14:paraId="12BBE08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F43EC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240</w:t>
            </w:r>
          </w:p>
        </w:tc>
        <w:tc>
          <w:tcPr>
            <w:tcW w:w="1134" w:type="dxa"/>
            <w:tcBorders>
              <w:top w:val="nil"/>
              <w:left w:val="nil"/>
              <w:bottom w:val="nil"/>
              <w:right w:val="single" w:sz="4" w:space="0" w:color="auto"/>
            </w:tcBorders>
            <w:shd w:val="clear" w:color="auto" w:fill="auto"/>
            <w:noWrap/>
            <w:vAlign w:val="center"/>
            <w:hideMark/>
          </w:tcPr>
          <w:p w14:paraId="7BDFBD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10/10/36</w:t>
            </w:r>
          </w:p>
        </w:tc>
        <w:tc>
          <w:tcPr>
            <w:tcW w:w="1134" w:type="dxa"/>
            <w:tcBorders>
              <w:top w:val="nil"/>
              <w:left w:val="nil"/>
              <w:bottom w:val="nil"/>
              <w:right w:val="single" w:sz="4" w:space="0" w:color="auto"/>
            </w:tcBorders>
            <w:shd w:val="clear" w:color="auto" w:fill="auto"/>
            <w:noWrap/>
            <w:vAlign w:val="center"/>
            <w:hideMark/>
          </w:tcPr>
          <w:p w14:paraId="51665F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10/10/36</w:t>
            </w:r>
          </w:p>
        </w:tc>
        <w:tc>
          <w:tcPr>
            <w:tcW w:w="1134" w:type="dxa"/>
            <w:tcBorders>
              <w:top w:val="nil"/>
              <w:left w:val="single" w:sz="8" w:space="0" w:color="auto"/>
              <w:bottom w:val="nil"/>
              <w:right w:val="nil"/>
            </w:tcBorders>
            <w:shd w:val="clear" w:color="auto" w:fill="auto"/>
            <w:noWrap/>
            <w:vAlign w:val="center"/>
            <w:hideMark/>
          </w:tcPr>
          <w:p w14:paraId="5F6579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12.084,44</w:t>
            </w:r>
          </w:p>
        </w:tc>
        <w:tc>
          <w:tcPr>
            <w:tcW w:w="1134" w:type="dxa"/>
            <w:tcBorders>
              <w:top w:val="nil"/>
              <w:left w:val="single" w:sz="4" w:space="0" w:color="auto"/>
              <w:bottom w:val="nil"/>
              <w:right w:val="single" w:sz="4" w:space="0" w:color="auto"/>
            </w:tcBorders>
            <w:shd w:val="clear" w:color="auto" w:fill="auto"/>
            <w:noWrap/>
            <w:vAlign w:val="center"/>
            <w:hideMark/>
          </w:tcPr>
          <w:p w14:paraId="52F61A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4.793,68</w:t>
            </w:r>
          </w:p>
        </w:tc>
        <w:tc>
          <w:tcPr>
            <w:tcW w:w="1134" w:type="dxa"/>
            <w:tcBorders>
              <w:top w:val="nil"/>
              <w:left w:val="nil"/>
              <w:bottom w:val="nil"/>
              <w:right w:val="single" w:sz="4" w:space="0" w:color="auto"/>
            </w:tcBorders>
            <w:shd w:val="clear" w:color="auto" w:fill="auto"/>
            <w:noWrap/>
            <w:vAlign w:val="center"/>
            <w:hideMark/>
          </w:tcPr>
          <w:p w14:paraId="465804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7.290,76</w:t>
            </w:r>
          </w:p>
        </w:tc>
        <w:tc>
          <w:tcPr>
            <w:tcW w:w="1134" w:type="dxa"/>
            <w:tcBorders>
              <w:top w:val="nil"/>
              <w:left w:val="nil"/>
              <w:bottom w:val="nil"/>
              <w:right w:val="single" w:sz="4" w:space="0" w:color="auto"/>
            </w:tcBorders>
            <w:shd w:val="clear" w:color="auto" w:fill="auto"/>
            <w:noWrap/>
            <w:vAlign w:val="center"/>
            <w:hideMark/>
          </w:tcPr>
          <w:p w14:paraId="39C0B4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497.903,07</w:t>
            </w:r>
          </w:p>
        </w:tc>
        <w:tc>
          <w:tcPr>
            <w:tcW w:w="160" w:type="dxa"/>
            <w:tcBorders>
              <w:top w:val="nil"/>
              <w:left w:val="nil"/>
              <w:bottom w:val="nil"/>
              <w:right w:val="single" w:sz="4" w:space="0" w:color="auto"/>
            </w:tcBorders>
            <w:shd w:val="clear" w:color="auto" w:fill="auto"/>
            <w:noWrap/>
            <w:vAlign w:val="center"/>
            <w:hideMark/>
          </w:tcPr>
          <w:p w14:paraId="30D502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6D634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1,4432</w:t>
            </w:r>
          </w:p>
        </w:tc>
      </w:tr>
      <w:tr w:rsidR="000506AC" w:rsidRPr="000506AC" w14:paraId="0E5DEBF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CA220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241</w:t>
            </w:r>
          </w:p>
        </w:tc>
        <w:tc>
          <w:tcPr>
            <w:tcW w:w="1134" w:type="dxa"/>
            <w:tcBorders>
              <w:top w:val="nil"/>
              <w:left w:val="nil"/>
              <w:bottom w:val="nil"/>
              <w:right w:val="single" w:sz="4" w:space="0" w:color="auto"/>
            </w:tcBorders>
            <w:shd w:val="clear" w:color="auto" w:fill="auto"/>
            <w:noWrap/>
            <w:vAlign w:val="center"/>
            <w:hideMark/>
          </w:tcPr>
          <w:p w14:paraId="02C46B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10/11/36</w:t>
            </w:r>
          </w:p>
        </w:tc>
        <w:tc>
          <w:tcPr>
            <w:tcW w:w="1134" w:type="dxa"/>
            <w:tcBorders>
              <w:top w:val="nil"/>
              <w:left w:val="nil"/>
              <w:bottom w:val="nil"/>
              <w:right w:val="single" w:sz="4" w:space="0" w:color="auto"/>
            </w:tcBorders>
            <w:shd w:val="clear" w:color="auto" w:fill="auto"/>
            <w:noWrap/>
            <w:vAlign w:val="center"/>
            <w:hideMark/>
          </w:tcPr>
          <w:p w14:paraId="446165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10/11/36</w:t>
            </w:r>
          </w:p>
        </w:tc>
        <w:tc>
          <w:tcPr>
            <w:tcW w:w="1134" w:type="dxa"/>
            <w:tcBorders>
              <w:top w:val="nil"/>
              <w:left w:val="single" w:sz="8" w:space="0" w:color="auto"/>
              <w:bottom w:val="nil"/>
              <w:right w:val="nil"/>
            </w:tcBorders>
            <w:shd w:val="clear" w:color="auto" w:fill="auto"/>
            <w:noWrap/>
            <w:vAlign w:val="center"/>
            <w:hideMark/>
          </w:tcPr>
          <w:p w14:paraId="679084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11.989,32</w:t>
            </w:r>
          </w:p>
        </w:tc>
        <w:tc>
          <w:tcPr>
            <w:tcW w:w="1134" w:type="dxa"/>
            <w:tcBorders>
              <w:top w:val="nil"/>
              <w:left w:val="single" w:sz="4" w:space="0" w:color="auto"/>
              <w:bottom w:val="nil"/>
              <w:right w:val="single" w:sz="4" w:space="0" w:color="auto"/>
            </w:tcBorders>
            <w:shd w:val="clear" w:color="auto" w:fill="auto"/>
            <w:noWrap/>
            <w:vAlign w:val="center"/>
            <w:hideMark/>
          </w:tcPr>
          <w:p w14:paraId="2E324B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4.724,50</w:t>
            </w:r>
          </w:p>
        </w:tc>
        <w:tc>
          <w:tcPr>
            <w:tcW w:w="1134" w:type="dxa"/>
            <w:tcBorders>
              <w:top w:val="nil"/>
              <w:left w:val="nil"/>
              <w:bottom w:val="nil"/>
              <w:right w:val="single" w:sz="4" w:space="0" w:color="auto"/>
            </w:tcBorders>
            <w:shd w:val="clear" w:color="auto" w:fill="auto"/>
            <w:noWrap/>
            <w:vAlign w:val="center"/>
            <w:hideMark/>
          </w:tcPr>
          <w:p w14:paraId="5A7C1A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7.264,82</w:t>
            </w:r>
          </w:p>
        </w:tc>
        <w:tc>
          <w:tcPr>
            <w:tcW w:w="1134" w:type="dxa"/>
            <w:tcBorders>
              <w:top w:val="nil"/>
              <w:left w:val="nil"/>
              <w:bottom w:val="nil"/>
              <w:right w:val="single" w:sz="4" w:space="0" w:color="auto"/>
            </w:tcBorders>
            <w:shd w:val="clear" w:color="auto" w:fill="auto"/>
            <w:noWrap/>
            <w:vAlign w:val="center"/>
            <w:hideMark/>
          </w:tcPr>
          <w:p w14:paraId="6608F0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490.638,25</w:t>
            </w:r>
          </w:p>
        </w:tc>
        <w:tc>
          <w:tcPr>
            <w:tcW w:w="160" w:type="dxa"/>
            <w:tcBorders>
              <w:top w:val="nil"/>
              <w:left w:val="nil"/>
              <w:bottom w:val="nil"/>
              <w:right w:val="single" w:sz="4" w:space="0" w:color="auto"/>
            </w:tcBorders>
            <w:shd w:val="clear" w:color="auto" w:fill="auto"/>
            <w:noWrap/>
            <w:vAlign w:val="center"/>
            <w:hideMark/>
          </w:tcPr>
          <w:p w14:paraId="7FFD8A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CA7D9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1,4591</w:t>
            </w:r>
          </w:p>
        </w:tc>
      </w:tr>
      <w:tr w:rsidR="000506AC" w:rsidRPr="000506AC" w14:paraId="65B81F2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43361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242</w:t>
            </w:r>
          </w:p>
        </w:tc>
        <w:tc>
          <w:tcPr>
            <w:tcW w:w="1134" w:type="dxa"/>
            <w:tcBorders>
              <w:top w:val="nil"/>
              <w:left w:val="nil"/>
              <w:bottom w:val="nil"/>
              <w:right w:val="single" w:sz="4" w:space="0" w:color="auto"/>
            </w:tcBorders>
            <w:shd w:val="clear" w:color="auto" w:fill="auto"/>
            <w:noWrap/>
            <w:vAlign w:val="center"/>
            <w:hideMark/>
          </w:tcPr>
          <w:p w14:paraId="021DA5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10/12/36</w:t>
            </w:r>
          </w:p>
        </w:tc>
        <w:tc>
          <w:tcPr>
            <w:tcW w:w="1134" w:type="dxa"/>
            <w:tcBorders>
              <w:top w:val="nil"/>
              <w:left w:val="nil"/>
              <w:bottom w:val="nil"/>
              <w:right w:val="single" w:sz="4" w:space="0" w:color="auto"/>
            </w:tcBorders>
            <w:shd w:val="clear" w:color="auto" w:fill="auto"/>
            <w:noWrap/>
            <w:vAlign w:val="center"/>
            <w:hideMark/>
          </w:tcPr>
          <w:p w14:paraId="467450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10/12/36</w:t>
            </w:r>
          </w:p>
        </w:tc>
        <w:tc>
          <w:tcPr>
            <w:tcW w:w="1134" w:type="dxa"/>
            <w:tcBorders>
              <w:top w:val="nil"/>
              <w:left w:val="single" w:sz="8" w:space="0" w:color="auto"/>
              <w:bottom w:val="nil"/>
              <w:right w:val="nil"/>
            </w:tcBorders>
            <w:shd w:val="clear" w:color="auto" w:fill="auto"/>
            <w:noWrap/>
            <w:vAlign w:val="center"/>
            <w:hideMark/>
          </w:tcPr>
          <w:p w14:paraId="774B41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11.900,88</w:t>
            </w:r>
          </w:p>
        </w:tc>
        <w:tc>
          <w:tcPr>
            <w:tcW w:w="1134" w:type="dxa"/>
            <w:tcBorders>
              <w:top w:val="nil"/>
              <w:left w:val="single" w:sz="4" w:space="0" w:color="auto"/>
              <w:bottom w:val="nil"/>
              <w:right w:val="single" w:sz="4" w:space="0" w:color="auto"/>
            </w:tcBorders>
            <w:shd w:val="clear" w:color="auto" w:fill="auto"/>
            <w:noWrap/>
            <w:vAlign w:val="center"/>
            <w:hideMark/>
          </w:tcPr>
          <w:p w14:paraId="1D2A20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4.655,56</w:t>
            </w:r>
          </w:p>
        </w:tc>
        <w:tc>
          <w:tcPr>
            <w:tcW w:w="1134" w:type="dxa"/>
            <w:tcBorders>
              <w:top w:val="nil"/>
              <w:left w:val="nil"/>
              <w:bottom w:val="nil"/>
              <w:right w:val="single" w:sz="4" w:space="0" w:color="auto"/>
            </w:tcBorders>
            <w:shd w:val="clear" w:color="auto" w:fill="auto"/>
            <w:noWrap/>
            <w:vAlign w:val="center"/>
            <w:hideMark/>
          </w:tcPr>
          <w:p w14:paraId="741DC8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7.245,31</w:t>
            </w:r>
          </w:p>
        </w:tc>
        <w:tc>
          <w:tcPr>
            <w:tcW w:w="1134" w:type="dxa"/>
            <w:tcBorders>
              <w:top w:val="nil"/>
              <w:left w:val="nil"/>
              <w:bottom w:val="nil"/>
              <w:right w:val="single" w:sz="4" w:space="0" w:color="auto"/>
            </w:tcBorders>
            <w:shd w:val="clear" w:color="auto" w:fill="auto"/>
            <w:noWrap/>
            <w:vAlign w:val="center"/>
            <w:hideMark/>
          </w:tcPr>
          <w:p w14:paraId="359D09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483.392,94</w:t>
            </w:r>
          </w:p>
        </w:tc>
        <w:tc>
          <w:tcPr>
            <w:tcW w:w="160" w:type="dxa"/>
            <w:tcBorders>
              <w:top w:val="nil"/>
              <w:left w:val="nil"/>
              <w:bottom w:val="nil"/>
              <w:right w:val="single" w:sz="4" w:space="0" w:color="auto"/>
            </w:tcBorders>
            <w:shd w:val="clear" w:color="auto" w:fill="auto"/>
            <w:noWrap/>
            <w:vAlign w:val="center"/>
            <w:hideMark/>
          </w:tcPr>
          <w:p w14:paraId="648832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80227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1,4767</w:t>
            </w:r>
          </w:p>
        </w:tc>
      </w:tr>
      <w:tr w:rsidR="000506AC" w:rsidRPr="000506AC" w14:paraId="29C980C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38F6A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243</w:t>
            </w:r>
          </w:p>
        </w:tc>
        <w:tc>
          <w:tcPr>
            <w:tcW w:w="1134" w:type="dxa"/>
            <w:tcBorders>
              <w:top w:val="nil"/>
              <w:left w:val="nil"/>
              <w:bottom w:val="nil"/>
              <w:right w:val="single" w:sz="4" w:space="0" w:color="auto"/>
            </w:tcBorders>
            <w:shd w:val="clear" w:color="auto" w:fill="auto"/>
            <w:noWrap/>
            <w:vAlign w:val="center"/>
            <w:hideMark/>
          </w:tcPr>
          <w:p w14:paraId="0FE2EF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10/01/37</w:t>
            </w:r>
          </w:p>
        </w:tc>
        <w:tc>
          <w:tcPr>
            <w:tcW w:w="1134" w:type="dxa"/>
            <w:tcBorders>
              <w:top w:val="nil"/>
              <w:left w:val="nil"/>
              <w:bottom w:val="nil"/>
              <w:right w:val="single" w:sz="4" w:space="0" w:color="auto"/>
            </w:tcBorders>
            <w:shd w:val="clear" w:color="auto" w:fill="auto"/>
            <w:noWrap/>
            <w:vAlign w:val="center"/>
            <w:hideMark/>
          </w:tcPr>
          <w:p w14:paraId="10031A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12/01/37</w:t>
            </w:r>
          </w:p>
        </w:tc>
        <w:tc>
          <w:tcPr>
            <w:tcW w:w="1134" w:type="dxa"/>
            <w:tcBorders>
              <w:top w:val="nil"/>
              <w:left w:val="single" w:sz="8" w:space="0" w:color="auto"/>
              <w:bottom w:val="nil"/>
              <w:right w:val="nil"/>
            </w:tcBorders>
            <w:shd w:val="clear" w:color="auto" w:fill="auto"/>
            <w:noWrap/>
            <w:vAlign w:val="center"/>
            <w:hideMark/>
          </w:tcPr>
          <w:p w14:paraId="62136C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11.807,94</w:t>
            </w:r>
          </w:p>
        </w:tc>
        <w:tc>
          <w:tcPr>
            <w:tcW w:w="1134" w:type="dxa"/>
            <w:tcBorders>
              <w:top w:val="nil"/>
              <w:left w:val="single" w:sz="4" w:space="0" w:color="auto"/>
              <w:bottom w:val="nil"/>
              <w:right w:val="single" w:sz="4" w:space="0" w:color="auto"/>
            </w:tcBorders>
            <w:shd w:val="clear" w:color="auto" w:fill="auto"/>
            <w:noWrap/>
            <w:vAlign w:val="center"/>
            <w:hideMark/>
          </w:tcPr>
          <w:p w14:paraId="1E368D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4.586,82</w:t>
            </w:r>
          </w:p>
        </w:tc>
        <w:tc>
          <w:tcPr>
            <w:tcW w:w="1134" w:type="dxa"/>
            <w:tcBorders>
              <w:top w:val="nil"/>
              <w:left w:val="nil"/>
              <w:bottom w:val="nil"/>
              <w:right w:val="single" w:sz="4" w:space="0" w:color="auto"/>
            </w:tcBorders>
            <w:shd w:val="clear" w:color="auto" w:fill="auto"/>
            <w:noWrap/>
            <w:vAlign w:val="center"/>
            <w:hideMark/>
          </w:tcPr>
          <w:p w14:paraId="2DEC70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7.221,13</w:t>
            </w:r>
          </w:p>
        </w:tc>
        <w:tc>
          <w:tcPr>
            <w:tcW w:w="1134" w:type="dxa"/>
            <w:tcBorders>
              <w:top w:val="nil"/>
              <w:left w:val="nil"/>
              <w:bottom w:val="nil"/>
              <w:right w:val="single" w:sz="4" w:space="0" w:color="auto"/>
            </w:tcBorders>
            <w:shd w:val="clear" w:color="auto" w:fill="auto"/>
            <w:noWrap/>
            <w:vAlign w:val="center"/>
            <w:hideMark/>
          </w:tcPr>
          <w:p w14:paraId="62A136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476.171,81</w:t>
            </w:r>
          </w:p>
        </w:tc>
        <w:tc>
          <w:tcPr>
            <w:tcW w:w="160" w:type="dxa"/>
            <w:tcBorders>
              <w:top w:val="nil"/>
              <w:left w:val="nil"/>
              <w:bottom w:val="nil"/>
              <w:right w:val="single" w:sz="4" w:space="0" w:color="auto"/>
            </w:tcBorders>
            <w:shd w:val="clear" w:color="auto" w:fill="auto"/>
            <w:noWrap/>
            <w:vAlign w:val="center"/>
            <w:hideMark/>
          </w:tcPr>
          <w:p w14:paraId="5DC4E0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4DA67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1,4938</w:t>
            </w:r>
          </w:p>
        </w:tc>
      </w:tr>
      <w:tr w:rsidR="000506AC" w:rsidRPr="000506AC" w14:paraId="20648F7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25DBC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w:t>
            </w:r>
          </w:p>
        </w:tc>
        <w:tc>
          <w:tcPr>
            <w:tcW w:w="1134" w:type="dxa"/>
            <w:tcBorders>
              <w:top w:val="nil"/>
              <w:left w:val="nil"/>
              <w:bottom w:val="nil"/>
              <w:right w:val="single" w:sz="4" w:space="0" w:color="auto"/>
            </w:tcBorders>
            <w:shd w:val="clear" w:color="auto" w:fill="auto"/>
            <w:noWrap/>
            <w:vAlign w:val="center"/>
            <w:hideMark/>
          </w:tcPr>
          <w:p w14:paraId="510C47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10/02/37</w:t>
            </w:r>
          </w:p>
        </w:tc>
        <w:tc>
          <w:tcPr>
            <w:tcW w:w="1134" w:type="dxa"/>
            <w:tcBorders>
              <w:top w:val="nil"/>
              <w:left w:val="nil"/>
              <w:bottom w:val="nil"/>
              <w:right w:val="single" w:sz="4" w:space="0" w:color="auto"/>
            </w:tcBorders>
            <w:shd w:val="clear" w:color="auto" w:fill="auto"/>
            <w:noWrap/>
            <w:vAlign w:val="center"/>
            <w:hideMark/>
          </w:tcPr>
          <w:p w14:paraId="5F10BE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10/02/37</w:t>
            </w:r>
          </w:p>
        </w:tc>
        <w:tc>
          <w:tcPr>
            <w:tcW w:w="1134" w:type="dxa"/>
            <w:tcBorders>
              <w:top w:val="nil"/>
              <w:left w:val="single" w:sz="8" w:space="0" w:color="auto"/>
              <w:bottom w:val="nil"/>
              <w:right w:val="nil"/>
            </w:tcBorders>
            <w:shd w:val="clear" w:color="auto" w:fill="auto"/>
            <w:noWrap/>
            <w:vAlign w:val="center"/>
            <w:hideMark/>
          </w:tcPr>
          <w:p w14:paraId="2074E9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11.717,66</w:t>
            </w:r>
          </w:p>
        </w:tc>
        <w:tc>
          <w:tcPr>
            <w:tcW w:w="1134" w:type="dxa"/>
            <w:tcBorders>
              <w:top w:val="nil"/>
              <w:left w:val="single" w:sz="4" w:space="0" w:color="auto"/>
              <w:bottom w:val="nil"/>
              <w:right w:val="single" w:sz="4" w:space="0" w:color="auto"/>
            </w:tcBorders>
            <w:shd w:val="clear" w:color="auto" w:fill="auto"/>
            <w:noWrap/>
            <w:vAlign w:val="center"/>
            <w:hideMark/>
          </w:tcPr>
          <w:p w14:paraId="402FFA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4.518,30</w:t>
            </w:r>
          </w:p>
        </w:tc>
        <w:tc>
          <w:tcPr>
            <w:tcW w:w="1134" w:type="dxa"/>
            <w:tcBorders>
              <w:top w:val="nil"/>
              <w:left w:val="nil"/>
              <w:bottom w:val="nil"/>
              <w:right w:val="single" w:sz="4" w:space="0" w:color="auto"/>
            </w:tcBorders>
            <w:shd w:val="clear" w:color="auto" w:fill="auto"/>
            <w:noWrap/>
            <w:vAlign w:val="center"/>
            <w:hideMark/>
          </w:tcPr>
          <w:p w14:paraId="0BAB95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7.199,37</w:t>
            </w:r>
          </w:p>
        </w:tc>
        <w:tc>
          <w:tcPr>
            <w:tcW w:w="1134" w:type="dxa"/>
            <w:tcBorders>
              <w:top w:val="nil"/>
              <w:left w:val="nil"/>
              <w:bottom w:val="nil"/>
              <w:right w:val="single" w:sz="4" w:space="0" w:color="auto"/>
            </w:tcBorders>
            <w:shd w:val="clear" w:color="auto" w:fill="auto"/>
            <w:noWrap/>
            <w:vAlign w:val="center"/>
            <w:hideMark/>
          </w:tcPr>
          <w:p w14:paraId="508650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468.972,45</w:t>
            </w:r>
          </w:p>
        </w:tc>
        <w:tc>
          <w:tcPr>
            <w:tcW w:w="160" w:type="dxa"/>
            <w:tcBorders>
              <w:top w:val="nil"/>
              <w:left w:val="nil"/>
              <w:bottom w:val="nil"/>
              <w:right w:val="single" w:sz="4" w:space="0" w:color="auto"/>
            </w:tcBorders>
            <w:shd w:val="clear" w:color="auto" w:fill="auto"/>
            <w:noWrap/>
            <w:vAlign w:val="center"/>
            <w:hideMark/>
          </w:tcPr>
          <w:p w14:paraId="4BDCCC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08B05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1,5119</w:t>
            </w:r>
          </w:p>
        </w:tc>
      </w:tr>
      <w:tr w:rsidR="000506AC" w:rsidRPr="000506AC" w14:paraId="330B4A3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CE194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245</w:t>
            </w:r>
          </w:p>
        </w:tc>
        <w:tc>
          <w:tcPr>
            <w:tcW w:w="1134" w:type="dxa"/>
            <w:tcBorders>
              <w:top w:val="nil"/>
              <w:left w:val="nil"/>
              <w:bottom w:val="nil"/>
              <w:right w:val="single" w:sz="4" w:space="0" w:color="auto"/>
            </w:tcBorders>
            <w:shd w:val="clear" w:color="auto" w:fill="auto"/>
            <w:noWrap/>
            <w:vAlign w:val="center"/>
            <w:hideMark/>
          </w:tcPr>
          <w:p w14:paraId="0511FB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10/03/37</w:t>
            </w:r>
          </w:p>
        </w:tc>
        <w:tc>
          <w:tcPr>
            <w:tcW w:w="1134" w:type="dxa"/>
            <w:tcBorders>
              <w:top w:val="nil"/>
              <w:left w:val="nil"/>
              <w:bottom w:val="nil"/>
              <w:right w:val="single" w:sz="4" w:space="0" w:color="auto"/>
            </w:tcBorders>
            <w:shd w:val="clear" w:color="auto" w:fill="auto"/>
            <w:noWrap/>
            <w:vAlign w:val="center"/>
            <w:hideMark/>
          </w:tcPr>
          <w:p w14:paraId="1DE870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10/03/37</w:t>
            </w:r>
          </w:p>
        </w:tc>
        <w:tc>
          <w:tcPr>
            <w:tcW w:w="1134" w:type="dxa"/>
            <w:tcBorders>
              <w:top w:val="nil"/>
              <w:left w:val="single" w:sz="8" w:space="0" w:color="auto"/>
              <w:bottom w:val="nil"/>
              <w:right w:val="nil"/>
            </w:tcBorders>
            <w:shd w:val="clear" w:color="auto" w:fill="auto"/>
            <w:noWrap/>
            <w:vAlign w:val="center"/>
            <w:hideMark/>
          </w:tcPr>
          <w:p w14:paraId="7942E6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11.628,06</w:t>
            </w:r>
          </w:p>
        </w:tc>
        <w:tc>
          <w:tcPr>
            <w:tcW w:w="1134" w:type="dxa"/>
            <w:tcBorders>
              <w:top w:val="nil"/>
              <w:left w:val="single" w:sz="4" w:space="0" w:color="auto"/>
              <w:bottom w:val="nil"/>
              <w:right w:val="single" w:sz="4" w:space="0" w:color="auto"/>
            </w:tcBorders>
            <w:shd w:val="clear" w:color="auto" w:fill="auto"/>
            <w:noWrap/>
            <w:vAlign w:val="center"/>
            <w:hideMark/>
          </w:tcPr>
          <w:p w14:paraId="1691F2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4.449,98</w:t>
            </w:r>
          </w:p>
        </w:tc>
        <w:tc>
          <w:tcPr>
            <w:tcW w:w="1134" w:type="dxa"/>
            <w:tcBorders>
              <w:top w:val="nil"/>
              <w:left w:val="nil"/>
              <w:bottom w:val="nil"/>
              <w:right w:val="single" w:sz="4" w:space="0" w:color="auto"/>
            </w:tcBorders>
            <w:shd w:val="clear" w:color="auto" w:fill="auto"/>
            <w:noWrap/>
            <w:vAlign w:val="center"/>
            <w:hideMark/>
          </w:tcPr>
          <w:p w14:paraId="78057A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7.178,08</w:t>
            </w:r>
          </w:p>
        </w:tc>
        <w:tc>
          <w:tcPr>
            <w:tcW w:w="1134" w:type="dxa"/>
            <w:tcBorders>
              <w:top w:val="nil"/>
              <w:left w:val="nil"/>
              <w:bottom w:val="nil"/>
              <w:right w:val="single" w:sz="4" w:space="0" w:color="auto"/>
            </w:tcBorders>
            <w:shd w:val="clear" w:color="auto" w:fill="auto"/>
            <w:noWrap/>
            <w:vAlign w:val="center"/>
            <w:hideMark/>
          </w:tcPr>
          <w:p w14:paraId="0544D0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461.794,37</w:t>
            </w:r>
          </w:p>
        </w:tc>
        <w:tc>
          <w:tcPr>
            <w:tcW w:w="160" w:type="dxa"/>
            <w:tcBorders>
              <w:top w:val="nil"/>
              <w:left w:val="nil"/>
              <w:bottom w:val="nil"/>
              <w:right w:val="single" w:sz="4" w:space="0" w:color="auto"/>
            </w:tcBorders>
            <w:shd w:val="clear" w:color="auto" w:fill="auto"/>
            <w:noWrap/>
            <w:vAlign w:val="center"/>
            <w:hideMark/>
          </w:tcPr>
          <w:p w14:paraId="3BECA5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0A0C7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1,5306</w:t>
            </w:r>
          </w:p>
        </w:tc>
      </w:tr>
      <w:tr w:rsidR="000506AC" w:rsidRPr="000506AC" w14:paraId="02AF255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32AE7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246</w:t>
            </w:r>
          </w:p>
        </w:tc>
        <w:tc>
          <w:tcPr>
            <w:tcW w:w="1134" w:type="dxa"/>
            <w:tcBorders>
              <w:top w:val="nil"/>
              <w:left w:val="nil"/>
              <w:bottom w:val="nil"/>
              <w:right w:val="single" w:sz="4" w:space="0" w:color="auto"/>
            </w:tcBorders>
            <w:shd w:val="clear" w:color="auto" w:fill="auto"/>
            <w:noWrap/>
            <w:vAlign w:val="center"/>
            <w:hideMark/>
          </w:tcPr>
          <w:p w14:paraId="2FED4A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10/04/37</w:t>
            </w:r>
          </w:p>
        </w:tc>
        <w:tc>
          <w:tcPr>
            <w:tcW w:w="1134" w:type="dxa"/>
            <w:tcBorders>
              <w:top w:val="nil"/>
              <w:left w:val="nil"/>
              <w:bottom w:val="nil"/>
              <w:right w:val="single" w:sz="4" w:space="0" w:color="auto"/>
            </w:tcBorders>
            <w:shd w:val="clear" w:color="auto" w:fill="auto"/>
            <w:noWrap/>
            <w:vAlign w:val="center"/>
            <w:hideMark/>
          </w:tcPr>
          <w:p w14:paraId="3D6026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10/04/37</w:t>
            </w:r>
          </w:p>
        </w:tc>
        <w:tc>
          <w:tcPr>
            <w:tcW w:w="1134" w:type="dxa"/>
            <w:tcBorders>
              <w:top w:val="nil"/>
              <w:left w:val="single" w:sz="8" w:space="0" w:color="auto"/>
              <w:bottom w:val="nil"/>
              <w:right w:val="nil"/>
            </w:tcBorders>
            <w:shd w:val="clear" w:color="auto" w:fill="auto"/>
            <w:noWrap/>
            <w:vAlign w:val="center"/>
            <w:hideMark/>
          </w:tcPr>
          <w:p w14:paraId="2CAD77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11.534,14</w:t>
            </w:r>
          </w:p>
        </w:tc>
        <w:tc>
          <w:tcPr>
            <w:tcW w:w="1134" w:type="dxa"/>
            <w:tcBorders>
              <w:top w:val="nil"/>
              <w:left w:val="single" w:sz="4" w:space="0" w:color="auto"/>
              <w:bottom w:val="nil"/>
              <w:right w:val="single" w:sz="4" w:space="0" w:color="auto"/>
            </w:tcBorders>
            <w:shd w:val="clear" w:color="auto" w:fill="auto"/>
            <w:noWrap/>
            <w:vAlign w:val="center"/>
            <w:hideMark/>
          </w:tcPr>
          <w:p w14:paraId="15DFE3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4.381,87</w:t>
            </w:r>
          </w:p>
        </w:tc>
        <w:tc>
          <w:tcPr>
            <w:tcW w:w="1134" w:type="dxa"/>
            <w:tcBorders>
              <w:top w:val="nil"/>
              <w:left w:val="nil"/>
              <w:bottom w:val="nil"/>
              <w:right w:val="single" w:sz="4" w:space="0" w:color="auto"/>
            </w:tcBorders>
            <w:shd w:val="clear" w:color="auto" w:fill="auto"/>
            <w:noWrap/>
            <w:vAlign w:val="center"/>
            <w:hideMark/>
          </w:tcPr>
          <w:p w14:paraId="492B26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7.152,27</w:t>
            </w:r>
          </w:p>
        </w:tc>
        <w:tc>
          <w:tcPr>
            <w:tcW w:w="1134" w:type="dxa"/>
            <w:tcBorders>
              <w:top w:val="nil"/>
              <w:left w:val="nil"/>
              <w:bottom w:val="nil"/>
              <w:right w:val="single" w:sz="4" w:space="0" w:color="auto"/>
            </w:tcBorders>
            <w:shd w:val="clear" w:color="auto" w:fill="auto"/>
            <w:noWrap/>
            <w:vAlign w:val="center"/>
            <w:hideMark/>
          </w:tcPr>
          <w:p w14:paraId="176330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454.642,10</w:t>
            </w:r>
          </w:p>
        </w:tc>
        <w:tc>
          <w:tcPr>
            <w:tcW w:w="160" w:type="dxa"/>
            <w:tcBorders>
              <w:top w:val="nil"/>
              <w:left w:val="nil"/>
              <w:bottom w:val="nil"/>
              <w:right w:val="single" w:sz="4" w:space="0" w:color="auto"/>
            </w:tcBorders>
            <w:shd w:val="clear" w:color="auto" w:fill="auto"/>
            <w:noWrap/>
            <w:vAlign w:val="center"/>
            <w:hideMark/>
          </w:tcPr>
          <w:p w14:paraId="535447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33852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1,5488</w:t>
            </w:r>
          </w:p>
        </w:tc>
      </w:tr>
      <w:tr w:rsidR="000506AC" w:rsidRPr="000506AC" w14:paraId="52DC7CC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3761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247</w:t>
            </w:r>
          </w:p>
        </w:tc>
        <w:tc>
          <w:tcPr>
            <w:tcW w:w="1134" w:type="dxa"/>
            <w:tcBorders>
              <w:top w:val="nil"/>
              <w:left w:val="nil"/>
              <w:bottom w:val="nil"/>
              <w:right w:val="single" w:sz="4" w:space="0" w:color="auto"/>
            </w:tcBorders>
            <w:shd w:val="clear" w:color="auto" w:fill="auto"/>
            <w:noWrap/>
            <w:vAlign w:val="center"/>
            <w:hideMark/>
          </w:tcPr>
          <w:p w14:paraId="2B9CAE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10/05/37</w:t>
            </w:r>
          </w:p>
        </w:tc>
        <w:tc>
          <w:tcPr>
            <w:tcW w:w="1134" w:type="dxa"/>
            <w:tcBorders>
              <w:top w:val="nil"/>
              <w:left w:val="nil"/>
              <w:bottom w:val="nil"/>
              <w:right w:val="single" w:sz="4" w:space="0" w:color="auto"/>
            </w:tcBorders>
            <w:shd w:val="clear" w:color="auto" w:fill="auto"/>
            <w:noWrap/>
            <w:vAlign w:val="center"/>
            <w:hideMark/>
          </w:tcPr>
          <w:p w14:paraId="34E8DC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11/05/37</w:t>
            </w:r>
          </w:p>
        </w:tc>
        <w:tc>
          <w:tcPr>
            <w:tcW w:w="1134" w:type="dxa"/>
            <w:tcBorders>
              <w:top w:val="nil"/>
              <w:left w:val="single" w:sz="8" w:space="0" w:color="auto"/>
              <w:bottom w:val="nil"/>
              <w:right w:val="nil"/>
            </w:tcBorders>
            <w:shd w:val="clear" w:color="auto" w:fill="auto"/>
            <w:noWrap/>
            <w:vAlign w:val="center"/>
            <w:hideMark/>
          </w:tcPr>
          <w:p w14:paraId="6453C8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11.444,88</w:t>
            </w:r>
          </w:p>
        </w:tc>
        <w:tc>
          <w:tcPr>
            <w:tcW w:w="1134" w:type="dxa"/>
            <w:tcBorders>
              <w:top w:val="nil"/>
              <w:left w:val="single" w:sz="4" w:space="0" w:color="auto"/>
              <w:bottom w:val="nil"/>
              <w:right w:val="single" w:sz="4" w:space="0" w:color="auto"/>
            </w:tcBorders>
            <w:shd w:val="clear" w:color="auto" w:fill="auto"/>
            <w:noWrap/>
            <w:vAlign w:val="center"/>
            <w:hideMark/>
          </w:tcPr>
          <w:p w14:paraId="7D3221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4.314,00</w:t>
            </w:r>
          </w:p>
        </w:tc>
        <w:tc>
          <w:tcPr>
            <w:tcW w:w="1134" w:type="dxa"/>
            <w:tcBorders>
              <w:top w:val="nil"/>
              <w:left w:val="nil"/>
              <w:bottom w:val="nil"/>
              <w:right w:val="single" w:sz="4" w:space="0" w:color="auto"/>
            </w:tcBorders>
            <w:shd w:val="clear" w:color="auto" w:fill="auto"/>
            <w:noWrap/>
            <w:vAlign w:val="center"/>
            <w:hideMark/>
          </w:tcPr>
          <w:p w14:paraId="0747F1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7.130,88</w:t>
            </w:r>
          </w:p>
        </w:tc>
        <w:tc>
          <w:tcPr>
            <w:tcW w:w="1134" w:type="dxa"/>
            <w:tcBorders>
              <w:top w:val="nil"/>
              <w:left w:val="nil"/>
              <w:bottom w:val="nil"/>
              <w:right w:val="single" w:sz="4" w:space="0" w:color="auto"/>
            </w:tcBorders>
            <w:shd w:val="clear" w:color="auto" w:fill="auto"/>
            <w:noWrap/>
            <w:vAlign w:val="center"/>
            <w:hideMark/>
          </w:tcPr>
          <w:p w14:paraId="6E0478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447.511,23</w:t>
            </w:r>
          </w:p>
        </w:tc>
        <w:tc>
          <w:tcPr>
            <w:tcW w:w="160" w:type="dxa"/>
            <w:tcBorders>
              <w:top w:val="nil"/>
              <w:left w:val="nil"/>
              <w:bottom w:val="nil"/>
              <w:right w:val="single" w:sz="4" w:space="0" w:color="auto"/>
            </w:tcBorders>
            <w:shd w:val="clear" w:color="auto" w:fill="auto"/>
            <w:noWrap/>
            <w:vAlign w:val="center"/>
            <w:hideMark/>
          </w:tcPr>
          <w:p w14:paraId="3C8D95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EAFA1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1,5685</w:t>
            </w:r>
          </w:p>
        </w:tc>
      </w:tr>
      <w:tr w:rsidR="000506AC" w:rsidRPr="000506AC" w14:paraId="07507F6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FAB52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248</w:t>
            </w:r>
          </w:p>
        </w:tc>
        <w:tc>
          <w:tcPr>
            <w:tcW w:w="1134" w:type="dxa"/>
            <w:tcBorders>
              <w:top w:val="nil"/>
              <w:left w:val="nil"/>
              <w:bottom w:val="nil"/>
              <w:right w:val="single" w:sz="4" w:space="0" w:color="auto"/>
            </w:tcBorders>
            <w:shd w:val="clear" w:color="auto" w:fill="auto"/>
            <w:noWrap/>
            <w:vAlign w:val="center"/>
            <w:hideMark/>
          </w:tcPr>
          <w:p w14:paraId="1A8431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10/06/37</w:t>
            </w:r>
          </w:p>
        </w:tc>
        <w:tc>
          <w:tcPr>
            <w:tcW w:w="1134" w:type="dxa"/>
            <w:tcBorders>
              <w:top w:val="nil"/>
              <w:left w:val="nil"/>
              <w:bottom w:val="nil"/>
              <w:right w:val="single" w:sz="4" w:space="0" w:color="auto"/>
            </w:tcBorders>
            <w:shd w:val="clear" w:color="auto" w:fill="auto"/>
            <w:noWrap/>
            <w:vAlign w:val="center"/>
            <w:hideMark/>
          </w:tcPr>
          <w:p w14:paraId="5C7182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10/06/37</w:t>
            </w:r>
          </w:p>
        </w:tc>
        <w:tc>
          <w:tcPr>
            <w:tcW w:w="1134" w:type="dxa"/>
            <w:tcBorders>
              <w:top w:val="nil"/>
              <w:left w:val="single" w:sz="8" w:space="0" w:color="auto"/>
              <w:bottom w:val="nil"/>
              <w:right w:val="nil"/>
            </w:tcBorders>
            <w:shd w:val="clear" w:color="auto" w:fill="auto"/>
            <w:noWrap/>
            <w:vAlign w:val="center"/>
            <w:hideMark/>
          </w:tcPr>
          <w:p w14:paraId="0996F0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11.359,05</w:t>
            </w:r>
          </w:p>
        </w:tc>
        <w:tc>
          <w:tcPr>
            <w:tcW w:w="1134" w:type="dxa"/>
            <w:tcBorders>
              <w:top w:val="nil"/>
              <w:left w:val="single" w:sz="4" w:space="0" w:color="auto"/>
              <w:bottom w:val="nil"/>
              <w:right w:val="single" w:sz="4" w:space="0" w:color="auto"/>
            </w:tcBorders>
            <w:shd w:val="clear" w:color="auto" w:fill="auto"/>
            <w:noWrap/>
            <w:vAlign w:val="center"/>
            <w:hideMark/>
          </w:tcPr>
          <w:p w14:paraId="7EA4D9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4.246,34</w:t>
            </w:r>
          </w:p>
        </w:tc>
        <w:tc>
          <w:tcPr>
            <w:tcW w:w="1134" w:type="dxa"/>
            <w:tcBorders>
              <w:top w:val="nil"/>
              <w:left w:val="nil"/>
              <w:bottom w:val="nil"/>
              <w:right w:val="single" w:sz="4" w:space="0" w:color="auto"/>
            </w:tcBorders>
            <w:shd w:val="clear" w:color="auto" w:fill="auto"/>
            <w:noWrap/>
            <w:vAlign w:val="center"/>
            <w:hideMark/>
          </w:tcPr>
          <w:p w14:paraId="153379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7.112,71</w:t>
            </w:r>
          </w:p>
        </w:tc>
        <w:tc>
          <w:tcPr>
            <w:tcW w:w="1134" w:type="dxa"/>
            <w:tcBorders>
              <w:top w:val="nil"/>
              <w:left w:val="nil"/>
              <w:bottom w:val="nil"/>
              <w:right w:val="single" w:sz="4" w:space="0" w:color="auto"/>
            </w:tcBorders>
            <w:shd w:val="clear" w:color="auto" w:fill="auto"/>
            <w:noWrap/>
            <w:vAlign w:val="center"/>
            <w:hideMark/>
          </w:tcPr>
          <w:p w14:paraId="72CA51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440.398,52</w:t>
            </w:r>
          </w:p>
        </w:tc>
        <w:tc>
          <w:tcPr>
            <w:tcW w:w="160" w:type="dxa"/>
            <w:tcBorders>
              <w:top w:val="nil"/>
              <w:left w:val="nil"/>
              <w:bottom w:val="nil"/>
              <w:right w:val="single" w:sz="4" w:space="0" w:color="auto"/>
            </w:tcBorders>
            <w:shd w:val="clear" w:color="auto" w:fill="auto"/>
            <w:noWrap/>
            <w:vAlign w:val="center"/>
            <w:hideMark/>
          </w:tcPr>
          <w:p w14:paraId="56B178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16D40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1,5894</w:t>
            </w:r>
          </w:p>
        </w:tc>
      </w:tr>
      <w:tr w:rsidR="000506AC" w:rsidRPr="000506AC" w14:paraId="784E19D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634C4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249</w:t>
            </w:r>
          </w:p>
        </w:tc>
        <w:tc>
          <w:tcPr>
            <w:tcW w:w="1134" w:type="dxa"/>
            <w:tcBorders>
              <w:top w:val="nil"/>
              <w:left w:val="nil"/>
              <w:bottom w:val="nil"/>
              <w:right w:val="single" w:sz="4" w:space="0" w:color="auto"/>
            </w:tcBorders>
            <w:shd w:val="clear" w:color="auto" w:fill="auto"/>
            <w:noWrap/>
            <w:vAlign w:val="center"/>
            <w:hideMark/>
          </w:tcPr>
          <w:p w14:paraId="215E59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10/07/37</w:t>
            </w:r>
          </w:p>
        </w:tc>
        <w:tc>
          <w:tcPr>
            <w:tcW w:w="1134" w:type="dxa"/>
            <w:tcBorders>
              <w:top w:val="nil"/>
              <w:left w:val="nil"/>
              <w:bottom w:val="nil"/>
              <w:right w:val="single" w:sz="4" w:space="0" w:color="auto"/>
            </w:tcBorders>
            <w:shd w:val="clear" w:color="auto" w:fill="auto"/>
            <w:noWrap/>
            <w:vAlign w:val="center"/>
            <w:hideMark/>
          </w:tcPr>
          <w:p w14:paraId="3B9EB6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10/07/37</w:t>
            </w:r>
          </w:p>
        </w:tc>
        <w:tc>
          <w:tcPr>
            <w:tcW w:w="1134" w:type="dxa"/>
            <w:tcBorders>
              <w:top w:val="nil"/>
              <w:left w:val="single" w:sz="8" w:space="0" w:color="auto"/>
              <w:bottom w:val="nil"/>
              <w:right w:val="nil"/>
            </w:tcBorders>
            <w:shd w:val="clear" w:color="auto" w:fill="auto"/>
            <w:noWrap/>
            <w:vAlign w:val="center"/>
            <w:hideMark/>
          </w:tcPr>
          <w:p w14:paraId="52BD57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11.264,73</w:t>
            </w:r>
          </w:p>
        </w:tc>
        <w:tc>
          <w:tcPr>
            <w:tcW w:w="1134" w:type="dxa"/>
            <w:tcBorders>
              <w:top w:val="nil"/>
              <w:left w:val="single" w:sz="4" w:space="0" w:color="auto"/>
              <w:bottom w:val="nil"/>
              <w:right w:val="single" w:sz="4" w:space="0" w:color="auto"/>
            </w:tcBorders>
            <w:shd w:val="clear" w:color="auto" w:fill="auto"/>
            <w:noWrap/>
            <w:vAlign w:val="center"/>
            <w:hideMark/>
          </w:tcPr>
          <w:p w14:paraId="44CC98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4.178,85</w:t>
            </w:r>
          </w:p>
        </w:tc>
        <w:tc>
          <w:tcPr>
            <w:tcW w:w="1134" w:type="dxa"/>
            <w:tcBorders>
              <w:top w:val="nil"/>
              <w:left w:val="nil"/>
              <w:bottom w:val="nil"/>
              <w:right w:val="single" w:sz="4" w:space="0" w:color="auto"/>
            </w:tcBorders>
            <w:shd w:val="clear" w:color="auto" w:fill="auto"/>
            <w:noWrap/>
            <w:vAlign w:val="center"/>
            <w:hideMark/>
          </w:tcPr>
          <w:p w14:paraId="780400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7.085,88</w:t>
            </w:r>
          </w:p>
        </w:tc>
        <w:tc>
          <w:tcPr>
            <w:tcW w:w="1134" w:type="dxa"/>
            <w:tcBorders>
              <w:top w:val="nil"/>
              <w:left w:val="nil"/>
              <w:bottom w:val="nil"/>
              <w:right w:val="single" w:sz="4" w:space="0" w:color="auto"/>
            </w:tcBorders>
            <w:shd w:val="clear" w:color="auto" w:fill="auto"/>
            <w:noWrap/>
            <w:vAlign w:val="center"/>
            <w:hideMark/>
          </w:tcPr>
          <w:p w14:paraId="4C83F0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433.312,64</w:t>
            </w:r>
          </w:p>
        </w:tc>
        <w:tc>
          <w:tcPr>
            <w:tcW w:w="160" w:type="dxa"/>
            <w:tcBorders>
              <w:top w:val="nil"/>
              <w:left w:val="nil"/>
              <w:bottom w:val="nil"/>
              <w:right w:val="single" w:sz="4" w:space="0" w:color="auto"/>
            </w:tcBorders>
            <w:shd w:val="clear" w:color="auto" w:fill="auto"/>
            <w:noWrap/>
            <w:vAlign w:val="center"/>
            <w:hideMark/>
          </w:tcPr>
          <w:p w14:paraId="7CA7CA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C0F0C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1,6090</w:t>
            </w:r>
          </w:p>
        </w:tc>
      </w:tr>
      <w:tr w:rsidR="000506AC" w:rsidRPr="000506AC" w14:paraId="181C444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74387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250</w:t>
            </w:r>
          </w:p>
        </w:tc>
        <w:tc>
          <w:tcPr>
            <w:tcW w:w="1134" w:type="dxa"/>
            <w:tcBorders>
              <w:top w:val="nil"/>
              <w:left w:val="nil"/>
              <w:bottom w:val="nil"/>
              <w:right w:val="single" w:sz="4" w:space="0" w:color="auto"/>
            </w:tcBorders>
            <w:shd w:val="clear" w:color="auto" w:fill="auto"/>
            <w:noWrap/>
            <w:vAlign w:val="center"/>
            <w:hideMark/>
          </w:tcPr>
          <w:p w14:paraId="24ABA3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10/08/37</w:t>
            </w:r>
          </w:p>
        </w:tc>
        <w:tc>
          <w:tcPr>
            <w:tcW w:w="1134" w:type="dxa"/>
            <w:tcBorders>
              <w:top w:val="nil"/>
              <w:left w:val="nil"/>
              <w:bottom w:val="nil"/>
              <w:right w:val="single" w:sz="4" w:space="0" w:color="auto"/>
            </w:tcBorders>
            <w:shd w:val="clear" w:color="auto" w:fill="auto"/>
            <w:noWrap/>
            <w:vAlign w:val="center"/>
            <w:hideMark/>
          </w:tcPr>
          <w:p w14:paraId="67ACDE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10/08/37</w:t>
            </w:r>
          </w:p>
        </w:tc>
        <w:tc>
          <w:tcPr>
            <w:tcW w:w="1134" w:type="dxa"/>
            <w:tcBorders>
              <w:top w:val="nil"/>
              <w:left w:val="single" w:sz="8" w:space="0" w:color="auto"/>
              <w:bottom w:val="nil"/>
              <w:right w:val="nil"/>
            </w:tcBorders>
            <w:shd w:val="clear" w:color="auto" w:fill="auto"/>
            <w:noWrap/>
            <w:vAlign w:val="center"/>
            <w:hideMark/>
          </w:tcPr>
          <w:p w14:paraId="6DDD4B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11.159,49</w:t>
            </w:r>
          </w:p>
        </w:tc>
        <w:tc>
          <w:tcPr>
            <w:tcW w:w="1134" w:type="dxa"/>
            <w:tcBorders>
              <w:top w:val="nil"/>
              <w:left w:val="single" w:sz="4" w:space="0" w:color="auto"/>
              <w:bottom w:val="nil"/>
              <w:right w:val="single" w:sz="4" w:space="0" w:color="auto"/>
            </w:tcBorders>
            <w:shd w:val="clear" w:color="auto" w:fill="auto"/>
            <w:noWrap/>
            <w:vAlign w:val="center"/>
            <w:hideMark/>
          </w:tcPr>
          <w:p w14:paraId="5DAEA9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4.111,61</w:t>
            </w:r>
          </w:p>
        </w:tc>
        <w:tc>
          <w:tcPr>
            <w:tcW w:w="1134" w:type="dxa"/>
            <w:tcBorders>
              <w:top w:val="nil"/>
              <w:left w:val="nil"/>
              <w:bottom w:val="nil"/>
              <w:right w:val="single" w:sz="4" w:space="0" w:color="auto"/>
            </w:tcBorders>
            <w:shd w:val="clear" w:color="auto" w:fill="auto"/>
            <w:noWrap/>
            <w:vAlign w:val="center"/>
            <w:hideMark/>
          </w:tcPr>
          <w:p w14:paraId="10988E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7.047,87</w:t>
            </w:r>
          </w:p>
        </w:tc>
        <w:tc>
          <w:tcPr>
            <w:tcW w:w="1134" w:type="dxa"/>
            <w:tcBorders>
              <w:top w:val="nil"/>
              <w:left w:val="nil"/>
              <w:bottom w:val="nil"/>
              <w:right w:val="single" w:sz="4" w:space="0" w:color="auto"/>
            </w:tcBorders>
            <w:shd w:val="clear" w:color="auto" w:fill="auto"/>
            <w:noWrap/>
            <w:vAlign w:val="center"/>
            <w:hideMark/>
          </w:tcPr>
          <w:p w14:paraId="47AA12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426.264,76</w:t>
            </w:r>
          </w:p>
        </w:tc>
        <w:tc>
          <w:tcPr>
            <w:tcW w:w="160" w:type="dxa"/>
            <w:tcBorders>
              <w:top w:val="nil"/>
              <w:left w:val="nil"/>
              <w:bottom w:val="nil"/>
              <w:right w:val="single" w:sz="4" w:space="0" w:color="auto"/>
            </w:tcBorders>
            <w:shd w:val="clear" w:color="auto" w:fill="auto"/>
            <w:noWrap/>
            <w:vAlign w:val="center"/>
            <w:hideMark/>
          </w:tcPr>
          <w:p w14:paraId="628556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0646F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1,6265</w:t>
            </w:r>
          </w:p>
        </w:tc>
      </w:tr>
      <w:tr w:rsidR="000506AC" w:rsidRPr="000506AC" w14:paraId="5536B28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74B6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251</w:t>
            </w:r>
          </w:p>
        </w:tc>
        <w:tc>
          <w:tcPr>
            <w:tcW w:w="1134" w:type="dxa"/>
            <w:tcBorders>
              <w:top w:val="nil"/>
              <w:left w:val="nil"/>
              <w:bottom w:val="nil"/>
              <w:right w:val="single" w:sz="4" w:space="0" w:color="auto"/>
            </w:tcBorders>
            <w:shd w:val="clear" w:color="auto" w:fill="auto"/>
            <w:noWrap/>
            <w:vAlign w:val="center"/>
            <w:hideMark/>
          </w:tcPr>
          <w:p w14:paraId="0B9A9F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10/09/37</w:t>
            </w:r>
          </w:p>
        </w:tc>
        <w:tc>
          <w:tcPr>
            <w:tcW w:w="1134" w:type="dxa"/>
            <w:tcBorders>
              <w:top w:val="nil"/>
              <w:left w:val="nil"/>
              <w:bottom w:val="nil"/>
              <w:right w:val="single" w:sz="4" w:space="0" w:color="auto"/>
            </w:tcBorders>
            <w:shd w:val="clear" w:color="auto" w:fill="auto"/>
            <w:noWrap/>
            <w:vAlign w:val="center"/>
            <w:hideMark/>
          </w:tcPr>
          <w:p w14:paraId="45E3FA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10/09/37</w:t>
            </w:r>
          </w:p>
        </w:tc>
        <w:tc>
          <w:tcPr>
            <w:tcW w:w="1134" w:type="dxa"/>
            <w:tcBorders>
              <w:top w:val="nil"/>
              <w:left w:val="single" w:sz="8" w:space="0" w:color="auto"/>
              <w:bottom w:val="nil"/>
              <w:right w:val="nil"/>
            </w:tcBorders>
            <w:shd w:val="clear" w:color="auto" w:fill="auto"/>
            <w:noWrap/>
            <w:vAlign w:val="center"/>
            <w:hideMark/>
          </w:tcPr>
          <w:p w14:paraId="56101C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11.046,04</w:t>
            </w:r>
          </w:p>
        </w:tc>
        <w:tc>
          <w:tcPr>
            <w:tcW w:w="1134" w:type="dxa"/>
            <w:tcBorders>
              <w:top w:val="nil"/>
              <w:left w:val="single" w:sz="4" w:space="0" w:color="auto"/>
              <w:bottom w:val="nil"/>
              <w:right w:val="single" w:sz="4" w:space="0" w:color="auto"/>
            </w:tcBorders>
            <w:shd w:val="clear" w:color="auto" w:fill="auto"/>
            <w:noWrap/>
            <w:vAlign w:val="center"/>
            <w:hideMark/>
          </w:tcPr>
          <w:p w14:paraId="4321A7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4.044,74</w:t>
            </w:r>
          </w:p>
        </w:tc>
        <w:tc>
          <w:tcPr>
            <w:tcW w:w="1134" w:type="dxa"/>
            <w:tcBorders>
              <w:top w:val="nil"/>
              <w:left w:val="nil"/>
              <w:bottom w:val="nil"/>
              <w:right w:val="single" w:sz="4" w:space="0" w:color="auto"/>
            </w:tcBorders>
            <w:shd w:val="clear" w:color="auto" w:fill="auto"/>
            <w:noWrap/>
            <w:vAlign w:val="center"/>
            <w:hideMark/>
          </w:tcPr>
          <w:p w14:paraId="7D1FD2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7.001,30</w:t>
            </w:r>
          </w:p>
        </w:tc>
        <w:tc>
          <w:tcPr>
            <w:tcW w:w="1134" w:type="dxa"/>
            <w:tcBorders>
              <w:top w:val="nil"/>
              <w:left w:val="nil"/>
              <w:bottom w:val="nil"/>
              <w:right w:val="single" w:sz="4" w:space="0" w:color="auto"/>
            </w:tcBorders>
            <w:shd w:val="clear" w:color="auto" w:fill="auto"/>
            <w:noWrap/>
            <w:vAlign w:val="center"/>
            <w:hideMark/>
          </w:tcPr>
          <w:p w14:paraId="48DCD3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419.263,47</w:t>
            </w:r>
          </w:p>
        </w:tc>
        <w:tc>
          <w:tcPr>
            <w:tcW w:w="160" w:type="dxa"/>
            <w:tcBorders>
              <w:top w:val="nil"/>
              <w:left w:val="nil"/>
              <w:bottom w:val="nil"/>
              <w:right w:val="single" w:sz="4" w:space="0" w:color="auto"/>
            </w:tcBorders>
            <w:shd w:val="clear" w:color="auto" w:fill="auto"/>
            <w:noWrap/>
            <w:vAlign w:val="center"/>
            <w:hideMark/>
          </w:tcPr>
          <w:p w14:paraId="5AB7EB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CE195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1,6425</w:t>
            </w:r>
          </w:p>
        </w:tc>
      </w:tr>
      <w:tr w:rsidR="000506AC" w:rsidRPr="000506AC" w14:paraId="6A925B2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E6BF2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252</w:t>
            </w:r>
          </w:p>
        </w:tc>
        <w:tc>
          <w:tcPr>
            <w:tcW w:w="1134" w:type="dxa"/>
            <w:tcBorders>
              <w:top w:val="nil"/>
              <w:left w:val="nil"/>
              <w:bottom w:val="nil"/>
              <w:right w:val="single" w:sz="4" w:space="0" w:color="auto"/>
            </w:tcBorders>
            <w:shd w:val="clear" w:color="auto" w:fill="auto"/>
            <w:noWrap/>
            <w:vAlign w:val="center"/>
            <w:hideMark/>
          </w:tcPr>
          <w:p w14:paraId="7E37BD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10/10/37</w:t>
            </w:r>
          </w:p>
        </w:tc>
        <w:tc>
          <w:tcPr>
            <w:tcW w:w="1134" w:type="dxa"/>
            <w:tcBorders>
              <w:top w:val="nil"/>
              <w:left w:val="nil"/>
              <w:bottom w:val="nil"/>
              <w:right w:val="single" w:sz="4" w:space="0" w:color="auto"/>
            </w:tcBorders>
            <w:shd w:val="clear" w:color="auto" w:fill="auto"/>
            <w:noWrap/>
            <w:vAlign w:val="center"/>
            <w:hideMark/>
          </w:tcPr>
          <w:p w14:paraId="3B619D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13/10/37</w:t>
            </w:r>
          </w:p>
        </w:tc>
        <w:tc>
          <w:tcPr>
            <w:tcW w:w="1134" w:type="dxa"/>
            <w:tcBorders>
              <w:top w:val="nil"/>
              <w:left w:val="single" w:sz="8" w:space="0" w:color="auto"/>
              <w:bottom w:val="nil"/>
              <w:right w:val="nil"/>
            </w:tcBorders>
            <w:shd w:val="clear" w:color="auto" w:fill="auto"/>
            <w:noWrap/>
            <w:vAlign w:val="center"/>
            <w:hideMark/>
          </w:tcPr>
          <w:p w14:paraId="2AE121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10.919,96</w:t>
            </w:r>
          </w:p>
        </w:tc>
        <w:tc>
          <w:tcPr>
            <w:tcW w:w="1134" w:type="dxa"/>
            <w:tcBorders>
              <w:top w:val="nil"/>
              <w:left w:val="single" w:sz="4" w:space="0" w:color="auto"/>
              <w:bottom w:val="nil"/>
              <w:right w:val="single" w:sz="4" w:space="0" w:color="auto"/>
            </w:tcBorders>
            <w:shd w:val="clear" w:color="auto" w:fill="auto"/>
            <w:noWrap/>
            <w:vAlign w:val="center"/>
            <w:hideMark/>
          </w:tcPr>
          <w:p w14:paraId="19BE1A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3.978,30</w:t>
            </w:r>
          </w:p>
        </w:tc>
        <w:tc>
          <w:tcPr>
            <w:tcW w:w="1134" w:type="dxa"/>
            <w:tcBorders>
              <w:top w:val="nil"/>
              <w:left w:val="nil"/>
              <w:bottom w:val="nil"/>
              <w:right w:val="single" w:sz="4" w:space="0" w:color="auto"/>
            </w:tcBorders>
            <w:shd w:val="clear" w:color="auto" w:fill="auto"/>
            <w:noWrap/>
            <w:vAlign w:val="center"/>
            <w:hideMark/>
          </w:tcPr>
          <w:p w14:paraId="2D137E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6.941,66</w:t>
            </w:r>
          </w:p>
        </w:tc>
        <w:tc>
          <w:tcPr>
            <w:tcW w:w="1134" w:type="dxa"/>
            <w:tcBorders>
              <w:top w:val="nil"/>
              <w:left w:val="nil"/>
              <w:bottom w:val="nil"/>
              <w:right w:val="single" w:sz="4" w:space="0" w:color="auto"/>
            </w:tcBorders>
            <w:shd w:val="clear" w:color="auto" w:fill="auto"/>
            <w:noWrap/>
            <w:vAlign w:val="center"/>
            <w:hideMark/>
          </w:tcPr>
          <w:p w14:paraId="5FF916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412.321,81</w:t>
            </w:r>
          </w:p>
        </w:tc>
        <w:tc>
          <w:tcPr>
            <w:tcW w:w="160" w:type="dxa"/>
            <w:tcBorders>
              <w:top w:val="nil"/>
              <w:left w:val="nil"/>
              <w:bottom w:val="nil"/>
              <w:right w:val="single" w:sz="4" w:space="0" w:color="auto"/>
            </w:tcBorders>
            <w:shd w:val="clear" w:color="auto" w:fill="auto"/>
            <w:noWrap/>
            <w:vAlign w:val="center"/>
            <w:hideMark/>
          </w:tcPr>
          <w:p w14:paraId="71E1F7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4CDE9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1,6557</w:t>
            </w:r>
          </w:p>
        </w:tc>
      </w:tr>
      <w:tr w:rsidR="000506AC" w:rsidRPr="000506AC" w14:paraId="4A2BD48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BF5E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253</w:t>
            </w:r>
          </w:p>
        </w:tc>
        <w:tc>
          <w:tcPr>
            <w:tcW w:w="1134" w:type="dxa"/>
            <w:tcBorders>
              <w:top w:val="nil"/>
              <w:left w:val="nil"/>
              <w:bottom w:val="nil"/>
              <w:right w:val="single" w:sz="4" w:space="0" w:color="auto"/>
            </w:tcBorders>
            <w:shd w:val="clear" w:color="auto" w:fill="auto"/>
            <w:noWrap/>
            <w:vAlign w:val="center"/>
            <w:hideMark/>
          </w:tcPr>
          <w:p w14:paraId="479285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10/11/37</w:t>
            </w:r>
          </w:p>
        </w:tc>
        <w:tc>
          <w:tcPr>
            <w:tcW w:w="1134" w:type="dxa"/>
            <w:tcBorders>
              <w:top w:val="nil"/>
              <w:left w:val="nil"/>
              <w:bottom w:val="nil"/>
              <w:right w:val="single" w:sz="4" w:space="0" w:color="auto"/>
            </w:tcBorders>
            <w:shd w:val="clear" w:color="auto" w:fill="auto"/>
            <w:noWrap/>
            <w:vAlign w:val="center"/>
            <w:hideMark/>
          </w:tcPr>
          <w:p w14:paraId="5B20CF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10/11/37</w:t>
            </w:r>
          </w:p>
        </w:tc>
        <w:tc>
          <w:tcPr>
            <w:tcW w:w="1134" w:type="dxa"/>
            <w:tcBorders>
              <w:top w:val="nil"/>
              <w:left w:val="single" w:sz="8" w:space="0" w:color="auto"/>
              <w:bottom w:val="nil"/>
              <w:right w:val="nil"/>
            </w:tcBorders>
            <w:shd w:val="clear" w:color="auto" w:fill="auto"/>
            <w:noWrap/>
            <w:vAlign w:val="center"/>
            <w:hideMark/>
          </w:tcPr>
          <w:p w14:paraId="14C2F5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10.809,25</w:t>
            </w:r>
          </w:p>
        </w:tc>
        <w:tc>
          <w:tcPr>
            <w:tcW w:w="1134" w:type="dxa"/>
            <w:tcBorders>
              <w:top w:val="nil"/>
              <w:left w:val="single" w:sz="4" w:space="0" w:color="auto"/>
              <w:bottom w:val="nil"/>
              <w:right w:val="single" w:sz="4" w:space="0" w:color="auto"/>
            </w:tcBorders>
            <w:shd w:val="clear" w:color="auto" w:fill="auto"/>
            <w:noWrap/>
            <w:vAlign w:val="center"/>
            <w:hideMark/>
          </w:tcPr>
          <w:p w14:paraId="1654B6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3.912,44</w:t>
            </w:r>
          </w:p>
        </w:tc>
        <w:tc>
          <w:tcPr>
            <w:tcW w:w="1134" w:type="dxa"/>
            <w:tcBorders>
              <w:top w:val="nil"/>
              <w:left w:val="nil"/>
              <w:bottom w:val="nil"/>
              <w:right w:val="single" w:sz="4" w:space="0" w:color="auto"/>
            </w:tcBorders>
            <w:shd w:val="clear" w:color="auto" w:fill="auto"/>
            <w:noWrap/>
            <w:vAlign w:val="center"/>
            <w:hideMark/>
          </w:tcPr>
          <w:p w14:paraId="4AE4E8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6.896,81</w:t>
            </w:r>
          </w:p>
        </w:tc>
        <w:tc>
          <w:tcPr>
            <w:tcW w:w="1134" w:type="dxa"/>
            <w:tcBorders>
              <w:top w:val="nil"/>
              <w:left w:val="nil"/>
              <w:bottom w:val="nil"/>
              <w:right w:val="single" w:sz="4" w:space="0" w:color="auto"/>
            </w:tcBorders>
            <w:shd w:val="clear" w:color="auto" w:fill="auto"/>
            <w:noWrap/>
            <w:vAlign w:val="center"/>
            <w:hideMark/>
          </w:tcPr>
          <w:p w14:paraId="4AA7F6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405.424,99</w:t>
            </w:r>
          </w:p>
        </w:tc>
        <w:tc>
          <w:tcPr>
            <w:tcW w:w="160" w:type="dxa"/>
            <w:tcBorders>
              <w:top w:val="nil"/>
              <w:left w:val="nil"/>
              <w:bottom w:val="nil"/>
              <w:right w:val="single" w:sz="4" w:space="0" w:color="auto"/>
            </w:tcBorders>
            <w:shd w:val="clear" w:color="auto" w:fill="auto"/>
            <w:noWrap/>
            <w:vAlign w:val="center"/>
            <w:hideMark/>
          </w:tcPr>
          <w:p w14:paraId="289604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E44A2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1,6727</w:t>
            </w:r>
          </w:p>
        </w:tc>
      </w:tr>
      <w:tr w:rsidR="000506AC" w:rsidRPr="000506AC" w14:paraId="1E2D930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8575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254</w:t>
            </w:r>
          </w:p>
        </w:tc>
        <w:tc>
          <w:tcPr>
            <w:tcW w:w="1134" w:type="dxa"/>
            <w:tcBorders>
              <w:top w:val="nil"/>
              <w:left w:val="nil"/>
              <w:bottom w:val="nil"/>
              <w:right w:val="single" w:sz="4" w:space="0" w:color="auto"/>
            </w:tcBorders>
            <w:shd w:val="clear" w:color="auto" w:fill="auto"/>
            <w:noWrap/>
            <w:vAlign w:val="center"/>
            <w:hideMark/>
          </w:tcPr>
          <w:p w14:paraId="30FC27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10/12/37</w:t>
            </w:r>
          </w:p>
        </w:tc>
        <w:tc>
          <w:tcPr>
            <w:tcW w:w="1134" w:type="dxa"/>
            <w:tcBorders>
              <w:top w:val="nil"/>
              <w:left w:val="nil"/>
              <w:bottom w:val="nil"/>
              <w:right w:val="single" w:sz="4" w:space="0" w:color="auto"/>
            </w:tcBorders>
            <w:shd w:val="clear" w:color="auto" w:fill="auto"/>
            <w:noWrap/>
            <w:vAlign w:val="center"/>
            <w:hideMark/>
          </w:tcPr>
          <w:p w14:paraId="548F9B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10/12/37</w:t>
            </w:r>
          </w:p>
        </w:tc>
        <w:tc>
          <w:tcPr>
            <w:tcW w:w="1134" w:type="dxa"/>
            <w:tcBorders>
              <w:top w:val="nil"/>
              <w:left w:val="single" w:sz="8" w:space="0" w:color="auto"/>
              <w:bottom w:val="nil"/>
              <w:right w:val="nil"/>
            </w:tcBorders>
            <w:shd w:val="clear" w:color="auto" w:fill="auto"/>
            <w:noWrap/>
            <w:vAlign w:val="center"/>
            <w:hideMark/>
          </w:tcPr>
          <w:p w14:paraId="243CD2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10.694,65</w:t>
            </w:r>
          </w:p>
        </w:tc>
        <w:tc>
          <w:tcPr>
            <w:tcW w:w="1134" w:type="dxa"/>
            <w:tcBorders>
              <w:top w:val="nil"/>
              <w:left w:val="single" w:sz="4" w:space="0" w:color="auto"/>
              <w:bottom w:val="nil"/>
              <w:right w:val="single" w:sz="4" w:space="0" w:color="auto"/>
            </w:tcBorders>
            <w:shd w:val="clear" w:color="auto" w:fill="auto"/>
            <w:noWrap/>
            <w:vAlign w:val="center"/>
            <w:hideMark/>
          </w:tcPr>
          <w:p w14:paraId="4C7138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3.846,99</w:t>
            </w:r>
          </w:p>
        </w:tc>
        <w:tc>
          <w:tcPr>
            <w:tcW w:w="1134" w:type="dxa"/>
            <w:tcBorders>
              <w:top w:val="nil"/>
              <w:left w:val="nil"/>
              <w:bottom w:val="nil"/>
              <w:right w:val="single" w:sz="4" w:space="0" w:color="auto"/>
            </w:tcBorders>
            <w:shd w:val="clear" w:color="auto" w:fill="auto"/>
            <w:noWrap/>
            <w:vAlign w:val="center"/>
            <w:hideMark/>
          </w:tcPr>
          <w:p w14:paraId="2E9741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6.847,65</w:t>
            </w:r>
          </w:p>
        </w:tc>
        <w:tc>
          <w:tcPr>
            <w:tcW w:w="1134" w:type="dxa"/>
            <w:tcBorders>
              <w:top w:val="nil"/>
              <w:left w:val="nil"/>
              <w:bottom w:val="nil"/>
              <w:right w:val="single" w:sz="4" w:space="0" w:color="auto"/>
            </w:tcBorders>
            <w:shd w:val="clear" w:color="auto" w:fill="auto"/>
            <w:noWrap/>
            <w:vAlign w:val="center"/>
            <w:hideMark/>
          </w:tcPr>
          <w:p w14:paraId="7BB895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398.577,34</w:t>
            </w:r>
          </w:p>
        </w:tc>
        <w:tc>
          <w:tcPr>
            <w:tcW w:w="160" w:type="dxa"/>
            <w:tcBorders>
              <w:top w:val="nil"/>
              <w:left w:val="nil"/>
              <w:bottom w:val="nil"/>
              <w:right w:val="single" w:sz="4" w:space="0" w:color="auto"/>
            </w:tcBorders>
            <w:shd w:val="clear" w:color="auto" w:fill="auto"/>
            <w:noWrap/>
            <w:vAlign w:val="center"/>
            <w:hideMark/>
          </w:tcPr>
          <w:p w14:paraId="734787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A327E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1,6890</w:t>
            </w:r>
          </w:p>
        </w:tc>
      </w:tr>
      <w:tr w:rsidR="000506AC" w:rsidRPr="000506AC" w14:paraId="380247A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56F63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255</w:t>
            </w:r>
          </w:p>
        </w:tc>
        <w:tc>
          <w:tcPr>
            <w:tcW w:w="1134" w:type="dxa"/>
            <w:tcBorders>
              <w:top w:val="nil"/>
              <w:left w:val="nil"/>
              <w:bottom w:val="nil"/>
              <w:right w:val="single" w:sz="4" w:space="0" w:color="auto"/>
            </w:tcBorders>
            <w:shd w:val="clear" w:color="auto" w:fill="auto"/>
            <w:noWrap/>
            <w:vAlign w:val="center"/>
            <w:hideMark/>
          </w:tcPr>
          <w:p w14:paraId="2D57F9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10/01/38</w:t>
            </w:r>
          </w:p>
        </w:tc>
        <w:tc>
          <w:tcPr>
            <w:tcW w:w="1134" w:type="dxa"/>
            <w:tcBorders>
              <w:top w:val="nil"/>
              <w:left w:val="nil"/>
              <w:bottom w:val="nil"/>
              <w:right w:val="single" w:sz="4" w:space="0" w:color="auto"/>
            </w:tcBorders>
            <w:shd w:val="clear" w:color="auto" w:fill="auto"/>
            <w:noWrap/>
            <w:vAlign w:val="center"/>
            <w:hideMark/>
          </w:tcPr>
          <w:p w14:paraId="230E24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11/01/38</w:t>
            </w:r>
          </w:p>
        </w:tc>
        <w:tc>
          <w:tcPr>
            <w:tcW w:w="1134" w:type="dxa"/>
            <w:tcBorders>
              <w:top w:val="nil"/>
              <w:left w:val="single" w:sz="8" w:space="0" w:color="auto"/>
              <w:bottom w:val="nil"/>
              <w:right w:val="nil"/>
            </w:tcBorders>
            <w:shd w:val="clear" w:color="auto" w:fill="auto"/>
            <w:noWrap/>
            <w:vAlign w:val="center"/>
            <w:hideMark/>
          </w:tcPr>
          <w:p w14:paraId="7097D0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10.559,27</w:t>
            </w:r>
          </w:p>
        </w:tc>
        <w:tc>
          <w:tcPr>
            <w:tcW w:w="1134" w:type="dxa"/>
            <w:tcBorders>
              <w:top w:val="nil"/>
              <w:left w:val="single" w:sz="4" w:space="0" w:color="auto"/>
              <w:bottom w:val="nil"/>
              <w:right w:val="single" w:sz="4" w:space="0" w:color="auto"/>
            </w:tcBorders>
            <w:shd w:val="clear" w:color="auto" w:fill="auto"/>
            <w:noWrap/>
            <w:vAlign w:val="center"/>
            <w:hideMark/>
          </w:tcPr>
          <w:p w14:paraId="0B1AF8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3.782,02</w:t>
            </w:r>
          </w:p>
        </w:tc>
        <w:tc>
          <w:tcPr>
            <w:tcW w:w="1134" w:type="dxa"/>
            <w:tcBorders>
              <w:top w:val="nil"/>
              <w:left w:val="nil"/>
              <w:bottom w:val="nil"/>
              <w:right w:val="single" w:sz="4" w:space="0" w:color="auto"/>
            </w:tcBorders>
            <w:shd w:val="clear" w:color="auto" w:fill="auto"/>
            <w:noWrap/>
            <w:vAlign w:val="center"/>
            <w:hideMark/>
          </w:tcPr>
          <w:p w14:paraId="24B303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6.777,25</w:t>
            </w:r>
          </w:p>
        </w:tc>
        <w:tc>
          <w:tcPr>
            <w:tcW w:w="1134" w:type="dxa"/>
            <w:tcBorders>
              <w:top w:val="nil"/>
              <w:left w:val="nil"/>
              <w:bottom w:val="nil"/>
              <w:right w:val="single" w:sz="4" w:space="0" w:color="auto"/>
            </w:tcBorders>
            <w:shd w:val="clear" w:color="auto" w:fill="auto"/>
            <w:noWrap/>
            <w:vAlign w:val="center"/>
            <w:hideMark/>
          </w:tcPr>
          <w:p w14:paraId="02AC34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391.800,09</w:t>
            </w:r>
          </w:p>
        </w:tc>
        <w:tc>
          <w:tcPr>
            <w:tcW w:w="160" w:type="dxa"/>
            <w:tcBorders>
              <w:top w:val="nil"/>
              <w:left w:val="nil"/>
              <w:bottom w:val="nil"/>
              <w:right w:val="single" w:sz="4" w:space="0" w:color="auto"/>
            </w:tcBorders>
            <w:shd w:val="clear" w:color="auto" w:fill="auto"/>
            <w:noWrap/>
            <w:vAlign w:val="center"/>
            <w:hideMark/>
          </w:tcPr>
          <w:p w14:paraId="237787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B9AAD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1,7004</w:t>
            </w:r>
          </w:p>
        </w:tc>
      </w:tr>
      <w:tr w:rsidR="000506AC" w:rsidRPr="000506AC" w14:paraId="3A568B9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A82DA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256</w:t>
            </w:r>
          </w:p>
        </w:tc>
        <w:tc>
          <w:tcPr>
            <w:tcW w:w="1134" w:type="dxa"/>
            <w:tcBorders>
              <w:top w:val="nil"/>
              <w:left w:val="nil"/>
              <w:bottom w:val="nil"/>
              <w:right w:val="single" w:sz="4" w:space="0" w:color="auto"/>
            </w:tcBorders>
            <w:shd w:val="clear" w:color="auto" w:fill="auto"/>
            <w:noWrap/>
            <w:vAlign w:val="center"/>
            <w:hideMark/>
          </w:tcPr>
          <w:p w14:paraId="18F815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10/02/38</w:t>
            </w:r>
          </w:p>
        </w:tc>
        <w:tc>
          <w:tcPr>
            <w:tcW w:w="1134" w:type="dxa"/>
            <w:tcBorders>
              <w:top w:val="nil"/>
              <w:left w:val="nil"/>
              <w:bottom w:val="nil"/>
              <w:right w:val="single" w:sz="4" w:space="0" w:color="auto"/>
            </w:tcBorders>
            <w:shd w:val="clear" w:color="auto" w:fill="auto"/>
            <w:noWrap/>
            <w:vAlign w:val="center"/>
            <w:hideMark/>
          </w:tcPr>
          <w:p w14:paraId="00537D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10/02/38</w:t>
            </w:r>
          </w:p>
        </w:tc>
        <w:tc>
          <w:tcPr>
            <w:tcW w:w="1134" w:type="dxa"/>
            <w:tcBorders>
              <w:top w:val="nil"/>
              <w:left w:val="single" w:sz="8" w:space="0" w:color="auto"/>
              <w:bottom w:val="nil"/>
              <w:right w:val="nil"/>
            </w:tcBorders>
            <w:shd w:val="clear" w:color="auto" w:fill="auto"/>
            <w:noWrap/>
            <w:vAlign w:val="center"/>
            <w:hideMark/>
          </w:tcPr>
          <w:p w14:paraId="1DFFCE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10.443,88</w:t>
            </w:r>
          </w:p>
        </w:tc>
        <w:tc>
          <w:tcPr>
            <w:tcW w:w="1134" w:type="dxa"/>
            <w:tcBorders>
              <w:top w:val="nil"/>
              <w:left w:val="single" w:sz="4" w:space="0" w:color="auto"/>
              <w:bottom w:val="nil"/>
              <w:right w:val="single" w:sz="4" w:space="0" w:color="auto"/>
            </w:tcBorders>
            <w:shd w:val="clear" w:color="auto" w:fill="auto"/>
            <w:noWrap/>
            <w:vAlign w:val="center"/>
            <w:hideMark/>
          </w:tcPr>
          <w:p w14:paraId="79A614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3.717,71</w:t>
            </w:r>
          </w:p>
        </w:tc>
        <w:tc>
          <w:tcPr>
            <w:tcW w:w="1134" w:type="dxa"/>
            <w:tcBorders>
              <w:top w:val="nil"/>
              <w:left w:val="nil"/>
              <w:bottom w:val="nil"/>
              <w:right w:val="single" w:sz="4" w:space="0" w:color="auto"/>
            </w:tcBorders>
            <w:shd w:val="clear" w:color="auto" w:fill="auto"/>
            <w:noWrap/>
            <w:vAlign w:val="center"/>
            <w:hideMark/>
          </w:tcPr>
          <w:p w14:paraId="737B0A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6.726,17</w:t>
            </w:r>
          </w:p>
        </w:tc>
        <w:tc>
          <w:tcPr>
            <w:tcW w:w="1134" w:type="dxa"/>
            <w:tcBorders>
              <w:top w:val="nil"/>
              <w:left w:val="nil"/>
              <w:bottom w:val="nil"/>
              <w:right w:val="single" w:sz="4" w:space="0" w:color="auto"/>
            </w:tcBorders>
            <w:shd w:val="clear" w:color="auto" w:fill="auto"/>
            <w:noWrap/>
            <w:vAlign w:val="center"/>
            <w:hideMark/>
          </w:tcPr>
          <w:p w14:paraId="52411F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385.073,92</w:t>
            </w:r>
          </w:p>
        </w:tc>
        <w:tc>
          <w:tcPr>
            <w:tcW w:w="160" w:type="dxa"/>
            <w:tcBorders>
              <w:top w:val="nil"/>
              <w:left w:val="nil"/>
              <w:bottom w:val="nil"/>
              <w:right w:val="single" w:sz="4" w:space="0" w:color="auto"/>
            </w:tcBorders>
            <w:shd w:val="clear" w:color="auto" w:fill="auto"/>
            <w:noWrap/>
            <w:vAlign w:val="center"/>
            <w:hideMark/>
          </w:tcPr>
          <w:p w14:paraId="27647D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51C50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1,7167</w:t>
            </w:r>
          </w:p>
        </w:tc>
      </w:tr>
      <w:tr w:rsidR="000506AC" w:rsidRPr="000506AC" w14:paraId="1AB027C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5361C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257</w:t>
            </w:r>
          </w:p>
        </w:tc>
        <w:tc>
          <w:tcPr>
            <w:tcW w:w="1134" w:type="dxa"/>
            <w:tcBorders>
              <w:top w:val="nil"/>
              <w:left w:val="nil"/>
              <w:bottom w:val="nil"/>
              <w:right w:val="single" w:sz="4" w:space="0" w:color="auto"/>
            </w:tcBorders>
            <w:shd w:val="clear" w:color="auto" w:fill="auto"/>
            <w:noWrap/>
            <w:vAlign w:val="center"/>
            <w:hideMark/>
          </w:tcPr>
          <w:p w14:paraId="27E617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10/03/38</w:t>
            </w:r>
          </w:p>
        </w:tc>
        <w:tc>
          <w:tcPr>
            <w:tcW w:w="1134" w:type="dxa"/>
            <w:tcBorders>
              <w:top w:val="nil"/>
              <w:left w:val="nil"/>
              <w:bottom w:val="nil"/>
              <w:right w:val="single" w:sz="4" w:space="0" w:color="auto"/>
            </w:tcBorders>
            <w:shd w:val="clear" w:color="auto" w:fill="auto"/>
            <w:noWrap/>
            <w:vAlign w:val="center"/>
            <w:hideMark/>
          </w:tcPr>
          <w:p w14:paraId="4128B3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10/03/38</w:t>
            </w:r>
          </w:p>
        </w:tc>
        <w:tc>
          <w:tcPr>
            <w:tcW w:w="1134" w:type="dxa"/>
            <w:tcBorders>
              <w:top w:val="nil"/>
              <w:left w:val="single" w:sz="8" w:space="0" w:color="auto"/>
              <w:bottom w:val="nil"/>
              <w:right w:val="nil"/>
            </w:tcBorders>
            <w:shd w:val="clear" w:color="auto" w:fill="auto"/>
            <w:noWrap/>
            <w:vAlign w:val="center"/>
            <w:hideMark/>
          </w:tcPr>
          <w:p w14:paraId="517099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10.326,90</w:t>
            </w:r>
          </w:p>
        </w:tc>
        <w:tc>
          <w:tcPr>
            <w:tcW w:w="1134" w:type="dxa"/>
            <w:tcBorders>
              <w:top w:val="nil"/>
              <w:left w:val="single" w:sz="4" w:space="0" w:color="auto"/>
              <w:bottom w:val="nil"/>
              <w:right w:val="single" w:sz="4" w:space="0" w:color="auto"/>
            </w:tcBorders>
            <w:shd w:val="clear" w:color="auto" w:fill="auto"/>
            <w:noWrap/>
            <w:vAlign w:val="center"/>
            <w:hideMark/>
          </w:tcPr>
          <w:p w14:paraId="67BF9C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3.653,89</w:t>
            </w:r>
          </w:p>
        </w:tc>
        <w:tc>
          <w:tcPr>
            <w:tcW w:w="1134" w:type="dxa"/>
            <w:tcBorders>
              <w:top w:val="nil"/>
              <w:left w:val="nil"/>
              <w:bottom w:val="nil"/>
              <w:right w:val="single" w:sz="4" w:space="0" w:color="auto"/>
            </w:tcBorders>
            <w:shd w:val="clear" w:color="auto" w:fill="auto"/>
            <w:noWrap/>
            <w:vAlign w:val="center"/>
            <w:hideMark/>
          </w:tcPr>
          <w:p w14:paraId="3CD552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6.673,01</w:t>
            </w:r>
          </w:p>
        </w:tc>
        <w:tc>
          <w:tcPr>
            <w:tcW w:w="1134" w:type="dxa"/>
            <w:tcBorders>
              <w:top w:val="nil"/>
              <w:left w:val="nil"/>
              <w:bottom w:val="nil"/>
              <w:right w:val="single" w:sz="4" w:space="0" w:color="auto"/>
            </w:tcBorders>
            <w:shd w:val="clear" w:color="auto" w:fill="auto"/>
            <w:noWrap/>
            <w:vAlign w:val="center"/>
            <w:hideMark/>
          </w:tcPr>
          <w:p w14:paraId="5ED111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378.400,91</w:t>
            </w:r>
          </w:p>
        </w:tc>
        <w:tc>
          <w:tcPr>
            <w:tcW w:w="160" w:type="dxa"/>
            <w:tcBorders>
              <w:top w:val="nil"/>
              <w:left w:val="nil"/>
              <w:bottom w:val="nil"/>
              <w:right w:val="single" w:sz="4" w:space="0" w:color="auto"/>
            </w:tcBorders>
            <w:shd w:val="clear" w:color="auto" w:fill="auto"/>
            <w:noWrap/>
            <w:vAlign w:val="center"/>
            <w:hideMark/>
          </w:tcPr>
          <w:p w14:paraId="15A5FC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BD6CE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1,7329</w:t>
            </w:r>
          </w:p>
        </w:tc>
      </w:tr>
      <w:tr w:rsidR="000506AC" w:rsidRPr="000506AC" w14:paraId="653DBF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2F1F2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258</w:t>
            </w:r>
          </w:p>
        </w:tc>
        <w:tc>
          <w:tcPr>
            <w:tcW w:w="1134" w:type="dxa"/>
            <w:tcBorders>
              <w:top w:val="nil"/>
              <w:left w:val="nil"/>
              <w:bottom w:val="nil"/>
              <w:right w:val="single" w:sz="4" w:space="0" w:color="auto"/>
            </w:tcBorders>
            <w:shd w:val="clear" w:color="auto" w:fill="auto"/>
            <w:noWrap/>
            <w:vAlign w:val="center"/>
            <w:hideMark/>
          </w:tcPr>
          <w:p w14:paraId="46F7AF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10/04/38</w:t>
            </w:r>
          </w:p>
        </w:tc>
        <w:tc>
          <w:tcPr>
            <w:tcW w:w="1134" w:type="dxa"/>
            <w:tcBorders>
              <w:top w:val="nil"/>
              <w:left w:val="nil"/>
              <w:bottom w:val="nil"/>
              <w:right w:val="single" w:sz="4" w:space="0" w:color="auto"/>
            </w:tcBorders>
            <w:shd w:val="clear" w:color="auto" w:fill="auto"/>
            <w:noWrap/>
            <w:vAlign w:val="center"/>
            <w:hideMark/>
          </w:tcPr>
          <w:p w14:paraId="270E64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12/04/38</w:t>
            </w:r>
          </w:p>
        </w:tc>
        <w:tc>
          <w:tcPr>
            <w:tcW w:w="1134" w:type="dxa"/>
            <w:tcBorders>
              <w:top w:val="nil"/>
              <w:left w:val="single" w:sz="8" w:space="0" w:color="auto"/>
              <w:bottom w:val="nil"/>
              <w:right w:val="nil"/>
            </w:tcBorders>
            <w:shd w:val="clear" w:color="auto" w:fill="auto"/>
            <w:noWrap/>
            <w:vAlign w:val="center"/>
            <w:hideMark/>
          </w:tcPr>
          <w:p w14:paraId="6E1FA4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10.211,09</w:t>
            </w:r>
          </w:p>
        </w:tc>
        <w:tc>
          <w:tcPr>
            <w:tcW w:w="1134" w:type="dxa"/>
            <w:tcBorders>
              <w:top w:val="nil"/>
              <w:left w:val="single" w:sz="4" w:space="0" w:color="auto"/>
              <w:bottom w:val="nil"/>
              <w:right w:val="single" w:sz="4" w:space="0" w:color="auto"/>
            </w:tcBorders>
            <w:shd w:val="clear" w:color="auto" w:fill="auto"/>
            <w:noWrap/>
            <w:vAlign w:val="center"/>
            <w:hideMark/>
          </w:tcPr>
          <w:p w14:paraId="4F05F5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3.590,57</w:t>
            </w:r>
          </w:p>
        </w:tc>
        <w:tc>
          <w:tcPr>
            <w:tcW w:w="1134" w:type="dxa"/>
            <w:tcBorders>
              <w:top w:val="nil"/>
              <w:left w:val="nil"/>
              <w:bottom w:val="nil"/>
              <w:right w:val="single" w:sz="4" w:space="0" w:color="auto"/>
            </w:tcBorders>
            <w:shd w:val="clear" w:color="auto" w:fill="auto"/>
            <w:noWrap/>
            <w:vAlign w:val="center"/>
            <w:hideMark/>
          </w:tcPr>
          <w:p w14:paraId="329F8A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6.620,52</w:t>
            </w:r>
          </w:p>
        </w:tc>
        <w:tc>
          <w:tcPr>
            <w:tcW w:w="1134" w:type="dxa"/>
            <w:tcBorders>
              <w:top w:val="nil"/>
              <w:left w:val="nil"/>
              <w:bottom w:val="nil"/>
              <w:right w:val="single" w:sz="4" w:space="0" w:color="auto"/>
            </w:tcBorders>
            <w:shd w:val="clear" w:color="auto" w:fill="auto"/>
            <w:noWrap/>
            <w:vAlign w:val="center"/>
            <w:hideMark/>
          </w:tcPr>
          <w:p w14:paraId="2D7ECA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371.780,39</w:t>
            </w:r>
          </w:p>
        </w:tc>
        <w:tc>
          <w:tcPr>
            <w:tcW w:w="160" w:type="dxa"/>
            <w:tcBorders>
              <w:top w:val="nil"/>
              <w:left w:val="nil"/>
              <w:bottom w:val="nil"/>
              <w:right w:val="single" w:sz="4" w:space="0" w:color="auto"/>
            </w:tcBorders>
            <w:shd w:val="clear" w:color="auto" w:fill="auto"/>
            <w:noWrap/>
            <w:vAlign w:val="center"/>
            <w:hideMark/>
          </w:tcPr>
          <w:p w14:paraId="743973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B0EE3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1,7496</w:t>
            </w:r>
          </w:p>
        </w:tc>
      </w:tr>
      <w:tr w:rsidR="000506AC" w:rsidRPr="000506AC" w14:paraId="78D4E95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CD6E2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259</w:t>
            </w:r>
          </w:p>
        </w:tc>
        <w:tc>
          <w:tcPr>
            <w:tcW w:w="1134" w:type="dxa"/>
            <w:tcBorders>
              <w:top w:val="nil"/>
              <w:left w:val="nil"/>
              <w:bottom w:val="nil"/>
              <w:right w:val="single" w:sz="4" w:space="0" w:color="auto"/>
            </w:tcBorders>
            <w:shd w:val="clear" w:color="auto" w:fill="auto"/>
            <w:noWrap/>
            <w:vAlign w:val="center"/>
            <w:hideMark/>
          </w:tcPr>
          <w:p w14:paraId="2AC61D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10/05/38</w:t>
            </w:r>
          </w:p>
        </w:tc>
        <w:tc>
          <w:tcPr>
            <w:tcW w:w="1134" w:type="dxa"/>
            <w:tcBorders>
              <w:top w:val="nil"/>
              <w:left w:val="nil"/>
              <w:bottom w:val="nil"/>
              <w:right w:val="single" w:sz="4" w:space="0" w:color="auto"/>
            </w:tcBorders>
            <w:shd w:val="clear" w:color="auto" w:fill="auto"/>
            <w:noWrap/>
            <w:vAlign w:val="center"/>
            <w:hideMark/>
          </w:tcPr>
          <w:p w14:paraId="0D683B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10/05/38</w:t>
            </w:r>
          </w:p>
        </w:tc>
        <w:tc>
          <w:tcPr>
            <w:tcW w:w="1134" w:type="dxa"/>
            <w:tcBorders>
              <w:top w:val="nil"/>
              <w:left w:val="single" w:sz="8" w:space="0" w:color="auto"/>
              <w:bottom w:val="nil"/>
              <w:right w:val="nil"/>
            </w:tcBorders>
            <w:shd w:val="clear" w:color="auto" w:fill="auto"/>
            <w:noWrap/>
            <w:vAlign w:val="center"/>
            <w:hideMark/>
          </w:tcPr>
          <w:p w14:paraId="72AC89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10.088,05</w:t>
            </w:r>
          </w:p>
        </w:tc>
        <w:tc>
          <w:tcPr>
            <w:tcW w:w="1134" w:type="dxa"/>
            <w:tcBorders>
              <w:top w:val="nil"/>
              <w:left w:val="single" w:sz="4" w:space="0" w:color="auto"/>
              <w:bottom w:val="nil"/>
              <w:right w:val="single" w:sz="4" w:space="0" w:color="auto"/>
            </w:tcBorders>
            <w:shd w:val="clear" w:color="auto" w:fill="auto"/>
            <w:noWrap/>
            <w:vAlign w:val="center"/>
            <w:hideMark/>
          </w:tcPr>
          <w:p w14:paraId="6026C2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3.527,75</w:t>
            </w:r>
          </w:p>
        </w:tc>
        <w:tc>
          <w:tcPr>
            <w:tcW w:w="1134" w:type="dxa"/>
            <w:tcBorders>
              <w:top w:val="nil"/>
              <w:left w:val="nil"/>
              <w:bottom w:val="nil"/>
              <w:right w:val="single" w:sz="4" w:space="0" w:color="auto"/>
            </w:tcBorders>
            <w:shd w:val="clear" w:color="auto" w:fill="auto"/>
            <w:noWrap/>
            <w:vAlign w:val="center"/>
            <w:hideMark/>
          </w:tcPr>
          <w:p w14:paraId="49EEDA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6.560,31</w:t>
            </w:r>
          </w:p>
        </w:tc>
        <w:tc>
          <w:tcPr>
            <w:tcW w:w="1134" w:type="dxa"/>
            <w:tcBorders>
              <w:top w:val="nil"/>
              <w:left w:val="nil"/>
              <w:bottom w:val="nil"/>
              <w:right w:val="single" w:sz="4" w:space="0" w:color="auto"/>
            </w:tcBorders>
            <w:shd w:val="clear" w:color="auto" w:fill="auto"/>
            <w:noWrap/>
            <w:vAlign w:val="center"/>
            <w:hideMark/>
          </w:tcPr>
          <w:p w14:paraId="6B3C0E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365.220,08</w:t>
            </w:r>
          </w:p>
        </w:tc>
        <w:tc>
          <w:tcPr>
            <w:tcW w:w="160" w:type="dxa"/>
            <w:tcBorders>
              <w:top w:val="nil"/>
              <w:left w:val="nil"/>
              <w:bottom w:val="nil"/>
              <w:right w:val="single" w:sz="4" w:space="0" w:color="auto"/>
            </w:tcBorders>
            <w:shd w:val="clear" w:color="auto" w:fill="auto"/>
            <w:noWrap/>
            <w:vAlign w:val="center"/>
            <w:hideMark/>
          </w:tcPr>
          <w:p w14:paraId="7A0DF9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535B7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1,7646</w:t>
            </w:r>
          </w:p>
        </w:tc>
      </w:tr>
      <w:tr w:rsidR="000506AC" w:rsidRPr="000506AC" w14:paraId="697347A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B09ED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260</w:t>
            </w:r>
          </w:p>
        </w:tc>
        <w:tc>
          <w:tcPr>
            <w:tcW w:w="1134" w:type="dxa"/>
            <w:tcBorders>
              <w:top w:val="nil"/>
              <w:left w:val="nil"/>
              <w:bottom w:val="nil"/>
              <w:right w:val="single" w:sz="4" w:space="0" w:color="auto"/>
            </w:tcBorders>
            <w:shd w:val="clear" w:color="auto" w:fill="auto"/>
            <w:noWrap/>
            <w:vAlign w:val="center"/>
            <w:hideMark/>
          </w:tcPr>
          <w:p w14:paraId="66DCC7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10/06/38</w:t>
            </w:r>
          </w:p>
        </w:tc>
        <w:tc>
          <w:tcPr>
            <w:tcW w:w="1134" w:type="dxa"/>
            <w:tcBorders>
              <w:top w:val="nil"/>
              <w:left w:val="nil"/>
              <w:bottom w:val="nil"/>
              <w:right w:val="single" w:sz="4" w:space="0" w:color="auto"/>
            </w:tcBorders>
            <w:shd w:val="clear" w:color="auto" w:fill="auto"/>
            <w:noWrap/>
            <w:vAlign w:val="center"/>
            <w:hideMark/>
          </w:tcPr>
          <w:p w14:paraId="3ED929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10/06/38</w:t>
            </w:r>
          </w:p>
        </w:tc>
        <w:tc>
          <w:tcPr>
            <w:tcW w:w="1134" w:type="dxa"/>
            <w:tcBorders>
              <w:top w:val="nil"/>
              <w:left w:val="single" w:sz="8" w:space="0" w:color="auto"/>
              <w:bottom w:val="nil"/>
              <w:right w:val="nil"/>
            </w:tcBorders>
            <w:shd w:val="clear" w:color="auto" w:fill="auto"/>
            <w:noWrap/>
            <w:vAlign w:val="center"/>
            <w:hideMark/>
          </w:tcPr>
          <w:p w14:paraId="2C268B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9.958,71</w:t>
            </w:r>
          </w:p>
        </w:tc>
        <w:tc>
          <w:tcPr>
            <w:tcW w:w="1134" w:type="dxa"/>
            <w:tcBorders>
              <w:top w:val="nil"/>
              <w:left w:val="single" w:sz="4" w:space="0" w:color="auto"/>
              <w:bottom w:val="nil"/>
              <w:right w:val="single" w:sz="4" w:space="0" w:color="auto"/>
            </w:tcBorders>
            <w:shd w:val="clear" w:color="auto" w:fill="auto"/>
            <w:noWrap/>
            <w:vAlign w:val="center"/>
            <w:hideMark/>
          </w:tcPr>
          <w:p w14:paraId="5DB6ED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3.465,50</w:t>
            </w:r>
          </w:p>
        </w:tc>
        <w:tc>
          <w:tcPr>
            <w:tcW w:w="1134" w:type="dxa"/>
            <w:tcBorders>
              <w:top w:val="nil"/>
              <w:left w:val="nil"/>
              <w:bottom w:val="nil"/>
              <w:right w:val="single" w:sz="4" w:space="0" w:color="auto"/>
            </w:tcBorders>
            <w:shd w:val="clear" w:color="auto" w:fill="auto"/>
            <w:noWrap/>
            <w:vAlign w:val="center"/>
            <w:hideMark/>
          </w:tcPr>
          <w:p w14:paraId="4DC44C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6.493,22</w:t>
            </w:r>
          </w:p>
        </w:tc>
        <w:tc>
          <w:tcPr>
            <w:tcW w:w="1134" w:type="dxa"/>
            <w:tcBorders>
              <w:top w:val="nil"/>
              <w:left w:val="nil"/>
              <w:bottom w:val="nil"/>
              <w:right w:val="single" w:sz="4" w:space="0" w:color="auto"/>
            </w:tcBorders>
            <w:shd w:val="clear" w:color="auto" w:fill="auto"/>
            <w:noWrap/>
            <w:vAlign w:val="center"/>
            <w:hideMark/>
          </w:tcPr>
          <w:p w14:paraId="7EA89A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358.726,87</w:t>
            </w:r>
          </w:p>
        </w:tc>
        <w:tc>
          <w:tcPr>
            <w:tcW w:w="160" w:type="dxa"/>
            <w:tcBorders>
              <w:top w:val="nil"/>
              <w:left w:val="nil"/>
              <w:bottom w:val="nil"/>
              <w:right w:val="single" w:sz="4" w:space="0" w:color="auto"/>
            </w:tcBorders>
            <w:shd w:val="clear" w:color="auto" w:fill="auto"/>
            <w:noWrap/>
            <w:vAlign w:val="center"/>
            <w:hideMark/>
          </w:tcPr>
          <w:p w14:paraId="254583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6D877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1,7779</w:t>
            </w:r>
          </w:p>
        </w:tc>
      </w:tr>
      <w:tr w:rsidR="000506AC" w:rsidRPr="000506AC" w14:paraId="5449C1C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6902FB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261</w:t>
            </w:r>
          </w:p>
        </w:tc>
        <w:tc>
          <w:tcPr>
            <w:tcW w:w="1134" w:type="dxa"/>
            <w:tcBorders>
              <w:top w:val="nil"/>
              <w:left w:val="nil"/>
              <w:bottom w:val="nil"/>
              <w:right w:val="single" w:sz="4" w:space="0" w:color="auto"/>
            </w:tcBorders>
            <w:shd w:val="clear" w:color="auto" w:fill="auto"/>
            <w:noWrap/>
            <w:vAlign w:val="center"/>
            <w:hideMark/>
          </w:tcPr>
          <w:p w14:paraId="6483C1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10/07/38</w:t>
            </w:r>
          </w:p>
        </w:tc>
        <w:tc>
          <w:tcPr>
            <w:tcW w:w="1134" w:type="dxa"/>
            <w:tcBorders>
              <w:top w:val="nil"/>
              <w:left w:val="nil"/>
              <w:bottom w:val="nil"/>
              <w:right w:val="single" w:sz="4" w:space="0" w:color="auto"/>
            </w:tcBorders>
            <w:shd w:val="clear" w:color="auto" w:fill="auto"/>
            <w:noWrap/>
            <w:vAlign w:val="center"/>
            <w:hideMark/>
          </w:tcPr>
          <w:p w14:paraId="2DA4DC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12/07/38</w:t>
            </w:r>
          </w:p>
        </w:tc>
        <w:tc>
          <w:tcPr>
            <w:tcW w:w="1134" w:type="dxa"/>
            <w:tcBorders>
              <w:top w:val="nil"/>
              <w:left w:val="single" w:sz="8" w:space="0" w:color="auto"/>
              <w:bottom w:val="nil"/>
              <w:right w:val="nil"/>
            </w:tcBorders>
            <w:shd w:val="clear" w:color="auto" w:fill="auto"/>
            <w:noWrap/>
            <w:vAlign w:val="center"/>
            <w:hideMark/>
          </w:tcPr>
          <w:p w14:paraId="28AE96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9.834,12</w:t>
            </w:r>
          </w:p>
        </w:tc>
        <w:tc>
          <w:tcPr>
            <w:tcW w:w="1134" w:type="dxa"/>
            <w:tcBorders>
              <w:top w:val="nil"/>
              <w:left w:val="single" w:sz="4" w:space="0" w:color="auto"/>
              <w:bottom w:val="nil"/>
              <w:right w:val="single" w:sz="4" w:space="0" w:color="auto"/>
            </w:tcBorders>
            <w:shd w:val="clear" w:color="auto" w:fill="auto"/>
            <w:noWrap/>
            <w:vAlign w:val="center"/>
            <w:hideMark/>
          </w:tcPr>
          <w:p w14:paraId="4CC3D4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3.403,88</w:t>
            </w:r>
          </w:p>
        </w:tc>
        <w:tc>
          <w:tcPr>
            <w:tcW w:w="1134" w:type="dxa"/>
            <w:tcBorders>
              <w:top w:val="nil"/>
              <w:left w:val="nil"/>
              <w:bottom w:val="nil"/>
              <w:right w:val="single" w:sz="4" w:space="0" w:color="auto"/>
            </w:tcBorders>
            <w:shd w:val="clear" w:color="auto" w:fill="auto"/>
            <w:noWrap/>
            <w:vAlign w:val="center"/>
            <w:hideMark/>
          </w:tcPr>
          <w:p w14:paraId="0FB272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6.430,24</w:t>
            </w:r>
          </w:p>
        </w:tc>
        <w:tc>
          <w:tcPr>
            <w:tcW w:w="1134" w:type="dxa"/>
            <w:tcBorders>
              <w:top w:val="nil"/>
              <w:left w:val="nil"/>
              <w:bottom w:val="nil"/>
              <w:right w:val="single" w:sz="4" w:space="0" w:color="auto"/>
            </w:tcBorders>
            <w:shd w:val="clear" w:color="auto" w:fill="auto"/>
            <w:noWrap/>
            <w:vAlign w:val="center"/>
            <w:hideMark/>
          </w:tcPr>
          <w:p w14:paraId="4BEF68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352.296,63</w:t>
            </w:r>
          </w:p>
        </w:tc>
        <w:tc>
          <w:tcPr>
            <w:tcW w:w="160" w:type="dxa"/>
            <w:tcBorders>
              <w:top w:val="nil"/>
              <w:left w:val="nil"/>
              <w:bottom w:val="nil"/>
              <w:right w:val="single" w:sz="4" w:space="0" w:color="auto"/>
            </w:tcBorders>
            <w:shd w:val="clear" w:color="auto" w:fill="auto"/>
            <w:noWrap/>
            <w:vAlign w:val="center"/>
            <w:hideMark/>
          </w:tcPr>
          <w:p w14:paraId="3A9378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67367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1,7925</w:t>
            </w:r>
          </w:p>
        </w:tc>
      </w:tr>
      <w:tr w:rsidR="000506AC" w:rsidRPr="000506AC" w14:paraId="79E5A63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C9BAB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262</w:t>
            </w:r>
          </w:p>
        </w:tc>
        <w:tc>
          <w:tcPr>
            <w:tcW w:w="1134" w:type="dxa"/>
            <w:tcBorders>
              <w:top w:val="nil"/>
              <w:left w:val="nil"/>
              <w:bottom w:val="nil"/>
              <w:right w:val="single" w:sz="4" w:space="0" w:color="auto"/>
            </w:tcBorders>
            <w:shd w:val="clear" w:color="auto" w:fill="auto"/>
            <w:noWrap/>
            <w:vAlign w:val="center"/>
            <w:hideMark/>
          </w:tcPr>
          <w:p w14:paraId="6AFC63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10/08/38</w:t>
            </w:r>
          </w:p>
        </w:tc>
        <w:tc>
          <w:tcPr>
            <w:tcW w:w="1134" w:type="dxa"/>
            <w:tcBorders>
              <w:top w:val="nil"/>
              <w:left w:val="nil"/>
              <w:bottom w:val="nil"/>
              <w:right w:val="single" w:sz="4" w:space="0" w:color="auto"/>
            </w:tcBorders>
            <w:shd w:val="clear" w:color="auto" w:fill="auto"/>
            <w:noWrap/>
            <w:vAlign w:val="center"/>
            <w:hideMark/>
          </w:tcPr>
          <w:p w14:paraId="6F6F4A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10/08/38</w:t>
            </w:r>
          </w:p>
        </w:tc>
        <w:tc>
          <w:tcPr>
            <w:tcW w:w="1134" w:type="dxa"/>
            <w:tcBorders>
              <w:top w:val="nil"/>
              <w:left w:val="single" w:sz="8" w:space="0" w:color="auto"/>
              <w:bottom w:val="nil"/>
              <w:right w:val="nil"/>
            </w:tcBorders>
            <w:shd w:val="clear" w:color="auto" w:fill="auto"/>
            <w:noWrap/>
            <w:vAlign w:val="center"/>
            <w:hideMark/>
          </w:tcPr>
          <w:p w14:paraId="1B8AC7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9.706,07</w:t>
            </w:r>
          </w:p>
        </w:tc>
        <w:tc>
          <w:tcPr>
            <w:tcW w:w="1134" w:type="dxa"/>
            <w:tcBorders>
              <w:top w:val="nil"/>
              <w:left w:val="single" w:sz="4" w:space="0" w:color="auto"/>
              <w:bottom w:val="nil"/>
              <w:right w:val="single" w:sz="4" w:space="0" w:color="auto"/>
            </w:tcBorders>
            <w:shd w:val="clear" w:color="auto" w:fill="auto"/>
            <w:noWrap/>
            <w:vAlign w:val="center"/>
            <w:hideMark/>
          </w:tcPr>
          <w:p w14:paraId="3620DF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3.342,87</w:t>
            </w:r>
          </w:p>
        </w:tc>
        <w:tc>
          <w:tcPr>
            <w:tcW w:w="1134" w:type="dxa"/>
            <w:tcBorders>
              <w:top w:val="nil"/>
              <w:left w:val="nil"/>
              <w:bottom w:val="nil"/>
              <w:right w:val="single" w:sz="4" w:space="0" w:color="auto"/>
            </w:tcBorders>
            <w:shd w:val="clear" w:color="auto" w:fill="auto"/>
            <w:noWrap/>
            <w:vAlign w:val="center"/>
            <w:hideMark/>
          </w:tcPr>
          <w:p w14:paraId="261A5A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6.363,20</w:t>
            </w:r>
          </w:p>
        </w:tc>
        <w:tc>
          <w:tcPr>
            <w:tcW w:w="1134" w:type="dxa"/>
            <w:tcBorders>
              <w:top w:val="nil"/>
              <w:left w:val="nil"/>
              <w:bottom w:val="nil"/>
              <w:right w:val="single" w:sz="4" w:space="0" w:color="auto"/>
            </w:tcBorders>
            <w:shd w:val="clear" w:color="auto" w:fill="auto"/>
            <w:noWrap/>
            <w:vAlign w:val="center"/>
            <w:hideMark/>
          </w:tcPr>
          <w:p w14:paraId="5C1C48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345.933,43</w:t>
            </w:r>
          </w:p>
        </w:tc>
        <w:tc>
          <w:tcPr>
            <w:tcW w:w="160" w:type="dxa"/>
            <w:tcBorders>
              <w:top w:val="nil"/>
              <w:left w:val="nil"/>
              <w:bottom w:val="nil"/>
              <w:right w:val="single" w:sz="4" w:space="0" w:color="auto"/>
            </w:tcBorders>
            <w:shd w:val="clear" w:color="auto" w:fill="auto"/>
            <w:noWrap/>
            <w:vAlign w:val="center"/>
            <w:hideMark/>
          </w:tcPr>
          <w:p w14:paraId="4418C7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5B132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1,8062</w:t>
            </w:r>
          </w:p>
        </w:tc>
      </w:tr>
      <w:tr w:rsidR="000506AC" w:rsidRPr="000506AC" w14:paraId="5E6F82D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26B8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263</w:t>
            </w:r>
          </w:p>
        </w:tc>
        <w:tc>
          <w:tcPr>
            <w:tcW w:w="1134" w:type="dxa"/>
            <w:tcBorders>
              <w:top w:val="nil"/>
              <w:left w:val="nil"/>
              <w:bottom w:val="nil"/>
              <w:right w:val="single" w:sz="4" w:space="0" w:color="auto"/>
            </w:tcBorders>
            <w:shd w:val="clear" w:color="auto" w:fill="auto"/>
            <w:noWrap/>
            <w:vAlign w:val="center"/>
            <w:hideMark/>
          </w:tcPr>
          <w:p w14:paraId="3A7CAC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10/09/38</w:t>
            </w:r>
          </w:p>
        </w:tc>
        <w:tc>
          <w:tcPr>
            <w:tcW w:w="1134" w:type="dxa"/>
            <w:tcBorders>
              <w:top w:val="nil"/>
              <w:left w:val="nil"/>
              <w:bottom w:val="nil"/>
              <w:right w:val="single" w:sz="4" w:space="0" w:color="auto"/>
            </w:tcBorders>
            <w:shd w:val="clear" w:color="auto" w:fill="auto"/>
            <w:noWrap/>
            <w:vAlign w:val="center"/>
            <w:hideMark/>
          </w:tcPr>
          <w:p w14:paraId="5BF33C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10/09/38</w:t>
            </w:r>
          </w:p>
        </w:tc>
        <w:tc>
          <w:tcPr>
            <w:tcW w:w="1134" w:type="dxa"/>
            <w:tcBorders>
              <w:top w:val="nil"/>
              <w:left w:val="single" w:sz="8" w:space="0" w:color="auto"/>
              <w:bottom w:val="nil"/>
              <w:right w:val="nil"/>
            </w:tcBorders>
            <w:shd w:val="clear" w:color="auto" w:fill="auto"/>
            <w:noWrap/>
            <w:vAlign w:val="center"/>
            <w:hideMark/>
          </w:tcPr>
          <w:p w14:paraId="1D59D1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9.580,88</w:t>
            </w:r>
          </w:p>
        </w:tc>
        <w:tc>
          <w:tcPr>
            <w:tcW w:w="1134" w:type="dxa"/>
            <w:tcBorders>
              <w:top w:val="nil"/>
              <w:left w:val="single" w:sz="4" w:space="0" w:color="auto"/>
              <w:bottom w:val="nil"/>
              <w:right w:val="single" w:sz="4" w:space="0" w:color="auto"/>
            </w:tcBorders>
            <w:shd w:val="clear" w:color="auto" w:fill="auto"/>
            <w:noWrap/>
            <w:vAlign w:val="center"/>
            <w:hideMark/>
          </w:tcPr>
          <w:p w14:paraId="19D6BF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3.282,49</w:t>
            </w:r>
          </w:p>
        </w:tc>
        <w:tc>
          <w:tcPr>
            <w:tcW w:w="1134" w:type="dxa"/>
            <w:tcBorders>
              <w:top w:val="nil"/>
              <w:left w:val="nil"/>
              <w:bottom w:val="nil"/>
              <w:right w:val="single" w:sz="4" w:space="0" w:color="auto"/>
            </w:tcBorders>
            <w:shd w:val="clear" w:color="auto" w:fill="auto"/>
            <w:noWrap/>
            <w:vAlign w:val="center"/>
            <w:hideMark/>
          </w:tcPr>
          <w:p w14:paraId="5E8B9A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6.298,39</w:t>
            </w:r>
          </w:p>
        </w:tc>
        <w:tc>
          <w:tcPr>
            <w:tcW w:w="1134" w:type="dxa"/>
            <w:tcBorders>
              <w:top w:val="nil"/>
              <w:left w:val="nil"/>
              <w:bottom w:val="nil"/>
              <w:right w:val="single" w:sz="4" w:space="0" w:color="auto"/>
            </w:tcBorders>
            <w:shd w:val="clear" w:color="auto" w:fill="auto"/>
            <w:noWrap/>
            <w:vAlign w:val="center"/>
            <w:hideMark/>
          </w:tcPr>
          <w:p w14:paraId="2CC1DE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339.635,04</w:t>
            </w:r>
          </w:p>
        </w:tc>
        <w:tc>
          <w:tcPr>
            <w:tcW w:w="160" w:type="dxa"/>
            <w:tcBorders>
              <w:top w:val="nil"/>
              <w:left w:val="nil"/>
              <w:bottom w:val="nil"/>
              <w:right w:val="single" w:sz="4" w:space="0" w:color="auto"/>
            </w:tcBorders>
            <w:shd w:val="clear" w:color="auto" w:fill="auto"/>
            <w:noWrap/>
            <w:vAlign w:val="center"/>
            <w:hideMark/>
          </w:tcPr>
          <w:p w14:paraId="2477B9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259F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1,8207</w:t>
            </w:r>
          </w:p>
        </w:tc>
      </w:tr>
      <w:tr w:rsidR="000506AC" w:rsidRPr="000506AC" w14:paraId="6EC5966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6FB3B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264</w:t>
            </w:r>
          </w:p>
        </w:tc>
        <w:tc>
          <w:tcPr>
            <w:tcW w:w="1134" w:type="dxa"/>
            <w:tcBorders>
              <w:top w:val="nil"/>
              <w:left w:val="nil"/>
              <w:bottom w:val="nil"/>
              <w:right w:val="single" w:sz="4" w:space="0" w:color="auto"/>
            </w:tcBorders>
            <w:shd w:val="clear" w:color="auto" w:fill="auto"/>
            <w:noWrap/>
            <w:vAlign w:val="center"/>
            <w:hideMark/>
          </w:tcPr>
          <w:p w14:paraId="1F13B1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10/10/38</w:t>
            </w:r>
          </w:p>
        </w:tc>
        <w:tc>
          <w:tcPr>
            <w:tcW w:w="1134" w:type="dxa"/>
            <w:tcBorders>
              <w:top w:val="nil"/>
              <w:left w:val="nil"/>
              <w:bottom w:val="nil"/>
              <w:right w:val="single" w:sz="4" w:space="0" w:color="auto"/>
            </w:tcBorders>
            <w:shd w:val="clear" w:color="auto" w:fill="auto"/>
            <w:noWrap/>
            <w:vAlign w:val="center"/>
            <w:hideMark/>
          </w:tcPr>
          <w:p w14:paraId="51995C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11/10/38</w:t>
            </w:r>
          </w:p>
        </w:tc>
        <w:tc>
          <w:tcPr>
            <w:tcW w:w="1134" w:type="dxa"/>
            <w:tcBorders>
              <w:top w:val="nil"/>
              <w:left w:val="single" w:sz="8" w:space="0" w:color="auto"/>
              <w:bottom w:val="nil"/>
              <w:right w:val="nil"/>
            </w:tcBorders>
            <w:shd w:val="clear" w:color="auto" w:fill="auto"/>
            <w:noWrap/>
            <w:vAlign w:val="center"/>
            <w:hideMark/>
          </w:tcPr>
          <w:p w14:paraId="0381F9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9.450,58</w:t>
            </w:r>
          </w:p>
        </w:tc>
        <w:tc>
          <w:tcPr>
            <w:tcW w:w="1134" w:type="dxa"/>
            <w:tcBorders>
              <w:top w:val="nil"/>
              <w:left w:val="single" w:sz="4" w:space="0" w:color="auto"/>
              <w:bottom w:val="nil"/>
              <w:right w:val="single" w:sz="4" w:space="0" w:color="auto"/>
            </w:tcBorders>
            <w:shd w:val="clear" w:color="auto" w:fill="auto"/>
            <w:noWrap/>
            <w:vAlign w:val="center"/>
            <w:hideMark/>
          </w:tcPr>
          <w:p w14:paraId="2C4D8B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3.222,73</w:t>
            </w:r>
          </w:p>
        </w:tc>
        <w:tc>
          <w:tcPr>
            <w:tcW w:w="1134" w:type="dxa"/>
            <w:tcBorders>
              <w:top w:val="nil"/>
              <w:left w:val="nil"/>
              <w:bottom w:val="nil"/>
              <w:right w:val="single" w:sz="4" w:space="0" w:color="auto"/>
            </w:tcBorders>
            <w:shd w:val="clear" w:color="auto" w:fill="auto"/>
            <w:noWrap/>
            <w:vAlign w:val="center"/>
            <w:hideMark/>
          </w:tcPr>
          <w:p w14:paraId="35FBEB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6.227,86</w:t>
            </w:r>
          </w:p>
        </w:tc>
        <w:tc>
          <w:tcPr>
            <w:tcW w:w="1134" w:type="dxa"/>
            <w:tcBorders>
              <w:top w:val="nil"/>
              <w:left w:val="nil"/>
              <w:bottom w:val="nil"/>
              <w:right w:val="single" w:sz="4" w:space="0" w:color="auto"/>
            </w:tcBorders>
            <w:shd w:val="clear" w:color="auto" w:fill="auto"/>
            <w:noWrap/>
            <w:vAlign w:val="center"/>
            <w:hideMark/>
          </w:tcPr>
          <w:p w14:paraId="1C7A6F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333.407,19</w:t>
            </w:r>
          </w:p>
        </w:tc>
        <w:tc>
          <w:tcPr>
            <w:tcW w:w="160" w:type="dxa"/>
            <w:tcBorders>
              <w:top w:val="nil"/>
              <w:left w:val="nil"/>
              <w:bottom w:val="nil"/>
              <w:right w:val="single" w:sz="4" w:space="0" w:color="auto"/>
            </w:tcBorders>
            <w:shd w:val="clear" w:color="auto" w:fill="auto"/>
            <w:noWrap/>
            <w:vAlign w:val="center"/>
            <w:hideMark/>
          </w:tcPr>
          <w:p w14:paraId="20266D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D48D9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1,8337</w:t>
            </w:r>
          </w:p>
        </w:tc>
      </w:tr>
      <w:tr w:rsidR="000506AC" w:rsidRPr="000506AC" w14:paraId="49237ED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D2793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265</w:t>
            </w:r>
          </w:p>
        </w:tc>
        <w:tc>
          <w:tcPr>
            <w:tcW w:w="1134" w:type="dxa"/>
            <w:tcBorders>
              <w:top w:val="nil"/>
              <w:left w:val="nil"/>
              <w:bottom w:val="nil"/>
              <w:right w:val="single" w:sz="4" w:space="0" w:color="auto"/>
            </w:tcBorders>
            <w:shd w:val="clear" w:color="auto" w:fill="auto"/>
            <w:noWrap/>
            <w:vAlign w:val="center"/>
            <w:hideMark/>
          </w:tcPr>
          <w:p w14:paraId="625A59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10/11/38</w:t>
            </w:r>
          </w:p>
        </w:tc>
        <w:tc>
          <w:tcPr>
            <w:tcW w:w="1134" w:type="dxa"/>
            <w:tcBorders>
              <w:top w:val="nil"/>
              <w:left w:val="nil"/>
              <w:bottom w:val="nil"/>
              <w:right w:val="single" w:sz="4" w:space="0" w:color="auto"/>
            </w:tcBorders>
            <w:shd w:val="clear" w:color="auto" w:fill="auto"/>
            <w:noWrap/>
            <w:vAlign w:val="center"/>
            <w:hideMark/>
          </w:tcPr>
          <w:p w14:paraId="3F3004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10/11/38</w:t>
            </w:r>
          </w:p>
        </w:tc>
        <w:tc>
          <w:tcPr>
            <w:tcW w:w="1134" w:type="dxa"/>
            <w:tcBorders>
              <w:top w:val="nil"/>
              <w:left w:val="single" w:sz="8" w:space="0" w:color="auto"/>
              <w:bottom w:val="nil"/>
              <w:right w:val="nil"/>
            </w:tcBorders>
            <w:shd w:val="clear" w:color="auto" w:fill="auto"/>
            <w:noWrap/>
            <w:vAlign w:val="center"/>
            <w:hideMark/>
          </w:tcPr>
          <w:p w14:paraId="30348E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9.335,18</w:t>
            </w:r>
          </w:p>
        </w:tc>
        <w:tc>
          <w:tcPr>
            <w:tcW w:w="1134" w:type="dxa"/>
            <w:tcBorders>
              <w:top w:val="nil"/>
              <w:left w:val="single" w:sz="4" w:space="0" w:color="auto"/>
              <w:bottom w:val="nil"/>
              <w:right w:val="single" w:sz="4" w:space="0" w:color="auto"/>
            </w:tcBorders>
            <w:shd w:val="clear" w:color="auto" w:fill="auto"/>
            <w:noWrap/>
            <w:vAlign w:val="center"/>
            <w:hideMark/>
          </w:tcPr>
          <w:p w14:paraId="6B430B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3.163,63</w:t>
            </w:r>
          </w:p>
        </w:tc>
        <w:tc>
          <w:tcPr>
            <w:tcW w:w="1134" w:type="dxa"/>
            <w:tcBorders>
              <w:top w:val="nil"/>
              <w:left w:val="nil"/>
              <w:bottom w:val="nil"/>
              <w:right w:val="single" w:sz="4" w:space="0" w:color="auto"/>
            </w:tcBorders>
            <w:shd w:val="clear" w:color="auto" w:fill="auto"/>
            <w:noWrap/>
            <w:vAlign w:val="center"/>
            <w:hideMark/>
          </w:tcPr>
          <w:p w14:paraId="062CEC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6.171,55</w:t>
            </w:r>
          </w:p>
        </w:tc>
        <w:tc>
          <w:tcPr>
            <w:tcW w:w="1134" w:type="dxa"/>
            <w:tcBorders>
              <w:top w:val="nil"/>
              <w:left w:val="nil"/>
              <w:bottom w:val="nil"/>
              <w:right w:val="single" w:sz="4" w:space="0" w:color="auto"/>
            </w:tcBorders>
            <w:shd w:val="clear" w:color="auto" w:fill="auto"/>
            <w:noWrap/>
            <w:vAlign w:val="center"/>
            <w:hideMark/>
          </w:tcPr>
          <w:p w14:paraId="0486F6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327.235,64</w:t>
            </w:r>
          </w:p>
        </w:tc>
        <w:tc>
          <w:tcPr>
            <w:tcW w:w="160" w:type="dxa"/>
            <w:tcBorders>
              <w:top w:val="nil"/>
              <w:left w:val="nil"/>
              <w:bottom w:val="nil"/>
              <w:right w:val="single" w:sz="4" w:space="0" w:color="auto"/>
            </w:tcBorders>
            <w:shd w:val="clear" w:color="auto" w:fill="auto"/>
            <w:noWrap/>
            <w:vAlign w:val="center"/>
            <w:hideMark/>
          </w:tcPr>
          <w:p w14:paraId="48A7C8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7CD46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1,8511</w:t>
            </w:r>
          </w:p>
        </w:tc>
      </w:tr>
      <w:tr w:rsidR="000506AC" w:rsidRPr="000506AC" w14:paraId="4E729DD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C51A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266</w:t>
            </w:r>
          </w:p>
        </w:tc>
        <w:tc>
          <w:tcPr>
            <w:tcW w:w="1134" w:type="dxa"/>
            <w:tcBorders>
              <w:top w:val="nil"/>
              <w:left w:val="nil"/>
              <w:bottom w:val="nil"/>
              <w:right w:val="single" w:sz="4" w:space="0" w:color="auto"/>
            </w:tcBorders>
            <w:shd w:val="clear" w:color="auto" w:fill="auto"/>
            <w:noWrap/>
            <w:vAlign w:val="center"/>
            <w:hideMark/>
          </w:tcPr>
          <w:p w14:paraId="319777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10/12/38</w:t>
            </w:r>
          </w:p>
        </w:tc>
        <w:tc>
          <w:tcPr>
            <w:tcW w:w="1134" w:type="dxa"/>
            <w:tcBorders>
              <w:top w:val="nil"/>
              <w:left w:val="nil"/>
              <w:bottom w:val="nil"/>
              <w:right w:val="single" w:sz="4" w:space="0" w:color="auto"/>
            </w:tcBorders>
            <w:shd w:val="clear" w:color="auto" w:fill="auto"/>
            <w:noWrap/>
            <w:vAlign w:val="center"/>
            <w:hideMark/>
          </w:tcPr>
          <w:p w14:paraId="1AD118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10/12/38</w:t>
            </w:r>
          </w:p>
        </w:tc>
        <w:tc>
          <w:tcPr>
            <w:tcW w:w="1134" w:type="dxa"/>
            <w:tcBorders>
              <w:top w:val="nil"/>
              <w:left w:val="single" w:sz="8" w:space="0" w:color="auto"/>
              <w:bottom w:val="nil"/>
              <w:right w:val="nil"/>
            </w:tcBorders>
            <w:shd w:val="clear" w:color="auto" w:fill="auto"/>
            <w:noWrap/>
            <w:vAlign w:val="center"/>
            <w:hideMark/>
          </w:tcPr>
          <w:p w14:paraId="62A342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9.218,98</w:t>
            </w:r>
          </w:p>
        </w:tc>
        <w:tc>
          <w:tcPr>
            <w:tcW w:w="1134" w:type="dxa"/>
            <w:tcBorders>
              <w:top w:val="nil"/>
              <w:left w:val="single" w:sz="4" w:space="0" w:color="auto"/>
              <w:bottom w:val="nil"/>
              <w:right w:val="single" w:sz="4" w:space="0" w:color="auto"/>
            </w:tcBorders>
            <w:shd w:val="clear" w:color="auto" w:fill="auto"/>
            <w:noWrap/>
            <w:vAlign w:val="center"/>
            <w:hideMark/>
          </w:tcPr>
          <w:p w14:paraId="2C3A08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3.105,07</w:t>
            </w:r>
          </w:p>
        </w:tc>
        <w:tc>
          <w:tcPr>
            <w:tcW w:w="1134" w:type="dxa"/>
            <w:tcBorders>
              <w:top w:val="nil"/>
              <w:left w:val="nil"/>
              <w:bottom w:val="nil"/>
              <w:right w:val="single" w:sz="4" w:space="0" w:color="auto"/>
            </w:tcBorders>
            <w:shd w:val="clear" w:color="auto" w:fill="auto"/>
            <w:noWrap/>
            <w:vAlign w:val="center"/>
            <w:hideMark/>
          </w:tcPr>
          <w:p w14:paraId="495A84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6.113,91</w:t>
            </w:r>
          </w:p>
        </w:tc>
        <w:tc>
          <w:tcPr>
            <w:tcW w:w="1134" w:type="dxa"/>
            <w:tcBorders>
              <w:top w:val="nil"/>
              <w:left w:val="nil"/>
              <w:bottom w:val="nil"/>
              <w:right w:val="single" w:sz="4" w:space="0" w:color="auto"/>
            </w:tcBorders>
            <w:shd w:val="clear" w:color="auto" w:fill="auto"/>
            <w:noWrap/>
            <w:vAlign w:val="center"/>
            <w:hideMark/>
          </w:tcPr>
          <w:p w14:paraId="30ABE7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321.121,72</w:t>
            </w:r>
          </w:p>
        </w:tc>
        <w:tc>
          <w:tcPr>
            <w:tcW w:w="160" w:type="dxa"/>
            <w:tcBorders>
              <w:top w:val="nil"/>
              <w:left w:val="nil"/>
              <w:bottom w:val="nil"/>
              <w:right w:val="single" w:sz="4" w:space="0" w:color="auto"/>
            </w:tcBorders>
            <w:shd w:val="clear" w:color="auto" w:fill="auto"/>
            <w:noWrap/>
            <w:vAlign w:val="center"/>
            <w:hideMark/>
          </w:tcPr>
          <w:p w14:paraId="4DCF7A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9A03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1,8684</w:t>
            </w:r>
          </w:p>
        </w:tc>
      </w:tr>
      <w:tr w:rsidR="000506AC" w:rsidRPr="000506AC" w14:paraId="6BF884A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E1E6F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267</w:t>
            </w:r>
          </w:p>
        </w:tc>
        <w:tc>
          <w:tcPr>
            <w:tcW w:w="1134" w:type="dxa"/>
            <w:tcBorders>
              <w:top w:val="nil"/>
              <w:left w:val="nil"/>
              <w:bottom w:val="nil"/>
              <w:right w:val="single" w:sz="4" w:space="0" w:color="auto"/>
            </w:tcBorders>
            <w:shd w:val="clear" w:color="auto" w:fill="auto"/>
            <w:noWrap/>
            <w:vAlign w:val="center"/>
            <w:hideMark/>
          </w:tcPr>
          <w:p w14:paraId="109B76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10/01/39</w:t>
            </w:r>
          </w:p>
        </w:tc>
        <w:tc>
          <w:tcPr>
            <w:tcW w:w="1134" w:type="dxa"/>
            <w:tcBorders>
              <w:top w:val="nil"/>
              <w:left w:val="nil"/>
              <w:bottom w:val="nil"/>
              <w:right w:val="single" w:sz="4" w:space="0" w:color="auto"/>
            </w:tcBorders>
            <w:shd w:val="clear" w:color="auto" w:fill="auto"/>
            <w:noWrap/>
            <w:vAlign w:val="center"/>
            <w:hideMark/>
          </w:tcPr>
          <w:p w14:paraId="37134B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10/01/39</w:t>
            </w:r>
          </w:p>
        </w:tc>
        <w:tc>
          <w:tcPr>
            <w:tcW w:w="1134" w:type="dxa"/>
            <w:tcBorders>
              <w:top w:val="nil"/>
              <w:left w:val="single" w:sz="8" w:space="0" w:color="auto"/>
              <w:bottom w:val="nil"/>
              <w:right w:val="nil"/>
            </w:tcBorders>
            <w:shd w:val="clear" w:color="auto" w:fill="auto"/>
            <w:noWrap/>
            <w:vAlign w:val="center"/>
            <w:hideMark/>
          </w:tcPr>
          <w:p w14:paraId="7A56F6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9.094,24</w:t>
            </w:r>
          </w:p>
        </w:tc>
        <w:tc>
          <w:tcPr>
            <w:tcW w:w="1134" w:type="dxa"/>
            <w:tcBorders>
              <w:top w:val="nil"/>
              <w:left w:val="single" w:sz="4" w:space="0" w:color="auto"/>
              <w:bottom w:val="nil"/>
              <w:right w:val="single" w:sz="4" w:space="0" w:color="auto"/>
            </w:tcBorders>
            <w:shd w:val="clear" w:color="auto" w:fill="auto"/>
            <w:noWrap/>
            <w:vAlign w:val="center"/>
            <w:hideMark/>
          </w:tcPr>
          <w:p w14:paraId="753147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3.047,06</w:t>
            </w:r>
          </w:p>
        </w:tc>
        <w:tc>
          <w:tcPr>
            <w:tcW w:w="1134" w:type="dxa"/>
            <w:tcBorders>
              <w:top w:val="nil"/>
              <w:left w:val="nil"/>
              <w:bottom w:val="nil"/>
              <w:right w:val="single" w:sz="4" w:space="0" w:color="auto"/>
            </w:tcBorders>
            <w:shd w:val="clear" w:color="auto" w:fill="auto"/>
            <w:noWrap/>
            <w:vAlign w:val="center"/>
            <w:hideMark/>
          </w:tcPr>
          <w:p w14:paraId="7E7E61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6.047,18</w:t>
            </w:r>
          </w:p>
        </w:tc>
        <w:tc>
          <w:tcPr>
            <w:tcW w:w="1134" w:type="dxa"/>
            <w:tcBorders>
              <w:top w:val="nil"/>
              <w:left w:val="nil"/>
              <w:bottom w:val="nil"/>
              <w:right w:val="single" w:sz="4" w:space="0" w:color="auto"/>
            </w:tcBorders>
            <w:shd w:val="clear" w:color="auto" w:fill="auto"/>
            <w:noWrap/>
            <w:vAlign w:val="center"/>
            <w:hideMark/>
          </w:tcPr>
          <w:p w14:paraId="5180D7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315.074,55</w:t>
            </w:r>
          </w:p>
        </w:tc>
        <w:tc>
          <w:tcPr>
            <w:tcW w:w="160" w:type="dxa"/>
            <w:tcBorders>
              <w:top w:val="nil"/>
              <w:left w:val="nil"/>
              <w:bottom w:val="nil"/>
              <w:right w:val="single" w:sz="4" w:space="0" w:color="auto"/>
            </w:tcBorders>
            <w:shd w:val="clear" w:color="auto" w:fill="auto"/>
            <w:noWrap/>
            <w:vAlign w:val="center"/>
            <w:hideMark/>
          </w:tcPr>
          <w:p w14:paraId="56D598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B4E75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1,8831</w:t>
            </w:r>
          </w:p>
        </w:tc>
      </w:tr>
      <w:tr w:rsidR="000506AC" w:rsidRPr="000506AC" w14:paraId="66CF141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80643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268</w:t>
            </w:r>
          </w:p>
        </w:tc>
        <w:tc>
          <w:tcPr>
            <w:tcW w:w="1134" w:type="dxa"/>
            <w:tcBorders>
              <w:top w:val="nil"/>
              <w:left w:val="nil"/>
              <w:bottom w:val="nil"/>
              <w:right w:val="single" w:sz="4" w:space="0" w:color="auto"/>
            </w:tcBorders>
            <w:shd w:val="clear" w:color="auto" w:fill="auto"/>
            <w:noWrap/>
            <w:vAlign w:val="center"/>
            <w:hideMark/>
          </w:tcPr>
          <w:p w14:paraId="635771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10/02/39</w:t>
            </w:r>
          </w:p>
        </w:tc>
        <w:tc>
          <w:tcPr>
            <w:tcW w:w="1134" w:type="dxa"/>
            <w:tcBorders>
              <w:top w:val="nil"/>
              <w:left w:val="nil"/>
              <w:bottom w:val="nil"/>
              <w:right w:val="single" w:sz="4" w:space="0" w:color="auto"/>
            </w:tcBorders>
            <w:shd w:val="clear" w:color="auto" w:fill="auto"/>
            <w:noWrap/>
            <w:vAlign w:val="center"/>
            <w:hideMark/>
          </w:tcPr>
          <w:p w14:paraId="2CA4F9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10/02/39</w:t>
            </w:r>
          </w:p>
        </w:tc>
        <w:tc>
          <w:tcPr>
            <w:tcW w:w="1134" w:type="dxa"/>
            <w:tcBorders>
              <w:top w:val="nil"/>
              <w:left w:val="single" w:sz="8" w:space="0" w:color="auto"/>
              <w:bottom w:val="nil"/>
              <w:right w:val="nil"/>
            </w:tcBorders>
            <w:shd w:val="clear" w:color="auto" w:fill="auto"/>
            <w:noWrap/>
            <w:vAlign w:val="center"/>
            <w:hideMark/>
          </w:tcPr>
          <w:p w14:paraId="4FF1EE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8.975,10</w:t>
            </w:r>
          </w:p>
        </w:tc>
        <w:tc>
          <w:tcPr>
            <w:tcW w:w="1134" w:type="dxa"/>
            <w:tcBorders>
              <w:top w:val="nil"/>
              <w:left w:val="single" w:sz="4" w:space="0" w:color="auto"/>
              <w:bottom w:val="nil"/>
              <w:right w:val="single" w:sz="4" w:space="0" w:color="auto"/>
            </w:tcBorders>
            <w:shd w:val="clear" w:color="auto" w:fill="auto"/>
            <w:noWrap/>
            <w:vAlign w:val="center"/>
            <w:hideMark/>
          </w:tcPr>
          <w:p w14:paraId="0F550C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2.989,68</w:t>
            </w:r>
          </w:p>
        </w:tc>
        <w:tc>
          <w:tcPr>
            <w:tcW w:w="1134" w:type="dxa"/>
            <w:tcBorders>
              <w:top w:val="nil"/>
              <w:left w:val="nil"/>
              <w:bottom w:val="nil"/>
              <w:right w:val="single" w:sz="4" w:space="0" w:color="auto"/>
            </w:tcBorders>
            <w:shd w:val="clear" w:color="auto" w:fill="auto"/>
            <w:noWrap/>
            <w:vAlign w:val="center"/>
            <w:hideMark/>
          </w:tcPr>
          <w:p w14:paraId="4CC639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5.985,43</w:t>
            </w:r>
          </w:p>
        </w:tc>
        <w:tc>
          <w:tcPr>
            <w:tcW w:w="1134" w:type="dxa"/>
            <w:tcBorders>
              <w:top w:val="nil"/>
              <w:left w:val="nil"/>
              <w:bottom w:val="nil"/>
              <w:right w:val="single" w:sz="4" w:space="0" w:color="auto"/>
            </w:tcBorders>
            <w:shd w:val="clear" w:color="auto" w:fill="auto"/>
            <w:noWrap/>
            <w:vAlign w:val="center"/>
            <w:hideMark/>
          </w:tcPr>
          <w:p w14:paraId="6BA40D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309.089,12</w:t>
            </w:r>
          </w:p>
        </w:tc>
        <w:tc>
          <w:tcPr>
            <w:tcW w:w="160" w:type="dxa"/>
            <w:tcBorders>
              <w:top w:val="nil"/>
              <w:left w:val="nil"/>
              <w:bottom w:val="nil"/>
              <w:right w:val="single" w:sz="4" w:space="0" w:color="auto"/>
            </w:tcBorders>
            <w:shd w:val="clear" w:color="auto" w:fill="auto"/>
            <w:noWrap/>
            <w:vAlign w:val="center"/>
            <w:hideMark/>
          </w:tcPr>
          <w:p w14:paraId="0FAE1D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5A284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1,8997</w:t>
            </w:r>
          </w:p>
        </w:tc>
      </w:tr>
      <w:tr w:rsidR="000506AC" w:rsidRPr="000506AC" w14:paraId="7BDEE76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432E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269</w:t>
            </w:r>
          </w:p>
        </w:tc>
        <w:tc>
          <w:tcPr>
            <w:tcW w:w="1134" w:type="dxa"/>
            <w:tcBorders>
              <w:top w:val="nil"/>
              <w:left w:val="nil"/>
              <w:bottom w:val="nil"/>
              <w:right w:val="single" w:sz="4" w:space="0" w:color="auto"/>
            </w:tcBorders>
            <w:shd w:val="clear" w:color="auto" w:fill="auto"/>
            <w:noWrap/>
            <w:vAlign w:val="center"/>
            <w:hideMark/>
          </w:tcPr>
          <w:p w14:paraId="794E0F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10/03/39</w:t>
            </w:r>
          </w:p>
        </w:tc>
        <w:tc>
          <w:tcPr>
            <w:tcW w:w="1134" w:type="dxa"/>
            <w:tcBorders>
              <w:top w:val="nil"/>
              <w:left w:val="nil"/>
              <w:bottom w:val="nil"/>
              <w:right w:val="single" w:sz="4" w:space="0" w:color="auto"/>
            </w:tcBorders>
            <w:shd w:val="clear" w:color="auto" w:fill="auto"/>
            <w:noWrap/>
            <w:vAlign w:val="center"/>
            <w:hideMark/>
          </w:tcPr>
          <w:p w14:paraId="42AA9F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10/03/39</w:t>
            </w:r>
          </w:p>
        </w:tc>
        <w:tc>
          <w:tcPr>
            <w:tcW w:w="1134" w:type="dxa"/>
            <w:tcBorders>
              <w:top w:val="nil"/>
              <w:left w:val="single" w:sz="8" w:space="0" w:color="auto"/>
              <w:bottom w:val="nil"/>
              <w:right w:val="nil"/>
            </w:tcBorders>
            <w:shd w:val="clear" w:color="auto" w:fill="auto"/>
            <w:noWrap/>
            <w:vAlign w:val="center"/>
            <w:hideMark/>
          </w:tcPr>
          <w:p w14:paraId="26BB88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8.861,93</w:t>
            </w:r>
          </w:p>
        </w:tc>
        <w:tc>
          <w:tcPr>
            <w:tcW w:w="1134" w:type="dxa"/>
            <w:tcBorders>
              <w:top w:val="nil"/>
              <w:left w:val="single" w:sz="4" w:space="0" w:color="auto"/>
              <w:bottom w:val="nil"/>
              <w:right w:val="single" w:sz="4" w:space="0" w:color="auto"/>
            </w:tcBorders>
            <w:shd w:val="clear" w:color="auto" w:fill="auto"/>
            <w:noWrap/>
            <w:vAlign w:val="center"/>
            <w:hideMark/>
          </w:tcPr>
          <w:p w14:paraId="036073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2.932,88</w:t>
            </w:r>
          </w:p>
        </w:tc>
        <w:tc>
          <w:tcPr>
            <w:tcW w:w="1134" w:type="dxa"/>
            <w:tcBorders>
              <w:top w:val="nil"/>
              <w:left w:val="nil"/>
              <w:bottom w:val="nil"/>
              <w:right w:val="single" w:sz="4" w:space="0" w:color="auto"/>
            </w:tcBorders>
            <w:shd w:val="clear" w:color="auto" w:fill="auto"/>
            <w:noWrap/>
            <w:vAlign w:val="center"/>
            <w:hideMark/>
          </w:tcPr>
          <w:p w14:paraId="263183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5.929,05</w:t>
            </w:r>
          </w:p>
        </w:tc>
        <w:tc>
          <w:tcPr>
            <w:tcW w:w="1134" w:type="dxa"/>
            <w:tcBorders>
              <w:top w:val="nil"/>
              <w:left w:val="nil"/>
              <w:bottom w:val="nil"/>
              <w:right w:val="single" w:sz="4" w:space="0" w:color="auto"/>
            </w:tcBorders>
            <w:shd w:val="clear" w:color="auto" w:fill="auto"/>
            <w:noWrap/>
            <w:vAlign w:val="center"/>
            <w:hideMark/>
          </w:tcPr>
          <w:p w14:paraId="54A052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303.160,07</w:t>
            </w:r>
          </w:p>
        </w:tc>
        <w:tc>
          <w:tcPr>
            <w:tcW w:w="160" w:type="dxa"/>
            <w:tcBorders>
              <w:top w:val="nil"/>
              <w:left w:val="nil"/>
              <w:bottom w:val="nil"/>
              <w:right w:val="single" w:sz="4" w:space="0" w:color="auto"/>
            </w:tcBorders>
            <w:shd w:val="clear" w:color="auto" w:fill="auto"/>
            <w:noWrap/>
            <w:vAlign w:val="center"/>
            <w:hideMark/>
          </w:tcPr>
          <w:p w14:paraId="259A30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74E24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1,9182</w:t>
            </w:r>
          </w:p>
        </w:tc>
      </w:tr>
      <w:tr w:rsidR="000506AC" w:rsidRPr="000506AC" w14:paraId="62443AB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607B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270</w:t>
            </w:r>
          </w:p>
        </w:tc>
        <w:tc>
          <w:tcPr>
            <w:tcW w:w="1134" w:type="dxa"/>
            <w:tcBorders>
              <w:top w:val="nil"/>
              <w:left w:val="nil"/>
              <w:bottom w:val="nil"/>
              <w:right w:val="single" w:sz="4" w:space="0" w:color="auto"/>
            </w:tcBorders>
            <w:shd w:val="clear" w:color="auto" w:fill="auto"/>
            <w:noWrap/>
            <w:vAlign w:val="center"/>
            <w:hideMark/>
          </w:tcPr>
          <w:p w14:paraId="5D63BF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10/04/39</w:t>
            </w:r>
          </w:p>
        </w:tc>
        <w:tc>
          <w:tcPr>
            <w:tcW w:w="1134" w:type="dxa"/>
            <w:tcBorders>
              <w:top w:val="nil"/>
              <w:left w:val="nil"/>
              <w:bottom w:val="nil"/>
              <w:right w:val="single" w:sz="4" w:space="0" w:color="auto"/>
            </w:tcBorders>
            <w:shd w:val="clear" w:color="auto" w:fill="auto"/>
            <w:noWrap/>
            <w:vAlign w:val="center"/>
            <w:hideMark/>
          </w:tcPr>
          <w:p w14:paraId="56AFC4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11/04/39</w:t>
            </w:r>
          </w:p>
        </w:tc>
        <w:tc>
          <w:tcPr>
            <w:tcW w:w="1134" w:type="dxa"/>
            <w:tcBorders>
              <w:top w:val="nil"/>
              <w:left w:val="single" w:sz="8" w:space="0" w:color="auto"/>
              <w:bottom w:val="nil"/>
              <w:right w:val="nil"/>
            </w:tcBorders>
            <w:shd w:val="clear" w:color="auto" w:fill="auto"/>
            <w:noWrap/>
            <w:vAlign w:val="center"/>
            <w:hideMark/>
          </w:tcPr>
          <w:p w14:paraId="302154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8.735,82</w:t>
            </w:r>
          </w:p>
        </w:tc>
        <w:tc>
          <w:tcPr>
            <w:tcW w:w="1134" w:type="dxa"/>
            <w:tcBorders>
              <w:top w:val="nil"/>
              <w:left w:val="single" w:sz="4" w:space="0" w:color="auto"/>
              <w:bottom w:val="nil"/>
              <w:right w:val="single" w:sz="4" w:space="0" w:color="auto"/>
            </w:tcBorders>
            <w:shd w:val="clear" w:color="auto" w:fill="auto"/>
            <w:noWrap/>
            <w:vAlign w:val="center"/>
            <w:hideMark/>
          </w:tcPr>
          <w:p w14:paraId="09BAD9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2.876,62</w:t>
            </w:r>
          </w:p>
        </w:tc>
        <w:tc>
          <w:tcPr>
            <w:tcW w:w="1134" w:type="dxa"/>
            <w:tcBorders>
              <w:top w:val="nil"/>
              <w:left w:val="nil"/>
              <w:bottom w:val="nil"/>
              <w:right w:val="single" w:sz="4" w:space="0" w:color="auto"/>
            </w:tcBorders>
            <w:shd w:val="clear" w:color="auto" w:fill="auto"/>
            <w:noWrap/>
            <w:vAlign w:val="center"/>
            <w:hideMark/>
          </w:tcPr>
          <w:p w14:paraId="6033FD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5.859,19</w:t>
            </w:r>
          </w:p>
        </w:tc>
        <w:tc>
          <w:tcPr>
            <w:tcW w:w="1134" w:type="dxa"/>
            <w:tcBorders>
              <w:top w:val="nil"/>
              <w:left w:val="nil"/>
              <w:bottom w:val="nil"/>
              <w:right w:val="single" w:sz="4" w:space="0" w:color="auto"/>
            </w:tcBorders>
            <w:shd w:val="clear" w:color="auto" w:fill="auto"/>
            <w:noWrap/>
            <w:vAlign w:val="center"/>
            <w:hideMark/>
          </w:tcPr>
          <w:p w14:paraId="45871A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297.300,87</w:t>
            </w:r>
          </w:p>
        </w:tc>
        <w:tc>
          <w:tcPr>
            <w:tcW w:w="160" w:type="dxa"/>
            <w:tcBorders>
              <w:top w:val="nil"/>
              <w:left w:val="nil"/>
              <w:bottom w:val="nil"/>
              <w:right w:val="single" w:sz="4" w:space="0" w:color="auto"/>
            </w:tcBorders>
            <w:shd w:val="clear" w:color="auto" w:fill="auto"/>
            <w:noWrap/>
            <w:vAlign w:val="center"/>
            <w:hideMark/>
          </w:tcPr>
          <w:p w14:paraId="6B1B03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65ABE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1,9327</w:t>
            </w:r>
          </w:p>
        </w:tc>
      </w:tr>
      <w:tr w:rsidR="000506AC" w:rsidRPr="000506AC" w14:paraId="681D835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E8D39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271</w:t>
            </w:r>
          </w:p>
        </w:tc>
        <w:tc>
          <w:tcPr>
            <w:tcW w:w="1134" w:type="dxa"/>
            <w:tcBorders>
              <w:top w:val="nil"/>
              <w:left w:val="nil"/>
              <w:bottom w:val="nil"/>
              <w:right w:val="single" w:sz="4" w:space="0" w:color="auto"/>
            </w:tcBorders>
            <w:shd w:val="clear" w:color="auto" w:fill="auto"/>
            <w:noWrap/>
            <w:vAlign w:val="center"/>
            <w:hideMark/>
          </w:tcPr>
          <w:p w14:paraId="3AEA68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10/05/39</w:t>
            </w:r>
          </w:p>
        </w:tc>
        <w:tc>
          <w:tcPr>
            <w:tcW w:w="1134" w:type="dxa"/>
            <w:tcBorders>
              <w:top w:val="nil"/>
              <w:left w:val="nil"/>
              <w:bottom w:val="nil"/>
              <w:right w:val="single" w:sz="4" w:space="0" w:color="auto"/>
            </w:tcBorders>
            <w:shd w:val="clear" w:color="auto" w:fill="auto"/>
            <w:noWrap/>
            <w:vAlign w:val="center"/>
            <w:hideMark/>
          </w:tcPr>
          <w:p w14:paraId="4DB242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10/05/39</w:t>
            </w:r>
          </w:p>
        </w:tc>
        <w:tc>
          <w:tcPr>
            <w:tcW w:w="1134" w:type="dxa"/>
            <w:tcBorders>
              <w:top w:val="nil"/>
              <w:left w:val="single" w:sz="8" w:space="0" w:color="auto"/>
              <w:bottom w:val="nil"/>
              <w:right w:val="nil"/>
            </w:tcBorders>
            <w:shd w:val="clear" w:color="auto" w:fill="auto"/>
            <w:noWrap/>
            <w:vAlign w:val="center"/>
            <w:hideMark/>
          </w:tcPr>
          <w:p w14:paraId="4A9CC2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8.633,33</w:t>
            </w:r>
          </w:p>
        </w:tc>
        <w:tc>
          <w:tcPr>
            <w:tcW w:w="1134" w:type="dxa"/>
            <w:tcBorders>
              <w:top w:val="nil"/>
              <w:left w:val="single" w:sz="4" w:space="0" w:color="auto"/>
              <w:bottom w:val="nil"/>
              <w:right w:val="single" w:sz="4" w:space="0" w:color="auto"/>
            </w:tcBorders>
            <w:shd w:val="clear" w:color="auto" w:fill="auto"/>
            <w:noWrap/>
            <w:vAlign w:val="center"/>
            <w:hideMark/>
          </w:tcPr>
          <w:p w14:paraId="7AD0BB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2.821,03</w:t>
            </w:r>
          </w:p>
        </w:tc>
        <w:tc>
          <w:tcPr>
            <w:tcW w:w="1134" w:type="dxa"/>
            <w:tcBorders>
              <w:top w:val="nil"/>
              <w:left w:val="nil"/>
              <w:bottom w:val="nil"/>
              <w:right w:val="single" w:sz="4" w:space="0" w:color="auto"/>
            </w:tcBorders>
            <w:shd w:val="clear" w:color="auto" w:fill="auto"/>
            <w:noWrap/>
            <w:vAlign w:val="center"/>
            <w:hideMark/>
          </w:tcPr>
          <w:p w14:paraId="34BA5C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5.812,30</w:t>
            </w:r>
          </w:p>
        </w:tc>
        <w:tc>
          <w:tcPr>
            <w:tcW w:w="1134" w:type="dxa"/>
            <w:tcBorders>
              <w:top w:val="nil"/>
              <w:left w:val="nil"/>
              <w:bottom w:val="nil"/>
              <w:right w:val="single" w:sz="4" w:space="0" w:color="auto"/>
            </w:tcBorders>
            <w:shd w:val="clear" w:color="auto" w:fill="auto"/>
            <w:noWrap/>
            <w:vAlign w:val="center"/>
            <w:hideMark/>
          </w:tcPr>
          <w:p w14:paraId="6C7720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291.488,57</w:t>
            </w:r>
          </w:p>
        </w:tc>
        <w:tc>
          <w:tcPr>
            <w:tcW w:w="160" w:type="dxa"/>
            <w:tcBorders>
              <w:top w:val="nil"/>
              <w:left w:val="nil"/>
              <w:bottom w:val="nil"/>
              <w:right w:val="single" w:sz="4" w:space="0" w:color="auto"/>
            </w:tcBorders>
            <w:shd w:val="clear" w:color="auto" w:fill="auto"/>
            <w:noWrap/>
            <w:vAlign w:val="center"/>
            <w:hideMark/>
          </w:tcPr>
          <w:p w14:paraId="312A77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52CF0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1,9550</w:t>
            </w:r>
          </w:p>
        </w:tc>
      </w:tr>
      <w:tr w:rsidR="000506AC" w:rsidRPr="000506AC" w14:paraId="0724605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F448F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272</w:t>
            </w:r>
          </w:p>
        </w:tc>
        <w:tc>
          <w:tcPr>
            <w:tcW w:w="1134" w:type="dxa"/>
            <w:tcBorders>
              <w:top w:val="nil"/>
              <w:left w:val="nil"/>
              <w:bottom w:val="nil"/>
              <w:right w:val="single" w:sz="4" w:space="0" w:color="auto"/>
            </w:tcBorders>
            <w:shd w:val="clear" w:color="auto" w:fill="auto"/>
            <w:noWrap/>
            <w:vAlign w:val="center"/>
            <w:hideMark/>
          </w:tcPr>
          <w:p w14:paraId="143955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10/06/39</w:t>
            </w:r>
          </w:p>
        </w:tc>
        <w:tc>
          <w:tcPr>
            <w:tcW w:w="1134" w:type="dxa"/>
            <w:tcBorders>
              <w:top w:val="nil"/>
              <w:left w:val="nil"/>
              <w:bottom w:val="nil"/>
              <w:right w:val="single" w:sz="4" w:space="0" w:color="auto"/>
            </w:tcBorders>
            <w:shd w:val="clear" w:color="auto" w:fill="auto"/>
            <w:noWrap/>
            <w:vAlign w:val="center"/>
            <w:hideMark/>
          </w:tcPr>
          <w:p w14:paraId="7683D7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10/06/39</w:t>
            </w:r>
          </w:p>
        </w:tc>
        <w:tc>
          <w:tcPr>
            <w:tcW w:w="1134" w:type="dxa"/>
            <w:tcBorders>
              <w:top w:val="nil"/>
              <w:left w:val="single" w:sz="8" w:space="0" w:color="auto"/>
              <w:bottom w:val="nil"/>
              <w:right w:val="nil"/>
            </w:tcBorders>
            <w:shd w:val="clear" w:color="auto" w:fill="auto"/>
            <w:noWrap/>
            <w:vAlign w:val="center"/>
            <w:hideMark/>
          </w:tcPr>
          <w:p w14:paraId="3B01C8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8.508,88</w:t>
            </w:r>
          </w:p>
        </w:tc>
        <w:tc>
          <w:tcPr>
            <w:tcW w:w="1134" w:type="dxa"/>
            <w:tcBorders>
              <w:top w:val="nil"/>
              <w:left w:val="single" w:sz="4" w:space="0" w:color="auto"/>
              <w:bottom w:val="nil"/>
              <w:right w:val="single" w:sz="4" w:space="0" w:color="auto"/>
            </w:tcBorders>
            <w:shd w:val="clear" w:color="auto" w:fill="auto"/>
            <w:noWrap/>
            <w:vAlign w:val="center"/>
            <w:hideMark/>
          </w:tcPr>
          <w:p w14:paraId="4E6A04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2.765,87</w:t>
            </w:r>
          </w:p>
        </w:tc>
        <w:tc>
          <w:tcPr>
            <w:tcW w:w="1134" w:type="dxa"/>
            <w:tcBorders>
              <w:top w:val="nil"/>
              <w:left w:val="nil"/>
              <w:bottom w:val="nil"/>
              <w:right w:val="single" w:sz="4" w:space="0" w:color="auto"/>
            </w:tcBorders>
            <w:shd w:val="clear" w:color="auto" w:fill="auto"/>
            <w:noWrap/>
            <w:vAlign w:val="center"/>
            <w:hideMark/>
          </w:tcPr>
          <w:p w14:paraId="543B70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5.743,00</w:t>
            </w:r>
          </w:p>
        </w:tc>
        <w:tc>
          <w:tcPr>
            <w:tcW w:w="1134" w:type="dxa"/>
            <w:tcBorders>
              <w:top w:val="nil"/>
              <w:left w:val="nil"/>
              <w:bottom w:val="nil"/>
              <w:right w:val="single" w:sz="4" w:space="0" w:color="auto"/>
            </w:tcBorders>
            <w:shd w:val="clear" w:color="auto" w:fill="auto"/>
            <w:noWrap/>
            <w:vAlign w:val="center"/>
            <w:hideMark/>
          </w:tcPr>
          <w:p w14:paraId="074F1C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285.745,57</w:t>
            </w:r>
          </w:p>
        </w:tc>
        <w:tc>
          <w:tcPr>
            <w:tcW w:w="160" w:type="dxa"/>
            <w:tcBorders>
              <w:top w:val="nil"/>
              <w:left w:val="nil"/>
              <w:bottom w:val="nil"/>
              <w:right w:val="single" w:sz="4" w:space="0" w:color="auto"/>
            </w:tcBorders>
            <w:shd w:val="clear" w:color="auto" w:fill="auto"/>
            <w:noWrap/>
            <w:vAlign w:val="center"/>
            <w:hideMark/>
          </w:tcPr>
          <w:p w14:paraId="00F5CFC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13130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1,9702</w:t>
            </w:r>
          </w:p>
        </w:tc>
      </w:tr>
      <w:tr w:rsidR="000506AC" w:rsidRPr="000506AC" w14:paraId="5FAF13A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98FED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273</w:t>
            </w:r>
          </w:p>
        </w:tc>
        <w:tc>
          <w:tcPr>
            <w:tcW w:w="1134" w:type="dxa"/>
            <w:tcBorders>
              <w:top w:val="nil"/>
              <w:left w:val="nil"/>
              <w:bottom w:val="nil"/>
              <w:right w:val="single" w:sz="4" w:space="0" w:color="auto"/>
            </w:tcBorders>
            <w:shd w:val="clear" w:color="auto" w:fill="auto"/>
            <w:noWrap/>
            <w:vAlign w:val="center"/>
            <w:hideMark/>
          </w:tcPr>
          <w:p w14:paraId="4189AF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10/07/39</w:t>
            </w:r>
          </w:p>
        </w:tc>
        <w:tc>
          <w:tcPr>
            <w:tcW w:w="1134" w:type="dxa"/>
            <w:tcBorders>
              <w:top w:val="nil"/>
              <w:left w:val="nil"/>
              <w:bottom w:val="nil"/>
              <w:right w:val="single" w:sz="4" w:space="0" w:color="auto"/>
            </w:tcBorders>
            <w:shd w:val="clear" w:color="auto" w:fill="auto"/>
            <w:noWrap/>
            <w:vAlign w:val="center"/>
            <w:hideMark/>
          </w:tcPr>
          <w:p w14:paraId="5A302C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11/07/39</w:t>
            </w:r>
          </w:p>
        </w:tc>
        <w:tc>
          <w:tcPr>
            <w:tcW w:w="1134" w:type="dxa"/>
            <w:tcBorders>
              <w:top w:val="nil"/>
              <w:left w:val="single" w:sz="8" w:space="0" w:color="auto"/>
              <w:bottom w:val="nil"/>
              <w:right w:val="nil"/>
            </w:tcBorders>
            <w:shd w:val="clear" w:color="auto" w:fill="auto"/>
            <w:noWrap/>
            <w:vAlign w:val="center"/>
            <w:hideMark/>
          </w:tcPr>
          <w:p w14:paraId="051818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8.394,53</w:t>
            </w:r>
          </w:p>
        </w:tc>
        <w:tc>
          <w:tcPr>
            <w:tcW w:w="1134" w:type="dxa"/>
            <w:tcBorders>
              <w:top w:val="nil"/>
              <w:left w:val="single" w:sz="4" w:space="0" w:color="auto"/>
              <w:bottom w:val="nil"/>
              <w:right w:val="single" w:sz="4" w:space="0" w:color="auto"/>
            </w:tcBorders>
            <w:shd w:val="clear" w:color="auto" w:fill="auto"/>
            <w:noWrap/>
            <w:vAlign w:val="center"/>
            <w:hideMark/>
          </w:tcPr>
          <w:p w14:paraId="0880A9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2.711,38</w:t>
            </w:r>
          </w:p>
        </w:tc>
        <w:tc>
          <w:tcPr>
            <w:tcW w:w="1134" w:type="dxa"/>
            <w:tcBorders>
              <w:top w:val="nil"/>
              <w:left w:val="nil"/>
              <w:bottom w:val="nil"/>
              <w:right w:val="single" w:sz="4" w:space="0" w:color="auto"/>
            </w:tcBorders>
            <w:shd w:val="clear" w:color="auto" w:fill="auto"/>
            <w:noWrap/>
            <w:vAlign w:val="center"/>
            <w:hideMark/>
          </w:tcPr>
          <w:p w14:paraId="4AF125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5.683,15</w:t>
            </w:r>
          </w:p>
        </w:tc>
        <w:tc>
          <w:tcPr>
            <w:tcW w:w="1134" w:type="dxa"/>
            <w:tcBorders>
              <w:top w:val="nil"/>
              <w:left w:val="nil"/>
              <w:bottom w:val="nil"/>
              <w:right w:val="single" w:sz="4" w:space="0" w:color="auto"/>
            </w:tcBorders>
            <w:shd w:val="clear" w:color="auto" w:fill="auto"/>
            <w:noWrap/>
            <w:vAlign w:val="center"/>
            <w:hideMark/>
          </w:tcPr>
          <w:p w14:paraId="202A04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280.062,43</w:t>
            </w:r>
          </w:p>
        </w:tc>
        <w:tc>
          <w:tcPr>
            <w:tcW w:w="160" w:type="dxa"/>
            <w:tcBorders>
              <w:top w:val="nil"/>
              <w:left w:val="nil"/>
              <w:bottom w:val="nil"/>
              <w:right w:val="single" w:sz="4" w:space="0" w:color="auto"/>
            </w:tcBorders>
            <w:shd w:val="clear" w:color="auto" w:fill="auto"/>
            <w:noWrap/>
            <w:vAlign w:val="center"/>
            <w:hideMark/>
          </w:tcPr>
          <w:p w14:paraId="070083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9C899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1,9889</w:t>
            </w:r>
          </w:p>
        </w:tc>
      </w:tr>
      <w:tr w:rsidR="000506AC" w:rsidRPr="000506AC" w14:paraId="3E7CFD9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924D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274</w:t>
            </w:r>
          </w:p>
        </w:tc>
        <w:tc>
          <w:tcPr>
            <w:tcW w:w="1134" w:type="dxa"/>
            <w:tcBorders>
              <w:top w:val="nil"/>
              <w:left w:val="nil"/>
              <w:bottom w:val="nil"/>
              <w:right w:val="single" w:sz="4" w:space="0" w:color="auto"/>
            </w:tcBorders>
            <w:shd w:val="clear" w:color="auto" w:fill="auto"/>
            <w:noWrap/>
            <w:vAlign w:val="center"/>
            <w:hideMark/>
          </w:tcPr>
          <w:p w14:paraId="39A1F1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10/08/39</w:t>
            </w:r>
          </w:p>
        </w:tc>
        <w:tc>
          <w:tcPr>
            <w:tcW w:w="1134" w:type="dxa"/>
            <w:tcBorders>
              <w:top w:val="nil"/>
              <w:left w:val="nil"/>
              <w:bottom w:val="nil"/>
              <w:right w:val="single" w:sz="4" w:space="0" w:color="auto"/>
            </w:tcBorders>
            <w:shd w:val="clear" w:color="auto" w:fill="auto"/>
            <w:noWrap/>
            <w:vAlign w:val="center"/>
            <w:hideMark/>
          </w:tcPr>
          <w:p w14:paraId="14B845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10/08/39</w:t>
            </w:r>
          </w:p>
        </w:tc>
        <w:tc>
          <w:tcPr>
            <w:tcW w:w="1134" w:type="dxa"/>
            <w:tcBorders>
              <w:top w:val="nil"/>
              <w:left w:val="single" w:sz="8" w:space="0" w:color="auto"/>
              <w:bottom w:val="nil"/>
              <w:right w:val="nil"/>
            </w:tcBorders>
            <w:shd w:val="clear" w:color="auto" w:fill="auto"/>
            <w:noWrap/>
            <w:vAlign w:val="center"/>
            <w:hideMark/>
          </w:tcPr>
          <w:p w14:paraId="7C3FFA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8.310,67</w:t>
            </w:r>
          </w:p>
        </w:tc>
        <w:tc>
          <w:tcPr>
            <w:tcW w:w="1134" w:type="dxa"/>
            <w:tcBorders>
              <w:top w:val="nil"/>
              <w:left w:val="single" w:sz="4" w:space="0" w:color="auto"/>
              <w:bottom w:val="nil"/>
              <w:right w:val="single" w:sz="4" w:space="0" w:color="auto"/>
            </w:tcBorders>
            <w:shd w:val="clear" w:color="auto" w:fill="auto"/>
            <w:noWrap/>
            <w:vAlign w:val="center"/>
            <w:hideMark/>
          </w:tcPr>
          <w:p w14:paraId="3D78A9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2.657,45</w:t>
            </w:r>
          </w:p>
        </w:tc>
        <w:tc>
          <w:tcPr>
            <w:tcW w:w="1134" w:type="dxa"/>
            <w:tcBorders>
              <w:top w:val="nil"/>
              <w:left w:val="nil"/>
              <w:bottom w:val="nil"/>
              <w:right w:val="single" w:sz="4" w:space="0" w:color="auto"/>
            </w:tcBorders>
            <w:shd w:val="clear" w:color="auto" w:fill="auto"/>
            <w:noWrap/>
            <w:vAlign w:val="center"/>
            <w:hideMark/>
          </w:tcPr>
          <w:p w14:paraId="5906DB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5.653,22</w:t>
            </w:r>
          </w:p>
        </w:tc>
        <w:tc>
          <w:tcPr>
            <w:tcW w:w="1134" w:type="dxa"/>
            <w:tcBorders>
              <w:top w:val="nil"/>
              <w:left w:val="nil"/>
              <w:bottom w:val="nil"/>
              <w:right w:val="single" w:sz="4" w:space="0" w:color="auto"/>
            </w:tcBorders>
            <w:shd w:val="clear" w:color="auto" w:fill="auto"/>
            <w:noWrap/>
            <w:vAlign w:val="center"/>
            <w:hideMark/>
          </w:tcPr>
          <w:p w14:paraId="772797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274.409,21</w:t>
            </w:r>
          </w:p>
        </w:tc>
        <w:tc>
          <w:tcPr>
            <w:tcW w:w="160" w:type="dxa"/>
            <w:tcBorders>
              <w:top w:val="nil"/>
              <w:left w:val="nil"/>
              <w:bottom w:val="nil"/>
              <w:right w:val="single" w:sz="4" w:space="0" w:color="auto"/>
            </w:tcBorders>
            <w:shd w:val="clear" w:color="auto" w:fill="auto"/>
            <w:noWrap/>
            <w:vAlign w:val="center"/>
            <w:hideMark/>
          </w:tcPr>
          <w:p w14:paraId="44DAC7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834D9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2,0186</w:t>
            </w:r>
          </w:p>
        </w:tc>
      </w:tr>
      <w:tr w:rsidR="000506AC" w:rsidRPr="000506AC" w14:paraId="51539E5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18C2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275</w:t>
            </w:r>
          </w:p>
        </w:tc>
        <w:tc>
          <w:tcPr>
            <w:tcW w:w="1134" w:type="dxa"/>
            <w:tcBorders>
              <w:top w:val="nil"/>
              <w:left w:val="nil"/>
              <w:bottom w:val="nil"/>
              <w:right w:val="single" w:sz="4" w:space="0" w:color="auto"/>
            </w:tcBorders>
            <w:shd w:val="clear" w:color="auto" w:fill="auto"/>
            <w:noWrap/>
            <w:vAlign w:val="center"/>
            <w:hideMark/>
          </w:tcPr>
          <w:p w14:paraId="3CF9CA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10/09/39</w:t>
            </w:r>
          </w:p>
        </w:tc>
        <w:tc>
          <w:tcPr>
            <w:tcW w:w="1134" w:type="dxa"/>
            <w:tcBorders>
              <w:top w:val="nil"/>
              <w:left w:val="nil"/>
              <w:bottom w:val="nil"/>
              <w:right w:val="single" w:sz="4" w:space="0" w:color="auto"/>
            </w:tcBorders>
            <w:shd w:val="clear" w:color="auto" w:fill="auto"/>
            <w:noWrap/>
            <w:vAlign w:val="center"/>
            <w:hideMark/>
          </w:tcPr>
          <w:p w14:paraId="55E894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12/09/39</w:t>
            </w:r>
          </w:p>
        </w:tc>
        <w:tc>
          <w:tcPr>
            <w:tcW w:w="1134" w:type="dxa"/>
            <w:tcBorders>
              <w:top w:val="nil"/>
              <w:left w:val="single" w:sz="8" w:space="0" w:color="auto"/>
              <w:bottom w:val="nil"/>
              <w:right w:val="nil"/>
            </w:tcBorders>
            <w:shd w:val="clear" w:color="auto" w:fill="auto"/>
            <w:noWrap/>
            <w:vAlign w:val="center"/>
            <w:hideMark/>
          </w:tcPr>
          <w:p w14:paraId="568CEA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8.225,94</w:t>
            </w:r>
          </w:p>
        </w:tc>
        <w:tc>
          <w:tcPr>
            <w:tcW w:w="1134" w:type="dxa"/>
            <w:tcBorders>
              <w:top w:val="nil"/>
              <w:left w:val="single" w:sz="4" w:space="0" w:color="auto"/>
              <w:bottom w:val="nil"/>
              <w:right w:val="single" w:sz="4" w:space="0" w:color="auto"/>
            </w:tcBorders>
            <w:shd w:val="clear" w:color="auto" w:fill="auto"/>
            <w:noWrap/>
            <w:vAlign w:val="center"/>
            <w:hideMark/>
          </w:tcPr>
          <w:p w14:paraId="771DEB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2.603,81</w:t>
            </w:r>
          </w:p>
        </w:tc>
        <w:tc>
          <w:tcPr>
            <w:tcW w:w="1134" w:type="dxa"/>
            <w:tcBorders>
              <w:top w:val="nil"/>
              <w:left w:val="nil"/>
              <w:bottom w:val="nil"/>
              <w:right w:val="single" w:sz="4" w:space="0" w:color="auto"/>
            </w:tcBorders>
            <w:shd w:val="clear" w:color="auto" w:fill="auto"/>
            <w:noWrap/>
            <w:vAlign w:val="center"/>
            <w:hideMark/>
          </w:tcPr>
          <w:p w14:paraId="51D31B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5.622,13</w:t>
            </w:r>
          </w:p>
        </w:tc>
        <w:tc>
          <w:tcPr>
            <w:tcW w:w="1134" w:type="dxa"/>
            <w:tcBorders>
              <w:top w:val="nil"/>
              <w:left w:val="nil"/>
              <w:bottom w:val="nil"/>
              <w:right w:val="single" w:sz="4" w:space="0" w:color="auto"/>
            </w:tcBorders>
            <w:shd w:val="clear" w:color="auto" w:fill="auto"/>
            <w:noWrap/>
            <w:vAlign w:val="center"/>
            <w:hideMark/>
          </w:tcPr>
          <w:p w14:paraId="2AD599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268.787,08</w:t>
            </w:r>
          </w:p>
        </w:tc>
        <w:tc>
          <w:tcPr>
            <w:tcW w:w="160" w:type="dxa"/>
            <w:tcBorders>
              <w:top w:val="nil"/>
              <w:left w:val="nil"/>
              <w:bottom w:val="nil"/>
              <w:right w:val="single" w:sz="4" w:space="0" w:color="auto"/>
            </w:tcBorders>
            <w:shd w:val="clear" w:color="auto" w:fill="auto"/>
            <w:noWrap/>
            <w:vAlign w:val="center"/>
            <w:hideMark/>
          </w:tcPr>
          <w:p w14:paraId="5F61B4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2444D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2,0488</w:t>
            </w:r>
          </w:p>
        </w:tc>
      </w:tr>
      <w:tr w:rsidR="000506AC" w:rsidRPr="000506AC" w14:paraId="6D404B9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EF05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276</w:t>
            </w:r>
          </w:p>
        </w:tc>
        <w:tc>
          <w:tcPr>
            <w:tcW w:w="1134" w:type="dxa"/>
            <w:tcBorders>
              <w:top w:val="nil"/>
              <w:left w:val="nil"/>
              <w:bottom w:val="nil"/>
              <w:right w:val="single" w:sz="4" w:space="0" w:color="auto"/>
            </w:tcBorders>
            <w:shd w:val="clear" w:color="auto" w:fill="auto"/>
            <w:noWrap/>
            <w:vAlign w:val="center"/>
            <w:hideMark/>
          </w:tcPr>
          <w:p w14:paraId="5FB927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10/10/39</w:t>
            </w:r>
          </w:p>
        </w:tc>
        <w:tc>
          <w:tcPr>
            <w:tcW w:w="1134" w:type="dxa"/>
            <w:tcBorders>
              <w:top w:val="nil"/>
              <w:left w:val="nil"/>
              <w:bottom w:val="nil"/>
              <w:right w:val="single" w:sz="4" w:space="0" w:color="auto"/>
            </w:tcBorders>
            <w:shd w:val="clear" w:color="auto" w:fill="auto"/>
            <w:noWrap/>
            <w:vAlign w:val="center"/>
            <w:hideMark/>
          </w:tcPr>
          <w:p w14:paraId="5D226E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10/10/39</w:t>
            </w:r>
          </w:p>
        </w:tc>
        <w:tc>
          <w:tcPr>
            <w:tcW w:w="1134" w:type="dxa"/>
            <w:tcBorders>
              <w:top w:val="nil"/>
              <w:left w:val="single" w:sz="8" w:space="0" w:color="auto"/>
              <w:bottom w:val="nil"/>
              <w:right w:val="nil"/>
            </w:tcBorders>
            <w:shd w:val="clear" w:color="auto" w:fill="auto"/>
            <w:noWrap/>
            <w:vAlign w:val="center"/>
            <w:hideMark/>
          </w:tcPr>
          <w:p w14:paraId="0CFEB8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8.150,59</w:t>
            </w:r>
          </w:p>
        </w:tc>
        <w:tc>
          <w:tcPr>
            <w:tcW w:w="1134" w:type="dxa"/>
            <w:tcBorders>
              <w:top w:val="nil"/>
              <w:left w:val="single" w:sz="4" w:space="0" w:color="auto"/>
              <w:bottom w:val="nil"/>
              <w:right w:val="single" w:sz="4" w:space="0" w:color="auto"/>
            </w:tcBorders>
            <w:shd w:val="clear" w:color="auto" w:fill="auto"/>
            <w:noWrap/>
            <w:vAlign w:val="center"/>
            <w:hideMark/>
          </w:tcPr>
          <w:p w14:paraId="22EC71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2.550,46</w:t>
            </w:r>
          </w:p>
        </w:tc>
        <w:tc>
          <w:tcPr>
            <w:tcW w:w="1134" w:type="dxa"/>
            <w:tcBorders>
              <w:top w:val="nil"/>
              <w:left w:val="nil"/>
              <w:bottom w:val="nil"/>
              <w:right w:val="single" w:sz="4" w:space="0" w:color="auto"/>
            </w:tcBorders>
            <w:shd w:val="clear" w:color="auto" w:fill="auto"/>
            <w:noWrap/>
            <w:vAlign w:val="center"/>
            <w:hideMark/>
          </w:tcPr>
          <w:p w14:paraId="63D230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5.600,13</w:t>
            </w:r>
          </w:p>
        </w:tc>
        <w:tc>
          <w:tcPr>
            <w:tcW w:w="1134" w:type="dxa"/>
            <w:tcBorders>
              <w:top w:val="nil"/>
              <w:left w:val="nil"/>
              <w:bottom w:val="nil"/>
              <w:right w:val="single" w:sz="4" w:space="0" w:color="auto"/>
            </w:tcBorders>
            <w:shd w:val="clear" w:color="auto" w:fill="auto"/>
            <w:noWrap/>
            <w:vAlign w:val="center"/>
            <w:hideMark/>
          </w:tcPr>
          <w:p w14:paraId="119C58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263.186,95</w:t>
            </w:r>
          </w:p>
        </w:tc>
        <w:tc>
          <w:tcPr>
            <w:tcW w:w="160" w:type="dxa"/>
            <w:tcBorders>
              <w:top w:val="nil"/>
              <w:left w:val="nil"/>
              <w:bottom w:val="nil"/>
              <w:right w:val="single" w:sz="4" w:space="0" w:color="auto"/>
            </w:tcBorders>
            <w:shd w:val="clear" w:color="auto" w:fill="auto"/>
            <w:noWrap/>
            <w:vAlign w:val="center"/>
            <w:hideMark/>
          </w:tcPr>
          <w:p w14:paraId="35F730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71009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2,0835</w:t>
            </w:r>
          </w:p>
        </w:tc>
      </w:tr>
      <w:tr w:rsidR="000506AC" w:rsidRPr="000506AC" w14:paraId="570CE2E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6A000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277</w:t>
            </w:r>
          </w:p>
        </w:tc>
        <w:tc>
          <w:tcPr>
            <w:tcW w:w="1134" w:type="dxa"/>
            <w:tcBorders>
              <w:top w:val="nil"/>
              <w:left w:val="nil"/>
              <w:bottom w:val="nil"/>
              <w:right w:val="single" w:sz="4" w:space="0" w:color="auto"/>
            </w:tcBorders>
            <w:shd w:val="clear" w:color="auto" w:fill="auto"/>
            <w:noWrap/>
            <w:vAlign w:val="center"/>
            <w:hideMark/>
          </w:tcPr>
          <w:p w14:paraId="532DB3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10/11/39</w:t>
            </w:r>
          </w:p>
        </w:tc>
        <w:tc>
          <w:tcPr>
            <w:tcW w:w="1134" w:type="dxa"/>
            <w:tcBorders>
              <w:top w:val="nil"/>
              <w:left w:val="nil"/>
              <w:bottom w:val="nil"/>
              <w:right w:val="single" w:sz="4" w:space="0" w:color="auto"/>
            </w:tcBorders>
            <w:shd w:val="clear" w:color="auto" w:fill="auto"/>
            <w:noWrap/>
            <w:vAlign w:val="center"/>
            <w:hideMark/>
          </w:tcPr>
          <w:p w14:paraId="1B5AA6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10/11/39</w:t>
            </w:r>
          </w:p>
        </w:tc>
        <w:tc>
          <w:tcPr>
            <w:tcW w:w="1134" w:type="dxa"/>
            <w:tcBorders>
              <w:top w:val="nil"/>
              <w:left w:val="single" w:sz="8" w:space="0" w:color="auto"/>
              <w:bottom w:val="nil"/>
              <w:right w:val="nil"/>
            </w:tcBorders>
            <w:shd w:val="clear" w:color="auto" w:fill="auto"/>
            <w:noWrap/>
            <w:vAlign w:val="center"/>
            <w:hideMark/>
          </w:tcPr>
          <w:p w14:paraId="7FAFFF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8.074,92</w:t>
            </w:r>
          </w:p>
        </w:tc>
        <w:tc>
          <w:tcPr>
            <w:tcW w:w="1134" w:type="dxa"/>
            <w:tcBorders>
              <w:top w:val="nil"/>
              <w:left w:val="single" w:sz="4" w:space="0" w:color="auto"/>
              <w:bottom w:val="nil"/>
              <w:right w:val="single" w:sz="4" w:space="0" w:color="auto"/>
            </w:tcBorders>
            <w:shd w:val="clear" w:color="auto" w:fill="auto"/>
            <w:noWrap/>
            <w:vAlign w:val="center"/>
            <w:hideMark/>
          </w:tcPr>
          <w:p w14:paraId="1DEA22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2.497,33</w:t>
            </w:r>
          </w:p>
        </w:tc>
        <w:tc>
          <w:tcPr>
            <w:tcW w:w="1134" w:type="dxa"/>
            <w:tcBorders>
              <w:top w:val="nil"/>
              <w:left w:val="nil"/>
              <w:bottom w:val="nil"/>
              <w:right w:val="single" w:sz="4" w:space="0" w:color="auto"/>
            </w:tcBorders>
            <w:shd w:val="clear" w:color="auto" w:fill="auto"/>
            <w:noWrap/>
            <w:vAlign w:val="center"/>
            <w:hideMark/>
          </w:tcPr>
          <w:p w14:paraId="3A47CC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5.577,59</w:t>
            </w:r>
          </w:p>
        </w:tc>
        <w:tc>
          <w:tcPr>
            <w:tcW w:w="1134" w:type="dxa"/>
            <w:tcBorders>
              <w:top w:val="nil"/>
              <w:left w:val="nil"/>
              <w:bottom w:val="nil"/>
              <w:right w:val="single" w:sz="4" w:space="0" w:color="auto"/>
            </w:tcBorders>
            <w:shd w:val="clear" w:color="auto" w:fill="auto"/>
            <w:noWrap/>
            <w:vAlign w:val="center"/>
            <w:hideMark/>
          </w:tcPr>
          <w:p w14:paraId="6F6FCE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257.609,36</w:t>
            </w:r>
          </w:p>
        </w:tc>
        <w:tc>
          <w:tcPr>
            <w:tcW w:w="160" w:type="dxa"/>
            <w:tcBorders>
              <w:top w:val="nil"/>
              <w:left w:val="nil"/>
              <w:bottom w:val="nil"/>
              <w:right w:val="single" w:sz="4" w:space="0" w:color="auto"/>
            </w:tcBorders>
            <w:shd w:val="clear" w:color="auto" w:fill="auto"/>
            <w:noWrap/>
            <w:vAlign w:val="center"/>
            <w:hideMark/>
          </w:tcPr>
          <w:p w14:paraId="2F5313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11FAB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2,1193</w:t>
            </w:r>
          </w:p>
        </w:tc>
      </w:tr>
      <w:tr w:rsidR="000506AC" w:rsidRPr="000506AC" w14:paraId="08B66BC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46A99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278</w:t>
            </w:r>
          </w:p>
        </w:tc>
        <w:tc>
          <w:tcPr>
            <w:tcW w:w="1134" w:type="dxa"/>
            <w:tcBorders>
              <w:top w:val="nil"/>
              <w:left w:val="nil"/>
              <w:bottom w:val="nil"/>
              <w:right w:val="single" w:sz="4" w:space="0" w:color="auto"/>
            </w:tcBorders>
            <w:shd w:val="clear" w:color="auto" w:fill="auto"/>
            <w:noWrap/>
            <w:vAlign w:val="center"/>
            <w:hideMark/>
          </w:tcPr>
          <w:p w14:paraId="289B49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10/12/39</w:t>
            </w:r>
          </w:p>
        </w:tc>
        <w:tc>
          <w:tcPr>
            <w:tcW w:w="1134" w:type="dxa"/>
            <w:tcBorders>
              <w:top w:val="nil"/>
              <w:left w:val="nil"/>
              <w:bottom w:val="nil"/>
              <w:right w:val="single" w:sz="4" w:space="0" w:color="auto"/>
            </w:tcBorders>
            <w:shd w:val="clear" w:color="auto" w:fill="auto"/>
            <w:noWrap/>
            <w:vAlign w:val="center"/>
            <w:hideMark/>
          </w:tcPr>
          <w:p w14:paraId="685BDE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12/12/39</w:t>
            </w:r>
          </w:p>
        </w:tc>
        <w:tc>
          <w:tcPr>
            <w:tcW w:w="1134" w:type="dxa"/>
            <w:tcBorders>
              <w:top w:val="nil"/>
              <w:left w:val="single" w:sz="8" w:space="0" w:color="auto"/>
              <w:bottom w:val="nil"/>
              <w:right w:val="nil"/>
            </w:tcBorders>
            <w:shd w:val="clear" w:color="auto" w:fill="auto"/>
            <w:noWrap/>
            <w:vAlign w:val="center"/>
            <w:hideMark/>
          </w:tcPr>
          <w:p w14:paraId="2782AE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7.997,52</w:t>
            </w:r>
          </w:p>
        </w:tc>
        <w:tc>
          <w:tcPr>
            <w:tcW w:w="1134" w:type="dxa"/>
            <w:tcBorders>
              <w:top w:val="nil"/>
              <w:left w:val="single" w:sz="4" w:space="0" w:color="auto"/>
              <w:bottom w:val="nil"/>
              <w:right w:val="single" w:sz="4" w:space="0" w:color="auto"/>
            </w:tcBorders>
            <w:shd w:val="clear" w:color="auto" w:fill="auto"/>
            <w:noWrap/>
            <w:vAlign w:val="center"/>
            <w:hideMark/>
          </w:tcPr>
          <w:p w14:paraId="5B7E0C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2.444,40</w:t>
            </w:r>
          </w:p>
        </w:tc>
        <w:tc>
          <w:tcPr>
            <w:tcW w:w="1134" w:type="dxa"/>
            <w:tcBorders>
              <w:top w:val="nil"/>
              <w:left w:val="nil"/>
              <w:bottom w:val="nil"/>
              <w:right w:val="single" w:sz="4" w:space="0" w:color="auto"/>
            </w:tcBorders>
            <w:shd w:val="clear" w:color="auto" w:fill="auto"/>
            <w:noWrap/>
            <w:vAlign w:val="center"/>
            <w:hideMark/>
          </w:tcPr>
          <w:p w14:paraId="0DAF5F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5.553,11</w:t>
            </w:r>
          </w:p>
        </w:tc>
        <w:tc>
          <w:tcPr>
            <w:tcW w:w="1134" w:type="dxa"/>
            <w:tcBorders>
              <w:top w:val="nil"/>
              <w:left w:val="nil"/>
              <w:bottom w:val="nil"/>
              <w:right w:val="single" w:sz="4" w:space="0" w:color="auto"/>
            </w:tcBorders>
            <w:shd w:val="clear" w:color="auto" w:fill="auto"/>
            <w:noWrap/>
            <w:vAlign w:val="center"/>
            <w:hideMark/>
          </w:tcPr>
          <w:p w14:paraId="1BFF04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252.056,24</w:t>
            </w:r>
          </w:p>
        </w:tc>
        <w:tc>
          <w:tcPr>
            <w:tcW w:w="160" w:type="dxa"/>
            <w:tcBorders>
              <w:top w:val="nil"/>
              <w:left w:val="nil"/>
              <w:bottom w:val="nil"/>
              <w:right w:val="single" w:sz="4" w:space="0" w:color="auto"/>
            </w:tcBorders>
            <w:shd w:val="clear" w:color="auto" w:fill="auto"/>
            <w:noWrap/>
            <w:vAlign w:val="center"/>
            <w:hideMark/>
          </w:tcPr>
          <w:p w14:paraId="215C65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0A86E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2,1556</w:t>
            </w:r>
          </w:p>
        </w:tc>
      </w:tr>
      <w:tr w:rsidR="000506AC" w:rsidRPr="000506AC" w14:paraId="2372F83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95073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279</w:t>
            </w:r>
          </w:p>
        </w:tc>
        <w:tc>
          <w:tcPr>
            <w:tcW w:w="1134" w:type="dxa"/>
            <w:tcBorders>
              <w:top w:val="nil"/>
              <w:left w:val="nil"/>
              <w:bottom w:val="nil"/>
              <w:right w:val="single" w:sz="4" w:space="0" w:color="auto"/>
            </w:tcBorders>
            <w:shd w:val="clear" w:color="auto" w:fill="auto"/>
            <w:noWrap/>
            <w:vAlign w:val="center"/>
            <w:hideMark/>
          </w:tcPr>
          <w:p w14:paraId="7E604C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10/01/40</w:t>
            </w:r>
          </w:p>
        </w:tc>
        <w:tc>
          <w:tcPr>
            <w:tcW w:w="1134" w:type="dxa"/>
            <w:tcBorders>
              <w:top w:val="nil"/>
              <w:left w:val="nil"/>
              <w:bottom w:val="nil"/>
              <w:right w:val="single" w:sz="4" w:space="0" w:color="auto"/>
            </w:tcBorders>
            <w:shd w:val="clear" w:color="auto" w:fill="auto"/>
            <w:noWrap/>
            <w:vAlign w:val="center"/>
            <w:hideMark/>
          </w:tcPr>
          <w:p w14:paraId="4F578D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10/01/40</w:t>
            </w:r>
          </w:p>
        </w:tc>
        <w:tc>
          <w:tcPr>
            <w:tcW w:w="1134" w:type="dxa"/>
            <w:tcBorders>
              <w:top w:val="nil"/>
              <w:left w:val="single" w:sz="8" w:space="0" w:color="auto"/>
              <w:bottom w:val="nil"/>
              <w:right w:val="nil"/>
            </w:tcBorders>
            <w:shd w:val="clear" w:color="auto" w:fill="auto"/>
            <w:noWrap/>
            <w:vAlign w:val="center"/>
            <w:hideMark/>
          </w:tcPr>
          <w:p w14:paraId="6CCB0D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7.918,26</w:t>
            </w:r>
          </w:p>
        </w:tc>
        <w:tc>
          <w:tcPr>
            <w:tcW w:w="1134" w:type="dxa"/>
            <w:tcBorders>
              <w:top w:val="nil"/>
              <w:left w:val="single" w:sz="4" w:space="0" w:color="auto"/>
              <w:bottom w:val="nil"/>
              <w:right w:val="single" w:sz="4" w:space="0" w:color="auto"/>
            </w:tcBorders>
            <w:shd w:val="clear" w:color="auto" w:fill="auto"/>
            <w:noWrap/>
            <w:vAlign w:val="center"/>
            <w:hideMark/>
          </w:tcPr>
          <w:p w14:paraId="44DD68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2.391,71</w:t>
            </w:r>
          </w:p>
        </w:tc>
        <w:tc>
          <w:tcPr>
            <w:tcW w:w="1134" w:type="dxa"/>
            <w:tcBorders>
              <w:top w:val="nil"/>
              <w:left w:val="nil"/>
              <w:bottom w:val="nil"/>
              <w:right w:val="single" w:sz="4" w:space="0" w:color="auto"/>
            </w:tcBorders>
            <w:shd w:val="clear" w:color="auto" w:fill="auto"/>
            <w:noWrap/>
            <w:vAlign w:val="center"/>
            <w:hideMark/>
          </w:tcPr>
          <w:p w14:paraId="7D08BA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5.526,55</w:t>
            </w:r>
          </w:p>
        </w:tc>
        <w:tc>
          <w:tcPr>
            <w:tcW w:w="1134" w:type="dxa"/>
            <w:tcBorders>
              <w:top w:val="nil"/>
              <w:left w:val="nil"/>
              <w:bottom w:val="nil"/>
              <w:right w:val="single" w:sz="4" w:space="0" w:color="auto"/>
            </w:tcBorders>
            <w:shd w:val="clear" w:color="auto" w:fill="auto"/>
            <w:noWrap/>
            <w:vAlign w:val="center"/>
            <w:hideMark/>
          </w:tcPr>
          <w:p w14:paraId="52F74D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246.529,70</w:t>
            </w:r>
          </w:p>
        </w:tc>
        <w:tc>
          <w:tcPr>
            <w:tcW w:w="160" w:type="dxa"/>
            <w:tcBorders>
              <w:top w:val="nil"/>
              <w:left w:val="nil"/>
              <w:bottom w:val="nil"/>
              <w:right w:val="single" w:sz="4" w:space="0" w:color="auto"/>
            </w:tcBorders>
            <w:shd w:val="clear" w:color="auto" w:fill="auto"/>
            <w:noWrap/>
            <w:vAlign w:val="center"/>
            <w:hideMark/>
          </w:tcPr>
          <w:p w14:paraId="746D53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13C5A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2,1926</w:t>
            </w:r>
          </w:p>
        </w:tc>
      </w:tr>
      <w:tr w:rsidR="000506AC" w:rsidRPr="000506AC" w14:paraId="5CC73CC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CA9BF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280</w:t>
            </w:r>
          </w:p>
        </w:tc>
        <w:tc>
          <w:tcPr>
            <w:tcW w:w="1134" w:type="dxa"/>
            <w:tcBorders>
              <w:top w:val="nil"/>
              <w:left w:val="nil"/>
              <w:bottom w:val="nil"/>
              <w:right w:val="single" w:sz="4" w:space="0" w:color="auto"/>
            </w:tcBorders>
            <w:shd w:val="clear" w:color="auto" w:fill="auto"/>
            <w:noWrap/>
            <w:vAlign w:val="center"/>
            <w:hideMark/>
          </w:tcPr>
          <w:p w14:paraId="673404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10/02/40</w:t>
            </w:r>
          </w:p>
        </w:tc>
        <w:tc>
          <w:tcPr>
            <w:tcW w:w="1134" w:type="dxa"/>
            <w:tcBorders>
              <w:top w:val="nil"/>
              <w:left w:val="nil"/>
              <w:bottom w:val="nil"/>
              <w:right w:val="single" w:sz="4" w:space="0" w:color="auto"/>
            </w:tcBorders>
            <w:shd w:val="clear" w:color="auto" w:fill="auto"/>
            <w:noWrap/>
            <w:vAlign w:val="center"/>
            <w:hideMark/>
          </w:tcPr>
          <w:p w14:paraId="51948E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10/02/40</w:t>
            </w:r>
          </w:p>
        </w:tc>
        <w:tc>
          <w:tcPr>
            <w:tcW w:w="1134" w:type="dxa"/>
            <w:tcBorders>
              <w:top w:val="nil"/>
              <w:left w:val="single" w:sz="8" w:space="0" w:color="auto"/>
              <w:bottom w:val="nil"/>
              <w:right w:val="nil"/>
            </w:tcBorders>
            <w:shd w:val="clear" w:color="auto" w:fill="auto"/>
            <w:noWrap/>
            <w:vAlign w:val="center"/>
            <w:hideMark/>
          </w:tcPr>
          <w:p w14:paraId="4B2BB0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7.834,58</w:t>
            </w:r>
          </w:p>
        </w:tc>
        <w:tc>
          <w:tcPr>
            <w:tcW w:w="1134" w:type="dxa"/>
            <w:tcBorders>
              <w:top w:val="nil"/>
              <w:left w:val="single" w:sz="4" w:space="0" w:color="auto"/>
              <w:bottom w:val="nil"/>
              <w:right w:val="single" w:sz="4" w:space="0" w:color="auto"/>
            </w:tcBorders>
            <w:shd w:val="clear" w:color="auto" w:fill="auto"/>
            <w:noWrap/>
            <w:vAlign w:val="center"/>
            <w:hideMark/>
          </w:tcPr>
          <w:p w14:paraId="6623A1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2.339,27</w:t>
            </w:r>
          </w:p>
        </w:tc>
        <w:tc>
          <w:tcPr>
            <w:tcW w:w="1134" w:type="dxa"/>
            <w:tcBorders>
              <w:top w:val="nil"/>
              <w:left w:val="nil"/>
              <w:bottom w:val="nil"/>
              <w:right w:val="single" w:sz="4" w:space="0" w:color="auto"/>
            </w:tcBorders>
            <w:shd w:val="clear" w:color="auto" w:fill="auto"/>
            <w:noWrap/>
            <w:vAlign w:val="center"/>
            <w:hideMark/>
          </w:tcPr>
          <w:p w14:paraId="000007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5.495,31</w:t>
            </w:r>
          </w:p>
        </w:tc>
        <w:tc>
          <w:tcPr>
            <w:tcW w:w="1134" w:type="dxa"/>
            <w:tcBorders>
              <w:top w:val="nil"/>
              <w:left w:val="nil"/>
              <w:bottom w:val="nil"/>
              <w:right w:val="single" w:sz="4" w:space="0" w:color="auto"/>
            </w:tcBorders>
            <w:shd w:val="clear" w:color="auto" w:fill="auto"/>
            <w:noWrap/>
            <w:vAlign w:val="center"/>
            <w:hideMark/>
          </w:tcPr>
          <w:p w14:paraId="1C2CBC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241.034,39</w:t>
            </w:r>
          </w:p>
        </w:tc>
        <w:tc>
          <w:tcPr>
            <w:tcW w:w="160" w:type="dxa"/>
            <w:tcBorders>
              <w:top w:val="nil"/>
              <w:left w:val="nil"/>
              <w:bottom w:val="nil"/>
              <w:right w:val="single" w:sz="4" w:space="0" w:color="auto"/>
            </w:tcBorders>
            <w:shd w:val="clear" w:color="auto" w:fill="auto"/>
            <w:noWrap/>
            <w:vAlign w:val="center"/>
            <w:hideMark/>
          </w:tcPr>
          <w:p w14:paraId="7B52DA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49F42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2,2291</w:t>
            </w:r>
          </w:p>
        </w:tc>
      </w:tr>
      <w:tr w:rsidR="000506AC" w:rsidRPr="000506AC" w14:paraId="5697064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273B0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281</w:t>
            </w:r>
          </w:p>
        </w:tc>
        <w:tc>
          <w:tcPr>
            <w:tcW w:w="1134" w:type="dxa"/>
            <w:tcBorders>
              <w:top w:val="nil"/>
              <w:left w:val="nil"/>
              <w:bottom w:val="nil"/>
              <w:right w:val="single" w:sz="4" w:space="0" w:color="auto"/>
            </w:tcBorders>
            <w:shd w:val="clear" w:color="auto" w:fill="auto"/>
            <w:noWrap/>
            <w:vAlign w:val="center"/>
            <w:hideMark/>
          </w:tcPr>
          <w:p w14:paraId="0B4340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10/03/40</w:t>
            </w:r>
          </w:p>
        </w:tc>
        <w:tc>
          <w:tcPr>
            <w:tcW w:w="1134" w:type="dxa"/>
            <w:tcBorders>
              <w:top w:val="nil"/>
              <w:left w:val="nil"/>
              <w:bottom w:val="nil"/>
              <w:right w:val="single" w:sz="4" w:space="0" w:color="auto"/>
            </w:tcBorders>
            <w:shd w:val="clear" w:color="auto" w:fill="auto"/>
            <w:noWrap/>
            <w:vAlign w:val="center"/>
            <w:hideMark/>
          </w:tcPr>
          <w:p w14:paraId="2E1D9D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12/03/40</w:t>
            </w:r>
          </w:p>
        </w:tc>
        <w:tc>
          <w:tcPr>
            <w:tcW w:w="1134" w:type="dxa"/>
            <w:tcBorders>
              <w:top w:val="nil"/>
              <w:left w:val="single" w:sz="8" w:space="0" w:color="auto"/>
              <w:bottom w:val="nil"/>
              <w:right w:val="nil"/>
            </w:tcBorders>
            <w:shd w:val="clear" w:color="auto" w:fill="auto"/>
            <w:noWrap/>
            <w:vAlign w:val="center"/>
            <w:hideMark/>
          </w:tcPr>
          <w:p w14:paraId="412E6C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7.750,58</w:t>
            </w:r>
          </w:p>
        </w:tc>
        <w:tc>
          <w:tcPr>
            <w:tcW w:w="1134" w:type="dxa"/>
            <w:tcBorders>
              <w:top w:val="nil"/>
              <w:left w:val="single" w:sz="4" w:space="0" w:color="auto"/>
              <w:bottom w:val="nil"/>
              <w:right w:val="single" w:sz="4" w:space="0" w:color="auto"/>
            </w:tcBorders>
            <w:shd w:val="clear" w:color="auto" w:fill="auto"/>
            <w:noWrap/>
            <w:vAlign w:val="center"/>
            <w:hideMark/>
          </w:tcPr>
          <w:p w14:paraId="2D06DE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2.287,13</w:t>
            </w:r>
          </w:p>
        </w:tc>
        <w:tc>
          <w:tcPr>
            <w:tcW w:w="1134" w:type="dxa"/>
            <w:tcBorders>
              <w:top w:val="nil"/>
              <w:left w:val="nil"/>
              <w:bottom w:val="nil"/>
              <w:right w:val="single" w:sz="4" w:space="0" w:color="auto"/>
            </w:tcBorders>
            <w:shd w:val="clear" w:color="auto" w:fill="auto"/>
            <w:noWrap/>
            <w:vAlign w:val="center"/>
            <w:hideMark/>
          </w:tcPr>
          <w:p w14:paraId="7B956B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5.463,46</w:t>
            </w:r>
          </w:p>
        </w:tc>
        <w:tc>
          <w:tcPr>
            <w:tcW w:w="1134" w:type="dxa"/>
            <w:tcBorders>
              <w:top w:val="nil"/>
              <w:left w:val="nil"/>
              <w:bottom w:val="nil"/>
              <w:right w:val="single" w:sz="4" w:space="0" w:color="auto"/>
            </w:tcBorders>
            <w:shd w:val="clear" w:color="auto" w:fill="auto"/>
            <w:noWrap/>
            <w:vAlign w:val="center"/>
            <w:hideMark/>
          </w:tcPr>
          <w:p w14:paraId="2E3F17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235.570,93</w:t>
            </w:r>
          </w:p>
        </w:tc>
        <w:tc>
          <w:tcPr>
            <w:tcW w:w="160" w:type="dxa"/>
            <w:tcBorders>
              <w:top w:val="nil"/>
              <w:left w:val="nil"/>
              <w:bottom w:val="nil"/>
              <w:right w:val="single" w:sz="4" w:space="0" w:color="auto"/>
            </w:tcBorders>
            <w:shd w:val="clear" w:color="auto" w:fill="auto"/>
            <w:noWrap/>
            <w:vAlign w:val="center"/>
            <w:hideMark/>
          </w:tcPr>
          <w:p w14:paraId="4577CF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5E2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2,2667</w:t>
            </w:r>
          </w:p>
        </w:tc>
      </w:tr>
      <w:tr w:rsidR="000506AC" w:rsidRPr="000506AC" w14:paraId="21A644F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D9F2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282</w:t>
            </w:r>
          </w:p>
        </w:tc>
        <w:tc>
          <w:tcPr>
            <w:tcW w:w="1134" w:type="dxa"/>
            <w:tcBorders>
              <w:top w:val="nil"/>
              <w:left w:val="nil"/>
              <w:bottom w:val="nil"/>
              <w:right w:val="single" w:sz="4" w:space="0" w:color="auto"/>
            </w:tcBorders>
            <w:shd w:val="clear" w:color="auto" w:fill="auto"/>
            <w:noWrap/>
            <w:vAlign w:val="center"/>
            <w:hideMark/>
          </w:tcPr>
          <w:p w14:paraId="1634E3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10/04/40</w:t>
            </w:r>
          </w:p>
        </w:tc>
        <w:tc>
          <w:tcPr>
            <w:tcW w:w="1134" w:type="dxa"/>
            <w:tcBorders>
              <w:top w:val="nil"/>
              <w:left w:val="nil"/>
              <w:bottom w:val="nil"/>
              <w:right w:val="single" w:sz="4" w:space="0" w:color="auto"/>
            </w:tcBorders>
            <w:shd w:val="clear" w:color="auto" w:fill="auto"/>
            <w:noWrap/>
            <w:vAlign w:val="center"/>
            <w:hideMark/>
          </w:tcPr>
          <w:p w14:paraId="0609C6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10/04/40</w:t>
            </w:r>
          </w:p>
        </w:tc>
        <w:tc>
          <w:tcPr>
            <w:tcW w:w="1134" w:type="dxa"/>
            <w:tcBorders>
              <w:top w:val="nil"/>
              <w:left w:val="single" w:sz="8" w:space="0" w:color="auto"/>
              <w:bottom w:val="nil"/>
              <w:right w:val="nil"/>
            </w:tcBorders>
            <w:shd w:val="clear" w:color="auto" w:fill="auto"/>
            <w:noWrap/>
            <w:vAlign w:val="center"/>
            <w:hideMark/>
          </w:tcPr>
          <w:p w14:paraId="400A49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7.666,33</w:t>
            </w:r>
          </w:p>
        </w:tc>
        <w:tc>
          <w:tcPr>
            <w:tcW w:w="1134" w:type="dxa"/>
            <w:tcBorders>
              <w:top w:val="nil"/>
              <w:left w:val="single" w:sz="4" w:space="0" w:color="auto"/>
              <w:bottom w:val="nil"/>
              <w:right w:val="single" w:sz="4" w:space="0" w:color="auto"/>
            </w:tcBorders>
            <w:shd w:val="clear" w:color="auto" w:fill="auto"/>
            <w:noWrap/>
            <w:vAlign w:val="center"/>
            <w:hideMark/>
          </w:tcPr>
          <w:p w14:paraId="65C1DE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2.235,28</w:t>
            </w:r>
          </w:p>
        </w:tc>
        <w:tc>
          <w:tcPr>
            <w:tcW w:w="1134" w:type="dxa"/>
            <w:tcBorders>
              <w:top w:val="nil"/>
              <w:left w:val="nil"/>
              <w:bottom w:val="nil"/>
              <w:right w:val="single" w:sz="4" w:space="0" w:color="auto"/>
            </w:tcBorders>
            <w:shd w:val="clear" w:color="auto" w:fill="auto"/>
            <w:noWrap/>
            <w:vAlign w:val="center"/>
            <w:hideMark/>
          </w:tcPr>
          <w:p w14:paraId="596FE5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5.431,04</w:t>
            </w:r>
          </w:p>
        </w:tc>
        <w:tc>
          <w:tcPr>
            <w:tcW w:w="1134" w:type="dxa"/>
            <w:tcBorders>
              <w:top w:val="nil"/>
              <w:left w:val="nil"/>
              <w:bottom w:val="nil"/>
              <w:right w:val="single" w:sz="4" w:space="0" w:color="auto"/>
            </w:tcBorders>
            <w:shd w:val="clear" w:color="auto" w:fill="auto"/>
            <w:noWrap/>
            <w:vAlign w:val="center"/>
            <w:hideMark/>
          </w:tcPr>
          <w:p w14:paraId="34B7A4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230.139,89</w:t>
            </w:r>
          </w:p>
        </w:tc>
        <w:tc>
          <w:tcPr>
            <w:tcW w:w="160" w:type="dxa"/>
            <w:tcBorders>
              <w:top w:val="nil"/>
              <w:left w:val="nil"/>
              <w:bottom w:val="nil"/>
              <w:right w:val="single" w:sz="4" w:space="0" w:color="auto"/>
            </w:tcBorders>
            <w:shd w:val="clear" w:color="auto" w:fill="auto"/>
            <w:noWrap/>
            <w:vAlign w:val="center"/>
            <w:hideMark/>
          </w:tcPr>
          <w:p w14:paraId="041C48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C0CC9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2,3055</w:t>
            </w:r>
          </w:p>
        </w:tc>
      </w:tr>
      <w:tr w:rsidR="000506AC" w:rsidRPr="000506AC" w14:paraId="6BF1E33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2B097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283</w:t>
            </w:r>
          </w:p>
        </w:tc>
        <w:tc>
          <w:tcPr>
            <w:tcW w:w="1134" w:type="dxa"/>
            <w:tcBorders>
              <w:top w:val="nil"/>
              <w:left w:val="nil"/>
              <w:bottom w:val="nil"/>
              <w:right w:val="single" w:sz="4" w:space="0" w:color="auto"/>
            </w:tcBorders>
            <w:shd w:val="clear" w:color="auto" w:fill="auto"/>
            <w:noWrap/>
            <w:vAlign w:val="center"/>
            <w:hideMark/>
          </w:tcPr>
          <w:p w14:paraId="4BBED4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10/05/40</w:t>
            </w:r>
          </w:p>
        </w:tc>
        <w:tc>
          <w:tcPr>
            <w:tcW w:w="1134" w:type="dxa"/>
            <w:tcBorders>
              <w:top w:val="nil"/>
              <w:left w:val="nil"/>
              <w:bottom w:val="nil"/>
              <w:right w:val="single" w:sz="4" w:space="0" w:color="auto"/>
            </w:tcBorders>
            <w:shd w:val="clear" w:color="auto" w:fill="auto"/>
            <w:noWrap/>
            <w:vAlign w:val="center"/>
            <w:hideMark/>
          </w:tcPr>
          <w:p w14:paraId="72F861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10/05/40</w:t>
            </w:r>
          </w:p>
        </w:tc>
        <w:tc>
          <w:tcPr>
            <w:tcW w:w="1134" w:type="dxa"/>
            <w:tcBorders>
              <w:top w:val="nil"/>
              <w:left w:val="single" w:sz="8" w:space="0" w:color="auto"/>
              <w:bottom w:val="nil"/>
              <w:right w:val="nil"/>
            </w:tcBorders>
            <w:shd w:val="clear" w:color="auto" w:fill="auto"/>
            <w:noWrap/>
            <w:vAlign w:val="center"/>
            <w:hideMark/>
          </w:tcPr>
          <w:p w14:paraId="3DBA8B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7.575,41</w:t>
            </w:r>
          </w:p>
        </w:tc>
        <w:tc>
          <w:tcPr>
            <w:tcW w:w="1134" w:type="dxa"/>
            <w:tcBorders>
              <w:top w:val="nil"/>
              <w:left w:val="single" w:sz="4" w:space="0" w:color="auto"/>
              <w:bottom w:val="nil"/>
              <w:right w:val="single" w:sz="4" w:space="0" w:color="auto"/>
            </w:tcBorders>
            <w:shd w:val="clear" w:color="auto" w:fill="auto"/>
            <w:noWrap/>
            <w:vAlign w:val="center"/>
            <w:hideMark/>
          </w:tcPr>
          <w:p w14:paraId="388608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2.183,75</w:t>
            </w:r>
          </w:p>
        </w:tc>
        <w:tc>
          <w:tcPr>
            <w:tcW w:w="1134" w:type="dxa"/>
            <w:tcBorders>
              <w:top w:val="nil"/>
              <w:left w:val="nil"/>
              <w:bottom w:val="nil"/>
              <w:right w:val="single" w:sz="4" w:space="0" w:color="auto"/>
            </w:tcBorders>
            <w:shd w:val="clear" w:color="auto" w:fill="auto"/>
            <w:noWrap/>
            <w:vAlign w:val="center"/>
            <w:hideMark/>
          </w:tcPr>
          <w:p w14:paraId="08F7C1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5.391,66</w:t>
            </w:r>
          </w:p>
        </w:tc>
        <w:tc>
          <w:tcPr>
            <w:tcW w:w="1134" w:type="dxa"/>
            <w:tcBorders>
              <w:top w:val="nil"/>
              <w:left w:val="nil"/>
              <w:bottom w:val="nil"/>
              <w:right w:val="single" w:sz="4" w:space="0" w:color="auto"/>
            </w:tcBorders>
            <w:shd w:val="clear" w:color="auto" w:fill="auto"/>
            <w:noWrap/>
            <w:vAlign w:val="center"/>
            <w:hideMark/>
          </w:tcPr>
          <w:p w14:paraId="23CB84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224.748,23</w:t>
            </w:r>
          </w:p>
        </w:tc>
        <w:tc>
          <w:tcPr>
            <w:tcW w:w="160" w:type="dxa"/>
            <w:tcBorders>
              <w:top w:val="nil"/>
              <w:left w:val="nil"/>
              <w:bottom w:val="nil"/>
              <w:right w:val="single" w:sz="4" w:space="0" w:color="auto"/>
            </w:tcBorders>
            <w:shd w:val="clear" w:color="auto" w:fill="auto"/>
            <w:noWrap/>
            <w:vAlign w:val="center"/>
            <w:hideMark/>
          </w:tcPr>
          <w:p w14:paraId="51AB80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B69FB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2,3428</w:t>
            </w:r>
          </w:p>
        </w:tc>
      </w:tr>
      <w:tr w:rsidR="000506AC" w:rsidRPr="000506AC" w14:paraId="6075504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9A6E9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284</w:t>
            </w:r>
          </w:p>
        </w:tc>
        <w:tc>
          <w:tcPr>
            <w:tcW w:w="1134" w:type="dxa"/>
            <w:tcBorders>
              <w:top w:val="nil"/>
              <w:left w:val="nil"/>
              <w:bottom w:val="nil"/>
              <w:right w:val="single" w:sz="4" w:space="0" w:color="auto"/>
            </w:tcBorders>
            <w:shd w:val="clear" w:color="auto" w:fill="auto"/>
            <w:noWrap/>
            <w:vAlign w:val="center"/>
            <w:hideMark/>
          </w:tcPr>
          <w:p w14:paraId="536383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10/06/40</w:t>
            </w:r>
          </w:p>
        </w:tc>
        <w:tc>
          <w:tcPr>
            <w:tcW w:w="1134" w:type="dxa"/>
            <w:tcBorders>
              <w:top w:val="nil"/>
              <w:left w:val="nil"/>
              <w:bottom w:val="nil"/>
              <w:right w:val="single" w:sz="4" w:space="0" w:color="auto"/>
            </w:tcBorders>
            <w:shd w:val="clear" w:color="auto" w:fill="auto"/>
            <w:noWrap/>
            <w:vAlign w:val="center"/>
            <w:hideMark/>
          </w:tcPr>
          <w:p w14:paraId="2BA6C0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11/06/40</w:t>
            </w:r>
          </w:p>
        </w:tc>
        <w:tc>
          <w:tcPr>
            <w:tcW w:w="1134" w:type="dxa"/>
            <w:tcBorders>
              <w:top w:val="nil"/>
              <w:left w:val="single" w:sz="8" w:space="0" w:color="auto"/>
              <w:bottom w:val="nil"/>
              <w:right w:val="nil"/>
            </w:tcBorders>
            <w:shd w:val="clear" w:color="auto" w:fill="auto"/>
            <w:noWrap/>
            <w:vAlign w:val="center"/>
            <w:hideMark/>
          </w:tcPr>
          <w:p w14:paraId="3742D5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7.477,67</w:t>
            </w:r>
          </w:p>
        </w:tc>
        <w:tc>
          <w:tcPr>
            <w:tcW w:w="1134" w:type="dxa"/>
            <w:tcBorders>
              <w:top w:val="nil"/>
              <w:left w:val="single" w:sz="4" w:space="0" w:color="auto"/>
              <w:bottom w:val="nil"/>
              <w:right w:val="single" w:sz="4" w:space="0" w:color="auto"/>
            </w:tcBorders>
            <w:shd w:val="clear" w:color="auto" w:fill="auto"/>
            <w:noWrap/>
            <w:vAlign w:val="center"/>
            <w:hideMark/>
          </w:tcPr>
          <w:p w14:paraId="1A0F08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2.132,59</w:t>
            </w:r>
          </w:p>
        </w:tc>
        <w:tc>
          <w:tcPr>
            <w:tcW w:w="1134" w:type="dxa"/>
            <w:tcBorders>
              <w:top w:val="nil"/>
              <w:left w:val="nil"/>
              <w:bottom w:val="nil"/>
              <w:right w:val="single" w:sz="4" w:space="0" w:color="auto"/>
            </w:tcBorders>
            <w:shd w:val="clear" w:color="auto" w:fill="auto"/>
            <w:noWrap/>
            <w:vAlign w:val="center"/>
            <w:hideMark/>
          </w:tcPr>
          <w:p w14:paraId="4DBE85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5.345,08</w:t>
            </w:r>
          </w:p>
        </w:tc>
        <w:tc>
          <w:tcPr>
            <w:tcW w:w="1134" w:type="dxa"/>
            <w:tcBorders>
              <w:top w:val="nil"/>
              <w:left w:val="nil"/>
              <w:bottom w:val="nil"/>
              <w:right w:val="single" w:sz="4" w:space="0" w:color="auto"/>
            </w:tcBorders>
            <w:shd w:val="clear" w:color="auto" w:fill="auto"/>
            <w:noWrap/>
            <w:vAlign w:val="center"/>
            <w:hideMark/>
          </w:tcPr>
          <w:p w14:paraId="210919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219.403,14</w:t>
            </w:r>
          </w:p>
        </w:tc>
        <w:tc>
          <w:tcPr>
            <w:tcW w:w="160" w:type="dxa"/>
            <w:tcBorders>
              <w:top w:val="nil"/>
              <w:left w:val="nil"/>
              <w:bottom w:val="nil"/>
              <w:right w:val="single" w:sz="4" w:space="0" w:color="auto"/>
            </w:tcBorders>
            <w:shd w:val="clear" w:color="auto" w:fill="auto"/>
            <w:noWrap/>
            <w:vAlign w:val="center"/>
            <w:hideMark/>
          </w:tcPr>
          <w:p w14:paraId="75177B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E731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2,3783</w:t>
            </w:r>
          </w:p>
        </w:tc>
      </w:tr>
      <w:tr w:rsidR="000506AC" w:rsidRPr="000506AC" w14:paraId="0A0F4F8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96D6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285</w:t>
            </w:r>
          </w:p>
        </w:tc>
        <w:tc>
          <w:tcPr>
            <w:tcW w:w="1134" w:type="dxa"/>
            <w:tcBorders>
              <w:top w:val="nil"/>
              <w:left w:val="nil"/>
              <w:bottom w:val="nil"/>
              <w:right w:val="single" w:sz="4" w:space="0" w:color="auto"/>
            </w:tcBorders>
            <w:shd w:val="clear" w:color="auto" w:fill="auto"/>
            <w:noWrap/>
            <w:vAlign w:val="center"/>
            <w:hideMark/>
          </w:tcPr>
          <w:p w14:paraId="28B539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10/07/40</w:t>
            </w:r>
          </w:p>
        </w:tc>
        <w:tc>
          <w:tcPr>
            <w:tcW w:w="1134" w:type="dxa"/>
            <w:tcBorders>
              <w:top w:val="nil"/>
              <w:left w:val="nil"/>
              <w:bottom w:val="nil"/>
              <w:right w:val="single" w:sz="4" w:space="0" w:color="auto"/>
            </w:tcBorders>
            <w:shd w:val="clear" w:color="auto" w:fill="auto"/>
            <w:noWrap/>
            <w:vAlign w:val="center"/>
            <w:hideMark/>
          </w:tcPr>
          <w:p w14:paraId="4B71A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10/07/40</w:t>
            </w:r>
          </w:p>
        </w:tc>
        <w:tc>
          <w:tcPr>
            <w:tcW w:w="1134" w:type="dxa"/>
            <w:tcBorders>
              <w:top w:val="nil"/>
              <w:left w:val="single" w:sz="8" w:space="0" w:color="auto"/>
              <w:bottom w:val="nil"/>
              <w:right w:val="nil"/>
            </w:tcBorders>
            <w:shd w:val="clear" w:color="auto" w:fill="auto"/>
            <w:noWrap/>
            <w:vAlign w:val="center"/>
            <w:hideMark/>
          </w:tcPr>
          <w:p w14:paraId="61393A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7.373,95</w:t>
            </w:r>
          </w:p>
        </w:tc>
        <w:tc>
          <w:tcPr>
            <w:tcW w:w="1134" w:type="dxa"/>
            <w:tcBorders>
              <w:top w:val="nil"/>
              <w:left w:val="single" w:sz="4" w:space="0" w:color="auto"/>
              <w:bottom w:val="nil"/>
              <w:right w:val="single" w:sz="4" w:space="0" w:color="auto"/>
            </w:tcBorders>
            <w:shd w:val="clear" w:color="auto" w:fill="auto"/>
            <w:noWrap/>
            <w:vAlign w:val="center"/>
            <w:hideMark/>
          </w:tcPr>
          <w:p w14:paraId="6B7733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2.081,87</w:t>
            </w:r>
          </w:p>
        </w:tc>
        <w:tc>
          <w:tcPr>
            <w:tcW w:w="1134" w:type="dxa"/>
            <w:tcBorders>
              <w:top w:val="nil"/>
              <w:left w:val="nil"/>
              <w:bottom w:val="nil"/>
              <w:right w:val="single" w:sz="4" w:space="0" w:color="auto"/>
            </w:tcBorders>
            <w:shd w:val="clear" w:color="auto" w:fill="auto"/>
            <w:noWrap/>
            <w:vAlign w:val="center"/>
            <w:hideMark/>
          </w:tcPr>
          <w:p w14:paraId="56F4A6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5.292,08</w:t>
            </w:r>
          </w:p>
        </w:tc>
        <w:tc>
          <w:tcPr>
            <w:tcW w:w="1134" w:type="dxa"/>
            <w:tcBorders>
              <w:top w:val="nil"/>
              <w:left w:val="nil"/>
              <w:bottom w:val="nil"/>
              <w:right w:val="single" w:sz="4" w:space="0" w:color="auto"/>
            </w:tcBorders>
            <w:shd w:val="clear" w:color="auto" w:fill="auto"/>
            <w:noWrap/>
            <w:vAlign w:val="center"/>
            <w:hideMark/>
          </w:tcPr>
          <w:p w14:paraId="029763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214.111,06</w:t>
            </w:r>
          </w:p>
        </w:tc>
        <w:tc>
          <w:tcPr>
            <w:tcW w:w="160" w:type="dxa"/>
            <w:tcBorders>
              <w:top w:val="nil"/>
              <w:left w:val="nil"/>
              <w:bottom w:val="nil"/>
              <w:right w:val="single" w:sz="4" w:space="0" w:color="auto"/>
            </w:tcBorders>
            <w:shd w:val="clear" w:color="auto" w:fill="auto"/>
            <w:noWrap/>
            <w:vAlign w:val="center"/>
            <w:hideMark/>
          </w:tcPr>
          <w:p w14:paraId="04CBB2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59B83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2,4120</w:t>
            </w:r>
          </w:p>
        </w:tc>
      </w:tr>
      <w:tr w:rsidR="000506AC" w:rsidRPr="000506AC" w14:paraId="425E65C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869C5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286</w:t>
            </w:r>
          </w:p>
        </w:tc>
        <w:tc>
          <w:tcPr>
            <w:tcW w:w="1134" w:type="dxa"/>
            <w:tcBorders>
              <w:top w:val="nil"/>
              <w:left w:val="nil"/>
              <w:bottom w:val="nil"/>
              <w:right w:val="single" w:sz="4" w:space="0" w:color="auto"/>
            </w:tcBorders>
            <w:shd w:val="clear" w:color="auto" w:fill="auto"/>
            <w:noWrap/>
            <w:vAlign w:val="center"/>
            <w:hideMark/>
          </w:tcPr>
          <w:p w14:paraId="5CDB87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10/08/40</w:t>
            </w:r>
          </w:p>
        </w:tc>
        <w:tc>
          <w:tcPr>
            <w:tcW w:w="1134" w:type="dxa"/>
            <w:tcBorders>
              <w:top w:val="nil"/>
              <w:left w:val="nil"/>
              <w:bottom w:val="nil"/>
              <w:right w:val="single" w:sz="4" w:space="0" w:color="auto"/>
            </w:tcBorders>
            <w:shd w:val="clear" w:color="auto" w:fill="auto"/>
            <w:noWrap/>
            <w:vAlign w:val="center"/>
            <w:hideMark/>
          </w:tcPr>
          <w:p w14:paraId="6CFC66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10/08/40</w:t>
            </w:r>
          </w:p>
        </w:tc>
        <w:tc>
          <w:tcPr>
            <w:tcW w:w="1134" w:type="dxa"/>
            <w:tcBorders>
              <w:top w:val="nil"/>
              <w:left w:val="single" w:sz="8" w:space="0" w:color="auto"/>
              <w:bottom w:val="nil"/>
              <w:right w:val="nil"/>
            </w:tcBorders>
            <w:shd w:val="clear" w:color="auto" w:fill="auto"/>
            <w:noWrap/>
            <w:vAlign w:val="center"/>
            <w:hideMark/>
          </w:tcPr>
          <w:p w14:paraId="29FD31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7.272,24</w:t>
            </w:r>
          </w:p>
        </w:tc>
        <w:tc>
          <w:tcPr>
            <w:tcW w:w="1134" w:type="dxa"/>
            <w:tcBorders>
              <w:top w:val="nil"/>
              <w:left w:val="single" w:sz="4" w:space="0" w:color="auto"/>
              <w:bottom w:val="nil"/>
              <w:right w:val="single" w:sz="4" w:space="0" w:color="auto"/>
            </w:tcBorders>
            <w:shd w:val="clear" w:color="auto" w:fill="auto"/>
            <w:noWrap/>
            <w:vAlign w:val="center"/>
            <w:hideMark/>
          </w:tcPr>
          <w:p w14:paraId="714EBC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2.031,66</w:t>
            </w:r>
          </w:p>
        </w:tc>
        <w:tc>
          <w:tcPr>
            <w:tcW w:w="1134" w:type="dxa"/>
            <w:tcBorders>
              <w:top w:val="nil"/>
              <w:left w:val="nil"/>
              <w:bottom w:val="nil"/>
              <w:right w:val="single" w:sz="4" w:space="0" w:color="auto"/>
            </w:tcBorders>
            <w:shd w:val="clear" w:color="auto" w:fill="auto"/>
            <w:noWrap/>
            <w:vAlign w:val="center"/>
            <w:hideMark/>
          </w:tcPr>
          <w:p w14:paraId="749D78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5.240,58</w:t>
            </w:r>
          </w:p>
        </w:tc>
        <w:tc>
          <w:tcPr>
            <w:tcW w:w="1134" w:type="dxa"/>
            <w:tcBorders>
              <w:top w:val="nil"/>
              <w:left w:val="nil"/>
              <w:bottom w:val="nil"/>
              <w:right w:val="single" w:sz="4" w:space="0" w:color="auto"/>
            </w:tcBorders>
            <w:shd w:val="clear" w:color="auto" w:fill="auto"/>
            <w:noWrap/>
            <w:vAlign w:val="center"/>
            <w:hideMark/>
          </w:tcPr>
          <w:p w14:paraId="582E61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208.870,48</w:t>
            </w:r>
          </w:p>
        </w:tc>
        <w:tc>
          <w:tcPr>
            <w:tcW w:w="160" w:type="dxa"/>
            <w:tcBorders>
              <w:top w:val="nil"/>
              <w:left w:val="nil"/>
              <w:bottom w:val="nil"/>
              <w:right w:val="single" w:sz="4" w:space="0" w:color="auto"/>
            </w:tcBorders>
            <w:shd w:val="clear" w:color="auto" w:fill="auto"/>
            <w:noWrap/>
            <w:vAlign w:val="center"/>
            <w:hideMark/>
          </w:tcPr>
          <w:p w14:paraId="066CA4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F5D7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2,4476</w:t>
            </w:r>
          </w:p>
        </w:tc>
      </w:tr>
      <w:tr w:rsidR="000506AC" w:rsidRPr="000506AC" w14:paraId="4570DBA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A743E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287</w:t>
            </w:r>
          </w:p>
        </w:tc>
        <w:tc>
          <w:tcPr>
            <w:tcW w:w="1134" w:type="dxa"/>
            <w:tcBorders>
              <w:top w:val="nil"/>
              <w:left w:val="nil"/>
              <w:bottom w:val="nil"/>
              <w:right w:val="single" w:sz="4" w:space="0" w:color="auto"/>
            </w:tcBorders>
            <w:shd w:val="clear" w:color="auto" w:fill="auto"/>
            <w:noWrap/>
            <w:vAlign w:val="center"/>
            <w:hideMark/>
          </w:tcPr>
          <w:p w14:paraId="18868E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10/09/40</w:t>
            </w:r>
          </w:p>
        </w:tc>
        <w:tc>
          <w:tcPr>
            <w:tcW w:w="1134" w:type="dxa"/>
            <w:tcBorders>
              <w:top w:val="nil"/>
              <w:left w:val="nil"/>
              <w:bottom w:val="nil"/>
              <w:right w:val="single" w:sz="4" w:space="0" w:color="auto"/>
            </w:tcBorders>
            <w:shd w:val="clear" w:color="auto" w:fill="auto"/>
            <w:noWrap/>
            <w:vAlign w:val="center"/>
            <w:hideMark/>
          </w:tcPr>
          <w:p w14:paraId="7D11C0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10/09/40</w:t>
            </w:r>
          </w:p>
        </w:tc>
        <w:tc>
          <w:tcPr>
            <w:tcW w:w="1134" w:type="dxa"/>
            <w:tcBorders>
              <w:top w:val="nil"/>
              <w:left w:val="single" w:sz="8" w:space="0" w:color="auto"/>
              <w:bottom w:val="nil"/>
              <w:right w:val="nil"/>
            </w:tcBorders>
            <w:shd w:val="clear" w:color="auto" w:fill="auto"/>
            <w:noWrap/>
            <w:vAlign w:val="center"/>
            <w:hideMark/>
          </w:tcPr>
          <w:p w14:paraId="2D000E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7.161,03</w:t>
            </w:r>
          </w:p>
        </w:tc>
        <w:tc>
          <w:tcPr>
            <w:tcW w:w="1134" w:type="dxa"/>
            <w:tcBorders>
              <w:top w:val="nil"/>
              <w:left w:val="single" w:sz="4" w:space="0" w:color="auto"/>
              <w:bottom w:val="nil"/>
              <w:right w:val="single" w:sz="4" w:space="0" w:color="auto"/>
            </w:tcBorders>
            <w:shd w:val="clear" w:color="auto" w:fill="auto"/>
            <w:noWrap/>
            <w:vAlign w:val="center"/>
            <w:hideMark/>
          </w:tcPr>
          <w:p w14:paraId="763C15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1.981,93</w:t>
            </w:r>
          </w:p>
        </w:tc>
        <w:tc>
          <w:tcPr>
            <w:tcW w:w="1134" w:type="dxa"/>
            <w:tcBorders>
              <w:top w:val="nil"/>
              <w:left w:val="nil"/>
              <w:bottom w:val="nil"/>
              <w:right w:val="single" w:sz="4" w:space="0" w:color="auto"/>
            </w:tcBorders>
            <w:shd w:val="clear" w:color="auto" w:fill="auto"/>
            <w:noWrap/>
            <w:vAlign w:val="center"/>
            <w:hideMark/>
          </w:tcPr>
          <w:p w14:paraId="7A0C63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5.179,10</w:t>
            </w:r>
          </w:p>
        </w:tc>
        <w:tc>
          <w:tcPr>
            <w:tcW w:w="1134" w:type="dxa"/>
            <w:tcBorders>
              <w:top w:val="nil"/>
              <w:left w:val="nil"/>
              <w:bottom w:val="nil"/>
              <w:right w:val="single" w:sz="4" w:space="0" w:color="auto"/>
            </w:tcBorders>
            <w:shd w:val="clear" w:color="auto" w:fill="auto"/>
            <w:noWrap/>
            <w:vAlign w:val="center"/>
            <w:hideMark/>
          </w:tcPr>
          <w:p w14:paraId="4846BA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203.691,38</w:t>
            </w:r>
          </w:p>
        </w:tc>
        <w:tc>
          <w:tcPr>
            <w:tcW w:w="160" w:type="dxa"/>
            <w:tcBorders>
              <w:top w:val="nil"/>
              <w:left w:val="nil"/>
              <w:bottom w:val="nil"/>
              <w:right w:val="single" w:sz="4" w:space="0" w:color="auto"/>
            </w:tcBorders>
            <w:shd w:val="clear" w:color="auto" w:fill="auto"/>
            <w:noWrap/>
            <w:vAlign w:val="center"/>
            <w:hideMark/>
          </w:tcPr>
          <w:p w14:paraId="5C7171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7182C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2,4796</w:t>
            </w:r>
          </w:p>
        </w:tc>
      </w:tr>
      <w:tr w:rsidR="000506AC" w:rsidRPr="000506AC" w14:paraId="5383113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5A89B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288</w:t>
            </w:r>
          </w:p>
        </w:tc>
        <w:tc>
          <w:tcPr>
            <w:tcW w:w="1134" w:type="dxa"/>
            <w:tcBorders>
              <w:top w:val="nil"/>
              <w:left w:val="nil"/>
              <w:bottom w:val="nil"/>
              <w:right w:val="single" w:sz="4" w:space="0" w:color="auto"/>
            </w:tcBorders>
            <w:shd w:val="clear" w:color="auto" w:fill="auto"/>
            <w:noWrap/>
            <w:vAlign w:val="center"/>
            <w:hideMark/>
          </w:tcPr>
          <w:p w14:paraId="0065F9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10/10/40</w:t>
            </w:r>
          </w:p>
        </w:tc>
        <w:tc>
          <w:tcPr>
            <w:tcW w:w="1134" w:type="dxa"/>
            <w:tcBorders>
              <w:top w:val="nil"/>
              <w:left w:val="nil"/>
              <w:bottom w:val="nil"/>
              <w:right w:val="single" w:sz="4" w:space="0" w:color="auto"/>
            </w:tcBorders>
            <w:shd w:val="clear" w:color="auto" w:fill="auto"/>
            <w:noWrap/>
            <w:vAlign w:val="center"/>
            <w:hideMark/>
          </w:tcPr>
          <w:p w14:paraId="6332B0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10/10/40</w:t>
            </w:r>
          </w:p>
        </w:tc>
        <w:tc>
          <w:tcPr>
            <w:tcW w:w="1134" w:type="dxa"/>
            <w:tcBorders>
              <w:top w:val="nil"/>
              <w:left w:val="single" w:sz="8" w:space="0" w:color="auto"/>
              <w:bottom w:val="nil"/>
              <w:right w:val="nil"/>
            </w:tcBorders>
            <w:shd w:val="clear" w:color="auto" w:fill="auto"/>
            <w:noWrap/>
            <w:vAlign w:val="center"/>
            <w:hideMark/>
          </w:tcPr>
          <w:p w14:paraId="2A98B5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7.061,71</w:t>
            </w:r>
          </w:p>
        </w:tc>
        <w:tc>
          <w:tcPr>
            <w:tcW w:w="1134" w:type="dxa"/>
            <w:tcBorders>
              <w:top w:val="nil"/>
              <w:left w:val="single" w:sz="4" w:space="0" w:color="auto"/>
              <w:bottom w:val="nil"/>
              <w:right w:val="single" w:sz="4" w:space="0" w:color="auto"/>
            </w:tcBorders>
            <w:shd w:val="clear" w:color="auto" w:fill="auto"/>
            <w:noWrap/>
            <w:vAlign w:val="center"/>
            <w:hideMark/>
          </w:tcPr>
          <w:p w14:paraId="3F6D0D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1.932,79</w:t>
            </w:r>
          </w:p>
        </w:tc>
        <w:tc>
          <w:tcPr>
            <w:tcW w:w="1134" w:type="dxa"/>
            <w:tcBorders>
              <w:top w:val="nil"/>
              <w:left w:val="nil"/>
              <w:bottom w:val="nil"/>
              <w:right w:val="single" w:sz="4" w:space="0" w:color="auto"/>
            </w:tcBorders>
            <w:shd w:val="clear" w:color="auto" w:fill="auto"/>
            <w:noWrap/>
            <w:vAlign w:val="center"/>
            <w:hideMark/>
          </w:tcPr>
          <w:p w14:paraId="559A47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5.128,92</w:t>
            </w:r>
          </w:p>
        </w:tc>
        <w:tc>
          <w:tcPr>
            <w:tcW w:w="1134" w:type="dxa"/>
            <w:tcBorders>
              <w:top w:val="nil"/>
              <w:left w:val="nil"/>
              <w:bottom w:val="nil"/>
              <w:right w:val="single" w:sz="4" w:space="0" w:color="auto"/>
            </w:tcBorders>
            <w:shd w:val="clear" w:color="auto" w:fill="auto"/>
            <w:noWrap/>
            <w:vAlign w:val="center"/>
            <w:hideMark/>
          </w:tcPr>
          <w:p w14:paraId="1AC221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198.562,45</w:t>
            </w:r>
          </w:p>
        </w:tc>
        <w:tc>
          <w:tcPr>
            <w:tcW w:w="160" w:type="dxa"/>
            <w:tcBorders>
              <w:top w:val="nil"/>
              <w:left w:val="nil"/>
              <w:bottom w:val="nil"/>
              <w:right w:val="single" w:sz="4" w:space="0" w:color="auto"/>
            </w:tcBorders>
            <w:shd w:val="clear" w:color="auto" w:fill="auto"/>
            <w:noWrap/>
            <w:vAlign w:val="center"/>
            <w:hideMark/>
          </w:tcPr>
          <w:p w14:paraId="248DE5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9830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2,5180</w:t>
            </w:r>
          </w:p>
        </w:tc>
      </w:tr>
      <w:tr w:rsidR="000506AC" w:rsidRPr="000506AC" w14:paraId="043B776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3800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289</w:t>
            </w:r>
          </w:p>
        </w:tc>
        <w:tc>
          <w:tcPr>
            <w:tcW w:w="1134" w:type="dxa"/>
            <w:tcBorders>
              <w:top w:val="nil"/>
              <w:left w:val="nil"/>
              <w:bottom w:val="nil"/>
              <w:right w:val="single" w:sz="4" w:space="0" w:color="auto"/>
            </w:tcBorders>
            <w:shd w:val="clear" w:color="auto" w:fill="auto"/>
            <w:noWrap/>
            <w:vAlign w:val="center"/>
            <w:hideMark/>
          </w:tcPr>
          <w:p w14:paraId="0D7773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10/11/40</w:t>
            </w:r>
          </w:p>
        </w:tc>
        <w:tc>
          <w:tcPr>
            <w:tcW w:w="1134" w:type="dxa"/>
            <w:tcBorders>
              <w:top w:val="nil"/>
              <w:left w:val="nil"/>
              <w:bottom w:val="nil"/>
              <w:right w:val="single" w:sz="4" w:space="0" w:color="auto"/>
            </w:tcBorders>
            <w:shd w:val="clear" w:color="auto" w:fill="auto"/>
            <w:noWrap/>
            <w:vAlign w:val="center"/>
            <w:hideMark/>
          </w:tcPr>
          <w:p w14:paraId="3AA663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12/11/40</w:t>
            </w:r>
          </w:p>
        </w:tc>
        <w:tc>
          <w:tcPr>
            <w:tcW w:w="1134" w:type="dxa"/>
            <w:tcBorders>
              <w:top w:val="nil"/>
              <w:left w:val="single" w:sz="8" w:space="0" w:color="auto"/>
              <w:bottom w:val="nil"/>
              <w:right w:val="nil"/>
            </w:tcBorders>
            <w:shd w:val="clear" w:color="auto" w:fill="auto"/>
            <w:noWrap/>
            <w:vAlign w:val="center"/>
            <w:hideMark/>
          </w:tcPr>
          <w:p w14:paraId="1C42EA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6.957,38</w:t>
            </w:r>
          </w:p>
        </w:tc>
        <w:tc>
          <w:tcPr>
            <w:tcW w:w="1134" w:type="dxa"/>
            <w:tcBorders>
              <w:top w:val="nil"/>
              <w:left w:val="single" w:sz="4" w:space="0" w:color="auto"/>
              <w:bottom w:val="nil"/>
              <w:right w:val="single" w:sz="4" w:space="0" w:color="auto"/>
            </w:tcBorders>
            <w:shd w:val="clear" w:color="auto" w:fill="auto"/>
            <w:noWrap/>
            <w:vAlign w:val="center"/>
            <w:hideMark/>
          </w:tcPr>
          <w:p w14:paraId="4E35BB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1.884,12</w:t>
            </w:r>
          </w:p>
        </w:tc>
        <w:tc>
          <w:tcPr>
            <w:tcW w:w="1134" w:type="dxa"/>
            <w:tcBorders>
              <w:top w:val="nil"/>
              <w:left w:val="nil"/>
              <w:bottom w:val="nil"/>
              <w:right w:val="single" w:sz="4" w:space="0" w:color="auto"/>
            </w:tcBorders>
            <w:shd w:val="clear" w:color="auto" w:fill="auto"/>
            <w:noWrap/>
            <w:vAlign w:val="center"/>
            <w:hideMark/>
          </w:tcPr>
          <w:p w14:paraId="7E6B88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5.073,27</w:t>
            </w:r>
          </w:p>
        </w:tc>
        <w:tc>
          <w:tcPr>
            <w:tcW w:w="1134" w:type="dxa"/>
            <w:tcBorders>
              <w:top w:val="nil"/>
              <w:left w:val="nil"/>
              <w:bottom w:val="nil"/>
              <w:right w:val="single" w:sz="4" w:space="0" w:color="auto"/>
            </w:tcBorders>
            <w:shd w:val="clear" w:color="auto" w:fill="auto"/>
            <w:noWrap/>
            <w:vAlign w:val="center"/>
            <w:hideMark/>
          </w:tcPr>
          <w:p w14:paraId="7E69D3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193.489,19</w:t>
            </w:r>
          </w:p>
        </w:tc>
        <w:tc>
          <w:tcPr>
            <w:tcW w:w="160" w:type="dxa"/>
            <w:tcBorders>
              <w:top w:val="nil"/>
              <w:left w:val="nil"/>
              <w:bottom w:val="nil"/>
              <w:right w:val="single" w:sz="4" w:space="0" w:color="auto"/>
            </w:tcBorders>
            <w:shd w:val="clear" w:color="auto" w:fill="auto"/>
            <w:noWrap/>
            <w:vAlign w:val="center"/>
            <w:hideMark/>
          </w:tcPr>
          <w:p w14:paraId="3CF296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19174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2,5550</w:t>
            </w:r>
          </w:p>
        </w:tc>
      </w:tr>
      <w:tr w:rsidR="000506AC" w:rsidRPr="000506AC" w14:paraId="6B6BEBA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8607F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290</w:t>
            </w:r>
          </w:p>
        </w:tc>
        <w:tc>
          <w:tcPr>
            <w:tcW w:w="1134" w:type="dxa"/>
            <w:tcBorders>
              <w:top w:val="nil"/>
              <w:left w:val="nil"/>
              <w:bottom w:val="nil"/>
              <w:right w:val="single" w:sz="4" w:space="0" w:color="auto"/>
            </w:tcBorders>
            <w:shd w:val="clear" w:color="auto" w:fill="auto"/>
            <w:noWrap/>
            <w:vAlign w:val="center"/>
            <w:hideMark/>
          </w:tcPr>
          <w:p w14:paraId="2906B1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10/12/40</w:t>
            </w:r>
          </w:p>
        </w:tc>
        <w:tc>
          <w:tcPr>
            <w:tcW w:w="1134" w:type="dxa"/>
            <w:tcBorders>
              <w:top w:val="nil"/>
              <w:left w:val="nil"/>
              <w:bottom w:val="nil"/>
              <w:right w:val="single" w:sz="4" w:space="0" w:color="auto"/>
            </w:tcBorders>
            <w:shd w:val="clear" w:color="auto" w:fill="auto"/>
            <w:noWrap/>
            <w:vAlign w:val="center"/>
            <w:hideMark/>
          </w:tcPr>
          <w:p w14:paraId="00E4A5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10/12/40</w:t>
            </w:r>
          </w:p>
        </w:tc>
        <w:tc>
          <w:tcPr>
            <w:tcW w:w="1134" w:type="dxa"/>
            <w:tcBorders>
              <w:top w:val="nil"/>
              <w:left w:val="single" w:sz="8" w:space="0" w:color="auto"/>
              <w:bottom w:val="nil"/>
              <w:right w:val="nil"/>
            </w:tcBorders>
            <w:shd w:val="clear" w:color="auto" w:fill="auto"/>
            <w:noWrap/>
            <w:vAlign w:val="center"/>
            <w:hideMark/>
          </w:tcPr>
          <w:p w14:paraId="5EBB13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6.865,15</w:t>
            </w:r>
          </w:p>
        </w:tc>
        <w:tc>
          <w:tcPr>
            <w:tcW w:w="1134" w:type="dxa"/>
            <w:tcBorders>
              <w:top w:val="nil"/>
              <w:left w:val="single" w:sz="4" w:space="0" w:color="auto"/>
              <w:bottom w:val="nil"/>
              <w:right w:val="single" w:sz="4" w:space="0" w:color="auto"/>
            </w:tcBorders>
            <w:shd w:val="clear" w:color="auto" w:fill="auto"/>
            <w:noWrap/>
            <w:vAlign w:val="center"/>
            <w:hideMark/>
          </w:tcPr>
          <w:p w14:paraId="49EDD2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1.835,98</w:t>
            </w:r>
          </w:p>
        </w:tc>
        <w:tc>
          <w:tcPr>
            <w:tcW w:w="1134" w:type="dxa"/>
            <w:tcBorders>
              <w:top w:val="nil"/>
              <w:left w:val="nil"/>
              <w:bottom w:val="nil"/>
              <w:right w:val="single" w:sz="4" w:space="0" w:color="auto"/>
            </w:tcBorders>
            <w:shd w:val="clear" w:color="auto" w:fill="auto"/>
            <w:noWrap/>
            <w:vAlign w:val="center"/>
            <w:hideMark/>
          </w:tcPr>
          <w:p w14:paraId="43BACF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5.029,18</w:t>
            </w:r>
          </w:p>
        </w:tc>
        <w:tc>
          <w:tcPr>
            <w:tcW w:w="1134" w:type="dxa"/>
            <w:tcBorders>
              <w:top w:val="nil"/>
              <w:left w:val="nil"/>
              <w:bottom w:val="nil"/>
              <w:right w:val="single" w:sz="4" w:space="0" w:color="auto"/>
            </w:tcBorders>
            <w:shd w:val="clear" w:color="auto" w:fill="auto"/>
            <w:noWrap/>
            <w:vAlign w:val="center"/>
            <w:hideMark/>
          </w:tcPr>
          <w:p w14:paraId="70C903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188.460,01</w:t>
            </w:r>
          </w:p>
        </w:tc>
        <w:tc>
          <w:tcPr>
            <w:tcW w:w="160" w:type="dxa"/>
            <w:tcBorders>
              <w:top w:val="nil"/>
              <w:left w:val="nil"/>
              <w:bottom w:val="nil"/>
              <w:right w:val="single" w:sz="4" w:space="0" w:color="auto"/>
            </w:tcBorders>
            <w:shd w:val="clear" w:color="auto" w:fill="auto"/>
            <w:noWrap/>
            <w:vAlign w:val="center"/>
            <w:hideMark/>
          </w:tcPr>
          <w:p w14:paraId="6AA1F8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2D39E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2,5992</w:t>
            </w:r>
          </w:p>
        </w:tc>
      </w:tr>
      <w:tr w:rsidR="000506AC" w:rsidRPr="000506AC" w14:paraId="45F987E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3C21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291</w:t>
            </w:r>
          </w:p>
        </w:tc>
        <w:tc>
          <w:tcPr>
            <w:tcW w:w="1134" w:type="dxa"/>
            <w:tcBorders>
              <w:top w:val="nil"/>
              <w:left w:val="nil"/>
              <w:bottom w:val="nil"/>
              <w:right w:val="single" w:sz="4" w:space="0" w:color="auto"/>
            </w:tcBorders>
            <w:shd w:val="clear" w:color="auto" w:fill="auto"/>
            <w:noWrap/>
            <w:vAlign w:val="center"/>
            <w:hideMark/>
          </w:tcPr>
          <w:p w14:paraId="6BE523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10/01/41</w:t>
            </w:r>
          </w:p>
        </w:tc>
        <w:tc>
          <w:tcPr>
            <w:tcW w:w="1134" w:type="dxa"/>
            <w:tcBorders>
              <w:top w:val="nil"/>
              <w:left w:val="nil"/>
              <w:bottom w:val="nil"/>
              <w:right w:val="single" w:sz="4" w:space="0" w:color="auto"/>
            </w:tcBorders>
            <w:shd w:val="clear" w:color="auto" w:fill="auto"/>
            <w:noWrap/>
            <w:vAlign w:val="center"/>
            <w:hideMark/>
          </w:tcPr>
          <w:p w14:paraId="508DA3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10/01/41</w:t>
            </w:r>
          </w:p>
        </w:tc>
        <w:tc>
          <w:tcPr>
            <w:tcW w:w="1134" w:type="dxa"/>
            <w:tcBorders>
              <w:top w:val="nil"/>
              <w:left w:val="single" w:sz="8" w:space="0" w:color="auto"/>
              <w:bottom w:val="nil"/>
              <w:right w:val="nil"/>
            </w:tcBorders>
            <w:shd w:val="clear" w:color="auto" w:fill="auto"/>
            <w:noWrap/>
            <w:vAlign w:val="center"/>
            <w:hideMark/>
          </w:tcPr>
          <w:p w14:paraId="64BFC2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6.763,58</w:t>
            </w:r>
          </w:p>
        </w:tc>
        <w:tc>
          <w:tcPr>
            <w:tcW w:w="1134" w:type="dxa"/>
            <w:tcBorders>
              <w:top w:val="nil"/>
              <w:left w:val="single" w:sz="4" w:space="0" w:color="auto"/>
              <w:bottom w:val="nil"/>
              <w:right w:val="single" w:sz="4" w:space="0" w:color="auto"/>
            </w:tcBorders>
            <w:shd w:val="clear" w:color="auto" w:fill="auto"/>
            <w:noWrap/>
            <w:vAlign w:val="center"/>
            <w:hideMark/>
          </w:tcPr>
          <w:p w14:paraId="2B8EF1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1.788,26</w:t>
            </w:r>
          </w:p>
        </w:tc>
        <w:tc>
          <w:tcPr>
            <w:tcW w:w="1134" w:type="dxa"/>
            <w:tcBorders>
              <w:top w:val="nil"/>
              <w:left w:val="nil"/>
              <w:bottom w:val="nil"/>
              <w:right w:val="single" w:sz="4" w:space="0" w:color="auto"/>
            </w:tcBorders>
            <w:shd w:val="clear" w:color="auto" w:fill="auto"/>
            <w:noWrap/>
            <w:vAlign w:val="center"/>
            <w:hideMark/>
          </w:tcPr>
          <w:p w14:paraId="25C70A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4.975,33</w:t>
            </w:r>
          </w:p>
        </w:tc>
        <w:tc>
          <w:tcPr>
            <w:tcW w:w="1134" w:type="dxa"/>
            <w:tcBorders>
              <w:top w:val="nil"/>
              <w:left w:val="nil"/>
              <w:bottom w:val="nil"/>
              <w:right w:val="single" w:sz="4" w:space="0" w:color="auto"/>
            </w:tcBorders>
            <w:shd w:val="clear" w:color="auto" w:fill="auto"/>
            <w:noWrap/>
            <w:vAlign w:val="center"/>
            <w:hideMark/>
          </w:tcPr>
          <w:p w14:paraId="5FFC61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183.484,69</w:t>
            </w:r>
          </w:p>
        </w:tc>
        <w:tc>
          <w:tcPr>
            <w:tcW w:w="160" w:type="dxa"/>
            <w:tcBorders>
              <w:top w:val="nil"/>
              <w:left w:val="nil"/>
              <w:bottom w:val="nil"/>
              <w:right w:val="single" w:sz="4" w:space="0" w:color="auto"/>
            </w:tcBorders>
            <w:shd w:val="clear" w:color="auto" w:fill="auto"/>
            <w:noWrap/>
            <w:vAlign w:val="center"/>
            <w:hideMark/>
          </w:tcPr>
          <w:p w14:paraId="703069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C58CE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2,6400</w:t>
            </w:r>
          </w:p>
        </w:tc>
      </w:tr>
      <w:tr w:rsidR="000506AC" w:rsidRPr="000506AC" w14:paraId="710B916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DEE8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292</w:t>
            </w:r>
          </w:p>
        </w:tc>
        <w:tc>
          <w:tcPr>
            <w:tcW w:w="1134" w:type="dxa"/>
            <w:tcBorders>
              <w:top w:val="nil"/>
              <w:left w:val="nil"/>
              <w:bottom w:val="nil"/>
              <w:right w:val="single" w:sz="4" w:space="0" w:color="auto"/>
            </w:tcBorders>
            <w:shd w:val="clear" w:color="auto" w:fill="auto"/>
            <w:noWrap/>
            <w:vAlign w:val="center"/>
            <w:hideMark/>
          </w:tcPr>
          <w:p w14:paraId="529AC7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10/02/41</w:t>
            </w:r>
          </w:p>
        </w:tc>
        <w:tc>
          <w:tcPr>
            <w:tcW w:w="1134" w:type="dxa"/>
            <w:tcBorders>
              <w:top w:val="nil"/>
              <w:left w:val="nil"/>
              <w:bottom w:val="nil"/>
              <w:right w:val="single" w:sz="4" w:space="0" w:color="auto"/>
            </w:tcBorders>
            <w:shd w:val="clear" w:color="auto" w:fill="auto"/>
            <w:noWrap/>
            <w:vAlign w:val="center"/>
            <w:hideMark/>
          </w:tcPr>
          <w:p w14:paraId="16EA3F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11/02/41</w:t>
            </w:r>
          </w:p>
        </w:tc>
        <w:tc>
          <w:tcPr>
            <w:tcW w:w="1134" w:type="dxa"/>
            <w:tcBorders>
              <w:top w:val="nil"/>
              <w:left w:val="single" w:sz="8" w:space="0" w:color="auto"/>
              <w:bottom w:val="nil"/>
              <w:right w:val="nil"/>
            </w:tcBorders>
            <w:shd w:val="clear" w:color="auto" w:fill="auto"/>
            <w:noWrap/>
            <w:vAlign w:val="center"/>
            <w:hideMark/>
          </w:tcPr>
          <w:p w14:paraId="339929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6.647,20</w:t>
            </w:r>
          </w:p>
        </w:tc>
        <w:tc>
          <w:tcPr>
            <w:tcW w:w="1134" w:type="dxa"/>
            <w:tcBorders>
              <w:top w:val="nil"/>
              <w:left w:val="single" w:sz="4" w:space="0" w:color="auto"/>
              <w:bottom w:val="nil"/>
              <w:right w:val="single" w:sz="4" w:space="0" w:color="auto"/>
            </w:tcBorders>
            <w:shd w:val="clear" w:color="auto" w:fill="auto"/>
            <w:noWrap/>
            <w:vAlign w:val="center"/>
            <w:hideMark/>
          </w:tcPr>
          <w:p w14:paraId="15CAF4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1.741,05</w:t>
            </w:r>
          </w:p>
        </w:tc>
        <w:tc>
          <w:tcPr>
            <w:tcW w:w="1134" w:type="dxa"/>
            <w:tcBorders>
              <w:top w:val="nil"/>
              <w:left w:val="nil"/>
              <w:bottom w:val="nil"/>
              <w:right w:val="single" w:sz="4" w:space="0" w:color="auto"/>
            </w:tcBorders>
            <w:shd w:val="clear" w:color="auto" w:fill="auto"/>
            <w:noWrap/>
            <w:vAlign w:val="center"/>
            <w:hideMark/>
          </w:tcPr>
          <w:p w14:paraId="2613EB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4.906,15</w:t>
            </w:r>
          </w:p>
        </w:tc>
        <w:tc>
          <w:tcPr>
            <w:tcW w:w="1134" w:type="dxa"/>
            <w:tcBorders>
              <w:top w:val="nil"/>
              <w:left w:val="nil"/>
              <w:bottom w:val="nil"/>
              <w:right w:val="single" w:sz="4" w:space="0" w:color="auto"/>
            </w:tcBorders>
            <w:shd w:val="clear" w:color="auto" w:fill="auto"/>
            <w:noWrap/>
            <w:vAlign w:val="center"/>
            <w:hideMark/>
          </w:tcPr>
          <w:p w14:paraId="654570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178.578,53</w:t>
            </w:r>
          </w:p>
        </w:tc>
        <w:tc>
          <w:tcPr>
            <w:tcW w:w="160" w:type="dxa"/>
            <w:tcBorders>
              <w:top w:val="nil"/>
              <w:left w:val="nil"/>
              <w:bottom w:val="nil"/>
              <w:right w:val="single" w:sz="4" w:space="0" w:color="auto"/>
            </w:tcBorders>
            <w:shd w:val="clear" w:color="auto" w:fill="auto"/>
            <w:noWrap/>
            <w:vAlign w:val="center"/>
            <w:hideMark/>
          </w:tcPr>
          <w:p w14:paraId="33EA02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362D1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2,6739</w:t>
            </w:r>
          </w:p>
        </w:tc>
      </w:tr>
      <w:tr w:rsidR="000506AC" w:rsidRPr="000506AC" w14:paraId="73E8F53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3D548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293</w:t>
            </w:r>
          </w:p>
        </w:tc>
        <w:tc>
          <w:tcPr>
            <w:tcW w:w="1134" w:type="dxa"/>
            <w:tcBorders>
              <w:top w:val="nil"/>
              <w:left w:val="nil"/>
              <w:bottom w:val="nil"/>
              <w:right w:val="single" w:sz="4" w:space="0" w:color="auto"/>
            </w:tcBorders>
            <w:shd w:val="clear" w:color="auto" w:fill="auto"/>
            <w:noWrap/>
            <w:vAlign w:val="center"/>
            <w:hideMark/>
          </w:tcPr>
          <w:p w14:paraId="08569F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10/03/41</w:t>
            </w:r>
          </w:p>
        </w:tc>
        <w:tc>
          <w:tcPr>
            <w:tcW w:w="1134" w:type="dxa"/>
            <w:tcBorders>
              <w:top w:val="nil"/>
              <w:left w:val="nil"/>
              <w:bottom w:val="nil"/>
              <w:right w:val="single" w:sz="4" w:space="0" w:color="auto"/>
            </w:tcBorders>
            <w:shd w:val="clear" w:color="auto" w:fill="auto"/>
            <w:noWrap/>
            <w:vAlign w:val="center"/>
            <w:hideMark/>
          </w:tcPr>
          <w:p w14:paraId="7E200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11/03/41</w:t>
            </w:r>
          </w:p>
        </w:tc>
        <w:tc>
          <w:tcPr>
            <w:tcW w:w="1134" w:type="dxa"/>
            <w:tcBorders>
              <w:top w:val="nil"/>
              <w:left w:val="single" w:sz="8" w:space="0" w:color="auto"/>
              <w:bottom w:val="nil"/>
              <w:right w:val="nil"/>
            </w:tcBorders>
            <w:shd w:val="clear" w:color="auto" w:fill="auto"/>
            <w:noWrap/>
            <w:vAlign w:val="center"/>
            <w:hideMark/>
          </w:tcPr>
          <w:p w14:paraId="2F0B55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6.521,14</w:t>
            </w:r>
          </w:p>
        </w:tc>
        <w:tc>
          <w:tcPr>
            <w:tcW w:w="1134" w:type="dxa"/>
            <w:tcBorders>
              <w:top w:val="nil"/>
              <w:left w:val="single" w:sz="4" w:space="0" w:color="auto"/>
              <w:bottom w:val="nil"/>
              <w:right w:val="single" w:sz="4" w:space="0" w:color="auto"/>
            </w:tcBorders>
            <w:shd w:val="clear" w:color="auto" w:fill="auto"/>
            <w:noWrap/>
            <w:vAlign w:val="center"/>
            <w:hideMark/>
          </w:tcPr>
          <w:p w14:paraId="60DB55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1.694,49</w:t>
            </w:r>
          </w:p>
        </w:tc>
        <w:tc>
          <w:tcPr>
            <w:tcW w:w="1134" w:type="dxa"/>
            <w:tcBorders>
              <w:top w:val="nil"/>
              <w:left w:val="nil"/>
              <w:bottom w:val="nil"/>
              <w:right w:val="single" w:sz="4" w:space="0" w:color="auto"/>
            </w:tcBorders>
            <w:shd w:val="clear" w:color="auto" w:fill="auto"/>
            <w:noWrap/>
            <w:vAlign w:val="center"/>
            <w:hideMark/>
          </w:tcPr>
          <w:p w14:paraId="59693F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4.826,65</w:t>
            </w:r>
          </w:p>
        </w:tc>
        <w:tc>
          <w:tcPr>
            <w:tcW w:w="1134" w:type="dxa"/>
            <w:tcBorders>
              <w:top w:val="nil"/>
              <w:left w:val="nil"/>
              <w:bottom w:val="nil"/>
              <w:right w:val="single" w:sz="4" w:space="0" w:color="auto"/>
            </w:tcBorders>
            <w:shd w:val="clear" w:color="auto" w:fill="auto"/>
            <w:noWrap/>
            <w:vAlign w:val="center"/>
            <w:hideMark/>
          </w:tcPr>
          <w:p w14:paraId="35B879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173.751,88</w:t>
            </w:r>
          </w:p>
        </w:tc>
        <w:tc>
          <w:tcPr>
            <w:tcW w:w="160" w:type="dxa"/>
            <w:tcBorders>
              <w:top w:val="nil"/>
              <w:left w:val="nil"/>
              <w:bottom w:val="nil"/>
              <w:right w:val="single" w:sz="4" w:space="0" w:color="auto"/>
            </w:tcBorders>
            <w:shd w:val="clear" w:color="auto" w:fill="auto"/>
            <w:noWrap/>
            <w:vAlign w:val="center"/>
            <w:hideMark/>
          </w:tcPr>
          <w:p w14:paraId="010752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E31D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2,7028</w:t>
            </w:r>
          </w:p>
        </w:tc>
      </w:tr>
      <w:tr w:rsidR="000506AC" w:rsidRPr="000506AC" w14:paraId="15E2C6C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B14DC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294</w:t>
            </w:r>
          </w:p>
        </w:tc>
        <w:tc>
          <w:tcPr>
            <w:tcW w:w="1134" w:type="dxa"/>
            <w:tcBorders>
              <w:top w:val="nil"/>
              <w:left w:val="nil"/>
              <w:bottom w:val="nil"/>
              <w:right w:val="single" w:sz="4" w:space="0" w:color="auto"/>
            </w:tcBorders>
            <w:shd w:val="clear" w:color="auto" w:fill="auto"/>
            <w:noWrap/>
            <w:vAlign w:val="center"/>
            <w:hideMark/>
          </w:tcPr>
          <w:p w14:paraId="7A5600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10/04/41</w:t>
            </w:r>
          </w:p>
        </w:tc>
        <w:tc>
          <w:tcPr>
            <w:tcW w:w="1134" w:type="dxa"/>
            <w:tcBorders>
              <w:top w:val="nil"/>
              <w:left w:val="nil"/>
              <w:bottom w:val="nil"/>
              <w:right w:val="single" w:sz="4" w:space="0" w:color="auto"/>
            </w:tcBorders>
            <w:shd w:val="clear" w:color="auto" w:fill="auto"/>
            <w:noWrap/>
            <w:vAlign w:val="center"/>
            <w:hideMark/>
          </w:tcPr>
          <w:p w14:paraId="5061C5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10/04/41</w:t>
            </w:r>
          </w:p>
        </w:tc>
        <w:tc>
          <w:tcPr>
            <w:tcW w:w="1134" w:type="dxa"/>
            <w:tcBorders>
              <w:top w:val="nil"/>
              <w:left w:val="single" w:sz="8" w:space="0" w:color="auto"/>
              <w:bottom w:val="nil"/>
              <w:right w:val="nil"/>
            </w:tcBorders>
            <w:shd w:val="clear" w:color="auto" w:fill="auto"/>
            <w:noWrap/>
            <w:vAlign w:val="center"/>
            <w:hideMark/>
          </w:tcPr>
          <w:p w14:paraId="51D8EF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6.406,02</w:t>
            </w:r>
          </w:p>
        </w:tc>
        <w:tc>
          <w:tcPr>
            <w:tcW w:w="1134" w:type="dxa"/>
            <w:tcBorders>
              <w:top w:val="nil"/>
              <w:left w:val="single" w:sz="4" w:space="0" w:color="auto"/>
              <w:bottom w:val="nil"/>
              <w:right w:val="single" w:sz="4" w:space="0" w:color="auto"/>
            </w:tcBorders>
            <w:shd w:val="clear" w:color="auto" w:fill="auto"/>
            <w:noWrap/>
            <w:vAlign w:val="center"/>
            <w:hideMark/>
          </w:tcPr>
          <w:p w14:paraId="0A749D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1.648,70</w:t>
            </w:r>
          </w:p>
        </w:tc>
        <w:tc>
          <w:tcPr>
            <w:tcW w:w="1134" w:type="dxa"/>
            <w:tcBorders>
              <w:top w:val="nil"/>
              <w:left w:val="nil"/>
              <w:bottom w:val="nil"/>
              <w:right w:val="single" w:sz="4" w:space="0" w:color="auto"/>
            </w:tcBorders>
            <w:shd w:val="clear" w:color="auto" w:fill="auto"/>
            <w:noWrap/>
            <w:vAlign w:val="center"/>
            <w:hideMark/>
          </w:tcPr>
          <w:p w14:paraId="36CE3E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4.757,32</w:t>
            </w:r>
          </w:p>
        </w:tc>
        <w:tc>
          <w:tcPr>
            <w:tcW w:w="1134" w:type="dxa"/>
            <w:tcBorders>
              <w:top w:val="nil"/>
              <w:left w:val="nil"/>
              <w:bottom w:val="nil"/>
              <w:right w:val="single" w:sz="4" w:space="0" w:color="auto"/>
            </w:tcBorders>
            <w:shd w:val="clear" w:color="auto" w:fill="auto"/>
            <w:noWrap/>
            <w:vAlign w:val="center"/>
            <w:hideMark/>
          </w:tcPr>
          <w:p w14:paraId="2144CC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168.994,56</w:t>
            </w:r>
          </w:p>
        </w:tc>
        <w:tc>
          <w:tcPr>
            <w:tcW w:w="160" w:type="dxa"/>
            <w:tcBorders>
              <w:top w:val="nil"/>
              <w:left w:val="nil"/>
              <w:bottom w:val="nil"/>
              <w:right w:val="single" w:sz="4" w:space="0" w:color="auto"/>
            </w:tcBorders>
            <w:shd w:val="clear" w:color="auto" w:fill="auto"/>
            <w:noWrap/>
            <w:vAlign w:val="center"/>
            <w:hideMark/>
          </w:tcPr>
          <w:p w14:paraId="6768FE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1F603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2,7380</w:t>
            </w:r>
          </w:p>
        </w:tc>
      </w:tr>
      <w:tr w:rsidR="000506AC" w:rsidRPr="000506AC" w14:paraId="2C29D7B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F1A1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295</w:t>
            </w:r>
          </w:p>
        </w:tc>
        <w:tc>
          <w:tcPr>
            <w:tcW w:w="1134" w:type="dxa"/>
            <w:tcBorders>
              <w:top w:val="nil"/>
              <w:left w:val="nil"/>
              <w:bottom w:val="nil"/>
              <w:right w:val="single" w:sz="4" w:space="0" w:color="auto"/>
            </w:tcBorders>
            <w:shd w:val="clear" w:color="auto" w:fill="auto"/>
            <w:noWrap/>
            <w:vAlign w:val="center"/>
            <w:hideMark/>
          </w:tcPr>
          <w:p w14:paraId="4BBC76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10/05/41</w:t>
            </w:r>
          </w:p>
        </w:tc>
        <w:tc>
          <w:tcPr>
            <w:tcW w:w="1134" w:type="dxa"/>
            <w:tcBorders>
              <w:top w:val="nil"/>
              <w:left w:val="nil"/>
              <w:bottom w:val="nil"/>
              <w:right w:val="single" w:sz="4" w:space="0" w:color="auto"/>
            </w:tcBorders>
            <w:shd w:val="clear" w:color="auto" w:fill="auto"/>
            <w:noWrap/>
            <w:vAlign w:val="center"/>
            <w:hideMark/>
          </w:tcPr>
          <w:p w14:paraId="18101D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10/05/41</w:t>
            </w:r>
          </w:p>
        </w:tc>
        <w:tc>
          <w:tcPr>
            <w:tcW w:w="1134" w:type="dxa"/>
            <w:tcBorders>
              <w:top w:val="nil"/>
              <w:left w:val="single" w:sz="8" w:space="0" w:color="auto"/>
              <w:bottom w:val="nil"/>
              <w:right w:val="nil"/>
            </w:tcBorders>
            <w:shd w:val="clear" w:color="auto" w:fill="auto"/>
            <w:noWrap/>
            <w:vAlign w:val="center"/>
            <w:hideMark/>
          </w:tcPr>
          <w:p w14:paraId="3D5825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6.299,64</w:t>
            </w:r>
          </w:p>
        </w:tc>
        <w:tc>
          <w:tcPr>
            <w:tcW w:w="1134" w:type="dxa"/>
            <w:tcBorders>
              <w:top w:val="nil"/>
              <w:left w:val="single" w:sz="4" w:space="0" w:color="auto"/>
              <w:bottom w:val="nil"/>
              <w:right w:val="single" w:sz="4" w:space="0" w:color="auto"/>
            </w:tcBorders>
            <w:shd w:val="clear" w:color="auto" w:fill="auto"/>
            <w:noWrap/>
            <w:vAlign w:val="center"/>
            <w:hideMark/>
          </w:tcPr>
          <w:p w14:paraId="79ADE4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1.603,55</w:t>
            </w:r>
          </w:p>
        </w:tc>
        <w:tc>
          <w:tcPr>
            <w:tcW w:w="1134" w:type="dxa"/>
            <w:tcBorders>
              <w:top w:val="nil"/>
              <w:left w:val="nil"/>
              <w:bottom w:val="nil"/>
              <w:right w:val="single" w:sz="4" w:space="0" w:color="auto"/>
            </w:tcBorders>
            <w:shd w:val="clear" w:color="auto" w:fill="auto"/>
            <w:noWrap/>
            <w:vAlign w:val="center"/>
            <w:hideMark/>
          </w:tcPr>
          <w:p w14:paraId="1F1AB5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4.696,09</w:t>
            </w:r>
          </w:p>
        </w:tc>
        <w:tc>
          <w:tcPr>
            <w:tcW w:w="1134" w:type="dxa"/>
            <w:tcBorders>
              <w:top w:val="nil"/>
              <w:left w:val="nil"/>
              <w:bottom w:val="nil"/>
              <w:right w:val="single" w:sz="4" w:space="0" w:color="auto"/>
            </w:tcBorders>
            <w:shd w:val="clear" w:color="auto" w:fill="auto"/>
            <w:noWrap/>
            <w:vAlign w:val="center"/>
            <w:hideMark/>
          </w:tcPr>
          <w:p w14:paraId="5EA593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164.298,48</w:t>
            </w:r>
          </w:p>
        </w:tc>
        <w:tc>
          <w:tcPr>
            <w:tcW w:w="160" w:type="dxa"/>
            <w:tcBorders>
              <w:top w:val="nil"/>
              <w:left w:val="nil"/>
              <w:bottom w:val="nil"/>
              <w:right w:val="single" w:sz="4" w:space="0" w:color="auto"/>
            </w:tcBorders>
            <w:shd w:val="clear" w:color="auto" w:fill="auto"/>
            <w:noWrap/>
            <w:vAlign w:val="center"/>
            <w:hideMark/>
          </w:tcPr>
          <w:p w14:paraId="111D73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1DAA6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2,7788</w:t>
            </w:r>
          </w:p>
        </w:tc>
      </w:tr>
      <w:tr w:rsidR="000506AC" w:rsidRPr="000506AC" w14:paraId="038D904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44A2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296</w:t>
            </w:r>
          </w:p>
        </w:tc>
        <w:tc>
          <w:tcPr>
            <w:tcW w:w="1134" w:type="dxa"/>
            <w:tcBorders>
              <w:top w:val="nil"/>
              <w:left w:val="nil"/>
              <w:bottom w:val="nil"/>
              <w:right w:val="single" w:sz="4" w:space="0" w:color="auto"/>
            </w:tcBorders>
            <w:shd w:val="clear" w:color="auto" w:fill="auto"/>
            <w:noWrap/>
            <w:vAlign w:val="center"/>
            <w:hideMark/>
          </w:tcPr>
          <w:p w14:paraId="5022A1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10/06/41</w:t>
            </w:r>
          </w:p>
        </w:tc>
        <w:tc>
          <w:tcPr>
            <w:tcW w:w="1134" w:type="dxa"/>
            <w:tcBorders>
              <w:top w:val="nil"/>
              <w:left w:val="nil"/>
              <w:bottom w:val="nil"/>
              <w:right w:val="single" w:sz="4" w:space="0" w:color="auto"/>
            </w:tcBorders>
            <w:shd w:val="clear" w:color="auto" w:fill="auto"/>
            <w:noWrap/>
            <w:vAlign w:val="center"/>
            <w:hideMark/>
          </w:tcPr>
          <w:p w14:paraId="5B9936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10/06/41</w:t>
            </w:r>
          </w:p>
        </w:tc>
        <w:tc>
          <w:tcPr>
            <w:tcW w:w="1134" w:type="dxa"/>
            <w:tcBorders>
              <w:top w:val="nil"/>
              <w:left w:val="single" w:sz="8" w:space="0" w:color="auto"/>
              <w:bottom w:val="nil"/>
              <w:right w:val="nil"/>
            </w:tcBorders>
            <w:shd w:val="clear" w:color="auto" w:fill="auto"/>
            <w:noWrap/>
            <w:vAlign w:val="center"/>
            <w:hideMark/>
          </w:tcPr>
          <w:p w14:paraId="1FC92E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6.193,91</w:t>
            </w:r>
          </w:p>
        </w:tc>
        <w:tc>
          <w:tcPr>
            <w:tcW w:w="1134" w:type="dxa"/>
            <w:tcBorders>
              <w:top w:val="nil"/>
              <w:left w:val="single" w:sz="4" w:space="0" w:color="auto"/>
              <w:bottom w:val="nil"/>
              <w:right w:val="single" w:sz="4" w:space="0" w:color="auto"/>
            </w:tcBorders>
            <w:shd w:val="clear" w:color="auto" w:fill="auto"/>
            <w:noWrap/>
            <w:vAlign w:val="center"/>
            <w:hideMark/>
          </w:tcPr>
          <w:p w14:paraId="040485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1.558,99</w:t>
            </w:r>
          </w:p>
        </w:tc>
        <w:tc>
          <w:tcPr>
            <w:tcW w:w="1134" w:type="dxa"/>
            <w:tcBorders>
              <w:top w:val="nil"/>
              <w:left w:val="nil"/>
              <w:bottom w:val="nil"/>
              <w:right w:val="single" w:sz="4" w:space="0" w:color="auto"/>
            </w:tcBorders>
            <w:shd w:val="clear" w:color="auto" w:fill="auto"/>
            <w:noWrap/>
            <w:vAlign w:val="center"/>
            <w:hideMark/>
          </w:tcPr>
          <w:p w14:paraId="3C9263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4.634,92</w:t>
            </w:r>
          </w:p>
        </w:tc>
        <w:tc>
          <w:tcPr>
            <w:tcW w:w="1134" w:type="dxa"/>
            <w:tcBorders>
              <w:top w:val="nil"/>
              <w:left w:val="nil"/>
              <w:bottom w:val="nil"/>
              <w:right w:val="single" w:sz="4" w:space="0" w:color="auto"/>
            </w:tcBorders>
            <w:shd w:val="clear" w:color="auto" w:fill="auto"/>
            <w:noWrap/>
            <w:vAlign w:val="center"/>
            <w:hideMark/>
          </w:tcPr>
          <w:p w14:paraId="5710A0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159.663,56</w:t>
            </w:r>
          </w:p>
        </w:tc>
        <w:tc>
          <w:tcPr>
            <w:tcW w:w="160" w:type="dxa"/>
            <w:tcBorders>
              <w:top w:val="nil"/>
              <w:left w:val="nil"/>
              <w:bottom w:val="nil"/>
              <w:right w:val="single" w:sz="4" w:space="0" w:color="auto"/>
            </w:tcBorders>
            <w:shd w:val="clear" w:color="auto" w:fill="auto"/>
            <w:noWrap/>
            <w:vAlign w:val="center"/>
            <w:hideMark/>
          </w:tcPr>
          <w:p w14:paraId="33E30A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8208B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2,8210</w:t>
            </w:r>
          </w:p>
        </w:tc>
      </w:tr>
      <w:tr w:rsidR="000506AC" w:rsidRPr="000506AC" w14:paraId="765A292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8E48BD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297</w:t>
            </w:r>
          </w:p>
        </w:tc>
        <w:tc>
          <w:tcPr>
            <w:tcW w:w="1134" w:type="dxa"/>
            <w:tcBorders>
              <w:top w:val="nil"/>
              <w:left w:val="nil"/>
              <w:bottom w:val="nil"/>
              <w:right w:val="single" w:sz="4" w:space="0" w:color="auto"/>
            </w:tcBorders>
            <w:shd w:val="clear" w:color="auto" w:fill="auto"/>
            <w:noWrap/>
            <w:vAlign w:val="center"/>
            <w:hideMark/>
          </w:tcPr>
          <w:p w14:paraId="22D5C3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10/07/41</w:t>
            </w:r>
          </w:p>
        </w:tc>
        <w:tc>
          <w:tcPr>
            <w:tcW w:w="1134" w:type="dxa"/>
            <w:tcBorders>
              <w:top w:val="nil"/>
              <w:left w:val="nil"/>
              <w:bottom w:val="nil"/>
              <w:right w:val="single" w:sz="4" w:space="0" w:color="auto"/>
            </w:tcBorders>
            <w:shd w:val="clear" w:color="auto" w:fill="auto"/>
            <w:noWrap/>
            <w:vAlign w:val="center"/>
            <w:hideMark/>
          </w:tcPr>
          <w:p w14:paraId="7DA96F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10/07/41</w:t>
            </w:r>
          </w:p>
        </w:tc>
        <w:tc>
          <w:tcPr>
            <w:tcW w:w="1134" w:type="dxa"/>
            <w:tcBorders>
              <w:top w:val="nil"/>
              <w:left w:val="single" w:sz="8" w:space="0" w:color="auto"/>
              <w:bottom w:val="nil"/>
              <w:right w:val="nil"/>
            </w:tcBorders>
            <w:shd w:val="clear" w:color="auto" w:fill="auto"/>
            <w:noWrap/>
            <w:vAlign w:val="center"/>
            <w:hideMark/>
          </w:tcPr>
          <w:p w14:paraId="6816BD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6.082,07</w:t>
            </w:r>
          </w:p>
        </w:tc>
        <w:tc>
          <w:tcPr>
            <w:tcW w:w="1134" w:type="dxa"/>
            <w:tcBorders>
              <w:top w:val="nil"/>
              <w:left w:val="single" w:sz="4" w:space="0" w:color="auto"/>
              <w:bottom w:val="nil"/>
              <w:right w:val="single" w:sz="4" w:space="0" w:color="auto"/>
            </w:tcBorders>
            <w:shd w:val="clear" w:color="auto" w:fill="auto"/>
            <w:noWrap/>
            <w:vAlign w:val="center"/>
            <w:hideMark/>
          </w:tcPr>
          <w:p w14:paraId="4B79B8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1.515,01</w:t>
            </w:r>
          </w:p>
        </w:tc>
        <w:tc>
          <w:tcPr>
            <w:tcW w:w="1134" w:type="dxa"/>
            <w:tcBorders>
              <w:top w:val="nil"/>
              <w:left w:val="nil"/>
              <w:bottom w:val="nil"/>
              <w:right w:val="single" w:sz="4" w:space="0" w:color="auto"/>
            </w:tcBorders>
            <w:shd w:val="clear" w:color="auto" w:fill="auto"/>
            <w:noWrap/>
            <w:vAlign w:val="center"/>
            <w:hideMark/>
          </w:tcPr>
          <w:p w14:paraId="179993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4.567,05</w:t>
            </w:r>
          </w:p>
        </w:tc>
        <w:tc>
          <w:tcPr>
            <w:tcW w:w="1134" w:type="dxa"/>
            <w:tcBorders>
              <w:top w:val="nil"/>
              <w:left w:val="nil"/>
              <w:bottom w:val="nil"/>
              <w:right w:val="single" w:sz="4" w:space="0" w:color="auto"/>
            </w:tcBorders>
            <w:shd w:val="clear" w:color="auto" w:fill="auto"/>
            <w:noWrap/>
            <w:vAlign w:val="center"/>
            <w:hideMark/>
          </w:tcPr>
          <w:p w14:paraId="79CA89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155.096,50</w:t>
            </w:r>
          </w:p>
        </w:tc>
        <w:tc>
          <w:tcPr>
            <w:tcW w:w="160" w:type="dxa"/>
            <w:tcBorders>
              <w:top w:val="nil"/>
              <w:left w:val="nil"/>
              <w:bottom w:val="nil"/>
              <w:right w:val="single" w:sz="4" w:space="0" w:color="auto"/>
            </w:tcBorders>
            <w:shd w:val="clear" w:color="auto" w:fill="auto"/>
            <w:noWrap/>
            <w:vAlign w:val="center"/>
            <w:hideMark/>
          </w:tcPr>
          <w:p w14:paraId="69FF97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D6853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2,8604</w:t>
            </w:r>
          </w:p>
        </w:tc>
      </w:tr>
      <w:tr w:rsidR="000506AC" w:rsidRPr="000506AC" w14:paraId="09FFCDD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EAA5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298</w:t>
            </w:r>
          </w:p>
        </w:tc>
        <w:tc>
          <w:tcPr>
            <w:tcW w:w="1134" w:type="dxa"/>
            <w:tcBorders>
              <w:top w:val="nil"/>
              <w:left w:val="nil"/>
              <w:bottom w:val="nil"/>
              <w:right w:val="single" w:sz="4" w:space="0" w:color="auto"/>
            </w:tcBorders>
            <w:shd w:val="clear" w:color="auto" w:fill="auto"/>
            <w:noWrap/>
            <w:vAlign w:val="center"/>
            <w:hideMark/>
          </w:tcPr>
          <w:p w14:paraId="73D067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10/08/41</w:t>
            </w:r>
          </w:p>
        </w:tc>
        <w:tc>
          <w:tcPr>
            <w:tcW w:w="1134" w:type="dxa"/>
            <w:tcBorders>
              <w:top w:val="nil"/>
              <w:left w:val="nil"/>
              <w:bottom w:val="nil"/>
              <w:right w:val="single" w:sz="4" w:space="0" w:color="auto"/>
            </w:tcBorders>
            <w:shd w:val="clear" w:color="auto" w:fill="auto"/>
            <w:noWrap/>
            <w:vAlign w:val="center"/>
            <w:hideMark/>
          </w:tcPr>
          <w:p w14:paraId="1D1109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12/08/41</w:t>
            </w:r>
          </w:p>
        </w:tc>
        <w:tc>
          <w:tcPr>
            <w:tcW w:w="1134" w:type="dxa"/>
            <w:tcBorders>
              <w:top w:val="nil"/>
              <w:left w:val="single" w:sz="8" w:space="0" w:color="auto"/>
              <w:bottom w:val="nil"/>
              <w:right w:val="nil"/>
            </w:tcBorders>
            <w:shd w:val="clear" w:color="auto" w:fill="auto"/>
            <w:noWrap/>
            <w:vAlign w:val="center"/>
            <w:hideMark/>
          </w:tcPr>
          <w:p w14:paraId="3197C3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5.976,94</w:t>
            </w:r>
          </w:p>
        </w:tc>
        <w:tc>
          <w:tcPr>
            <w:tcW w:w="1134" w:type="dxa"/>
            <w:tcBorders>
              <w:top w:val="nil"/>
              <w:left w:val="single" w:sz="4" w:space="0" w:color="auto"/>
              <w:bottom w:val="nil"/>
              <w:right w:val="single" w:sz="4" w:space="0" w:color="auto"/>
            </w:tcBorders>
            <w:shd w:val="clear" w:color="auto" w:fill="auto"/>
            <w:noWrap/>
            <w:vAlign w:val="center"/>
            <w:hideMark/>
          </w:tcPr>
          <w:p w14:paraId="2639AB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1.471,68</w:t>
            </w:r>
          </w:p>
        </w:tc>
        <w:tc>
          <w:tcPr>
            <w:tcW w:w="1134" w:type="dxa"/>
            <w:tcBorders>
              <w:top w:val="nil"/>
              <w:left w:val="nil"/>
              <w:bottom w:val="nil"/>
              <w:right w:val="single" w:sz="4" w:space="0" w:color="auto"/>
            </w:tcBorders>
            <w:shd w:val="clear" w:color="auto" w:fill="auto"/>
            <w:noWrap/>
            <w:vAlign w:val="center"/>
            <w:hideMark/>
          </w:tcPr>
          <w:p w14:paraId="0D843B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4.505,26</w:t>
            </w:r>
          </w:p>
        </w:tc>
        <w:tc>
          <w:tcPr>
            <w:tcW w:w="1134" w:type="dxa"/>
            <w:tcBorders>
              <w:top w:val="nil"/>
              <w:left w:val="nil"/>
              <w:bottom w:val="nil"/>
              <w:right w:val="single" w:sz="4" w:space="0" w:color="auto"/>
            </w:tcBorders>
            <w:shd w:val="clear" w:color="auto" w:fill="auto"/>
            <w:noWrap/>
            <w:vAlign w:val="center"/>
            <w:hideMark/>
          </w:tcPr>
          <w:p w14:paraId="24FC7E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150.591,24</w:t>
            </w:r>
          </w:p>
        </w:tc>
        <w:tc>
          <w:tcPr>
            <w:tcW w:w="160" w:type="dxa"/>
            <w:tcBorders>
              <w:top w:val="nil"/>
              <w:left w:val="nil"/>
              <w:bottom w:val="nil"/>
              <w:right w:val="single" w:sz="4" w:space="0" w:color="auto"/>
            </w:tcBorders>
            <w:shd w:val="clear" w:color="auto" w:fill="auto"/>
            <w:noWrap/>
            <w:vAlign w:val="center"/>
            <w:hideMark/>
          </w:tcPr>
          <w:p w14:paraId="059CD1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C2607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2,9048</w:t>
            </w:r>
          </w:p>
        </w:tc>
      </w:tr>
      <w:tr w:rsidR="000506AC" w:rsidRPr="000506AC" w14:paraId="30359EE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5893C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299</w:t>
            </w:r>
          </w:p>
        </w:tc>
        <w:tc>
          <w:tcPr>
            <w:tcW w:w="1134" w:type="dxa"/>
            <w:tcBorders>
              <w:top w:val="nil"/>
              <w:left w:val="nil"/>
              <w:bottom w:val="nil"/>
              <w:right w:val="single" w:sz="4" w:space="0" w:color="auto"/>
            </w:tcBorders>
            <w:shd w:val="clear" w:color="auto" w:fill="auto"/>
            <w:noWrap/>
            <w:vAlign w:val="center"/>
            <w:hideMark/>
          </w:tcPr>
          <w:p w14:paraId="6CD285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10/09/41</w:t>
            </w:r>
          </w:p>
        </w:tc>
        <w:tc>
          <w:tcPr>
            <w:tcW w:w="1134" w:type="dxa"/>
            <w:tcBorders>
              <w:top w:val="nil"/>
              <w:left w:val="nil"/>
              <w:bottom w:val="nil"/>
              <w:right w:val="single" w:sz="4" w:space="0" w:color="auto"/>
            </w:tcBorders>
            <w:shd w:val="clear" w:color="auto" w:fill="auto"/>
            <w:noWrap/>
            <w:vAlign w:val="center"/>
            <w:hideMark/>
          </w:tcPr>
          <w:p w14:paraId="636624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10/09/41</w:t>
            </w:r>
          </w:p>
        </w:tc>
        <w:tc>
          <w:tcPr>
            <w:tcW w:w="1134" w:type="dxa"/>
            <w:tcBorders>
              <w:top w:val="nil"/>
              <w:left w:val="single" w:sz="8" w:space="0" w:color="auto"/>
              <w:bottom w:val="nil"/>
              <w:right w:val="nil"/>
            </w:tcBorders>
            <w:shd w:val="clear" w:color="auto" w:fill="auto"/>
            <w:noWrap/>
            <w:vAlign w:val="center"/>
            <w:hideMark/>
          </w:tcPr>
          <w:p w14:paraId="608FA1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5.864,04</w:t>
            </w:r>
          </w:p>
        </w:tc>
        <w:tc>
          <w:tcPr>
            <w:tcW w:w="1134" w:type="dxa"/>
            <w:tcBorders>
              <w:top w:val="nil"/>
              <w:left w:val="single" w:sz="4" w:space="0" w:color="auto"/>
              <w:bottom w:val="nil"/>
              <w:right w:val="single" w:sz="4" w:space="0" w:color="auto"/>
            </w:tcBorders>
            <w:shd w:val="clear" w:color="auto" w:fill="auto"/>
            <w:noWrap/>
            <w:vAlign w:val="center"/>
            <w:hideMark/>
          </w:tcPr>
          <w:p w14:paraId="013CC8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1.428,93</w:t>
            </w:r>
          </w:p>
        </w:tc>
        <w:tc>
          <w:tcPr>
            <w:tcW w:w="1134" w:type="dxa"/>
            <w:tcBorders>
              <w:top w:val="nil"/>
              <w:left w:val="nil"/>
              <w:bottom w:val="nil"/>
              <w:right w:val="single" w:sz="4" w:space="0" w:color="auto"/>
            </w:tcBorders>
            <w:shd w:val="clear" w:color="auto" w:fill="auto"/>
            <w:noWrap/>
            <w:vAlign w:val="center"/>
            <w:hideMark/>
          </w:tcPr>
          <w:p w14:paraId="13E28F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4.435,11</w:t>
            </w:r>
          </w:p>
        </w:tc>
        <w:tc>
          <w:tcPr>
            <w:tcW w:w="1134" w:type="dxa"/>
            <w:tcBorders>
              <w:top w:val="nil"/>
              <w:left w:val="nil"/>
              <w:bottom w:val="nil"/>
              <w:right w:val="single" w:sz="4" w:space="0" w:color="auto"/>
            </w:tcBorders>
            <w:shd w:val="clear" w:color="auto" w:fill="auto"/>
            <w:noWrap/>
            <w:vAlign w:val="center"/>
            <w:hideMark/>
          </w:tcPr>
          <w:p w14:paraId="75B1F7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146.156,13</w:t>
            </w:r>
          </w:p>
        </w:tc>
        <w:tc>
          <w:tcPr>
            <w:tcW w:w="160" w:type="dxa"/>
            <w:tcBorders>
              <w:top w:val="nil"/>
              <w:left w:val="nil"/>
              <w:bottom w:val="nil"/>
              <w:right w:val="single" w:sz="4" w:space="0" w:color="auto"/>
            </w:tcBorders>
            <w:shd w:val="clear" w:color="auto" w:fill="auto"/>
            <w:noWrap/>
            <w:vAlign w:val="center"/>
            <w:hideMark/>
          </w:tcPr>
          <w:p w14:paraId="4765FA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E41DF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2,9451</w:t>
            </w:r>
          </w:p>
        </w:tc>
      </w:tr>
      <w:tr w:rsidR="000506AC" w:rsidRPr="000506AC" w14:paraId="5B3DAC6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1D4B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300</w:t>
            </w:r>
          </w:p>
        </w:tc>
        <w:tc>
          <w:tcPr>
            <w:tcW w:w="1134" w:type="dxa"/>
            <w:tcBorders>
              <w:top w:val="nil"/>
              <w:left w:val="nil"/>
              <w:bottom w:val="nil"/>
              <w:right w:val="single" w:sz="4" w:space="0" w:color="auto"/>
            </w:tcBorders>
            <w:shd w:val="clear" w:color="auto" w:fill="auto"/>
            <w:noWrap/>
            <w:vAlign w:val="center"/>
            <w:hideMark/>
          </w:tcPr>
          <w:p w14:paraId="42E629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10/10/41</w:t>
            </w:r>
          </w:p>
        </w:tc>
        <w:tc>
          <w:tcPr>
            <w:tcW w:w="1134" w:type="dxa"/>
            <w:tcBorders>
              <w:top w:val="nil"/>
              <w:left w:val="nil"/>
              <w:bottom w:val="nil"/>
              <w:right w:val="single" w:sz="4" w:space="0" w:color="auto"/>
            </w:tcBorders>
            <w:shd w:val="clear" w:color="auto" w:fill="auto"/>
            <w:noWrap/>
            <w:vAlign w:val="center"/>
            <w:hideMark/>
          </w:tcPr>
          <w:p w14:paraId="12D679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10/10/41</w:t>
            </w:r>
          </w:p>
        </w:tc>
        <w:tc>
          <w:tcPr>
            <w:tcW w:w="1134" w:type="dxa"/>
            <w:tcBorders>
              <w:top w:val="nil"/>
              <w:left w:val="single" w:sz="8" w:space="0" w:color="auto"/>
              <w:bottom w:val="nil"/>
              <w:right w:val="nil"/>
            </w:tcBorders>
            <w:shd w:val="clear" w:color="auto" w:fill="auto"/>
            <w:noWrap/>
            <w:vAlign w:val="center"/>
            <w:hideMark/>
          </w:tcPr>
          <w:p w14:paraId="490494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5.752,31</w:t>
            </w:r>
          </w:p>
        </w:tc>
        <w:tc>
          <w:tcPr>
            <w:tcW w:w="1134" w:type="dxa"/>
            <w:tcBorders>
              <w:top w:val="nil"/>
              <w:left w:val="single" w:sz="4" w:space="0" w:color="auto"/>
              <w:bottom w:val="nil"/>
              <w:right w:val="single" w:sz="4" w:space="0" w:color="auto"/>
            </w:tcBorders>
            <w:shd w:val="clear" w:color="auto" w:fill="auto"/>
            <w:noWrap/>
            <w:vAlign w:val="center"/>
            <w:hideMark/>
          </w:tcPr>
          <w:p w14:paraId="4FC537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1.386,85</w:t>
            </w:r>
          </w:p>
        </w:tc>
        <w:tc>
          <w:tcPr>
            <w:tcW w:w="1134" w:type="dxa"/>
            <w:tcBorders>
              <w:top w:val="nil"/>
              <w:left w:val="nil"/>
              <w:bottom w:val="nil"/>
              <w:right w:val="single" w:sz="4" w:space="0" w:color="auto"/>
            </w:tcBorders>
            <w:shd w:val="clear" w:color="auto" w:fill="auto"/>
            <w:noWrap/>
            <w:vAlign w:val="center"/>
            <w:hideMark/>
          </w:tcPr>
          <w:p w14:paraId="5BFA90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4.365,47</w:t>
            </w:r>
          </w:p>
        </w:tc>
        <w:tc>
          <w:tcPr>
            <w:tcW w:w="1134" w:type="dxa"/>
            <w:tcBorders>
              <w:top w:val="nil"/>
              <w:left w:val="nil"/>
              <w:bottom w:val="nil"/>
              <w:right w:val="single" w:sz="4" w:space="0" w:color="auto"/>
            </w:tcBorders>
            <w:shd w:val="clear" w:color="auto" w:fill="auto"/>
            <w:noWrap/>
            <w:vAlign w:val="center"/>
            <w:hideMark/>
          </w:tcPr>
          <w:p w14:paraId="367C22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141.790,66</w:t>
            </w:r>
          </w:p>
        </w:tc>
        <w:tc>
          <w:tcPr>
            <w:tcW w:w="160" w:type="dxa"/>
            <w:tcBorders>
              <w:top w:val="nil"/>
              <w:left w:val="nil"/>
              <w:bottom w:val="nil"/>
              <w:right w:val="single" w:sz="4" w:space="0" w:color="auto"/>
            </w:tcBorders>
            <w:shd w:val="clear" w:color="auto" w:fill="auto"/>
            <w:noWrap/>
            <w:vAlign w:val="center"/>
            <w:hideMark/>
          </w:tcPr>
          <w:p w14:paraId="534BB2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A08B6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2,9869</w:t>
            </w:r>
          </w:p>
        </w:tc>
      </w:tr>
      <w:tr w:rsidR="000506AC" w:rsidRPr="000506AC" w14:paraId="62F123A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80BB9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301</w:t>
            </w:r>
          </w:p>
        </w:tc>
        <w:tc>
          <w:tcPr>
            <w:tcW w:w="1134" w:type="dxa"/>
            <w:tcBorders>
              <w:top w:val="nil"/>
              <w:left w:val="nil"/>
              <w:bottom w:val="nil"/>
              <w:right w:val="single" w:sz="4" w:space="0" w:color="auto"/>
            </w:tcBorders>
            <w:shd w:val="clear" w:color="auto" w:fill="auto"/>
            <w:noWrap/>
            <w:vAlign w:val="center"/>
            <w:hideMark/>
          </w:tcPr>
          <w:p w14:paraId="24D51B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10/11/41</w:t>
            </w:r>
          </w:p>
        </w:tc>
        <w:tc>
          <w:tcPr>
            <w:tcW w:w="1134" w:type="dxa"/>
            <w:tcBorders>
              <w:top w:val="nil"/>
              <w:left w:val="nil"/>
              <w:bottom w:val="nil"/>
              <w:right w:val="single" w:sz="4" w:space="0" w:color="auto"/>
            </w:tcBorders>
            <w:shd w:val="clear" w:color="auto" w:fill="auto"/>
            <w:noWrap/>
            <w:vAlign w:val="center"/>
            <w:hideMark/>
          </w:tcPr>
          <w:p w14:paraId="1E7CCC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11/11/41</w:t>
            </w:r>
          </w:p>
        </w:tc>
        <w:tc>
          <w:tcPr>
            <w:tcW w:w="1134" w:type="dxa"/>
            <w:tcBorders>
              <w:top w:val="nil"/>
              <w:left w:val="single" w:sz="8" w:space="0" w:color="auto"/>
              <w:bottom w:val="nil"/>
              <w:right w:val="nil"/>
            </w:tcBorders>
            <w:shd w:val="clear" w:color="auto" w:fill="auto"/>
            <w:noWrap/>
            <w:vAlign w:val="center"/>
            <w:hideMark/>
          </w:tcPr>
          <w:p w14:paraId="34D025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5.650,79</w:t>
            </w:r>
          </w:p>
        </w:tc>
        <w:tc>
          <w:tcPr>
            <w:tcW w:w="1134" w:type="dxa"/>
            <w:tcBorders>
              <w:top w:val="nil"/>
              <w:left w:val="single" w:sz="4" w:space="0" w:color="auto"/>
              <w:bottom w:val="nil"/>
              <w:right w:val="single" w:sz="4" w:space="0" w:color="auto"/>
            </w:tcBorders>
            <w:shd w:val="clear" w:color="auto" w:fill="auto"/>
            <w:noWrap/>
            <w:vAlign w:val="center"/>
            <w:hideMark/>
          </w:tcPr>
          <w:p w14:paraId="3048FB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1.345,42</w:t>
            </w:r>
          </w:p>
        </w:tc>
        <w:tc>
          <w:tcPr>
            <w:tcW w:w="1134" w:type="dxa"/>
            <w:tcBorders>
              <w:top w:val="nil"/>
              <w:left w:val="nil"/>
              <w:bottom w:val="nil"/>
              <w:right w:val="single" w:sz="4" w:space="0" w:color="auto"/>
            </w:tcBorders>
            <w:shd w:val="clear" w:color="auto" w:fill="auto"/>
            <w:noWrap/>
            <w:vAlign w:val="center"/>
            <w:hideMark/>
          </w:tcPr>
          <w:p w14:paraId="7ADCBF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4.305,36</w:t>
            </w:r>
          </w:p>
        </w:tc>
        <w:tc>
          <w:tcPr>
            <w:tcW w:w="1134" w:type="dxa"/>
            <w:tcBorders>
              <w:top w:val="nil"/>
              <w:left w:val="nil"/>
              <w:bottom w:val="nil"/>
              <w:right w:val="single" w:sz="4" w:space="0" w:color="auto"/>
            </w:tcBorders>
            <w:shd w:val="clear" w:color="auto" w:fill="auto"/>
            <w:noWrap/>
            <w:vAlign w:val="center"/>
            <w:hideMark/>
          </w:tcPr>
          <w:p w14:paraId="01BA53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137.485,30</w:t>
            </w:r>
          </w:p>
        </w:tc>
        <w:tc>
          <w:tcPr>
            <w:tcW w:w="160" w:type="dxa"/>
            <w:tcBorders>
              <w:top w:val="nil"/>
              <w:left w:val="nil"/>
              <w:bottom w:val="nil"/>
              <w:right w:val="single" w:sz="4" w:space="0" w:color="auto"/>
            </w:tcBorders>
            <w:shd w:val="clear" w:color="auto" w:fill="auto"/>
            <w:noWrap/>
            <w:vAlign w:val="center"/>
            <w:hideMark/>
          </w:tcPr>
          <w:p w14:paraId="641A00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4808E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3,0364</w:t>
            </w:r>
          </w:p>
        </w:tc>
      </w:tr>
      <w:tr w:rsidR="000506AC" w:rsidRPr="000506AC" w14:paraId="1128824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7F2B2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302</w:t>
            </w:r>
          </w:p>
        </w:tc>
        <w:tc>
          <w:tcPr>
            <w:tcW w:w="1134" w:type="dxa"/>
            <w:tcBorders>
              <w:top w:val="nil"/>
              <w:left w:val="nil"/>
              <w:bottom w:val="nil"/>
              <w:right w:val="single" w:sz="4" w:space="0" w:color="auto"/>
            </w:tcBorders>
            <w:shd w:val="clear" w:color="auto" w:fill="auto"/>
            <w:noWrap/>
            <w:vAlign w:val="center"/>
            <w:hideMark/>
          </w:tcPr>
          <w:p w14:paraId="14B43F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10/12/41</w:t>
            </w:r>
          </w:p>
        </w:tc>
        <w:tc>
          <w:tcPr>
            <w:tcW w:w="1134" w:type="dxa"/>
            <w:tcBorders>
              <w:top w:val="nil"/>
              <w:left w:val="nil"/>
              <w:bottom w:val="nil"/>
              <w:right w:val="single" w:sz="4" w:space="0" w:color="auto"/>
            </w:tcBorders>
            <w:shd w:val="clear" w:color="auto" w:fill="auto"/>
            <w:noWrap/>
            <w:vAlign w:val="center"/>
            <w:hideMark/>
          </w:tcPr>
          <w:p w14:paraId="61F75F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10/12/41</w:t>
            </w:r>
          </w:p>
        </w:tc>
        <w:tc>
          <w:tcPr>
            <w:tcW w:w="1134" w:type="dxa"/>
            <w:tcBorders>
              <w:top w:val="nil"/>
              <w:left w:val="single" w:sz="8" w:space="0" w:color="auto"/>
              <w:bottom w:val="nil"/>
              <w:right w:val="nil"/>
            </w:tcBorders>
            <w:shd w:val="clear" w:color="auto" w:fill="auto"/>
            <w:noWrap/>
            <w:vAlign w:val="center"/>
            <w:hideMark/>
          </w:tcPr>
          <w:p w14:paraId="6A07BE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5.554,09</w:t>
            </w:r>
          </w:p>
        </w:tc>
        <w:tc>
          <w:tcPr>
            <w:tcW w:w="1134" w:type="dxa"/>
            <w:tcBorders>
              <w:top w:val="nil"/>
              <w:left w:val="single" w:sz="4" w:space="0" w:color="auto"/>
              <w:bottom w:val="nil"/>
              <w:right w:val="single" w:sz="4" w:space="0" w:color="auto"/>
            </w:tcBorders>
            <w:shd w:val="clear" w:color="auto" w:fill="auto"/>
            <w:noWrap/>
            <w:vAlign w:val="center"/>
            <w:hideMark/>
          </w:tcPr>
          <w:p w14:paraId="462EFF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1.304,57</w:t>
            </w:r>
          </w:p>
        </w:tc>
        <w:tc>
          <w:tcPr>
            <w:tcW w:w="1134" w:type="dxa"/>
            <w:tcBorders>
              <w:top w:val="nil"/>
              <w:left w:val="nil"/>
              <w:bottom w:val="nil"/>
              <w:right w:val="single" w:sz="4" w:space="0" w:color="auto"/>
            </w:tcBorders>
            <w:shd w:val="clear" w:color="auto" w:fill="auto"/>
            <w:noWrap/>
            <w:vAlign w:val="center"/>
            <w:hideMark/>
          </w:tcPr>
          <w:p w14:paraId="13FF8F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4.249,52</w:t>
            </w:r>
          </w:p>
        </w:tc>
        <w:tc>
          <w:tcPr>
            <w:tcW w:w="1134" w:type="dxa"/>
            <w:tcBorders>
              <w:top w:val="nil"/>
              <w:left w:val="nil"/>
              <w:bottom w:val="nil"/>
              <w:right w:val="single" w:sz="4" w:space="0" w:color="auto"/>
            </w:tcBorders>
            <w:shd w:val="clear" w:color="auto" w:fill="auto"/>
            <w:noWrap/>
            <w:vAlign w:val="center"/>
            <w:hideMark/>
          </w:tcPr>
          <w:p w14:paraId="4E20BB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133.235,78</w:t>
            </w:r>
          </w:p>
        </w:tc>
        <w:tc>
          <w:tcPr>
            <w:tcW w:w="160" w:type="dxa"/>
            <w:tcBorders>
              <w:top w:val="nil"/>
              <w:left w:val="nil"/>
              <w:bottom w:val="nil"/>
              <w:right w:val="single" w:sz="4" w:space="0" w:color="auto"/>
            </w:tcBorders>
            <w:shd w:val="clear" w:color="auto" w:fill="auto"/>
            <w:noWrap/>
            <w:vAlign w:val="center"/>
            <w:hideMark/>
          </w:tcPr>
          <w:p w14:paraId="58B956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94041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3,0909</w:t>
            </w:r>
          </w:p>
        </w:tc>
      </w:tr>
      <w:tr w:rsidR="000506AC" w:rsidRPr="000506AC" w14:paraId="2DBAE05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A1BAC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303</w:t>
            </w:r>
          </w:p>
        </w:tc>
        <w:tc>
          <w:tcPr>
            <w:tcW w:w="1134" w:type="dxa"/>
            <w:tcBorders>
              <w:top w:val="nil"/>
              <w:left w:val="nil"/>
              <w:bottom w:val="nil"/>
              <w:right w:val="single" w:sz="4" w:space="0" w:color="auto"/>
            </w:tcBorders>
            <w:shd w:val="clear" w:color="auto" w:fill="auto"/>
            <w:noWrap/>
            <w:vAlign w:val="center"/>
            <w:hideMark/>
          </w:tcPr>
          <w:p w14:paraId="72AFAD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10/01/42</w:t>
            </w:r>
          </w:p>
        </w:tc>
        <w:tc>
          <w:tcPr>
            <w:tcW w:w="1134" w:type="dxa"/>
            <w:tcBorders>
              <w:top w:val="nil"/>
              <w:left w:val="nil"/>
              <w:bottom w:val="nil"/>
              <w:right w:val="single" w:sz="4" w:space="0" w:color="auto"/>
            </w:tcBorders>
            <w:shd w:val="clear" w:color="auto" w:fill="auto"/>
            <w:noWrap/>
            <w:vAlign w:val="center"/>
            <w:hideMark/>
          </w:tcPr>
          <w:p w14:paraId="589243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10/01/42</w:t>
            </w:r>
          </w:p>
        </w:tc>
        <w:tc>
          <w:tcPr>
            <w:tcW w:w="1134" w:type="dxa"/>
            <w:tcBorders>
              <w:top w:val="nil"/>
              <w:left w:val="single" w:sz="8" w:space="0" w:color="auto"/>
              <w:bottom w:val="nil"/>
              <w:right w:val="nil"/>
            </w:tcBorders>
            <w:shd w:val="clear" w:color="auto" w:fill="auto"/>
            <w:noWrap/>
            <w:vAlign w:val="center"/>
            <w:hideMark/>
          </w:tcPr>
          <w:p w14:paraId="7E4698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5.446,28</w:t>
            </w:r>
          </w:p>
        </w:tc>
        <w:tc>
          <w:tcPr>
            <w:tcW w:w="1134" w:type="dxa"/>
            <w:tcBorders>
              <w:top w:val="nil"/>
              <w:left w:val="single" w:sz="4" w:space="0" w:color="auto"/>
              <w:bottom w:val="nil"/>
              <w:right w:val="single" w:sz="4" w:space="0" w:color="auto"/>
            </w:tcBorders>
            <w:shd w:val="clear" w:color="auto" w:fill="auto"/>
            <w:noWrap/>
            <w:vAlign w:val="center"/>
            <w:hideMark/>
          </w:tcPr>
          <w:p w14:paraId="7544EA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1.264,25</w:t>
            </w:r>
          </w:p>
        </w:tc>
        <w:tc>
          <w:tcPr>
            <w:tcW w:w="1134" w:type="dxa"/>
            <w:tcBorders>
              <w:top w:val="nil"/>
              <w:left w:val="nil"/>
              <w:bottom w:val="nil"/>
              <w:right w:val="single" w:sz="4" w:space="0" w:color="auto"/>
            </w:tcBorders>
            <w:shd w:val="clear" w:color="auto" w:fill="auto"/>
            <w:noWrap/>
            <w:vAlign w:val="center"/>
            <w:hideMark/>
          </w:tcPr>
          <w:p w14:paraId="6FF6EC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4.182,04</w:t>
            </w:r>
          </w:p>
        </w:tc>
        <w:tc>
          <w:tcPr>
            <w:tcW w:w="1134" w:type="dxa"/>
            <w:tcBorders>
              <w:top w:val="nil"/>
              <w:left w:val="nil"/>
              <w:bottom w:val="nil"/>
              <w:right w:val="single" w:sz="4" w:space="0" w:color="auto"/>
            </w:tcBorders>
            <w:shd w:val="clear" w:color="auto" w:fill="auto"/>
            <w:noWrap/>
            <w:vAlign w:val="center"/>
            <w:hideMark/>
          </w:tcPr>
          <w:p w14:paraId="6EDA1F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129.053,74</w:t>
            </w:r>
          </w:p>
        </w:tc>
        <w:tc>
          <w:tcPr>
            <w:tcW w:w="160" w:type="dxa"/>
            <w:tcBorders>
              <w:top w:val="nil"/>
              <w:left w:val="nil"/>
              <w:bottom w:val="nil"/>
              <w:right w:val="single" w:sz="4" w:space="0" w:color="auto"/>
            </w:tcBorders>
            <w:shd w:val="clear" w:color="auto" w:fill="auto"/>
            <w:noWrap/>
            <w:vAlign w:val="center"/>
            <w:hideMark/>
          </w:tcPr>
          <w:p w14:paraId="40F8E5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78ED6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3,1388</w:t>
            </w:r>
          </w:p>
        </w:tc>
      </w:tr>
      <w:tr w:rsidR="000506AC" w:rsidRPr="000506AC" w14:paraId="15EB051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53CAC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304</w:t>
            </w:r>
          </w:p>
        </w:tc>
        <w:tc>
          <w:tcPr>
            <w:tcW w:w="1134" w:type="dxa"/>
            <w:tcBorders>
              <w:top w:val="nil"/>
              <w:left w:val="nil"/>
              <w:bottom w:val="nil"/>
              <w:right w:val="single" w:sz="4" w:space="0" w:color="auto"/>
            </w:tcBorders>
            <w:shd w:val="clear" w:color="auto" w:fill="auto"/>
            <w:noWrap/>
            <w:vAlign w:val="center"/>
            <w:hideMark/>
          </w:tcPr>
          <w:p w14:paraId="33B402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10/02/42</w:t>
            </w:r>
          </w:p>
        </w:tc>
        <w:tc>
          <w:tcPr>
            <w:tcW w:w="1134" w:type="dxa"/>
            <w:tcBorders>
              <w:top w:val="nil"/>
              <w:left w:val="nil"/>
              <w:bottom w:val="nil"/>
              <w:right w:val="single" w:sz="4" w:space="0" w:color="auto"/>
            </w:tcBorders>
            <w:shd w:val="clear" w:color="auto" w:fill="auto"/>
            <w:noWrap/>
            <w:vAlign w:val="center"/>
            <w:hideMark/>
          </w:tcPr>
          <w:p w14:paraId="1BD29B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10/02/42</w:t>
            </w:r>
          </w:p>
        </w:tc>
        <w:tc>
          <w:tcPr>
            <w:tcW w:w="1134" w:type="dxa"/>
            <w:tcBorders>
              <w:top w:val="nil"/>
              <w:left w:val="single" w:sz="8" w:space="0" w:color="auto"/>
              <w:bottom w:val="nil"/>
              <w:right w:val="nil"/>
            </w:tcBorders>
            <w:shd w:val="clear" w:color="auto" w:fill="auto"/>
            <w:noWrap/>
            <w:vAlign w:val="center"/>
            <w:hideMark/>
          </w:tcPr>
          <w:p w14:paraId="79A7A4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5.353,46</w:t>
            </w:r>
          </w:p>
        </w:tc>
        <w:tc>
          <w:tcPr>
            <w:tcW w:w="1134" w:type="dxa"/>
            <w:tcBorders>
              <w:top w:val="nil"/>
              <w:left w:val="single" w:sz="4" w:space="0" w:color="auto"/>
              <w:bottom w:val="nil"/>
              <w:right w:val="single" w:sz="4" w:space="0" w:color="auto"/>
            </w:tcBorders>
            <w:shd w:val="clear" w:color="auto" w:fill="auto"/>
            <w:noWrap/>
            <w:vAlign w:val="center"/>
            <w:hideMark/>
          </w:tcPr>
          <w:p w14:paraId="2F5CE3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1.224,56</w:t>
            </w:r>
          </w:p>
        </w:tc>
        <w:tc>
          <w:tcPr>
            <w:tcW w:w="1134" w:type="dxa"/>
            <w:tcBorders>
              <w:top w:val="nil"/>
              <w:left w:val="nil"/>
              <w:bottom w:val="nil"/>
              <w:right w:val="single" w:sz="4" w:space="0" w:color="auto"/>
            </w:tcBorders>
            <w:shd w:val="clear" w:color="auto" w:fill="auto"/>
            <w:noWrap/>
            <w:vAlign w:val="center"/>
            <w:hideMark/>
          </w:tcPr>
          <w:p w14:paraId="1994C0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4.128,89</w:t>
            </w:r>
          </w:p>
        </w:tc>
        <w:tc>
          <w:tcPr>
            <w:tcW w:w="1134" w:type="dxa"/>
            <w:tcBorders>
              <w:top w:val="nil"/>
              <w:left w:val="nil"/>
              <w:bottom w:val="nil"/>
              <w:right w:val="single" w:sz="4" w:space="0" w:color="auto"/>
            </w:tcBorders>
            <w:shd w:val="clear" w:color="auto" w:fill="auto"/>
            <w:noWrap/>
            <w:vAlign w:val="center"/>
            <w:hideMark/>
          </w:tcPr>
          <w:p w14:paraId="7A9867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124.924,85</w:t>
            </w:r>
          </w:p>
        </w:tc>
        <w:tc>
          <w:tcPr>
            <w:tcW w:w="160" w:type="dxa"/>
            <w:tcBorders>
              <w:top w:val="nil"/>
              <w:left w:val="nil"/>
              <w:bottom w:val="nil"/>
              <w:right w:val="single" w:sz="4" w:space="0" w:color="auto"/>
            </w:tcBorders>
            <w:shd w:val="clear" w:color="auto" w:fill="auto"/>
            <w:noWrap/>
            <w:vAlign w:val="center"/>
            <w:hideMark/>
          </w:tcPr>
          <w:p w14:paraId="43BAE2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390D2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3,1994</w:t>
            </w:r>
          </w:p>
        </w:tc>
      </w:tr>
      <w:tr w:rsidR="000506AC" w:rsidRPr="000506AC" w14:paraId="7FB2DBE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2F9D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305</w:t>
            </w:r>
          </w:p>
        </w:tc>
        <w:tc>
          <w:tcPr>
            <w:tcW w:w="1134" w:type="dxa"/>
            <w:tcBorders>
              <w:top w:val="nil"/>
              <w:left w:val="nil"/>
              <w:bottom w:val="nil"/>
              <w:right w:val="single" w:sz="4" w:space="0" w:color="auto"/>
            </w:tcBorders>
            <w:shd w:val="clear" w:color="auto" w:fill="auto"/>
            <w:noWrap/>
            <w:vAlign w:val="center"/>
            <w:hideMark/>
          </w:tcPr>
          <w:p w14:paraId="61AD7B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10/03/42</w:t>
            </w:r>
          </w:p>
        </w:tc>
        <w:tc>
          <w:tcPr>
            <w:tcW w:w="1134" w:type="dxa"/>
            <w:tcBorders>
              <w:top w:val="nil"/>
              <w:left w:val="nil"/>
              <w:bottom w:val="nil"/>
              <w:right w:val="single" w:sz="4" w:space="0" w:color="auto"/>
            </w:tcBorders>
            <w:shd w:val="clear" w:color="auto" w:fill="auto"/>
            <w:noWrap/>
            <w:vAlign w:val="center"/>
            <w:hideMark/>
          </w:tcPr>
          <w:p w14:paraId="5778E0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10/03/42</w:t>
            </w:r>
          </w:p>
        </w:tc>
        <w:tc>
          <w:tcPr>
            <w:tcW w:w="1134" w:type="dxa"/>
            <w:tcBorders>
              <w:top w:val="nil"/>
              <w:left w:val="single" w:sz="8" w:space="0" w:color="auto"/>
              <w:bottom w:val="nil"/>
              <w:right w:val="nil"/>
            </w:tcBorders>
            <w:shd w:val="clear" w:color="auto" w:fill="auto"/>
            <w:noWrap/>
            <w:vAlign w:val="center"/>
            <w:hideMark/>
          </w:tcPr>
          <w:p w14:paraId="534AB7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5.265,92</w:t>
            </w:r>
          </w:p>
        </w:tc>
        <w:tc>
          <w:tcPr>
            <w:tcW w:w="1134" w:type="dxa"/>
            <w:tcBorders>
              <w:top w:val="nil"/>
              <w:left w:val="single" w:sz="4" w:space="0" w:color="auto"/>
              <w:bottom w:val="nil"/>
              <w:right w:val="single" w:sz="4" w:space="0" w:color="auto"/>
            </w:tcBorders>
            <w:shd w:val="clear" w:color="auto" w:fill="auto"/>
            <w:noWrap/>
            <w:vAlign w:val="center"/>
            <w:hideMark/>
          </w:tcPr>
          <w:p w14:paraId="747400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1.185,39</w:t>
            </w:r>
          </w:p>
        </w:tc>
        <w:tc>
          <w:tcPr>
            <w:tcW w:w="1134" w:type="dxa"/>
            <w:tcBorders>
              <w:top w:val="nil"/>
              <w:left w:val="nil"/>
              <w:bottom w:val="nil"/>
              <w:right w:val="single" w:sz="4" w:space="0" w:color="auto"/>
            </w:tcBorders>
            <w:shd w:val="clear" w:color="auto" w:fill="auto"/>
            <w:noWrap/>
            <w:vAlign w:val="center"/>
            <w:hideMark/>
          </w:tcPr>
          <w:p w14:paraId="2145B8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4.080,53</w:t>
            </w:r>
          </w:p>
        </w:tc>
        <w:tc>
          <w:tcPr>
            <w:tcW w:w="1134" w:type="dxa"/>
            <w:tcBorders>
              <w:top w:val="nil"/>
              <w:left w:val="nil"/>
              <w:bottom w:val="nil"/>
              <w:right w:val="single" w:sz="4" w:space="0" w:color="auto"/>
            </w:tcBorders>
            <w:shd w:val="clear" w:color="auto" w:fill="auto"/>
            <w:noWrap/>
            <w:vAlign w:val="center"/>
            <w:hideMark/>
          </w:tcPr>
          <w:p w14:paraId="0AD338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120.844,32</w:t>
            </w:r>
          </w:p>
        </w:tc>
        <w:tc>
          <w:tcPr>
            <w:tcW w:w="160" w:type="dxa"/>
            <w:tcBorders>
              <w:top w:val="nil"/>
              <w:left w:val="nil"/>
              <w:bottom w:val="nil"/>
              <w:right w:val="single" w:sz="4" w:space="0" w:color="auto"/>
            </w:tcBorders>
            <w:shd w:val="clear" w:color="auto" w:fill="auto"/>
            <w:noWrap/>
            <w:vAlign w:val="center"/>
            <w:hideMark/>
          </w:tcPr>
          <w:p w14:paraId="64323E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6A6FF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3,2664</w:t>
            </w:r>
          </w:p>
        </w:tc>
      </w:tr>
      <w:tr w:rsidR="000506AC" w:rsidRPr="000506AC" w14:paraId="4776BF9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AC5C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306</w:t>
            </w:r>
          </w:p>
        </w:tc>
        <w:tc>
          <w:tcPr>
            <w:tcW w:w="1134" w:type="dxa"/>
            <w:tcBorders>
              <w:top w:val="nil"/>
              <w:left w:val="nil"/>
              <w:bottom w:val="nil"/>
              <w:right w:val="single" w:sz="4" w:space="0" w:color="auto"/>
            </w:tcBorders>
            <w:shd w:val="clear" w:color="auto" w:fill="auto"/>
            <w:noWrap/>
            <w:vAlign w:val="center"/>
            <w:hideMark/>
          </w:tcPr>
          <w:p w14:paraId="6E62C4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10/04/42</w:t>
            </w:r>
          </w:p>
        </w:tc>
        <w:tc>
          <w:tcPr>
            <w:tcW w:w="1134" w:type="dxa"/>
            <w:tcBorders>
              <w:top w:val="nil"/>
              <w:left w:val="nil"/>
              <w:bottom w:val="nil"/>
              <w:right w:val="single" w:sz="4" w:space="0" w:color="auto"/>
            </w:tcBorders>
            <w:shd w:val="clear" w:color="auto" w:fill="auto"/>
            <w:noWrap/>
            <w:vAlign w:val="center"/>
            <w:hideMark/>
          </w:tcPr>
          <w:p w14:paraId="5E1922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10/04/42</w:t>
            </w:r>
          </w:p>
        </w:tc>
        <w:tc>
          <w:tcPr>
            <w:tcW w:w="1134" w:type="dxa"/>
            <w:tcBorders>
              <w:top w:val="nil"/>
              <w:left w:val="single" w:sz="8" w:space="0" w:color="auto"/>
              <w:bottom w:val="nil"/>
              <w:right w:val="nil"/>
            </w:tcBorders>
            <w:shd w:val="clear" w:color="auto" w:fill="auto"/>
            <w:noWrap/>
            <w:vAlign w:val="center"/>
            <w:hideMark/>
          </w:tcPr>
          <w:p w14:paraId="054CF4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5.186,34</w:t>
            </w:r>
          </w:p>
        </w:tc>
        <w:tc>
          <w:tcPr>
            <w:tcW w:w="1134" w:type="dxa"/>
            <w:tcBorders>
              <w:top w:val="nil"/>
              <w:left w:val="single" w:sz="4" w:space="0" w:color="auto"/>
              <w:bottom w:val="nil"/>
              <w:right w:val="single" w:sz="4" w:space="0" w:color="auto"/>
            </w:tcBorders>
            <w:shd w:val="clear" w:color="auto" w:fill="auto"/>
            <w:noWrap/>
            <w:vAlign w:val="center"/>
            <w:hideMark/>
          </w:tcPr>
          <w:p w14:paraId="743B33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1.146,67</w:t>
            </w:r>
          </w:p>
        </w:tc>
        <w:tc>
          <w:tcPr>
            <w:tcW w:w="1134" w:type="dxa"/>
            <w:tcBorders>
              <w:top w:val="nil"/>
              <w:left w:val="nil"/>
              <w:bottom w:val="nil"/>
              <w:right w:val="single" w:sz="4" w:space="0" w:color="auto"/>
            </w:tcBorders>
            <w:shd w:val="clear" w:color="auto" w:fill="auto"/>
            <w:noWrap/>
            <w:vAlign w:val="center"/>
            <w:hideMark/>
          </w:tcPr>
          <w:p w14:paraId="1E391F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4.039,67</w:t>
            </w:r>
          </w:p>
        </w:tc>
        <w:tc>
          <w:tcPr>
            <w:tcW w:w="1134" w:type="dxa"/>
            <w:tcBorders>
              <w:top w:val="nil"/>
              <w:left w:val="nil"/>
              <w:bottom w:val="nil"/>
              <w:right w:val="single" w:sz="4" w:space="0" w:color="auto"/>
            </w:tcBorders>
            <w:shd w:val="clear" w:color="auto" w:fill="auto"/>
            <w:noWrap/>
            <w:vAlign w:val="center"/>
            <w:hideMark/>
          </w:tcPr>
          <w:p w14:paraId="106BF4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116.804,64</w:t>
            </w:r>
          </w:p>
        </w:tc>
        <w:tc>
          <w:tcPr>
            <w:tcW w:w="160" w:type="dxa"/>
            <w:tcBorders>
              <w:top w:val="nil"/>
              <w:left w:val="nil"/>
              <w:bottom w:val="nil"/>
              <w:right w:val="single" w:sz="4" w:space="0" w:color="auto"/>
            </w:tcBorders>
            <w:shd w:val="clear" w:color="auto" w:fill="auto"/>
            <w:noWrap/>
            <w:vAlign w:val="center"/>
            <w:hideMark/>
          </w:tcPr>
          <w:p w14:paraId="189F19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9F97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3,3429</w:t>
            </w:r>
          </w:p>
        </w:tc>
      </w:tr>
      <w:tr w:rsidR="000506AC" w:rsidRPr="000506AC" w14:paraId="400624B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A0A0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307</w:t>
            </w:r>
          </w:p>
        </w:tc>
        <w:tc>
          <w:tcPr>
            <w:tcW w:w="1134" w:type="dxa"/>
            <w:tcBorders>
              <w:top w:val="nil"/>
              <w:left w:val="nil"/>
              <w:bottom w:val="nil"/>
              <w:right w:val="single" w:sz="4" w:space="0" w:color="auto"/>
            </w:tcBorders>
            <w:shd w:val="clear" w:color="auto" w:fill="auto"/>
            <w:noWrap/>
            <w:vAlign w:val="center"/>
            <w:hideMark/>
          </w:tcPr>
          <w:p w14:paraId="7A2AF1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10/05/42</w:t>
            </w:r>
          </w:p>
        </w:tc>
        <w:tc>
          <w:tcPr>
            <w:tcW w:w="1134" w:type="dxa"/>
            <w:tcBorders>
              <w:top w:val="nil"/>
              <w:left w:val="nil"/>
              <w:bottom w:val="nil"/>
              <w:right w:val="single" w:sz="4" w:space="0" w:color="auto"/>
            </w:tcBorders>
            <w:shd w:val="clear" w:color="auto" w:fill="auto"/>
            <w:noWrap/>
            <w:vAlign w:val="center"/>
            <w:hideMark/>
          </w:tcPr>
          <w:p w14:paraId="5C8505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12/05/42</w:t>
            </w:r>
          </w:p>
        </w:tc>
        <w:tc>
          <w:tcPr>
            <w:tcW w:w="1134" w:type="dxa"/>
            <w:tcBorders>
              <w:top w:val="nil"/>
              <w:left w:val="single" w:sz="8" w:space="0" w:color="auto"/>
              <w:bottom w:val="nil"/>
              <w:right w:val="nil"/>
            </w:tcBorders>
            <w:shd w:val="clear" w:color="auto" w:fill="auto"/>
            <w:noWrap/>
            <w:vAlign w:val="center"/>
            <w:hideMark/>
          </w:tcPr>
          <w:p w14:paraId="763119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5.122,49</w:t>
            </w:r>
          </w:p>
        </w:tc>
        <w:tc>
          <w:tcPr>
            <w:tcW w:w="1134" w:type="dxa"/>
            <w:tcBorders>
              <w:top w:val="nil"/>
              <w:left w:val="single" w:sz="4" w:space="0" w:color="auto"/>
              <w:bottom w:val="nil"/>
              <w:right w:val="single" w:sz="4" w:space="0" w:color="auto"/>
            </w:tcBorders>
            <w:shd w:val="clear" w:color="auto" w:fill="auto"/>
            <w:noWrap/>
            <w:vAlign w:val="center"/>
            <w:hideMark/>
          </w:tcPr>
          <w:p w14:paraId="54AB41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1.108,34</w:t>
            </w:r>
          </w:p>
        </w:tc>
        <w:tc>
          <w:tcPr>
            <w:tcW w:w="1134" w:type="dxa"/>
            <w:tcBorders>
              <w:top w:val="nil"/>
              <w:left w:val="nil"/>
              <w:bottom w:val="nil"/>
              <w:right w:val="single" w:sz="4" w:space="0" w:color="auto"/>
            </w:tcBorders>
            <w:shd w:val="clear" w:color="auto" w:fill="auto"/>
            <w:noWrap/>
            <w:vAlign w:val="center"/>
            <w:hideMark/>
          </w:tcPr>
          <w:p w14:paraId="48FF7F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4.014,15</w:t>
            </w:r>
          </w:p>
        </w:tc>
        <w:tc>
          <w:tcPr>
            <w:tcW w:w="1134" w:type="dxa"/>
            <w:tcBorders>
              <w:top w:val="nil"/>
              <w:left w:val="nil"/>
              <w:bottom w:val="nil"/>
              <w:right w:val="single" w:sz="4" w:space="0" w:color="auto"/>
            </w:tcBorders>
            <w:shd w:val="clear" w:color="auto" w:fill="auto"/>
            <w:noWrap/>
            <w:vAlign w:val="center"/>
            <w:hideMark/>
          </w:tcPr>
          <w:p w14:paraId="0CD45F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112.790,49</w:t>
            </w:r>
          </w:p>
        </w:tc>
        <w:tc>
          <w:tcPr>
            <w:tcW w:w="160" w:type="dxa"/>
            <w:tcBorders>
              <w:top w:val="nil"/>
              <w:left w:val="nil"/>
              <w:bottom w:val="nil"/>
              <w:right w:val="single" w:sz="4" w:space="0" w:color="auto"/>
            </w:tcBorders>
            <w:shd w:val="clear" w:color="auto" w:fill="auto"/>
            <w:noWrap/>
            <w:vAlign w:val="center"/>
            <w:hideMark/>
          </w:tcPr>
          <w:p w14:paraId="4A64B75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4DB66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3,4366</w:t>
            </w:r>
          </w:p>
        </w:tc>
      </w:tr>
      <w:tr w:rsidR="000506AC" w:rsidRPr="000506AC" w14:paraId="53C2087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6BA96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308</w:t>
            </w:r>
          </w:p>
        </w:tc>
        <w:tc>
          <w:tcPr>
            <w:tcW w:w="1134" w:type="dxa"/>
            <w:tcBorders>
              <w:top w:val="nil"/>
              <w:left w:val="nil"/>
              <w:bottom w:val="nil"/>
              <w:right w:val="single" w:sz="4" w:space="0" w:color="auto"/>
            </w:tcBorders>
            <w:shd w:val="clear" w:color="auto" w:fill="auto"/>
            <w:noWrap/>
            <w:vAlign w:val="center"/>
            <w:hideMark/>
          </w:tcPr>
          <w:p w14:paraId="7F2DBF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10/06/42</w:t>
            </w:r>
          </w:p>
        </w:tc>
        <w:tc>
          <w:tcPr>
            <w:tcW w:w="1134" w:type="dxa"/>
            <w:tcBorders>
              <w:top w:val="nil"/>
              <w:left w:val="nil"/>
              <w:bottom w:val="nil"/>
              <w:right w:val="single" w:sz="4" w:space="0" w:color="auto"/>
            </w:tcBorders>
            <w:shd w:val="clear" w:color="auto" w:fill="auto"/>
            <w:noWrap/>
            <w:vAlign w:val="center"/>
            <w:hideMark/>
          </w:tcPr>
          <w:p w14:paraId="19142C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10/06/42</w:t>
            </w:r>
          </w:p>
        </w:tc>
        <w:tc>
          <w:tcPr>
            <w:tcW w:w="1134" w:type="dxa"/>
            <w:tcBorders>
              <w:top w:val="nil"/>
              <w:left w:val="single" w:sz="8" w:space="0" w:color="auto"/>
              <w:bottom w:val="nil"/>
              <w:right w:val="nil"/>
            </w:tcBorders>
            <w:shd w:val="clear" w:color="auto" w:fill="auto"/>
            <w:noWrap/>
            <w:vAlign w:val="center"/>
            <w:hideMark/>
          </w:tcPr>
          <w:p w14:paraId="360D6D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5.064,54</w:t>
            </w:r>
          </w:p>
        </w:tc>
        <w:tc>
          <w:tcPr>
            <w:tcW w:w="1134" w:type="dxa"/>
            <w:tcBorders>
              <w:top w:val="nil"/>
              <w:left w:val="single" w:sz="4" w:space="0" w:color="auto"/>
              <w:bottom w:val="nil"/>
              <w:right w:val="single" w:sz="4" w:space="0" w:color="auto"/>
            </w:tcBorders>
            <w:shd w:val="clear" w:color="auto" w:fill="auto"/>
            <w:noWrap/>
            <w:vAlign w:val="center"/>
            <w:hideMark/>
          </w:tcPr>
          <w:p w14:paraId="3C29C2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1.070,25</w:t>
            </w:r>
          </w:p>
        </w:tc>
        <w:tc>
          <w:tcPr>
            <w:tcW w:w="1134" w:type="dxa"/>
            <w:tcBorders>
              <w:top w:val="nil"/>
              <w:left w:val="nil"/>
              <w:bottom w:val="nil"/>
              <w:right w:val="single" w:sz="4" w:space="0" w:color="auto"/>
            </w:tcBorders>
            <w:shd w:val="clear" w:color="auto" w:fill="auto"/>
            <w:noWrap/>
            <w:vAlign w:val="center"/>
            <w:hideMark/>
          </w:tcPr>
          <w:p w14:paraId="2915E0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3.994,30</w:t>
            </w:r>
          </w:p>
        </w:tc>
        <w:tc>
          <w:tcPr>
            <w:tcW w:w="1134" w:type="dxa"/>
            <w:tcBorders>
              <w:top w:val="nil"/>
              <w:left w:val="nil"/>
              <w:bottom w:val="nil"/>
              <w:right w:val="single" w:sz="4" w:space="0" w:color="auto"/>
            </w:tcBorders>
            <w:shd w:val="clear" w:color="auto" w:fill="auto"/>
            <w:noWrap/>
            <w:vAlign w:val="center"/>
            <w:hideMark/>
          </w:tcPr>
          <w:p w14:paraId="474E26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108.796,19</w:t>
            </w:r>
          </w:p>
        </w:tc>
        <w:tc>
          <w:tcPr>
            <w:tcW w:w="160" w:type="dxa"/>
            <w:tcBorders>
              <w:top w:val="nil"/>
              <w:left w:val="nil"/>
              <w:bottom w:val="nil"/>
              <w:right w:val="single" w:sz="4" w:space="0" w:color="auto"/>
            </w:tcBorders>
            <w:shd w:val="clear" w:color="auto" w:fill="auto"/>
            <w:noWrap/>
            <w:vAlign w:val="center"/>
            <w:hideMark/>
          </w:tcPr>
          <w:p w14:paraId="1C2DDC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66034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3,5413</w:t>
            </w:r>
          </w:p>
        </w:tc>
      </w:tr>
      <w:tr w:rsidR="000506AC" w:rsidRPr="000506AC" w14:paraId="0873052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5CBAF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309</w:t>
            </w:r>
          </w:p>
        </w:tc>
        <w:tc>
          <w:tcPr>
            <w:tcW w:w="1134" w:type="dxa"/>
            <w:tcBorders>
              <w:top w:val="nil"/>
              <w:left w:val="nil"/>
              <w:bottom w:val="nil"/>
              <w:right w:val="single" w:sz="4" w:space="0" w:color="auto"/>
            </w:tcBorders>
            <w:shd w:val="clear" w:color="auto" w:fill="auto"/>
            <w:noWrap/>
            <w:vAlign w:val="center"/>
            <w:hideMark/>
          </w:tcPr>
          <w:p w14:paraId="021595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10/07/42</w:t>
            </w:r>
          </w:p>
        </w:tc>
        <w:tc>
          <w:tcPr>
            <w:tcW w:w="1134" w:type="dxa"/>
            <w:tcBorders>
              <w:top w:val="nil"/>
              <w:left w:val="nil"/>
              <w:bottom w:val="nil"/>
              <w:right w:val="single" w:sz="4" w:space="0" w:color="auto"/>
            </w:tcBorders>
            <w:shd w:val="clear" w:color="auto" w:fill="auto"/>
            <w:noWrap/>
            <w:vAlign w:val="center"/>
            <w:hideMark/>
          </w:tcPr>
          <w:p w14:paraId="1108E2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10/07/42</w:t>
            </w:r>
          </w:p>
        </w:tc>
        <w:tc>
          <w:tcPr>
            <w:tcW w:w="1134" w:type="dxa"/>
            <w:tcBorders>
              <w:top w:val="nil"/>
              <w:left w:val="single" w:sz="8" w:space="0" w:color="auto"/>
              <w:bottom w:val="nil"/>
              <w:right w:val="nil"/>
            </w:tcBorders>
            <w:shd w:val="clear" w:color="auto" w:fill="auto"/>
            <w:noWrap/>
            <w:vAlign w:val="center"/>
            <w:hideMark/>
          </w:tcPr>
          <w:p w14:paraId="1CE510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4.840,92</w:t>
            </w:r>
          </w:p>
        </w:tc>
        <w:tc>
          <w:tcPr>
            <w:tcW w:w="1134" w:type="dxa"/>
            <w:tcBorders>
              <w:top w:val="nil"/>
              <w:left w:val="single" w:sz="4" w:space="0" w:color="auto"/>
              <w:bottom w:val="nil"/>
              <w:right w:val="single" w:sz="4" w:space="0" w:color="auto"/>
            </w:tcBorders>
            <w:shd w:val="clear" w:color="auto" w:fill="auto"/>
            <w:noWrap/>
            <w:vAlign w:val="center"/>
            <w:hideMark/>
          </w:tcPr>
          <w:p w14:paraId="1AC464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1.032,34</w:t>
            </w:r>
          </w:p>
        </w:tc>
        <w:tc>
          <w:tcPr>
            <w:tcW w:w="1134" w:type="dxa"/>
            <w:tcBorders>
              <w:top w:val="nil"/>
              <w:left w:val="nil"/>
              <w:bottom w:val="nil"/>
              <w:right w:val="single" w:sz="4" w:space="0" w:color="auto"/>
            </w:tcBorders>
            <w:shd w:val="clear" w:color="auto" w:fill="auto"/>
            <w:noWrap/>
            <w:vAlign w:val="center"/>
            <w:hideMark/>
          </w:tcPr>
          <w:p w14:paraId="7B4971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3.808,57</w:t>
            </w:r>
          </w:p>
        </w:tc>
        <w:tc>
          <w:tcPr>
            <w:tcW w:w="1134" w:type="dxa"/>
            <w:tcBorders>
              <w:top w:val="nil"/>
              <w:left w:val="nil"/>
              <w:bottom w:val="nil"/>
              <w:right w:val="single" w:sz="4" w:space="0" w:color="auto"/>
            </w:tcBorders>
            <w:shd w:val="clear" w:color="auto" w:fill="auto"/>
            <w:noWrap/>
            <w:vAlign w:val="center"/>
            <w:hideMark/>
          </w:tcPr>
          <w:p w14:paraId="4B9657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104.987,62</w:t>
            </w:r>
          </w:p>
        </w:tc>
        <w:tc>
          <w:tcPr>
            <w:tcW w:w="160" w:type="dxa"/>
            <w:tcBorders>
              <w:top w:val="nil"/>
              <w:left w:val="nil"/>
              <w:bottom w:val="nil"/>
              <w:right w:val="single" w:sz="4" w:space="0" w:color="auto"/>
            </w:tcBorders>
            <w:shd w:val="clear" w:color="auto" w:fill="auto"/>
            <w:noWrap/>
            <w:vAlign w:val="center"/>
            <w:hideMark/>
          </w:tcPr>
          <w:p w14:paraId="61ACD6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EA2D9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3,5006</w:t>
            </w:r>
          </w:p>
        </w:tc>
      </w:tr>
      <w:tr w:rsidR="000506AC" w:rsidRPr="000506AC" w14:paraId="207BBBF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F9915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310</w:t>
            </w:r>
          </w:p>
        </w:tc>
        <w:tc>
          <w:tcPr>
            <w:tcW w:w="1134" w:type="dxa"/>
            <w:tcBorders>
              <w:top w:val="nil"/>
              <w:left w:val="nil"/>
              <w:bottom w:val="nil"/>
              <w:right w:val="single" w:sz="4" w:space="0" w:color="auto"/>
            </w:tcBorders>
            <w:shd w:val="clear" w:color="auto" w:fill="auto"/>
            <w:noWrap/>
            <w:vAlign w:val="center"/>
            <w:hideMark/>
          </w:tcPr>
          <w:p w14:paraId="6EE791D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10/08/42</w:t>
            </w:r>
          </w:p>
        </w:tc>
        <w:tc>
          <w:tcPr>
            <w:tcW w:w="1134" w:type="dxa"/>
            <w:tcBorders>
              <w:top w:val="nil"/>
              <w:left w:val="nil"/>
              <w:bottom w:val="nil"/>
              <w:right w:val="single" w:sz="4" w:space="0" w:color="auto"/>
            </w:tcBorders>
            <w:shd w:val="clear" w:color="auto" w:fill="auto"/>
            <w:noWrap/>
            <w:vAlign w:val="center"/>
            <w:hideMark/>
          </w:tcPr>
          <w:p w14:paraId="44D238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11/08/42</w:t>
            </w:r>
          </w:p>
        </w:tc>
        <w:tc>
          <w:tcPr>
            <w:tcW w:w="1134" w:type="dxa"/>
            <w:tcBorders>
              <w:top w:val="nil"/>
              <w:left w:val="single" w:sz="8" w:space="0" w:color="auto"/>
              <w:bottom w:val="nil"/>
              <w:right w:val="nil"/>
            </w:tcBorders>
            <w:shd w:val="clear" w:color="auto" w:fill="auto"/>
            <w:noWrap/>
            <w:vAlign w:val="center"/>
            <w:hideMark/>
          </w:tcPr>
          <w:p w14:paraId="4FD7E33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4.563,75</w:t>
            </w:r>
          </w:p>
        </w:tc>
        <w:tc>
          <w:tcPr>
            <w:tcW w:w="1134" w:type="dxa"/>
            <w:tcBorders>
              <w:top w:val="nil"/>
              <w:left w:val="single" w:sz="4" w:space="0" w:color="auto"/>
              <w:bottom w:val="nil"/>
              <w:right w:val="single" w:sz="4" w:space="0" w:color="auto"/>
            </w:tcBorders>
            <w:shd w:val="clear" w:color="auto" w:fill="auto"/>
            <w:noWrap/>
            <w:vAlign w:val="center"/>
            <w:hideMark/>
          </w:tcPr>
          <w:p w14:paraId="283450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996,21</w:t>
            </w:r>
          </w:p>
        </w:tc>
        <w:tc>
          <w:tcPr>
            <w:tcW w:w="1134" w:type="dxa"/>
            <w:tcBorders>
              <w:top w:val="nil"/>
              <w:left w:val="nil"/>
              <w:bottom w:val="nil"/>
              <w:right w:val="single" w:sz="4" w:space="0" w:color="auto"/>
            </w:tcBorders>
            <w:shd w:val="clear" w:color="auto" w:fill="auto"/>
            <w:noWrap/>
            <w:vAlign w:val="center"/>
            <w:hideMark/>
          </w:tcPr>
          <w:p w14:paraId="7A08EB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3.567,54</w:t>
            </w:r>
          </w:p>
        </w:tc>
        <w:tc>
          <w:tcPr>
            <w:tcW w:w="1134" w:type="dxa"/>
            <w:tcBorders>
              <w:top w:val="nil"/>
              <w:left w:val="nil"/>
              <w:bottom w:val="nil"/>
              <w:right w:val="single" w:sz="4" w:space="0" w:color="auto"/>
            </w:tcBorders>
            <w:shd w:val="clear" w:color="auto" w:fill="auto"/>
            <w:noWrap/>
            <w:vAlign w:val="center"/>
            <w:hideMark/>
          </w:tcPr>
          <w:p w14:paraId="4332D2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101.420,08</w:t>
            </w:r>
          </w:p>
        </w:tc>
        <w:tc>
          <w:tcPr>
            <w:tcW w:w="160" w:type="dxa"/>
            <w:tcBorders>
              <w:top w:val="nil"/>
              <w:left w:val="nil"/>
              <w:bottom w:val="nil"/>
              <w:right w:val="single" w:sz="4" w:space="0" w:color="auto"/>
            </w:tcBorders>
            <w:shd w:val="clear" w:color="auto" w:fill="auto"/>
            <w:noWrap/>
            <w:vAlign w:val="center"/>
            <w:hideMark/>
          </w:tcPr>
          <w:p w14:paraId="0FBE5D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519F9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3,3981</w:t>
            </w:r>
          </w:p>
        </w:tc>
      </w:tr>
      <w:tr w:rsidR="000506AC" w:rsidRPr="000506AC" w14:paraId="4ACB19D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5E75A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311</w:t>
            </w:r>
          </w:p>
        </w:tc>
        <w:tc>
          <w:tcPr>
            <w:tcW w:w="1134" w:type="dxa"/>
            <w:tcBorders>
              <w:top w:val="nil"/>
              <w:left w:val="nil"/>
              <w:bottom w:val="nil"/>
              <w:right w:val="single" w:sz="4" w:space="0" w:color="auto"/>
            </w:tcBorders>
            <w:shd w:val="clear" w:color="auto" w:fill="auto"/>
            <w:noWrap/>
            <w:vAlign w:val="center"/>
            <w:hideMark/>
          </w:tcPr>
          <w:p w14:paraId="578FB9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10/09/42</w:t>
            </w:r>
          </w:p>
        </w:tc>
        <w:tc>
          <w:tcPr>
            <w:tcW w:w="1134" w:type="dxa"/>
            <w:tcBorders>
              <w:top w:val="nil"/>
              <w:left w:val="nil"/>
              <w:bottom w:val="nil"/>
              <w:right w:val="single" w:sz="4" w:space="0" w:color="auto"/>
            </w:tcBorders>
            <w:shd w:val="clear" w:color="auto" w:fill="auto"/>
            <w:noWrap/>
            <w:vAlign w:val="center"/>
            <w:hideMark/>
          </w:tcPr>
          <w:p w14:paraId="3FC7A0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10/09/42</w:t>
            </w:r>
          </w:p>
        </w:tc>
        <w:tc>
          <w:tcPr>
            <w:tcW w:w="1134" w:type="dxa"/>
            <w:tcBorders>
              <w:top w:val="nil"/>
              <w:left w:val="single" w:sz="8" w:space="0" w:color="auto"/>
              <w:bottom w:val="nil"/>
              <w:right w:val="nil"/>
            </w:tcBorders>
            <w:shd w:val="clear" w:color="auto" w:fill="auto"/>
            <w:noWrap/>
            <w:vAlign w:val="center"/>
            <w:hideMark/>
          </w:tcPr>
          <w:p w14:paraId="68559B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4.330,01</w:t>
            </w:r>
          </w:p>
        </w:tc>
        <w:tc>
          <w:tcPr>
            <w:tcW w:w="1134" w:type="dxa"/>
            <w:tcBorders>
              <w:top w:val="nil"/>
              <w:left w:val="single" w:sz="4" w:space="0" w:color="auto"/>
              <w:bottom w:val="nil"/>
              <w:right w:val="single" w:sz="4" w:space="0" w:color="auto"/>
            </w:tcBorders>
            <w:shd w:val="clear" w:color="auto" w:fill="auto"/>
            <w:noWrap/>
            <w:vAlign w:val="center"/>
            <w:hideMark/>
          </w:tcPr>
          <w:p w14:paraId="372BFA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962,35</w:t>
            </w:r>
          </w:p>
        </w:tc>
        <w:tc>
          <w:tcPr>
            <w:tcW w:w="1134" w:type="dxa"/>
            <w:tcBorders>
              <w:top w:val="nil"/>
              <w:left w:val="nil"/>
              <w:bottom w:val="nil"/>
              <w:right w:val="single" w:sz="4" w:space="0" w:color="auto"/>
            </w:tcBorders>
            <w:shd w:val="clear" w:color="auto" w:fill="auto"/>
            <w:noWrap/>
            <w:vAlign w:val="center"/>
            <w:hideMark/>
          </w:tcPr>
          <w:p w14:paraId="2D4459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3.367,66</w:t>
            </w:r>
          </w:p>
        </w:tc>
        <w:tc>
          <w:tcPr>
            <w:tcW w:w="1134" w:type="dxa"/>
            <w:tcBorders>
              <w:top w:val="nil"/>
              <w:left w:val="nil"/>
              <w:bottom w:val="nil"/>
              <w:right w:val="single" w:sz="4" w:space="0" w:color="auto"/>
            </w:tcBorders>
            <w:shd w:val="clear" w:color="auto" w:fill="auto"/>
            <w:noWrap/>
            <w:vAlign w:val="center"/>
            <w:hideMark/>
          </w:tcPr>
          <w:p w14:paraId="323187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98.052,42</w:t>
            </w:r>
          </w:p>
        </w:tc>
        <w:tc>
          <w:tcPr>
            <w:tcW w:w="160" w:type="dxa"/>
            <w:tcBorders>
              <w:top w:val="nil"/>
              <w:left w:val="nil"/>
              <w:bottom w:val="nil"/>
              <w:right w:val="single" w:sz="4" w:space="0" w:color="auto"/>
            </w:tcBorders>
            <w:shd w:val="clear" w:color="auto" w:fill="auto"/>
            <w:noWrap/>
            <w:vAlign w:val="center"/>
            <w:hideMark/>
          </w:tcPr>
          <w:p w14:paraId="312866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5F172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3,3205</w:t>
            </w:r>
          </w:p>
        </w:tc>
      </w:tr>
      <w:tr w:rsidR="000506AC" w:rsidRPr="000506AC" w14:paraId="1238217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CAA55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312</w:t>
            </w:r>
          </w:p>
        </w:tc>
        <w:tc>
          <w:tcPr>
            <w:tcW w:w="1134" w:type="dxa"/>
            <w:tcBorders>
              <w:top w:val="nil"/>
              <w:left w:val="nil"/>
              <w:bottom w:val="nil"/>
              <w:right w:val="single" w:sz="4" w:space="0" w:color="auto"/>
            </w:tcBorders>
            <w:shd w:val="clear" w:color="auto" w:fill="auto"/>
            <w:noWrap/>
            <w:vAlign w:val="center"/>
            <w:hideMark/>
          </w:tcPr>
          <w:p w14:paraId="5D9CCD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10/10/42</w:t>
            </w:r>
          </w:p>
        </w:tc>
        <w:tc>
          <w:tcPr>
            <w:tcW w:w="1134" w:type="dxa"/>
            <w:tcBorders>
              <w:top w:val="nil"/>
              <w:left w:val="nil"/>
              <w:bottom w:val="nil"/>
              <w:right w:val="single" w:sz="4" w:space="0" w:color="auto"/>
            </w:tcBorders>
            <w:shd w:val="clear" w:color="auto" w:fill="auto"/>
            <w:noWrap/>
            <w:vAlign w:val="center"/>
            <w:hideMark/>
          </w:tcPr>
          <w:p w14:paraId="637844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10/10/42</w:t>
            </w:r>
          </w:p>
        </w:tc>
        <w:tc>
          <w:tcPr>
            <w:tcW w:w="1134" w:type="dxa"/>
            <w:tcBorders>
              <w:top w:val="nil"/>
              <w:left w:val="single" w:sz="8" w:space="0" w:color="auto"/>
              <w:bottom w:val="nil"/>
              <w:right w:val="nil"/>
            </w:tcBorders>
            <w:shd w:val="clear" w:color="auto" w:fill="auto"/>
            <w:noWrap/>
            <w:vAlign w:val="center"/>
            <w:hideMark/>
          </w:tcPr>
          <w:p w14:paraId="17F1D7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4.137,82</w:t>
            </w:r>
          </w:p>
        </w:tc>
        <w:tc>
          <w:tcPr>
            <w:tcW w:w="1134" w:type="dxa"/>
            <w:tcBorders>
              <w:top w:val="nil"/>
              <w:left w:val="single" w:sz="4" w:space="0" w:color="auto"/>
              <w:bottom w:val="nil"/>
              <w:right w:val="single" w:sz="4" w:space="0" w:color="auto"/>
            </w:tcBorders>
            <w:shd w:val="clear" w:color="auto" w:fill="auto"/>
            <w:noWrap/>
            <w:vAlign w:val="center"/>
            <w:hideMark/>
          </w:tcPr>
          <w:p w14:paraId="33D710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930,40</w:t>
            </w:r>
          </w:p>
        </w:tc>
        <w:tc>
          <w:tcPr>
            <w:tcW w:w="1134" w:type="dxa"/>
            <w:tcBorders>
              <w:top w:val="nil"/>
              <w:left w:val="nil"/>
              <w:bottom w:val="nil"/>
              <w:right w:val="single" w:sz="4" w:space="0" w:color="auto"/>
            </w:tcBorders>
            <w:shd w:val="clear" w:color="auto" w:fill="auto"/>
            <w:noWrap/>
            <w:vAlign w:val="center"/>
            <w:hideMark/>
          </w:tcPr>
          <w:p w14:paraId="5C9A9D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3.207,42</w:t>
            </w:r>
          </w:p>
        </w:tc>
        <w:tc>
          <w:tcPr>
            <w:tcW w:w="1134" w:type="dxa"/>
            <w:tcBorders>
              <w:top w:val="nil"/>
              <w:left w:val="nil"/>
              <w:bottom w:val="nil"/>
              <w:right w:val="single" w:sz="4" w:space="0" w:color="auto"/>
            </w:tcBorders>
            <w:shd w:val="clear" w:color="auto" w:fill="auto"/>
            <w:noWrap/>
            <w:vAlign w:val="center"/>
            <w:hideMark/>
          </w:tcPr>
          <w:p w14:paraId="328774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94.844,99</w:t>
            </w:r>
          </w:p>
        </w:tc>
        <w:tc>
          <w:tcPr>
            <w:tcW w:w="160" w:type="dxa"/>
            <w:tcBorders>
              <w:top w:val="nil"/>
              <w:left w:val="nil"/>
              <w:bottom w:val="nil"/>
              <w:right w:val="single" w:sz="4" w:space="0" w:color="auto"/>
            </w:tcBorders>
            <w:shd w:val="clear" w:color="auto" w:fill="auto"/>
            <w:noWrap/>
            <w:vAlign w:val="center"/>
            <w:hideMark/>
          </w:tcPr>
          <w:p w14:paraId="1196EE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63820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3,2711</w:t>
            </w:r>
          </w:p>
        </w:tc>
      </w:tr>
      <w:tr w:rsidR="000506AC" w:rsidRPr="000506AC" w14:paraId="7EB4C5A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67A8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313</w:t>
            </w:r>
          </w:p>
        </w:tc>
        <w:tc>
          <w:tcPr>
            <w:tcW w:w="1134" w:type="dxa"/>
            <w:tcBorders>
              <w:top w:val="nil"/>
              <w:left w:val="nil"/>
              <w:bottom w:val="nil"/>
              <w:right w:val="single" w:sz="4" w:space="0" w:color="auto"/>
            </w:tcBorders>
            <w:shd w:val="clear" w:color="auto" w:fill="auto"/>
            <w:noWrap/>
            <w:vAlign w:val="center"/>
            <w:hideMark/>
          </w:tcPr>
          <w:p w14:paraId="39B8C0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10/11/42</w:t>
            </w:r>
          </w:p>
        </w:tc>
        <w:tc>
          <w:tcPr>
            <w:tcW w:w="1134" w:type="dxa"/>
            <w:tcBorders>
              <w:top w:val="nil"/>
              <w:left w:val="nil"/>
              <w:bottom w:val="nil"/>
              <w:right w:val="single" w:sz="4" w:space="0" w:color="auto"/>
            </w:tcBorders>
            <w:shd w:val="clear" w:color="auto" w:fill="auto"/>
            <w:noWrap/>
            <w:vAlign w:val="center"/>
            <w:hideMark/>
          </w:tcPr>
          <w:p w14:paraId="7FB21B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10/11/42</w:t>
            </w:r>
          </w:p>
        </w:tc>
        <w:tc>
          <w:tcPr>
            <w:tcW w:w="1134" w:type="dxa"/>
            <w:tcBorders>
              <w:top w:val="nil"/>
              <w:left w:val="single" w:sz="8" w:space="0" w:color="auto"/>
              <w:bottom w:val="nil"/>
              <w:right w:val="nil"/>
            </w:tcBorders>
            <w:shd w:val="clear" w:color="auto" w:fill="auto"/>
            <w:noWrap/>
            <w:vAlign w:val="center"/>
            <w:hideMark/>
          </w:tcPr>
          <w:p w14:paraId="6EDF69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4.004,82</w:t>
            </w:r>
          </w:p>
        </w:tc>
        <w:tc>
          <w:tcPr>
            <w:tcW w:w="1134" w:type="dxa"/>
            <w:tcBorders>
              <w:top w:val="nil"/>
              <w:left w:val="single" w:sz="4" w:space="0" w:color="auto"/>
              <w:bottom w:val="nil"/>
              <w:right w:val="single" w:sz="4" w:space="0" w:color="auto"/>
            </w:tcBorders>
            <w:shd w:val="clear" w:color="auto" w:fill="auto"/>
            <w:noWrap/>
            <w:vAlign w:val="center"/>
            <w:hideMark/>
          </w:tcPr>
          <w:p w14:paraId="0BE1D1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899,96</w:t>
            </w:r>
          </w:p>
        </w:tc>
        <w:tc>
          <w:tcPr>
            <w:tcW w:w="1134" w:type="dxa"/>
            <w:tcBorders>
              <w:top w:val="nil"/>
              <w:left w:val="nil"/>
              <w:bottom w:val="nil"/>
              <w:right w:val="single" w:sz="4" w:space="0" w:color="auto"/>
            </w:tcBorders>
            <w:shd w:val="clear" w:color="auto" w:fill="auto"/>
            <w:noWrap/>
            <w:vAlign w:val="center"/>
            <w:hideMark/>
          </w:tcPr>
          <w:p w14:paraId="712325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3.104,85</w:t>
            </w:r>
          </w:p>
        </w:tc>
        <w:tc>
          <w:tcPr>
            <w:tcW w:w="1134" w:type="dxa"/>
            <w:tcBorders>
              <w:top w:val="nil"/>
              <w:left w:val="nil"/>
              <w:bottom w:val="nil"/>
              <w:right w:val="single" w:sz="4" w:space="0" w:color="auto"/>
            </w:tcBorders>
            <w:shd w:val="clear" w:color="auto" w:fill="auto"/>
            <w:noWrap/>
            <w:vAlign w:val="center"/>
            <w:hideMark/>
          </w:tcPr>
          <w:p w14:paraId="6C6F3E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91.740,14</w:t>
            </w:r>
          </w:p>
        </w:tc>
        <w:tc>
          <w:tcPr>
            <w:tcW w:w="160" w:type="dxa"/>
            <w:tcBorders>
              <w:top w:val="nil"/>
              <w:left w:val="nil"/>
              <w:bottom w:val="nil"/>
              <w:right w:val="single" w:sz="4" w:space="0" w:color="auto"/>
            </w:tcBorders>
            <w:shd w:val="clear" w:color="auto" w:fill="auto"/>
            <w:noWrap/>
            <w:vAlign w:val="center"/>
            <w:hideMark/>
          </w:tcPr>
          <w:p w14:paraId="02CA65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99CC8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3,2736</w:t>
            </w:r>
          </w:p>
        </w:tc>
      </w:tr>
      <w:tr w:rsidR="000506AC" w:rsidRPr="000506AC" w14:paraId="086DE37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80FFB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314</w:t>
            </w:r>
          </w:p>
        </w:tc>
        <w:tc>
          <w:tcPr>
            <w:tcW w:w="1134" w:type="dxa"/>
            <w:tcBorders>
              <w:top w:val="nil"/>
              <w:left w:val="nil"/>
              <w:bottom w:val="nil"/>
              <w:right w:val="single" w:sz="4" w:space="0" w:color="auto"/>
            </w:tcBorders>
            <w:shd w:val="clear" w:color="auto" w:fill="auto"/>
            <w:noWrap/>
            <w:vAlign w:val="center"/>
            <w:hideMark/>
          </w:tcPr>
          <w:p w14:paraId="1822CC5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10/12/42</w:t>
            </w:r>
          </w:p>
        </w:tc>
        <w:tc>
          <w:tcPr>
            <w:tcW w:w="1134" w:type="dxa"/>
            <w:tcBorders>
              <w:top w:val="nil"/>
              <w:left w:val="nil"/>
              <w:bottom w:val="nil"/>
              <w:right w:val="single" w:sz="4" w:space="0" w:color="auto"/>
            </w:tcBorders>
            <w:shd w:val="clear" w:color="auto" w:fill="auto"/>
            <w:noWrap/>
            <w:vAlign w:val="center"/>
            <w:hideMark/>
          </w:tcPr>
          <w:p w14:paraId="0A057F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10/12/42</w:t>
            </w:r>
          </w:p>
        </w:tc>
        <w:tc>
          <w:tcPr>
            <w:tcW w:w="1134" w:type="dxa"/>
            <w:tcBorders>
              <w:top w:val="nil"/>
              <w:left w:val="single" w:sz="8" w:space="0" w:color="auto"/>
              <w:bottom w:val="nil"/>
              <w:right w:val="nil"/>
            </w:tcBorders>
            <w:shd w:val="clear" w:color="auto" w:fill="auto"/>
            <w:noWrap/>
            <w:vAlign w:val="center"/>
            <w:hideMark/>
          </w:tcPr>
          <w:p w14:paraId="0FEC677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3.864,03</w:t>
            </w:r>
          </w:p>
        </w:tc>
        <w:tc>
          <w:tcPr>
            <w:tcW w:w="1134" w:type="dxa"/>
            <w:tcBorders>
              <w:top w:val="nil"/>
              <w:left w:val="single" w:sz="4" w:space="0" w:color="auto"/>
              <w:bottom w:val="nil"/>
              <w:right w:val="single" w:sz="4" w:space="0" w:color="auto"/>
            </w:tcBorders>
            <w:shd w:val="clear" w:color="auto" w:fill="auto"/>
            <w:noWrap/>
            <w:vAlign w:val="center"/>
            <w:hideMark/>
          </w:tcPr>
          <w:p w14:paraId="7B4B22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870,50</w:t>
            </w:r>
          </w:p>
        </w:tc>
        <w:tc>
          <w:tcPr>
            <w:tcW w:w="1134" w:type="dxa"/>
            <w:tcBorders>
              <w:top w:val="nil"/>
              <w:left w:val="nil"/>
              <w:bottom w:val="nil"/>
              <w:right w:val="single" w:sz="4" w:space="0" w:color="auto"/>
            </w:tcBorders>
            <w:shd w:val="clear" w:color="auto" w:fill="auto"/>
            <w:noWrap/>
            <w:vAlign w:val="center"/>
            <w:hideMark/>
          </w:tcPr>
          <w:p w14:paraId="0C79ED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2.993,53</w:t>
            </w:r>
          </w:p>
        </w:tc>
        <w:tc>
          <w:tcPr>
            <w:tcW w:w="1134" w:type="dxa"/>
            <w:tcBorders>
              <w:top w:val="nil"/>
              <w:left w:val="nil"/>
              <w:bottom w:val="nil"/>
              <w:right w:val="single" w:sz="4" w:space="0" w:color="auto"/>
            </w:tcBorders>
            <w:shd w:val="clear" w:color="auto" w:fill="auto"/>
            <w:noWrap/>
            <w:vAlign w:val="center"/>
            <w:hideMark/>
          </w:tcPr>
          <w:p w14:paraId="3CA071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88.746,62</w:t>
            </w:r>
          </w:p>
        </w:tc>
        <w:tc>
          <w:tcPr>
            <w:tcW w:w="160" w:type="dxa"/>
            <w:tcBorders>
              <w:top w:val="nil"/>
              <w:left w:val="nil"/>
              <w:bottom w:val="nil"/>
              <w:right w:val="single" w:sz="4" w:space="0" w:color="auto"/>
            </w:tcBorders>
            <w:shd w:val="clear" w:color="auto" w:fill="auto"/>
            <w:noWrap/>
            <w:vAlign w:val="center"/>
            <w:hideMark/>
          </w:tcPr>
          <w:p w14:paraId="721DB9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96A91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3,2631</w:t>
            </w:r>
          </w:p>
        </w:tc>
      </w:tr>
      <w:tr w:rsidR="000506AC" w:rsidRPr="000506AC" w14:paraId="0ECAEF5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BCB5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315</w:t>
            </w:r>
          </w:p>
        </w:tc>
        <w:tc>
          <w:tcPr>
            <w:tcW w:w="1134" w:type="dxa"/>
            <w:tcBorders>
              <w:top w:val="nil"/>
              <w:left w:val="nil"/>
              <w:bottom w:val="nil"/>
              <w:right w:val="single" w:sz="4" w:space="0" w:color="auto"/>
            </w:tcBorders>
            <w:shd w:val="clear" w:color="auto" w:fill="auto"/>
            <w:noWrap/>
            <w:vAlign w:val="center"/>
            <w:hideMark/>
          </w:tcPr>
          <w:p w14:paraId="347F9B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10/01/43</w:t>
            </w:r>
          </w:p>
        </w:tc>
        <w:tc>
          <w:tcPr>
            <w:tcW w:w="1134" w:type="dxa"/>
            <w:tcBorders>
              <w:top w:val="nil"/>
              <w:left w:val="nil"/>
              <w:bottom w:val="nil"/>
              <w:right w:val="single" w:sz="4" w:space="0" w:color="auto"/>
            </w:tcBorders>
            <w:shd w:val="clear" w:color="auto" w:fill="auto"/>
            <w:noWrap/>
            <w:vAlign w:val="center"/>
            <w:hideMark/>
          </w:tcPr>
          <w:p w14:paraId="1E71C6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12/01/43</w:t>
            </w:r>
          </w:p>
        </w:tc>
        <w:tc>
          <w:tcPr>
            <w:tcW w:w="1134" w:type="dxa"/>
            <w:tcBorders>
              <w:top w:val="nil"/>
              <w:left w:val="single" w:sz="8" w:space="0" w:color="auto"/>
              <w:bottom w:val="nil"/>
              <w:right w:val="nil"/>
            </w:tcBorders>
            <w:shd w:val="clear" w:color="auto" w:fill="auto"/>
            <w:noWrap/>
            <w:vAlign w:val="center"/>
            <w:hideMark/>
          </w:tcPr>
          <w:p w14:paraId="0DCC6D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3.735,87</w:t>
            </w:r>
          </w:p>
        </w:tc>
        <w:tc>
          <w:tcPr>
            <w:tcW w:w="1134" w:type="dxa"/>
            <w:tcBorders>
              <w:top w:val="nil"/>
              <w:left w:val="single" w:sz="4" w:space="0" w:color="auto"/>
              <w:bottom w:val="nil"/>
              <w:right w:val="single" w:sz="4" w:space="0" w:color="auto"/>
            </w:tcBorders>
            <w:shd w:val="clear" w:color="auto" w:fill="auto"/>
            <w:noWrap/>
            <w:vAlign w:val="center"/>
            <w:hideMark/>
          </w:tcPr>
          <w:p w14:paraId="76877C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842,10</w:t>
            </w:r>
          </w:p>
        </w:tc>
        <w:tc>
          <w:tcPr>
            <w:tcW w:w="1134" w:type="dxa"/>
            <w:tcBorders>
              <w:top w:val="nil"/>
              <w:left w:val="nil"/>
              <w:bottom w:val="nil"/>
              <w:right w:val="single" w:sz="4" w:space="0" w:color="auto"/>
            </w:tcBorders>
            <w:shd w:val="clear" w:color="auto" w:fill="auto"/>
            <w:noWrap/>
            <w:vAlign w:val="center"/>
            <w:hideMark/>
          </w:tcPr>
          <w:p w14:paraId="46B39A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2.893,77</w:t>
            </w:r>
          </w:p>
        </w:tc>
        <w:tc>
          <w:tcPr>
            <w:tcW w:w="1134" w:type="dxa"/>
            <w:tcBorders>
              <w:top w:val="nil"/>
              <w:left w:val="nil"/>
              <w:bottom w:val="nil"/>
              <w:right w:val="single" w:sz="4" w:space="0" w:color="auto"/>
            </w:tcBorders>
            <w:shd w:val="clear" w:color="auto" w:fill="auto"/>
            <w:noWrap/>
            <w:vAlign w:val="center"/>
            <w:hideMark/>
          </w:tcPr>
          <w:p w14:paraId="734D07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85.852,85</w:t>
            </w:r>
          </w:p>
        </w:tc>
        <w:tc>
          <w:tcPr>
            <w:tcW w:w="160" w:type="dxa"/>
            <w:tcBorders>
              <w:top w:val="nil"/>
              <w:left w:val="nil"/>
              <w:bottom w:val="nil"/>
              <w:right w:val="single" w:sz="4" w:space="0" w:color="auto"/>
            </w:tcBorders>
            <w:shd w:val="clear" w:color="auto" w:fill="auto"/>
            <w:noWrap/>
            <w:vAlign w:val="center"/>
            <w:hideMark/>
          </w:tcPr>
          <w:p w14:paraId="6D1306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DDA67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3,2607</w:t>
            </w:r>
          </w:p>
        </w:tc>
      </w:tr>
      <w:tr w:rsidR="000506AC" w:rsidRPr="000506AC" w14:paraId="26A0496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A4BC3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316</w:t>
            </w:r>
          </w:p>
        </w:tc>
        <w:tc>
          <w:tcPr>
            <w:tcW w:w="1134" w:type="dxa"/>
            <w:tcBorders>
              <w:top w:val="nil"/>
              <w:left w:val="nil"/>
              <w:bottom w:val="nil"/>
              <w:right w:val="single" w:sz="4" w:space="0" w:color="auto"/>
            </w:tcBorders>
            <w:shd w:val="clear" w:color="auto" w:fill="auto"/>
            <w:noWrap/>
            <w:vAlign w:val="center"/>
            <w:hideMark/>
          </w:tcPr>
          <w:p w14:paraId="679BC8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10/02/43</w:t>
            </w:r>
          </w:p>
        </w:tc>
        <w:tc>
          <w:tcPr>
            <w:tcW w:w="1134" w:type="dxa"/>
            <w:tcBorders>
              <w:top w:val="nil"/>
              <w:left w:val="nil"/>
              <w:bottom w:val="nil"/>
              <w:right w:val="single" w:sz="4" w:space="0" w:color="auto"/>
            </w:tcBorders>
            <w:shd w:val="clear" w:color="auto" w:fill="auto"/>
            <w:noWrap/>
            <w:vAlign w:val="center"/>
            <w:hideMark/>
          </w:tcPr>
          <w:p w14:paraId="5E5D5E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11/02/43</w:t>
            </w:r>
          </w:p>
        </w:tc>
        <w:tc>
          <w:tcPr>
            <w:tcW w:w="1134" w:type="dxa"/>
            <w:tcBorders>
              <w:top w:val="nil"/>
              <w:left w:val="single" w:sz="8" w:space="0" w:color="auto"/>
              <w:bottom w:val="nil"/>
              <w:right w:val="nil"/>
            </w:tcBorders>
            <w:shd w:val="clear" w:color="auto" w:fill="auto"/>
            <w:noWrap/>
            <w:vAlign w:val="center"/>
            <w:hideMark/>
          </w:tcPr>
          <w:p w14:paraId="3F087A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3.617,15</w:t>
            </w:r>
          </w:p>
        </w:tc>
        <w:tc>
          <w:tcPr>
            <w:tcW w:w="1134" w:type="dxa"/>
            <w:tcBorders>
              <w:top w:val="nil"/>
              <w:left w:val="single" w:sz="4" w:space="0" w:color="auto"/>
              <w:bottom w:val="nil"/>
              <w:right w:val="single" w:sz="4" w:space="0" w:color="auto"/>
            </w:tcBorders>
            <w:shd w:val="clear" w:color="auto" w:fill="auto"/>
            <w:noWrap/>
            <w:vAlign w:val="center"/>
            <w:hideMark/>
          </w:tcPr>
          <w:p w14:paraId="435684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814,64</w:t>
            </w:r>
          </w:p>
        </w:tc>
        <w:tc>
          <w:tcPr>
            <w:tcW w:w="1134" w:type="dxa"/>
            <w:tcBorders>
              <w:top w:val="nil"/>
              <w:left w:val="nil"/>
              <w:bottom w:val="nil"/>
              <w:right w:val="single" w:sz="4" w:space="0" w:color="auto"/>
            </w:tcBorders>
            <w:shd w:val="clear" w:color="auto" w:fill="auto"/>
            <w:noWrap/>
            <w:vAlign w:val="center"/>
            <w:hideMark/>
          </w:tcPr>
          <w:p w14:paraId="693388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2.802,51</w:t>
            </w:r>
          </w:p>
        </w:tc>
        <w:tc>
          <w:tcPr>
            <w:tcW w:w="1134" w:type="dxa"/>
            <w:tcBorders>
              <w:top w:val="nil"/>
              <w:left w:val="nil"/>
              <w:bottom w:val="nil"/>
              <w:right w:val="single" w:sz="4" w:space="0" w:color="auto"/>
            </w:tcBorders>
            <w:shd w:val="clear" w:color="auto" w:fill="auto"/>
            <w:noWrap/>
            <w:vAlign w:val="center"/>
            <w:hideMark/>
          </w:tcPr>
          <w:p w14:paraId="7912C4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83.050,33</w:t>
            </w:r>
          </w:p>
        </w:tc>
        <w:tc>
          <w:tcPr>
            <w:tcW w:w="160" w:type="dxa"/>
            <w:tcBorders>
              <w:top w:val="nil"/>
              <w:left w:val="nil"/>
              <w:bottom w:val="nil"/>
              <w:right w:val="single" w:sz="4" w:space="0" w:color="auto"/>
            </w:tcBorders>
            <w:shd w:val="clear" w:color="auto" w:fill="auto"/>
            <w:noWrap/>
            <w:vAlign w:val="center"/>
            <w:hideMark/>
          </w:tcPr>
          <w:p w14:paraId="601416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DC26B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3,2643</w:t>
            </w:r>
          </w:p>
        </w:tc>
      </w:tr>
      <w:tr w:rsidR="000506AC" w:rsidRPr="000506AC" w14:paraId="2BCFF0C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E2CEA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317</w:t>
            </w:r>
          </w:p>
        </w:tc>
        <w:tc>
          <w:tcPr>
            <w:tcW w:w="1134" w:type="dxa"/>
            <w:tcBorders>
              <w:top w:val="nil"/>
              <w:left w:val="nil"/>
              <w:bottom w:val="nil"/>
              <w:right w:val="single" w:sz="4" w:space="0" w:color="auto"/>
            </w:tcBorders>
            <w:shd w:val="clear" w:color="auto" w:fill="auto"/>
            <w:noWrap/>
            <w:vAlign w:val="center"/>
            <w:hideMark/>
          </w:tcPr>
          <w:p w14:paraId="4C35DA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10/03/43</w:t>
            </w:r>
          </w:p>
        </w:tc>
        <w:tc>
          <w:tcPr>
            <w:tcW w:w="1134" w:type="dxa"/>
            <w:tcBorders>
              <w:top w:val="nil"/>
              <w:left w:val="nil"/>
              <w:bottom w:val="nil"/>
              <w:right w:val="single" w:sz="4" w:space="0" w:color="auto"/>
            </w:tcBorders>
            <w:shd w:val="clear" w:color="auto" w:fill="auto"/>
            <w:noWrap/>
            <w:vAlign w:val="center"/>
            <w:hideMark/>
          </w:tcPr>
          <w:p w14:paraId="490C67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10/03/43</w:t>
            </w:r>
          </w:p>
        </w:tc>
        <w:tc>
          <w:tcPr>
            <w:tcW w:w="1134" w:type="dxa"/>
            <w:tcBorders>
              <w:top w:val="nil"/>
              <w:left w:val="single" w:sz="8" w:space="0" w:color="auto"/>
              <w:bottom w:val="nil"/>
              <w:right w:val="nil"/>
            </w:tcBorders>
            <w:shd w:val="clear" w:color="auto" w:fill="auto"/>
            <w:noWrap/>
            <w:vAlign w:val="center"/>
            <w:hideMark/>
          </w:tcPr>
          <w:p w14:paraId="7BE39F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3.510,11</w:t>
            </w:r>
          </w:p>
        </w:tc>
        <w:tc>
          <w:tcPr>
            <w:tcW w:w="1134" w:type="dxa"/>
            <w:tcBorders>
              <w:top w:val="nil"/>
              <w:left w:val="single" w:sz="4" w:space="0" w:color="auto"/>
              <w:bottom w:val="nil"/>
              <w:right w:val="single" w:sz="4" w:space="0" w:color="auto"/>
            </w:tcBorders>
            <w:shd w:val="clear" w:color="auto" w:fill="auto"/>
            <w:noWrap/>
            <w:vAlign w:val="center"/>
            <w:hideMark/>
          </w:tcPr>
          <w:p w14:paraId="6671C4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788,05</w:t>
            </w:r>
          </w:p>
        </w:tc>
        <w:tc>
          <w:tcPr>
            <w:tcW w:w="1134" w:type="dxa"/>
            <w:tcBorders>
              <w:top w:val="nil"/>
              <w:left w:val="nil"/>
              <w:bottom w:val="nil"/>
              <w:right w:val="single" w:sz="4" w:space="0" w:color="auto"/>
            </w:tcBorders>
            <w:shd w:val="clear" w:color="auto" w:fill="auto"/>
            <w:noWrap/>
            <w:vAlign w:val="center"/>
            <w:hideMark/>
          </w:tcPr>
          <w:p w14:paraId="358F51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2.722,06</w:t>
            </w:r>
          </w:p>
        </w:tc>
        <w:tc>
          <w:tcPr>
            <w:tcW w:w="1134" w:type="dxa"/>
            <w:tcBorders>
              <w:top w:val="nil"/>
              <w:left w:val="nil"/>
              <w:bottom w:val="nil"/>
              <w:right w:val="single" w:sz="4" w:space="0" w:color="auto"/>
            </w:tcBorders>
            <w:shd w:val="clear" w:color="auto" w:fill="auto"/>
            <w:noWrap/>
            <w:vAlign w:val="center"/>
            <w:hideMark/>
          </w:tcPr>
          <w:p w14:paraId="562495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80.328,27</w:t>
            </w:r>
          </w:p>
        </w:tc>
        <w:tc>
          <w:tcPr>
            <w:tcW w:w="160" w:type="dxa"/>
            <w:tcBorders>
              <w:top w:val="nil"/>
              <w:left w:val="nil"/>
              <w:bottom w:val="nil"/>
              <w:right w:val="single" w:sz="4" w:space="0" w:color="auto"/>
            </w:tcBorders>
            <w:shd w:val="clear" w:color="auto" w:fill="auto"/>
            <w:noWrap/>
            <w:vAlign w:val="center"/>
            <w:hideMark/>
          </w:tcPr>
          <w:p w14:paraId="549B15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C8D17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3,2776</w:t>
            </w:r>
          </w:p>
        </w:tc>
      </w:tr>
      <w:tr w:rsidR="000506AC" w:rsidRPr="000506AC" w14:paraId="152EB2F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354B6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318</w:t>
            </w:r>
          </w:p>
        </w:tc>
        <w:tc>
          <w:tcPr>
            <w:tcW w:w="1134" w:type="dxa"/>
            <w:tcBorders>
              <w:top w:val="nil"/>
              <w:left w:val="nil"/>
              <w:bottom w:val="nil"/>
              <w:right w:val="single" w:sz="4" w:space="0" w:color="auto"/>
            </w:tcBorders>
            <w:shd w:val="clear" w:color="auto" w:fill="auto"/>
            <w:noWrap/>
            <w:vAlign w:val="center"/>
            <w:hideMark/>
          </w:tcPr>
          <w:p w14:paraId="43F376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10/04/43</w:t>
            </w:r>
          </w:p>
        </w:tc>
        <w:tc>
          <w:tcPr>
            <w:tcW w:w="1134" w:type="dxa"/>
            <w:tcBorders>
              <w:top w:val="nil"/>
              <w:left w:val="nil"/>
              <w:bottom w:val="nil"/>
              <w:right w:val="single" w:sz="4" w:space="0" w:color="auto"/>
            </w:tcBorders>
            <w:shd w:val="clear" w:color="auto" w:fill="auto"/>
            <w:noWrap/>
            <w:vAlign w:val="center"/>
            <w:hideMark/>
          </w:tcPr>
          <w:p w14:paraId="6E1816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10/04/43</w:t>
            </w:r>
          </w:p>
        </w:tc>
        <w:tc>
          <w:tcPr>
            <w:tcW w:w="1134" w:type="dxa"/>
            <w:tcBorders>
              <w:top w:val="nil"/>
              <w:left w:val="single" w:sz="8" w:space="0" w:color="auto"/>
              <w:bottom w:val="nil"/>
              <w:right w:val="nil"/>
            </w:tcBorders>
            <w:shd w:val="clear" w:color="auto" w:fill="auto"/>
            <w:noWrap/>
            <w:vAlign w:val="center"/>
            <w:hideMark/>
          </w:tcPr>
          <w:p w14:paraId="2D15C3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3.406,89</w:t>
            </w:r>
          </w:p>
        </w:tc>
        <w:tc>
          <w:tcPr>
            <w:tcW w:w="1134" w:type="dxa"/>
            <w:tcBorders>
              <w:top w:val="nil"/>
              <w:left w:val="single" w:sz="4" w:space="0" w:color="auto"/>
              <w:bottom w:val="nil"/>
              <w:right w:val="single" w:sz="4" w:space="0" w:color="auto"/>
            </w:tcBorders>
            <w:shd w:val="clear" w:color="auto" w:fill="auto"/>
            <w:noWrap/>
            <w:vAlign w:val="center"/>
            <w:hideMark/>
          </w:tcPr>
          <w:p w14:paraId="36E9E7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762,22</w:t>
            </w:r>
          </w:p>
        </w:tc>
        <w:tc>
          <w:tcPr>
            <w:tcW w:w="1134" w:type="dxa"/>
            <w:tcBorders>
              <w:top w:val="nil"/>
              <w:left w:val="nil"/>
              <w:bottom w:val="nil"/>
              <w:right w:val="single" w:sz="4" w:space="0" w:color="auto"/>
            </w:tcBorders>
            <w:shd w:val="clear" w:color="auto" w:fill="auto"/>
            <w:noWrap/>
            <w:vAlign w:val="center"/>
            <w:hideMark/>
          </w:tcPr>
          <w:p w14:paraId="465F2E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2.644,67</w:t>
            </w:r>
          </w:p>
        </w:tc>
        <w:tc>
          <w:tcPr>
            <w:tcW w:w="1134" w:type="dxa"/>
            <w:tcBorders>
              <w:top w:val="nil"/>
              <w:left w:val="nil"/>
              <w:bottom w:val="nil"/>
              <w:right w:val="single" w:sz="4" w:space="0" w:color="auto"/>
            </w:tcBorders>
            <w:shd w:val="clear" w:color="auto" w:fill="auto"/>
            <w:noWrap/>
            <w:vAlign w:val="center"/>
            <w:hideMark/>
          </w:tcPr>
          <w:p w14:paraId="4C7604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77.683,60</w:t>
            </w:r>
          </w:p>
        </w:tc>
        <w:tc>
          <w:tcPr>
            <w:tcW w:w="160" w:type="dxa"/>
            <w:tcBorders>
              <w:top w:val="nil"/>
              <w:left w:val="nil"/>
              <w:bottom w:val="nil"/>
              <w:right w:val="single" w:sz="4" w:space="0" w:color="auto"/>
            </w:tcBorders>
            <w:shd w:val="clear" w:color="auto" w:fill="auto"/>
            <w:noWrap/>
            <w:vAlign w:val="center"/>
            <w:hideMark/>
          </w:tcPr>
          <w:p w14:paraId="6692F9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F84D0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3,2923</w:t>
            </w:r>
          </w:p>
        </w:tc>
      </w:tr>
      <w:tr w:rsidR="000506AC" w:rsidRPr="000506AC" w14:paraId="0247D1F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B941C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319</w:t>
            </w:r>
          </w:p>
        </w:tc>
        <w:tc>
          <w:tcPr>
            <w:tcW w:w="1134" w:type="dxa"/>
            <w:tcBorders>
              <w:top w:val="nil"/>
              <w:left w:val="nil"/>
              <w:bottom w:val="nil"/>
              <w:right w:val="single" w:sz="4" w:space="0" w:color="auto"/>
            </w:tcBorders>
            <w:shd w:val="clear" w:color="auto" w:fill="auto"/>
            <w:noWrap/>
            <w:vAlign w:val="center"/>
            <w:hideMark/>
          </w:tcPr>
          <w:p w14:paraId="3C2475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10/05/43</w:t>
            </w:r>
          </w:p>
        </w:tc>
        <w:tc>
          <w:tcPr>
            <w:tcW w:w="1134" w:type="dxa"/>
            <w:tcBorders>
              <w:top w:val="nil"/>
              <w:left w:val="nil"/>
              <w:bottom w:val="nil"/>
              <w:right w:val="single" w:sz="4" w:space="0" w:color="auto"/>
            </w:tcBorders>
            <w:shd w:val="clear" w:color="auto" w:fill="auto"/>
            <w:noWrap/>
            <w:vAlign w:val="center"/>
            <w:hideMark/>
          </w:tcPr>
          <w:p w14:paraId="5DCAC4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11/05/43</w:t>
            </w:r>
          </w:p>
        </w:tc>
        <w:tc>
          <w:tcPr>
            <w:tcW w:w="1134" w:type="dxa"/>
            <w:tcBorders>
              <w:top w:val="nil"/>
              <w:left w:val="single" w:sz="8" w:space="0" w:color="auto"/>
              <w:bottom w:val="nil"/>
              <w:right w:val="nil"/>
            </w:tcBorders>
            <w:shd w:val="clear" w:color="auto" w:fill="auto"/>
            <w:noWrap/>
            <w:vAlign w:val="center"/>
            <w:hideMark/>
          </w:tcPr>
          <w:p w14:paraId="46D5D0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3.304,30</w:t>
            </w:r>
          </w:p>
        </w:tc>
        <w:tc>
          <w:tcPr>
            <w:tcW w:w="1134" w:type="dxa"/>
            <w:tcBorders>
              <w:top w:val="nil"/>
              <w:left w:val="single" w:sz="4" w:space="0" w:color="auto"/>
              <w:bottom w:val="nil"/>
              <w:right w:val="single" w:sz="4" w:space="0" w:color="auto"/>
            </w:tcBorders>
            <w:shd w:val="clear" w:color="auto" w:fill="auto"/>
            <w:noWrap/>
            <w:vAlign w:val="center"/>
            <w:hideMark/>
          </w:tcPr>
          <w:p w14:paraId="13B4BD7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737,12</w:t>
            </w:r>
          </w:p>
        </w:tc>
        <w:tc>
          <w:tcPr>
            <w:tcW w:w="1134" w:type="dxa"/>
            <w:tcBorders>
              <w:top w:val="nil"/>
              <w:left w:val="nil"/>
              <w:bottom w:val="nil"/>
              <w:right w:val="single" w:sz="4" w:space="0" w:color="auto"/>
            </w:tcBorders>
            <w:shd w:val="clear" w:color="auto" w:fill="auto"/>
            <w:noWrap/>
            <w:vAlign w:val="center"/>
            <w:hideMark/>
          </w:tcPr>
          <w:p w14:paraId="17D484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2.567,17</w:t>
            </w:r>
          </w:p>
        </w:tc>
        <w:tc>
          <w:tcPr>
            <w:tcW w:w="1134" w:type="dxa"/>
            <w:tcBorders>
              <w:top w:val="nil"/>
              <w:left w:val="nil"/>
              <w:bottom w:val="nil"/>
              <w:right w:val="single" w:sz="4" w:space="0" w:color="auto"/>
            </w:tcBorders>
            <w:shd w:val="clear" w:color="auto" w:fill="auto"/>
            <w:noWrap/>
            <w:vAlign w:val="center"/>
            <w:hideMark/>
          </w:tcPr>
          <w:p w14:paraId="4EE809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75.116,43</w:t>
            </w:r>
          </w:p>
        </w:tc>
        <w:tc>
          <w:tcPr>
            <w:tcW w:w="160" w:type="dxa"/>
            <w:tcBorders>
              <w:top w:val="nil"/>
              <w:left w:val="nil"/>
              <w:bottom w:val="nil"/>
              <w:right w:val="single" w:sz="4" w:space="0" w:color="auto"/>
            </w:tcBorders>
            <w:shd w:val="clear" w:color="auto" w:fill="auto"/>
            <w:noWrap/>
            <w:vAlign w:val="center"/>
            <w:hideMark/>
          </w:tcPr>
          <w:p w14:paraId="36C377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3DAF7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3,3047</w:t>
            </w:r>
          </w:p>
        </w:tc>
      </w:tr>
      <w:tr w:rsidR="000506AC" w:rsidRPr="000506AC" w14:paraId="64CEEC5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84F62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320</w:t>
            </w:r>
          </w:p>
        </w:tc>
        <w:tc>
          <w:tcPr>
            <w:tcW w:w="1134" w:type="dxa"/>
            <w:tcBorders>
              <w:top w:val="nil"/>
              <w:left w:val="nil"/>
              <w:bottom w:val="nil"/>
              <w:right w:val="single" w:sz="4" w:space="0" w:color="auto"/>
            </w:tcBorders>
            <w:shd w:val="clear" w:color="auto" w:fill="auto"/>
            <w:noWrap/>
            <w:vAlign w:val="center"/>
            <w:hideMark/>
          </w:tcPr>
          <w:p w14:paraId="3894CDA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10/06/43</w:t>
            </w:r>
          </w:p>
        </w:tc>
        <w:tc>
          <w:tcPr>
            <w:tcW w:w="1134" w:type="dxa"/>
            <w:tcBorders>
              <w:top w:val="nil"/>
              <w:left w:val="nil"/>
              <w:bottom w:val="nil"/>
              <w:right w:val="single" w:sz="4" w:space="0" w:color="auto"/>
            </w:tcBorders>
            <w:shd w:val="clear" w:color="auto" w:fill="auto"/>
            <w:noWrap/>
            <w:vAlign w:val="center"/>
            <w:hideMark/>
          </w:tcPr>
          <w:p w14:paraId="3FA2D0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10/06/43</w:t>
            </w:r>
          </w:p>
        </w:tc>
        <w:tc>
          <w:tcPr>
            <w:tcW w:w="1134" w:type="dxa"/>
            <w:tcBorders>
              <w:top w:val="nil"/>
              <w:left w:val="single" w:sz="8" w:space="0" w:color="auto"/>
              <w:bottom w:val="nil"/>
              <w:right w:val="nil"/>
            </w:tcBorders>
            <w:shd w:val="clear" w:color="auto" w:fill="auto"/>
            <w:noWrap/>
            <w:vAlign w:val="center"/>
            <w:hideMark/>
          </w:tcPr>
          <w:p w14:paraId="6416F5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3.180,63</w:t>
            </w:r>
          </w:p>
        </w:tc>
        <w:tc>
          <w:tcPr>
            <w:tcW w:w="1134" w:type="dxa"/>
            <w:tcBorders>
              <w:top w:val="nil"/>
              <w:left w:val="single" w:sz="4" w:space="0" w:color="auto"/>
              <w:bottom w:val="nil"/>
              <w:right w:val="single" w:sz="4" w:space="0" w:color="auto"/>
            </w:tcBorders>
            <w:shd w:val="clear" w:color="auto" w:fill="auto"/>
            <w:noWrap/>
            <w:vAlign w:val="center"/>
            <w:hideMark/>
          </w:tcPr>
          <w:p w14:paraId="5FC896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712,76</w:t>
            </w:r>
          </w:p>
        </w:tc>
        <w:tc>
          <w:tcPr>
            <w:tcW w:w="1134" w:type="dxa"/>
            <w:tcBorders>
              <w:top w:val="nil"/>
              <w:left w:val="nil"/>
              <w:bottom w:val="nil"/>
              <w:right w:val="single" w:sz="4" w:space="0" w:color="auto"/>
            </w:tcBorders>
            <w:shd w:val="clear" w:color="auto" w:fill="auto"/>
            <w:noWrap/>
            <w:vAlign w:val="center"/>
            <w:hideMark/>
          </w:tcPr>
          <w:p w14:paraId="2D507C1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2.467,86</w:t>
            </w:r>
          </w:p>
        </w:tc>
        <w:tc>
          <w:tcPr>
            <w:tcW w:w="1134" w:type="dxa"/>
            <w:tcBorders>
              <w:top w:val="nil"/>
              <w:left w:val="nil"/>
              <w:bottom w:val="nil"/>
              <w:right w:val="single" w:sz="4" w:space="0" w:color="auto"/>
            </w:tcBorders>
            <w:shd w:val="clear" w:color="auto" w:fill="auto"/>
            <w:noWrap/>
            <w:vAlign w:val="center"/>
            <w:hideMark/>
          </w:tcPr>
          <w:p w14:paraId="03B670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72.648,57</w:t>
            </w:r>
          </w:p>
        </w:tc>
        <w:tc>
          <w:tcPr>
            <w:tcW w:w="160" w:type="dxa"/>
            <w:tcBorders>
              <w:top w:val="nil"/>
              <w:left w:val="nil"/>
              <w:bottom w:val="nil"/>
              <w:right w:val="single" w:sz="4" w:space="0" w:color="auto"/>
            </w:tcBorders>
            <w:shd w:val="clear" w:color="auto" w:fill="auto"/>
            <w:noWrap/>
            <w:vAlign w:val="center"/>
            <w:hideMark/>
          </w:tcPr>
          <w:p w14:paraId="091803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9419A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3,2854</w:t>
            </w:r>
          </w:p>
        </w:tc>
      </w:tr>
      <w:tr w:rsidR="000506AC" w:rsidRPr="000506AC" w14:paraId="45F622F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4DB9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321</w:t>
            </w:r>
          </w:p>
        </w:tc>
        <w:tc>
          <w:tcPr>
            <w:tcW w:w="1134" w:type="dxa"/>
            <w:tcBorders>
              <w:top w:val="nil"/>
              <w:left w:val="nil"/>
              <w:bottom w:val="nil"/>
              <w:right w:val="single" w:sz="4" w:space="0" w:color="auto"/>
            </w:tcBorders>
            <w:shd w:val="clear" w:color="auto" w:fill="auto"/>
            <w:noWrap/>
            <w:vAlign w:val="center"/>
            <w:hideMark/>
          </w:tcPr>
          <w:p w14:paraId="4DC77D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10/07/43</w:t>
            </w:r>
          </w:p>
        </w:tc>
        <w:tc>
          <w:tcPr>
            <w:tcW w:w="1134" w:type="dxa"/>
            <w:tcBorders>
              <w:top w:val="nil"/>
              <w:left w:val="nil"/>
              <w:bottom w:val="nil"/>
              <w:right w:val="single" w:sz="4" w:space="0" w:color="auto"/>
            </w:tcBorders>
            <w:shd w:val="clear" w:color="auto" w:fill="auto"/>
            <w:noWrap/>
            <w:vAlign w:val="center"/>
            <w:hideMark/>
          </w:tcPr>
          <w:p w14:paraId="792A31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10/07/43</w:t>
            </w:r>
          </w:p>
        </w:tc>
        <w:tc>
          <w:tcPr>
            <w:tcW w:w="1134" w:type="dxa"/>
            <w:tcBorders>
              <w:top w:val="nil"/>
              <w:left w:val="single" w:sz="8" w:space="0" w:color="auto"/>
              <w:bottom w:val="nil"/>
              <w:right w:val="nil"/>
            </w:tcBorders>
            <w:shd w:val="clear" w:color="auto" w:fill="auto"/>
            <w:noWrap/>
            <w:vAlign w:val="center"/>
            <w:hideMark/>
          </w:tcPr>
          <w:p w14:paraId="62C9EE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3.076,26</w:t>
            </w:r>
          </w:p>
        </w:tc>
        <w:tc>
          <w:tcPr>
            <w:tcW w:w="1134" w:type="dxa"/>
            <w:tcBorders>
              <w:top w:val="nil"/>
              <w:left w:val="single" w:sz="4" w:space="0" w:color="auto"/>
              <w:bottom w:val="nil"/>
              <w:right w:val="single" w:sz="4" w:space="0" w:color="auto"/>
            </w:tcBorders>
            <w:shd w:val="clear" w:color="auto" w:fill="auto"/>
            <w:noWrap/>
            <w:vAlign w:val="center"/>
            <w:hideMark/>
          </w:tcPr>
          <w:p w14:paraId="77C893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689,35</w:t>
            </w:r>
          </w:p>
        </w:tc>
        <w:tc>
          <w:tcPr>
            <w:tcW w:w="1134" w:type="dxa"/>
            <w:tcBorders>
              <w:top w:val="nil"/>
              <w:left w:val="nil"/>
              <w:bottom w:val="nil"/>
              <w:right w:val="single" w:sz="4" w:space="0" w:color="auto"/>
            </w:tcBorders>
            <w:shd w:val="clear" w:color="auto" w:fill="auto"/>
            <w:noWrap/>
            <w:vAlign w:val="center"/>
            <w:hideMark/>
          </w:tcPr>
          <w:p w14:paraId="64D491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2.386,91</w:t>
            </w:r>
          </w:p>
        </w:tc>
        <w:tc>
          <w:tcPr>
            <w:tcW w:w="1134" w:type="dxa"/>
            <w:tcBorders>
              <w:top w:val="nil"/>
              <w:left w:val="nil"/>
              <w:bottom w:val="nil"/>
              <w:right w:val="single" w:sz="4" w:space="0" w:color="auto"/>
            </w:tcBorders>
            <w:shd w:val="clear" w:color="auto" w:fill="auto"/>
            <w:noWrap/>
            <w:vAlign w:val="center"/>
            <w:hideMark/>
          </w:tcPr>
          <w:p w14:paraId="49DEF2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70.261,65</w:t>
            </w:r>
          </w:p>
        </w:tc>
        <w:tc>
          <w:tcPr>
            <w:tcW w:w="160" w:type="dxa"/>
            <w:tcBorders>
              <w:top w:val="nil"/>
              <w:left w:val="nil"/>
              <w:bottom w:val="nil"/>
              <w:right w:val="single" w:sz="4" w:space="0" w:color="auto"/>
            </w:tcBorders>
            <w:shd w:val="clear" w:color="auto" w:fill="auto"/>
            <w:noWrap/>
            <w:vAlign w:val="center"/>
            <w:hideMark/>
          </w:tcPr>
          <w:p w14:paraId="08FDB3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7D308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3,2856</w:t>
            </w:r>
          </w:p>
        </w:tc>
      </w:tr>
      <w:tr w:rsidR="000506AC" w:rsidRPr="000506AC" w14:paraId="6D3FBCB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A77B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322</w:t>
            </w:r>
          </w:p>
        </w:tc>
        <w:tc>
          <w:tcPr>
            <w:tcW w:w="1134" w:type="dxa"/>
            <w:tcBorders>
              <w:top w:val="nil"/>
              <w:left w:val="nil"/>
              <w:bottom w:val="nil"/>
              <w:right w:val="single" w:sz="4" w:space="0" w:color="auto"/>
            </w:tcBorders>
            <w:shd w:val="clear" w:color="auto" w:fill="auto"/>
            <w:noWrap/>
            <w:vAlign w:val="center"/>
            <w:hideMark/>
          </w:tcPr>
          <w:p w14:paraId="4A33F2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10/08/43</w:t>
            </w:r>
          </w:p>
        </w:tc>
        <w:tc>
          <w:tcPr>
            <w:tcW w:w="1134" w:type="dxa"/>
            <w:tcBorders>
              <w:top w:val="nil"/>
              <w:left w:val="nil"/>
              <w:bottom w:val="nil"/>
              <w:right w:val="single" w:sz="4" w:space="0" w:color="auto"/>
            </w:tcBorders>
            <w:shd w:val="clear" w:color="auto" w:fill="auto"/>
            <w:noWrap/>
            <w:vAlign w:val="center"/>
            <w:hideMark/>
          </w:tcPr>
          <w:p w14:paraId="45EDEB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10/08/43</w:t>
            </w:r>
          </w:p>
        </w:tc>
        <w:tc>
          <w:tcPr>
            <w:tcW w:w="1134" w:type="dxa"/>
            <w:tcBorders>
              <w:top w:val="nil"/>
              <w:left w:val="single" w:sz="8" w:space="0" w:color="auto"/>
              <w:bottom w:val="nil"/>
              <w:right w:val="nil"/>
            </w:tcBorders>
            <w:shd w:val="clear" w:color="auto" w:fill="auto"/>
            <w:noWrap/>
            <w:vAlign w:val="center"/>
            <w:hideMark/>
          </w:tcPr>
          <w:p w14:paraId="536364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2.964,77</w:t>
            </w:r>
          </w:p>
        </w:tc>
        <w:tc>
          <w:tcPr>
            <w:tcW w:w="1134" w:type="dxa"/>
            <w:tcBorders>
              <w:top w:val="nil"/>
              <w:left w:val="single" w:sz="4" w:space="0" w:color="auto"/>
              <w:bottom w:val="nil"/>
              <w:right w:val="single" w:sz="4" w:space="0" w:color="auto"/>
            </w:tcBorders>
            <w:shd w:val="clear" w:color="auto" w:fill="auto"/>
            <w:noWrap/>
            <w:vAlign w:val="center"/>
            <w:hideMark/>
          </w:tcPr>
          <w:p w14:paraId="27041B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666,70</w:t>
            </w:r>
          </w:p>
        </w:tc>
        <w:tc>
          <w:tcPr>
            <w:tcW w:w="1134" w:type="dxa"/>
            <w:tcBorders>
              <w:top w:val="nil"/>
              <w:left w:val="nil"/>
              <w:bottom w:val="nil"/>
              <w:right w:val="single" w:sz="4" w:space="0" w:color="auto"/>
            </w:tcBorders>
            <w:shd w:val="clear" w:color="auto" w:fill="auto"/>
            <w:noWrap/>
            <w:vAlign w:val="center"/>
            <w:hideMark/>
          </w:tcPr>
          <w:p w14:paraId="63B21A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2.298,07</w:t>
            </w:r>
          </w:p>
        </w:tc>
        <w:tc>
          <w:tcPr>
            <w:tcW w:w="1134" w:type="dxa"/>
            <w:tcBorders>
              <w:top w:val="nil"/>
              <w:left w:val="nil"/>
              <w:bottom w:val="nil"/>
              <w:right w:val="single" w:sz="4" w:space="0" w:color="auto"/>
            </w:tcBorders>
            <w:shd w:val="clear" w:color="auto" w:fill="auto"/>
            <w:noWrap/>
            <w:vAlign w:val="center"/>
            <w:hideMark/>
          </w:tcPr>
          <w:p w14:paraId="42A391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67.963,58</w:t>
            </w:r>
          </w:p>
        </w:tc>
        <w:tc>
          <w:tcPr>
            <w:tcW w:w="160" w:type="dxa"/>
            <w:tcBorders>
              <w:top w:val="nil"/>
              <w:left w:val="nil"/>
              <w:bottom w:val="nil"/>
              <w:right w:val="single" w:sz="4" w:space="0" w:color="auto"/>
            </w:tcBorders>
            <w:shd w:val="clear" w:color="auto" w:fill="auto"/>
            <w:noWrap/>
            <w:vAlign w:val="center"/>
            <w:hideMark/>
          </w:tcPr>
          <w:p w14:paraId="1811FB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4EC03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3,2707</w:t>
            </w:r>
          </w:p>
        </w:tc>
      </w:tr>
      <w:tr w:rsidR="000506AC" w:rsidRPr="000506AC" w14:paraId="57EF136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1384C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323</w:t>
            </w:r>
          </w:p>
        </w:tc>
        <w:tc>
          <w:tcPr>
            <w:tcW w:w="1134" w:type="dxa"/>
            <w:tcBorders>
              <w:top w:val="nil"/>
              <w:left w:val="nil"/>
              <w:bottom w:val="nil"/>
              <w:right w:val="single" w:sz="4" w:space="0" w:color="auto"/>
            </w:tcBorders>
            <w:shd w:val="clear" w:color="auto" w:fill="auto"/>
            <w:noWrap/>
            <w:vAlign w:val="center"/>
            <w:hideMark/>
          </w:tcPr>
          <w:p w14:paraId="27D3A4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10/09/43</w:t>
            </w:r>
          </w:p>
        </w:tc>
        <w:tc>
          <w:tcPr>
            <w:tcW w:w="1134" w:type="dxa"/>
            <w:tcBorders>
              <w:top w:val="nil"/>
              <w:left w:val="nil"/>
              <w:bottom w:val="nil"/>
              <w:right w:val="single" w:sz="4" w:space="0" w:color="auto"/>
            </w:tcBorders>
            <w:shd w:val="clear" w:color="auto" w:fill="auto"/>
            <w:noWrap/>
            <w:vAlign w:val="center"/>
            <w:hideMark/>
          </w:tcPr>
          <w:p w14:paraId="7D5C7D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10/09/43</w:t>
            </w:r>
          </w:p>
        </w:tc>
        <w:tc>
          <w:tcPr>
            <w:tcW w:w="1134" w:type="dxa"/>
            <w:tcBorders>
              <w:top w:val="nil"/>
              <w:left w:val="single" w:sz="8" w:space="0" w:color="auto"/>
              <w:bottom w:val="nil"/>
              <w:right w:val="nil"/>
            </w:tcBorders>
            <w:shd w:val="clear" w:color="auto" w:fill="auto"/>
            <w:noWrap/>
            <w:vAlign w:val="center"/>
            <w:hideMark/>
          </w:tcPr>
          <w:p w14:paraId="605128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2.851,62</w:t>
            </w:r>
          </w:p>
        </w:tc>
        <w:tc>
          <w:tcPr>
            <w:tcW w:w="1134" w:type="dxa"/>
            <w:tcBorders>
              <w:top w:val="nil"/>
              <w:left w:val="single" w:sz="4" w:space="0" w:color="auto"/>
              <w:bottom w:val="nil"/>
              <w:right w:val="single" w:sz="4" w:space="0" w:color="auto"/>
            </w:tcBorders>
            <w:shd w:val="clear" w:color="auto" w:fill="auto"/>
            <w:noWrap/>
            <w:vAlign w:val="center"/>
            <w:hideMark/>
          </w:tcPr>
          <w:p w14:paraId="248623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644,89</w:t>
            </w:r>
          </w:p>
        </w:tc>
        <w:tc>
          <w:tcPr>
            <w:tcW w:w="1134" w:type="dxa"/>
            <w:tcBorders>
              <w:top w:val="nil"/>
              <w:left w:val="nil"/>
              <w:bottom w:val="nil"/>
              <w:right w:val="single" w:sz="4" w:space="0" w:color="auto"/>
            </w:tcBorders>
            <w:shd w:val="clear" w:color="auto" w:fill="auto"/>
            <w:noWrap/>
            <w:vAlign w:val="center"/>
            <w:hideMark/>
          </w:tcPr>
          <w:p w14:paraId="491707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2.206,73</w:t>
            </w:r>
          </w:p>
        </w:tc>
        <w:tc>
          <w:tcPr>
            <w:tcW w:w="1134" w:type="dxa"/>
            <w:tcBorders>
              <w:top w:val="nil"/>
              <w:left w:val="nil"/>
              <w:bottom w:val="nil"/>
              <w:right w:val="single" w:sz="4" w:space="0" w:color="auto"/>
            </w:tcBorders>
            <w:shd w:val="clear" w:color="auto" w:fill="auto"/>
            <w:noWrap/>
            <w:vAlign w:val="center"/>
            <w:hideMark/>
          </w:tcPr>
          <w:p w14:paraId="13989E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65.756,85</w:t>
            </w:r>
          </w:p>
        </w:tc>
        <w:tc>
          <w:tcPr>
            <w:tcW w:w="160" w:type="dxa"/>
            <w:tcBorders>
              <w:top w:val="nil"/>
              <w:left w:val="nil"/>
              <w:bottom w:val="nil"/>
              <w:right w:val="single" w:sz="4" w:space="0" w:color="auto"/>
            </w:tcBorders>
            <w:shd w:val="clear" w:color="auto" w:fill="auto"/>
            <w:noWrap/>
            <w:vAlign w:val="center"/>
            <w:hideMark/>
          </w:tcPr>
          <w:p w14:paraId="610217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85174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3,2469</w:t>
            </w:r>
          </w:p>
        </w:tc>
      </w:tr>
      <w:tr w:rsidR="000506AC" w:rsidRPr="000506AC" w14:paraId="7BB0487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9C7A2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324</w:t>
            </w:r>
          </w:p>
        </w:tc>
        <w:tc>
          <w:tcPr>
            <w:tcW w:w="1134" w:type="dxa"/>
            <w:tcBorders>
              <w:top w:val="nil"/>
              <w:left w:val="nil"/>
              <w:bottom w:val="nil"/>
              <w:right w:val="single" w:sz="4" w:space="0" w:color="auto"/>
            </w:tcBorders>
            <w:shd w:val="clear" w:color="auto" w:fill="auto"/>
            <w:noWrap/>
            <w:vAlign w:val="center"/>
            <w:hideMark/>
          </w:tcPr>
          <w:p w14:paraId="4AABDA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10/10/43</w:t>
            </w:r>
          </w:p>
        </w:tc>
        <w:tc>
          <w:tcPr>
            <w:tcW w:w="1134" w:type="dxa"/>
            <w:tcBorders>
              <w:top w:val="nil"/>
              <w:left w:val="nil"/>
              <w:bottom w:val="nil"/>
              <w:right w:val="single" w:sz="4" w:space="0" w:color="auto"/>
            </w:tcBorders>
            <w:shd w:val="clear" w:color="auto" w:fill="auto"/>
            <w:noWrap/>
            <w:vAlign w:val="center"/>
            <w:hideMark/>
          </w:tcPr>
          <w:p w14:paraId="3DEDBD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13/10/43</w:t>
            </w:r>
          </w:p>
        </w:tc>
        <w:tc>
          <w:tcPr>
            <w:tcW w:w="1134" w:type="dxa"/>
            <w:tcBorders>
              <w:top w:val="nil"/>
              <w:left w:val="single" w:sz="8" w:space="0" w:color="auto"/>
              <w:bottom w:val="nil"/>
              <w:right w:val="nil"/>
            </w:tcBorders>
            <w:shd w:val="clear" w:color="auto" w:fill="auto"/>
            <w:noWrap/>
            <w:vAlign w:val="center"/>
            <w:hideMark/>
          </w:tcPr>
          <w:p w14:paraId="64965C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2.741,32</w:t>
            </w:r>
          </w:p>
        </w:tc>
        <w:tc>
          <w:tcPr>
            <w:tcW w:w="1134" w:type="dxa"/>
            <w:tcBorders>
              <w:top w:val="nil"/>
              <w:left w:val="single" w:sz="4" w:space="0" w:color="auto"/>
              <w:bottom w:val="nil"/>
              <w:right w:val="single" w:sz="4" w:space="0" w:color="auto"/>
            </w:tcBorders>
            <w:shd w:val="clear" w:color="auto" w:fill="auto"/>
            <w:noWrap/>
            <w:vAlign w:val="center"/>
            <w:hideMark/>
          </w:tcPr>
          <w:p w14:paraId="7774DD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623,95</w:t>
            </w:r>
          </w:p>
        </w:tc>
        <w:tc>
          <w:tcPr>
            <w:tcW w:w="1134" w:type="dxa"/>
            <w:tcBorders>
              <w:top w:val="nil"/>
              <w:left w:val="nil"/>
              <w:bottom w:val="nil"/>
              <w:right w:val="single" w:sz="4" w:space="0" w:color="auto"/>
            </w:tcBorders>
            <w:shd w:val="clear" w:color="auto" w:fill="auto"/>
            <w:noWrap/>
            <w:vAlign w:val="center"/>
            <w:hideMark/>
          </w:tcPr>
          <w:p w14:paraId="596A19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2.117,37</w:t>
            </w:r>
          </w:p>
        </w:tc>
        <w:tc>
          <w:tcPr>
            <w:tcW w:w="1134" w:type="dxa"/>
            <w:tcBorders>
              <w:top w:val="nil"/>
              <w:left w:val="nil"/>
              <w:bottom w:val="nil"/>
              <w:right w:val="single" w:sz="4" w:space="0" w:color="auto"/>
            </w:tcBorders>
            <w:shd w:val="clear" w:color="auto" w:fill="auto"/>
            <w:noWrap/>
            <w:vAlign w:val="center"/>
            <w:hideMark/>
          </w:tcPr>
          <w:p w14:paraId="5659BA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63.639,49</w:t>
            </w:r>
          </w:p>
        </w:tc>
        <w:tc>
          <w:tcPr>
            <w:tcW w:w="160" w:type="dxa"/>
            <w:tcBorders>
              <w:top w:val="nil"/>
              <w:left w:val="nil"/>
              <w:bottom w:val="nil"/>
              <w:right w:val="single" w:sz="4" w:space="0" w:color="auto"/>
            </w:tcBorders>
            <w:shd w:val="clear" w:color="auto" w:fill="auto"/>
            <w:noWrap/>
            <w:vAlign w:val="center"/>
            <w:hideMark/>
          </w:tcPr>
          <w:p w14:paraId="4B4724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34EA8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3,2200</w:t>
            </w:r>
          </w:p>
        </w:tc>
      </w:tr>
      <w:tr w:rsidR="000506AC" w:rsidRPr="000506AC" w14:paraId="752801B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4D93A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325</w:t>
            </w:r>
          </w:p>
        </w:tc>
        <w:tc>
          <w:tcPr>
            <w:tcW w:w="1134" w:type="dxa"/>
            <w:tcBorders>
              <w:top w:val="nil"/>
              <w:left w:val="nil"/>
              <w:bottom w:val="nil"/>
              <w:right w:val="single" w:sz="4" w:space="0" w:color="auto"/>
            </w:tcBorders>
            <w:shd w:val="clear" w:color="auto" w:fill="auto"/>
            <w:noWrap/>
            <w:vAlign w:val="center"/>
            <w:hideMark/>
          </w:tcPr>
          <w:p w14:paraId="0C9D8A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10/11/43</w:t>
            </w:r>
          </w:p>
        </w:tc>
        <w:tc>
          <w:tcPr>
            <w:tcW w:w="1134" w:type="dxa"/>
            <w:tcBorders>
              <w:top w:val="nil"/>
              <w:left w:val="nil"/>
              <w:bottom w:val="nil"/>
              <w:right w:val="single" w:sz="4" w:space="0" w:color="auto"/>
            </w:tcBorders>
            <w:shd w:val="clear" w:color="auto" w:fill="auto"/>
            <w:noWrap/>
            <w:vAlign w:val="center"/>
            <w:hideMark/>
          </w:tcPr>
          <w:p w14:paraId="12E9D3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10/11/43</w:t>
            </w:r>
          </w:p>
        </w:tc>
        <w:tc>
          <w:tcPr>
            <w:tcW w:w="1134" w:type="dxa"/>
            <w:tcBorders>
              <w:top w:val="nil"/>
              <w:left w:val="single" w:sz="8" w:space="0" w:color="auto"/>
              <w:bottom w:val="nil"/>
              <w:right w:val="nil"/>
            </w:tcBorders>
            <w:shd w:val="clear" w:color="auto" w:fill="auto"/>
            <w:noWrap/>
            <w:vAlign w:val="center"/>
            <w:hideMark/>
          </w:tcPr>
          <w:p w14:paraId="2F6547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2.641,35</w:t>
            </w:r>
          </w:p>
        </w:tc>
        <w:tc>
          <w:tcPr>
            <w:tcW w:w="1134" w:type="dxa"/>
            <w:tcBorders>
              <w:top w:val="nil"/>
              <w:left w:val="single" w:sz="4" w:space="0" w:color="auto"/>
              <w:bottom w:val="nil"/>
              <w:right w:val="single" w:sz="4" w:space="0" w:color="auto"/>
            </w:tcBorders>
            <w:shd w:val="clear" w:color="auto" w:fill="auto"/>
            <w:noWrap/>
            <w:vAlign w:val="center"/>
            <w:hideMark/>
          </w:tcPr>
          <w:p w14:paraId="5B822D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603,86</w:t>
            </w:r>
          </w:p>
        </w:tc>
        <w:tc>
          <w:tcPr>
            <w:tcW w:w="1134" w:type="dxa"/>
            <w:tcBorders>
              <w:top w:val="nil"/>
              <w:left w:val="nil"/>
              <w:bottom w:val="nil"/>
              <w:right w:val="single" w:sz="4" w:space="0" w:color="auto"/>
            </w:tcBorders>
            <w:shd w:val="clear" w:color="auto" w:fill="auto"/>
            <w:noWrap/>
            <w:vAlign w:val="center"/>
            <w:hideMark/>
          </w:tcPr>
          <w:p w14:paraId="2C0C97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2.037,49</w:t>
            </w:r>
          </w:p>
        </w:tc>
        <w:tc>
          <w:tcPr>
            <w:tcW w:w="1134" w:type="dxa"/>
            <w:tcBorders>
              <w:top w:val="nil"/>
              <w:left w:val="nil"/>
              <w:bottom w:val="nil"/>
              <w:right w:val="single" w:sz="4" w:space="0" w:color="auto"/>
            </w:tcBorders>
            <w:shd w:val="clear" w:color="auto" w:fill="auto"/>
            <w:noWrap/>
            <w:vAlign w:val="center"/>
            <w:hideMark/>
          </w:tcPr>
          <w:p w14:paraId="7A0CB1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61.602,00</w:t>
            </w:r>
          </w:p>
        </w:tc>
        <w:tc>
          <w:tcPr>
            <w:tcW w:w="160" w:type="dxa"/>
            <w:tcBorders>
              <w:top w:val="nil"/>
              <w:left w:val="nil"/>
              <w:bottom w:val="nil"/>
              <w:right w:val="single" w:sz="4" w:space="0" w:color="auto"/>
            </w:tcBorders>
            <w:shd w:val="clear" w:color="auto" w:fill="auto"/>
            <w:noWrap/>
            <w:vAlign w:val="center"/>
            <w:hideMark/>
          </w:tcPr>
          <w:p w14:paraId="540D25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76412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3,2016</w:t>
            </w:r>
          </w:p>
        </w:tc>
      </w:tr>
      <w:tr w:rsidR="000506AC" w:rsidRPr="000506AC" w14:paraId="7BD0786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AD68B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w:t>
            </w:r>
          </w:p>
        </w:tc>
        <w:tc>
          <w:tcPr>
            <w:tcW w:w="1134" w:type="dxa"/>
            <w:tcBorders>
              <w:top w:val="nil"/>
              <w:left w:val="nil"/>
              <w:bottom w:val="nil"/>
              <w:right w:val="single" w:sz="4" w:space="0" w:color="auto"/>
            </w:tcBorders>
            <w:shd w:val="clear" w:color="auto" w:fill="auto"/>
            <w:noWrap/>
            <w:vAlign w:val="center"/>
            <w:hideMark/>
          </w:tcPr>
          <w:p w14:paraId="33A6BC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10/12/43</w:t>
            </w:r>
          </w:p>
        </w:tc>
        <w:tc>
          <w:tcPr>
            <w:tcW w:w="1134" w:type="dxa"/>
            <w:tcBorders>
              <w:top w:val="nil"/>
              <w:left w:val="nil"/>
              <w:bottom w:val="nil"/>
              <w:right w:val="single" w:sz="4" w:space="0" w:color="auto"/>
            </w:tcBorders>
            <w:shd w:val="clear" w:color="auto" w:fill="auto"/>
            <w:noWrap/>
            <w:vAlign w:val="center"/>
            <w:hideMark/>
          </w:tcPr>
          <w:p w14:paraId="1E8E01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10/12/43</w:t>
            </w:r>
          </w:p>
        </w:tc>
        <w:tc>
          <w:tcPr>
            <w:tcW w:w="1134" w:type="dxa"/>
            <w:tcBorders>
              <w:top w:val="nil"/>
              <w:left w:val="single" w:sz="8" w:space="0" w:color="auto"/>
              <w:bottom w:val="nil"/>
              <w:right w:val="nil"/>
            </w:tcBorders>
            <w:shd w:val="clear" w:color="auto" w:fill="auto"/>
            <w:noWrap/>
            <w:vAlign w:val="center"/>
            <w:hideMark/>
          </w:tcPr>
          <w:p w14:paraId="48D604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2.531,72</w:t>
            </w:r>
          </w:p>
        </w:tc>
        <w:tc>
          <w:tcPr>
            <w:tcW w:w="1134" w:type="dxa"/>
            <w:tcBorders>
              <w:top w:val="nil"/>
              <w:left w:val="single" w:sz="4" w:space="0" w:color="auto"/>
              <w:bottom w:val="nil"/>
              <w:right w:val="single" w:sz="4" w:space="0" w:color="auto"/>
            </w:tcBorders>
            <w:shd w:val="clear" w:color="auto" w:fill="auto"/>
            <w:noWrap/>
            <w:vAlign w:val="center"/>
            <w:hideMark/>
          </w:tcPr>
          <w:p w14:paraId="55830E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584,53</w:t>
            </w:r>
          </w:p>
        </w:tc>
        <w:tc>
          <w:tcPr>
            <w:tcW w:w="1134" w:type="dxa"/>
            <w:tcBorders>
              <w:top w:val="nil"/>
              <w:left w:val="nil"/>
              <w:bottom w:val="nil"/>
              <w:right w:val="single" w:sz="4" w:space="0" w:color="auto"/>
            </w:tcBorders>
            <w:shd w:val="clear" w:color="auto" w:fill="auto"/>
            <w:noWrap/>
            <w:vAlign w:val="center"/>
            <w:hideMark/>
          </w:tcPr>
          <w:p w14:paraId="1FBE0F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1.947,20</w:t>
            </w:r>
          </w:p>
        </w:tc>
        <w:tc>
          <w:tcPr>
            <w:tcW w:w="1134" w:type="dxa"/>
            <w:tcBorders>
              <w:top w:val="nil"/>
              <w:left w:val="nil"/>
              <w:bottom w:val="nil"/>
              <w:right w:val="single" w:sz="4" w:space="0" w:color="auto"/>
            </w:tcBorders>
            <w:shd w:val="clear" w:color="auto" w:fill="auto"/>
            <w:noWrap/>
            <w:vAlign w:val="center"/>
            <w:hideMark/>
          </w:tcPr>
          <w:p w14:paraId="59622C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59.654,80</w:t>
            </w:r>
          </w:p>
        </w:tc>
        <w:tc>
          <w:tcPr>
            <w:tcW w:w="160" w:type="dxa"/>
            <w:tcBorders>
              <w:top w:val="nil"/>
              <w:left w:val="nil"/>
              <w:bottom w:val="nil"/>
              <w:right w:val="single" w:sz="4" w:space="0" w:color="auto"/>
            </w:tcBorders>
            <w:shd w:val="clear" w:color="auto" w:fill="auto"/>
            <w:noWrap/>
            <w:vAlign w:val="center"/>
            <w:hideMark/>
          </w:tcPr>
          <w:p w14:paraId="264F20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48D4D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3,1609</w:t>
            </w:r>
          </w:p>
        </w:tc>
      </w:tr>
      <w:tr w:rsidR="000506AC" w:rsidRPr="000506AC" w14:paraId="7924B40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7A8F5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327</w:t>
            </w:r>
          </w:p>
        </w:tc>
        <w:tc>
          <w:tcPr>
            <w:tcW w:w="1134" w:type="dxa"/>
            <w:tcBorders>
              <w:top w:val="nil"/>
              <w:left w:val="nil"/>
              <w:bottom w:val="nil"/>
              <w:right w:val="single" w:sz="4" w:space="0" w:color="auto"/>
            </w:tcBorders>
            <w:shd w:val="clear" w:color="auto" w:fill="auto"/>
            <w:noWrap/>
            <w:vAlign w:val="center"/>
            <w:hideMark/>
          </w:tcPr>
          <w:p w14:paraId="77F0F5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10/01/44</w:t>
            </w:r>
          </w:p>
        </w:tc>
        <w:tc>
          <w:tcPr>
            <w:tcW w:w="1134" w:type="dxa"/>
            <w:tcBorders>
              <w:top w:val="nil"/>
              <w:left w:val="nil"/>
              <w:bottom w:val="nil"/>
              <w:right w:val="single" w:sz="4" w:space="0" w:color="auto"/>
            </w:tcBorders>
            <w:shd w:val="clear" w:color="auto" w:fill="auto"/>
            <w:noWrap/>
            <w:vAlign w:val="center"/>
            <w:hideMark/>
          </w:tcPr>
          <w:p w14:paraId="71F5B1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11/01/44</w:t>
            </w:r>
          </w:p>
        </w:tc>
        <w:tc>
          <w:tcPr>
            <w:tcW w:w="1134" w:type="dxa"/>
            <w:tcBorders>
              <w:top w:val="nil"/>
              <w:left w:val="single" w:sz="8" w:space="0" w:color="auto"/>
              <w:bottom w:val="nil"/>
              <w:right w:val="nil"/>
            </w:tcBorders>
            <w:shd w:val="clear" w:color="auto" w:fill="auto"/>
            <w:noWrap/>
            <w:vAlign w:val="center"/>
            <w:hideMark/>
          </w:tcPr>
          <w:p w14:paraId="79B72E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2.425,98</w:t>
            </w:r>
          </w:p>
        </w:tc>
        <w:tc>
          <w:tcPr>
            <w:tcW w:w="1134" w:type="dxa"/>
            <w:tcBorders>
              <w:top w:val="nil"/>
              <w:left w:val="single" w:sz="4" w:space="0" w:color="auto"/>
              <w:bottom w:val="nil"/>
              <w:right w:val="single" w:sz="4" w:space="0" w:color="auto"/>
            </w:tcBorders>
            <w:shd w:val="clear" w:color="auto" w:fill="auto"/>
            <w:noWrap/>
            <w:vAlign w:val="center"/>
            <w:hideMark/>
          </w:tcPr>
          <w:p w14:paraId="038D61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566,05</w:t>
            </w:r>
          </w:p>
        </w:tc>
        <w:tc>
          <w:tcPr>
            <w:tcW w:w="1134" w:type="dxa"/>
            <w:tcBorders>
              <w:top w:val="nil"/>
              <w:left w:val="nil"/>
              <w:bottom w:val="nil"/>
              <w:right w:val="single" w:sz="4" w:space="0" w:color="auto"/>
            </w:tcBorders>
            <w:shd w:val="clear" w:color="auto" w:fill="auto"/>
            <w:noWrap/>
            <w:vAlign w:val="center"/>
            <w:hideMark/>
          </w:tcPr>
          <w:p w14:paraId="61D2D8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1.859,93</w:t>
            </w:r>
          </w:p>
        </w:tc>
        <w:tc>
          <w:tcPr>
            <w:tcW w:w="1134" w:type="dxa"/>
            <w:tcBorders>
              <w:top w:val="nil"/>
              <w:left w:val="nil"/>
              <w:bottom w:val="nil"/>
              <w:right w:val="single" w:sz="4" w:space="0" w:color="auto"/>
            </w:tcBorders>
            <w:shd w:val="clear" w:color="auto" w:fill="auto"/>
            <w:noWrap/>
            <w:vAlign w:val="center"/>
            <w:hideMark/>
          </w:tcPr>
          <w:p w14:paraId="70C18C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57.794,87</w:t>
            </w:r>
          </w:p>
        </w:tc>
        <w:tc>
          <w:tcPr>
            <w:tcW w:w="160" w:type="dxa"/>
            <w:tcBorders>
              <w:top w:val="nil"/>
              <w:left w:val="nil"/>
              <w:bottom w:val="nil"/>
              <w:right w:val="single" w:sz="4" w:space="0" w:color="auto"/>
            </w:tcBorders>
            <w:shd w:val="clear" w:color="auto" w:fill="auto"/>
            <w:noWrap/>
            <w:vAlign w:val="center"/>
            <w:hideMark/>
          </w:tcPr>
          <w:p w14:paraId="4C2EFB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179CF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3,1178</w:t>
            </w:r>
          </w:p>
        </w:tc>
      </w:tr>
      <w:tr w:rsidR="000506AC" w:rsidRPr="000506AC" w14:paraId="62C8110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01C17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w:t>
            </w:r>
          </w:p>
        </w:tc>
        <w:tc>
          <w:tcPr>
            <w:tcW w:w="1134" w:type="dxa"/>
            <w:tcBorders>
              <w:top w:val="nil"/>
              <w:left w:val="nil"/>
              <w:bottom w:val="nil"/>
              <w:right w:val="single" w:sz="4" w:space="0" w:color="auto"/>
            </w:tcBorders>
            <w:shd w:val="clear" w:color="auto" w:fill="auto"/>
            <w:noWrap/>
            <w:vAlign w:val="center"/>
            <w:hideMark/>
          </w:tcPr>
          <w:p w14:paraId="20BA01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10/02/44</w:t>
            </w:r>
          </w:p>
        </w:tc>
        <w:tc>
          <w:tcPr>
            <w:tcW w:w="1134" w:type="dxa"/>
            <w:tcBorders>
              <w:top w:val="nil"/>
              <w:left w:val="nil"/>
              <w:bottom w:val="nil"/>
              <w:right w:val="single" w:sz="4" w:space="0" w:color="auto"/>
            </w:tcBorders>
            <w:shd w:val="clear" w:color="auto" w:fill="auto"/>
            <w:noWrap/>
            <w:vAlign w:val="center"/>
            <w:hideMark/>
          </w:tcPr>
          <w:p w14:paraId="1AD8E2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10/02/44</w:t>
            </w:r>
          </w:p>
        </w:tc>
        <w:tc>
          <w:tcPr>
            <w:tcW w:w="1134" w:type="dxa"/>
            <w:tcBorders>
              <w:top w:val="nil"/>
              <w:left w:val="single" w:sz="8" w:space="0" w:color="auto"/>
              <w:bottom w:val="nil"/>
              <w:right w:val="nil"/>
            </w:tcBorders>
            <w:shd w:val="clear" w:color="auto" w:fill="auto"/>
            <w:noWrap/>
            <w:vAlign w:val="center"/>
            <w:hideMark/>
          </w:tcPr>
          <w:p w14:paraId="0D77D4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2.309,55</w:t>
            </w:r>
          </w:p>
        </w:tc>
        <w:tc>
          <w:tcPr>
            <w:tcW w:w="1134" w:type="dxa"/>
            <w:tcBorders>
              <w:top w:val="nil"/>
              <w:left w:val="single" w:sz="4" w:space="0" w:color="auto"/>
              <w:bottom w:val="nil"/>
              <w:right w:val="single" w:sz="4" w:space="0" w:color="auto"/>
            </w:tcBorders>
            <w:shd w:val="clear" w:color="auto" w:fill="auto"/>
            <w:noWrap/>
            <w:vAlign w:val="center"/>
            <w:hideMark/>
          </w:tcPr>
          <w:p w14:paraId="491388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548,40</w:t>
            </w:r>
          </w:p>
        </w:tc>
        <w:tc>
          <w:tcPr>
            <w:tcW w:w="1134" w:type="dxa"/>
            <w:tcBorders>
              <w:top w:val="nil"/>
              <w:left w:val="nil"/>
              <w:bottom w:val="nil"/>
              <w:right w:val="single" w:sz="4" w:space="0" w:color="auto"/>
            </w:tcBorders>
            <w:shd w:val="clear" w:color="auto" w:fill="auto"/>
            <w:noWrap/>
            <w:vAlign w:val="center"/>
            <w:hideMark/>
          </w:tcPr>
          <w:p w14:paraId="0D67B12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1.761,14</w:t>
            </w:r>
          </w:p>
        </w:tc>
        <w:tc>
          <w:tcPr>
            <w:tcW w:w="1134" w:type="dxa"/>
            <w:tcBorders>
              <w:top w:val="nil"/>
              <w:left w:val="nil"/>
              <w:bottom w:val="nil"/>
              <w:right w:val="single" w:sz="4" w:space="0" w:color="auto"/>
            </w:tcBorders>
            <w:shd w:val="clear" w:color="auto" w:fill="auto"/>
            <w:noWrap/>
            <w:vAlign w:val="center"/>
            <w:hideMark/>
          </w:tcPr>
          <w:p w14:paraId="5E02D5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56.033,73</w:t>
            </w:r>
          </w:p>
        </w:tc>
        <w:tc>
          <w:tcPr>
            <w:tcW w:w="160" w:type="dxa"/>
            <w:tcBorders>
              <w:top w:val="nil"/>
              <w:left w:val="nil"/>
              <w:bottom w:val="nil"/>
              <w:right w:val="single" w:sz="4" w:space="0" w:color="auto"/>
            </w:tcBorders>
            <w:shd w:val="clear" w:color="auto" w:fill="auto"/>
            <w:noWrap/>
            <w:vAlign w:val="center"/>
            <w:hideMark/>
          </w:tcPr>
          <w:p w14:paraId="2DBE63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BF0DF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3,0472</w:t>
            </w:r>
          </w:p>
        </w:tc>
      </w:tr>
      <w:tr w:rsidR="000506AC" w:rsidRPr="000506AC" w14:paraId="67B3504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042E0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329</w:t>
            </w:r>
          </w:p>
        </w:tc>
        <w:tc>
          <w:tcPr>
            <w:tcW w:w="1134" w:type="dxa"/>
            <w:tcBorders>
              <w:top w:val="nil"/>
              <w:left w:val="nil"/>
              <w:bottom w:val="nil"/>
              <w:right w:val="single" w:sz="4" w:space="0" w:color="auto"/>
            </w:tcBorders>
            <w:shd w:val="clear" w:color="auto" w:fill="auto"/>
            <w:noWrap/>
            <w:vAlign w:val="center"/>
            <w:hideMark/>
          </w:tcPr>
          <w:p w14:paraId="10A706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10/03/44</w:t>
            </w:r>
          </w:p>
        </w:tc>
        <w:tc>
          <w:tcPr>
            <w:tcW w:w="1134" w:type="dxa"/>
            <w:tcBorders>
              <w:top w:val="nil"/>
              <w:left w:val="nil"/>
              <w:bottom w:val="nil"/>
              <w:right w:val="single" w:sz="4" w:space="0" w:color="auto"/>
            </w:tcBorders>
            <w:shd w:val="clear" w:color="auto" w:fill="auto"/>
            <w:noWrap/>
            <w:vAlign w:val="center"/>
            <w:hideMark/>
          </w:tcPr>
          <w:p w14:paraId="72AED3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10/03/44</w:t>
            </w:r>
          </w:p>
        </w:tc>
        <w:tc>
          <w:tcPr>
            <w:tcW w:w="1134" w:type="dxa"/>
            <w:tcBorders>
              <w:top w:val="nil"/>
              <w:left w:val="single" w:sz="8" w:space="0" w:color="auto"/>
              <w:bottom w:val="nil"/>
              <w:right w:val="nil"/>
            </w:tcBorders>
            <w:shd w:val="clear" w:color="auto" w:fill="auto"/>
            <w:noWrap/>
            <w:vAlign w:val="center"/>
            <w:hideMark/>
          </w:tcPr>
          <w:p w14:paraId="37FB57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2.184,74</w:t>
            </w:r>
          </w:p>
        </w:tc>
        <w:tc>
          <w:tcPr>
            <w:tcW w:w="1134" w:type="dxa"/>
            <w:tcBorders>
              <w:top w:val="nil"/>
              <w:left w:val="single" w:sz="4" w:space="0" w:color="auto"/>
              <w:bottom w:val="nil"/>
              <w:right w:val="single" w:sz="4" w:space="0" w:color="auto"/>
            </w:tcBorders>
            <w:shd w:val="clear" w:color="auto" w:fill="auto"/>
            <w:noWrap/>
            <w:vAlign w:val="center"/>
            <w:hideMark/>
          </w:tcPr>
          <w:p w14:paraId="405051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531,69</w:t>
            </w:r>
          </w:p>
        </w:tc>
        <w:tc>
          <w:tcPr>
            <w:tcW w:w="1134" w:type="dxa"/>
            <w:tcBorders>
              <w:top w:val="nil"/>
              <w:left w:val="nil"/>
              <w:bottom w:val="nil"/>
              <w:right w:val="single" w:sz="4" w:space="0" w:color="auto"/>
            </w:tcBorders>
            <w:shd w:val="clear" w:color="auto" w:fill="auto"/>
            <w:noWrap/>
            <w:vAlign w:val="center"/>
            <w:hideMark/>
          </w:tcPr>
          <w:p w14:paraId="644AEE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1.653,05</w:t>
            </w:r>
          </w:p>
        </w:tc>
        <w:tc>
          <w:tcPr>
            <w:tcW w:w="1134" w:type="dxa"/>
            <w:tcBorders>
              <w:top w:val="nil"/>
              <w:left w:val="nil"/>
              <w:bottom w:val="nil"/>
              <w:right w:val="single" w:sz="4" w:space="0" w:color="auto"/>
            </w:tcBorders>
            <w:shd w:val="clear" w:color="auto" w:fill="auto"/>
            <w:noWrap/>
            <w:vAlign w:val="center"/>
            <w:hideMark/>
          </w:tcPr>
          <w:p w14:paraId="29B633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54.380,68</w:t>
            </w:r>
          </w:p>
        </w:tc>
        <w:tc>
          <w:tcPr>
            <w:tcW w:w="160" w:type="dxa"/>
            <w:tcBorders>
              <w:top w:val="nil"/>
              <w:left w:val="nil"/>
              <w:bottom w:val="nil"/>
              <w:right w:val="single" w:sz="4" w:space="0" w:color="auto"/>
            </w:tcBorders>
            <w:shd w:val="clear" w:color="auto" w:fill="auto"/>
            <w:noWrap/>
            <w:vAlign w:val="center"/>
            <w:hideMark/>
          </w:tcPr>
          <w:p w14:paraId="4DDF20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3DD9B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2,9501</w:t>
            </w:r>
          </w:p>
        </w:tc>
      </w:tr>
      <w:tr w:rsidR="000506AC" w:rsidRPr="000506AC" w14:paraId="45E00BA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51A84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330</w:t>
            </w:r>
          </w:p>
        </w:tc>
        <w:tc>
          <w:tcPr>
            <w:tcW w:w="1134" w:type="dxa"/>
            <w:tcBorders>
              <w:top w:val="nil"/>
              <w:left w:val="nil"/>
              <w:bottom w:val="nil"/>
              <w:right w:val="single" w:sz="4" w:space="0" w:color="auto"/>
            </w:tcBorders>
            <w:shd w:val="clear" w:color="auto" w:fill="auto"/>
            <w:noWrap/>
            <w:vAlign w:val="center"/>
            <w:hideMark/>
          </w:tcPr>
          <w:p w14:paraId="4566DA9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10/04/44</w:t>
            </w:r>
          </w:p>
        </w:tc>
        <w:tc>
          <w:tcPr>
            <w:tcW w:w="1134" w:type="dxa"/>
            <w:tcBorders>
              <w:top w:val="nil"/>
              <w:left w:val="nil"/>
              <w:bottom w:val="nil"/>
              <w:right w:val="single" w:sz="4" w:space="0" w:color="auto"/>
            </w:tcBorders>
            <w:shd w:val="clear" w:color="auto" w:fill="auto"/>
            <w:noWrap/>
            <w:vAlign w:val="center"/>
            <w:hideMark/>
          </w:tcPr>
          <w:p w14:paraId="15DB91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11/04/44</w:t>
            </w:r>
          </w:p>
        </w:tc>
        <w:tc>
          <w:tcPr>
            <w:tcW w:w="1134" w:type="dxa"/>
            <w:tcBorders>
              <w:top w:val="nil"/>
              <w:left w:val="single" w:sz="8" w:space="0" w:color="auto"/>
              <w:bottom w:val="nil"/>
              <w:right w:val="nil"/>
            </w:tcBorders>
            <w:shd w:val="clear" w:color="auto" w:fill="auto"/>
            <w:noWrap/>
            <w:vAlign w:val="center"/>
            <w:hideMark/>
          </w:tcPr>
          <w:p w14:paraId="236863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2.030,03</w:t>
            </w:r>
          </w:p>
        </w:tc>
        <w:tc>
          <w:tcPr>
            <w:tcW w:w="1134" w:type="dxa"/>
            <w:tcBorders>
              <w:top w:val="nil"/>
              <w:left w:val="single" w:sz="4" w:space="0" w:color="auto"/>
              <w:bottom w:val="nil"/>
              <w:right w:val="single" w:sz="4" w:space="0" w:color="auto"/>
            </w:tcBorders>
            <w:shd w:val="clear" w:color="auto" w:fill="auto"/>
            <w:noWrap/>
            <w:vAlign w:val="center"/>
            <w:hideMark/>
          </w:tcPr>
          <w:p w14:paraId="76B203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516,01</w:t>
            </w:r>
          </w:p>
        </w:tc>
        <w:tc>
          <w:tcPr>
            <w:tcW w:w="1134" w:type="dxa"/>
            <w:tcBorders>
              <w:top w:val="nil"/>
              <w:left w:val="nil"/>
              <w:bottom w:val="nil"/>
              <w:right w:val="single" w:sz="4" w:space="0" w:color="auto"/>
            </w:tcBorders>
            <w:shd w:val="clear" w:color="auto" w:fill="auto"/>
            <w:noWrap/>
            <w:vAlign w:val="center"/>
            <w:hideMark/>
          </w:tcPr>
          <w:p w14:paraId="264D6C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1.514,03</w:t>
            </w:r>
          </w:p>
        </w:tc>
        <w:tc>
          <w:tcPr>
            <w:tcW w:w="1134" w:type="dxa"/>
            <w:tcBorders>
              <w:top w:val="nil"/>
              <w:left w:val="nil"/>
              <w:bottom w:val="nil"/>
              <w:right w:val="single" w:sz="4" w:space="0" w:color="auto"/>
            </w:tcBorders>
            <w:shd w:val="clear" w:color="auto" w:fill="auto"/>
            <w:noWrap/>
            <w:vAlign w:val="center"/>
            <w:hideMark/>
          </w:tcPr>
          <w:p w14:paraId="034CDB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52.866,65</w:t>
            </w:r>
          </w:p>
        </w:tc>
        <w:tc>
          <w:tcPr>
            <w:tcW w:w="160" w:type="dxa"/>
            <w:tcBorders>
              <w:top w:val="nil"/>
              <w:left w:val="nil"/>
              <w:bottom w:val="nil"/>
              <w:right w:val="single" w:sz="4" w:space="0" w:color="auto"/>
            </w:tcBorders>
            <w:shd w:val="clear" w:color="auto" w:fill="auto"/>
            <w:noWrap/>
            <w:vAlign w:val="center"/>
            <w:hideMark/>
          </w:tcPr>
          <w:p w14:paraId="3682A3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CC53D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2,7841</w:t>
            </w:r>
          </w:p>
        </w:tc>
      </w:tr>
      <w:tr w:rsidR="000506AC" w:rsidRPr="000506AC" w14:paraId="5E37C6F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F2CEC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331</w:t>
            </w:r>
          </w:p>
        </w:tc>
        <w:tc>
          <w:tcPr>
            <w:tcW w:w="1134" w:type="dxa"/>
            <w:tcBorders>
              <w:top w:val="nil"/>
              <w:left w:val="nil"/>
              <w:bottom w:val="nil"/>
              <w:right w:val="single" w:sz="4" w:space="0" w:color="auto"/>
            </w:tcBorders>
            <w:shd w:val="clear" w:color="auto" w:fill="auto"/>
            <w:noWrap/>
            <w:vAlign w:val="center"/>
            <w:hideMark/>
          </w:tcPr>
          <w:p w14:paraId="39881E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10/05/44</w:t>
            </w:r>
          </w:p>
        </w:tc>
        <w:tc>
          <w:tcPr>
            <w:tcW w:w="1134" w:type="dxa"/>
            <w:tcBorders>
              <w:top w:val="nil"/>
              <w:left w:val="nil"/>
              <w:bottom w:val="nil"/>
              <w:right w:val="single" w:sz="4" w:space="0" w:color="auto"/>
            </w:tcBorders>
            <w:shd w:val="clear" w:color="auto" w:fill="auto"/>
            <w:noWrap/>
            <w:vAlign w:val="center"/>
            <w:hideMark/>
          </w:tcPr>
          <w:p w14:paraId="361908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10/05/44</w:t>
            </w:r>
          </w:p>
        </w:tc>
        <w:tc>
          <w:tcPr>
            <w:tcW w:w="1134" w:type="dxa"/>
            <w:tcBorders>
              <w:top w:val="nil"/>
              <w:left w:val="single" w:sz="8" w:space="0" w:color="auto"/>
              <w:bottom w:val="nil"/>
              <w:right w:val="nil"/>
            </w:tcBorders>
            <w:shd w:val="clear" w:color="auto" w:fill="auto"/>
            <w:noWrap/>
            <w:vAlign w:val="center"/>
            <w:hideMark/>
          </w:tcPr>
          <w:p w14:paraId="797672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1.886,50</w:t>
            </w:r>
          </w:p>
        </w:tc>
        <w:tc>
          <w:tcPr>
            <w:tcW w:w="1134" w:type="dxa"/>
            <w:tcBorders>
              <w:top w:val="nil"/>
              <w:left w:val="single" w:sz="4" w:space="0" w:color="auto"/>
              <w:bottom w:val="nil"/>
              <w:right w:val="single" w:sz="4" w:space="0" w:color="auto"/>
            </w:tcBorders>
            <w:shd w:val="clear" w:color="auto" w:fill="auto"/>
            <w:noWrap/>
            <w:vAlign w:val="center"/>
            <w:hideMark/>
          </w:tcPr>
          <w:p w14:paraId="500381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501,64</w:t>
            </w:r>
          </w:p>
        </w:tc>
        <w:tc>
          <w:tcPr>
            <w:tcW w:w="1134" w:type="dxa"/>
            <w:tcBorders>
              <w:top w:val="nil"/>
              <w:left w:val="nil"/>
              <w:bottom w:val="nil"/>
              <w:right w:val="single" w:sz="4" w:space="0" w:color="auto"/>
            </w:tcBorders>
            <w:shd w:val="clear" w:color="auto" w:fill="auto"/>
            <w:noWrap/>
            <w:vAlign w:val="center"/>
            <w:hideMark/>
          </w:tcPr>
          <w:p w14:paraId="3186E92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1.384,86</w:t>
            </w:r>
          </w:p>
        </w:tc>
        <w:tc>
          <w:tcPr>
            <w:tcW w:w="1134" w:type="dxa"/>
            <w:tcBorders>
              <w:top w:val="nil"/>
              <w:left w:val="nil"/>
              <w:bottom w:val="nil"/>
              <w:right w:val="single" w:sz="4" w:space="0" w:color="auto"/>
            </w:tcBorders>
            <w:shd w:val="clear" w:color="auto" w:fill="auto"/>
            <w:noWrap/>
            <w:vAlign w:val="center"/>
            <w:hideMark/>
          </w:tcPr>
          <w:p w14:paraId="1FABA6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51.481,79</w:t>
            </w:r>
          </w:p>
        </w:tc>
        <w:tc>
          <w:tcPr>
            <w:tcW w:w="160" w:type="dxa"/>
            <w:tcBorders>
              <w:top w:val="nil"/>
              <w:left w:val="nil"/>
              <w:bottom w:val="nil"/>
              <w:right w:val="single" w:sz="4" w:space="0" w:color="auto"/>
            </w:tcBorders>
            <w:shd w:val="clear" w:color="auto" w:fill="auto"/>
            <w:noWrap/>
            <w:vAlign w:val="center"/>
            <w:hideMark/>
          </w:tcPr>
          <w:p w14:paraId="1730CF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691B0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2,6195</w:t>
            </w:r>
          </w:p>
        </w:tc>
      </w:tr>
      <w:tr w:rsidR="000506AC" w:rsidRPr="000506AC" w14:paraId="6019F18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CD9CC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332</w:t>
            </w:r>
          </w:p>
        </w:tc>
        <w:tc>
          <w:tcPr>
            <w:tcW w:w="1134" w:type="dxa"/>
            <w:tcBorders>
              <w:top w:val="nil"/>
              <w:left w:val="nil"/>
              <w:bottom w:val="nil"/>
              <w:right w:val="single" w:sz="4" w:space="0" w:color="auto"/>
            </w:tcBorders>
            <w:shd w:val="clear" w:color="auto" w:fill="auto"/>
            <w:noWrap/>
            <w:vAlign w:val="center"/>
            <w:hideMark/>
          </w:tcPr>
          <w:p w14:paraId="6A75D7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10/06/44</w:t>
            </w:r>
          </w:p>
        </w:tc>
        <w:tc>
          <w:tcPr>
            <w:tcW w:w="1134" w:type="dxa"/>
            <w:tcBorders>
              <w:top w:val="nil"/>
              <w:left w:val="nil"/>
              <w:bottom w:val="nil"/>
              <w:right w:val="single" w:sz="4" w:space="0" w:color="auto"/>
            </w:tcBorders>
            <w:shd w:val="clear" w:color="auto" w:fill="auto"/>
            <w:noWrap/>
            <w:vAlign w:val="center"/>
            <w:hideMark/>
          </w:tcPr>
          <w:p w14:paraId="45C70C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10/06/44</w:t>
            </w:r>
          </w:p>
        </w:tc>
        <w:tc>
          <w:tcPr>
            <w:tcW w:w="1134" w:type="dxa"/>
            <w:tcBorders>
              <w:top w:val="nil"/>
              <w:left w:val="single" w:sz="8" w:space="0" w:color="auto"/>
              <w:bottom w:val="nil"/>
              <w:right w:val="nil"/>
            </w:tcBorders>
            <w:shd w:val="clear" w:color="auto" w:fill="auto"/>
            <w:noWrap/>
            <w:vAlign w:val="center"/>
            <w:hideMark/>
          </w:tcPr>
          <w:p w14:paraId="002DAB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1.731,96</w:t>
            </w:r>
          </w:p>
        </w:tc>
        <w:tc>
          <w:tcPr>
            <w:tcW w:w="1134" w:type="dxa"/>
            <w:tcBorders>
              <w:top w:val="nil"/>
              <w:left w:val="single" w:sz="4" w:space="0" w:color="auto"/>
              <w:bottom w:val="nil"/>
              <w:right w:val="single" w:sz="4" w:space="0" w:color="auto"/>
            </w:tcBorders>
            <w:shd w:val="clear" w:color="auto" w:fill="auto"/>
            <w:noWrap/>
            <w:vAlign w:val="center"/>
            <w:hideMark/>
          </w:tcPr>
          <w:p w14:paraId="7319F6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488,50</w:t>
            </w:r>
          </w:p>
        </w:tc>
        <w:tc>
          <w:tcPr>
            <w:tcW w:w="1134" w:type="dxa"/>
            <w:tcBorders>
              <w:top w:val="nil"/>
              <w:left w:val="nil"/>
              <w:bottom w:val="nil"/>
              <w:right w:val="single" w:sz="4" w:space="0" w:color="auto"/>
            </w:tcBorders>
            <w:shd w:val="clear" w:color="auto" w:fill="auto"/>
            <w:noWrap/>
            <w:vAlign w:val="center"/>
            <w:hideMark/>
          </w:tcPr>
          <w:p w14:paraId="46243F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1.243,46</w:t>
            </w:r>
          </w:p>
        </w:tc>
        <w:tc>
          <w:tcPr>
            <w:tcW w:w="1134" w:type="dxa"/>
            <w:tcBorders>
              <w:top w:val="nil"/>
              <w:left w:val="nil"/>
              <w:bottom w:val="nil"/>
              <w:right w:val="single" w:sz="4" w:space="0" w:color="auto"/>
            </w:tcBorders>
            <w:shd w:val="clear" w:color="auto" w:fill="auto"/>
            <w:noWrap/>
            <w:vAlign w:val="center"/>
            <w:hideMark/>
          </w:tcPr>
          <w:p w14:paraId="77B4E8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50.238,33</w:t>
            </w:r>
          </w:p>
        </w:tc>
        <w:tc>
          <w:tcPr>
            <w:tcW w:w="160" w:type="dxa"/>
            <w:tcBorders>
              <w:top w:val="nil"/>
              <w:left w:val="nil"/>
              <w:bottom w:val="nil"/>
              <w:right w:val="single" w:sz="4" w:space="0" w:color="auto"/>
            </w:tcBorders>
            <w:shd w:val="clear" w:color="auto" w:fill="auto"/>
            <w:noWrap/>
            <w:vAlign w:val="center"/>
            <w:hideMark/>
          </w:tcPr>
          <w:p w14:paraId="724EE1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72276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2,4153</w:t>
            </w:r>
          </w:p>
        </w:tc>
      </w:tr>
      <w:tr w:rsidR="000506AC" w:rsidRPr="000506AC" w14:paraId="4A8833F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E52B9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333</w:t>
            </w:r>
          </w:p>
        </w:tc>
        <w:tc>
          <w:tcPr>
            <w:tcW w:w="1134" w:type="dxa"/>
            <w:tcBorders>
              <w:top w:val="nil"/>
              <w:left w:val="nil"/>
              <w:bottom w:val="nil"/>
              <w:right w:val="single" w:sz="4" w:space="0" w:color="auto"/>
            </w:tcBorders>
            <w:shd w:val="clear" w:color="auto" w:fill="auto"/>
            <w:noWrap/>
            <w:vAlign w:val="center"/>
            <w:hideMark/>
          </w:tcPr>
          <w:p w14:paraId="26AFDD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10/07/44</w:t>
            </w:r>
          </w:p>
        </w:tc>
        <w:tc>
          <w:tcPr>
            <w:tcW w:w="1134" w:type="dxa"/>
            <w:tcBorders>
              <w:top w:val="nil"/>
              <w:left w:val="nil"/>
              <w:bottom w:val="nil"/>
              <w:right w:val="single" w:sz="4" w:space="0" w:color="auto"/>
            </w:tcBorders>
            <w:shd w:val="clear" w:color="auto" w:fill="auto"/>
            <w:noWrap/>
            <w:vAlign w:val="center"/>
            <w:hideMark/>
          </w:tcPr>
          <w:p w14:paraId="43C979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11/07/44</w:t>
            </w:r>
          </w:p>
        </w:tc>
        <w:tc>
          <w:tcPr>
            <w:tcW w:w="1134" w:type="dxa"/>
            <w:tcBorders>
              <w:top w:val="nil"/>
              <w:left w:val="single" w:sz="8" w:space="0" w:color="auto"/>
              <w:bottom w:val="nil"/>
              <w:right w:val="nil"/>
            </w:tcBorders>
            <w:shd w:val="clear" w:color="auto" w:fill="auto"/>
            <w:noWrap/>
            <w:vAlign w:val="center"/>
            <w:hideMark/>
          </w:tcPr>
          <w:p w14:paraId="2357B1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1.629,01</w:t>
            </w:r>
          </w:p>
        </w:tc>
        <w:tc>
          <w:tcPr>
            <w:tcW w:w="1134" w:type="dxa"/>
            <w:tcBorders>
              <w:top w:val="nil"/>
              <w:left w:val="single" w:sz="4" w:space="0" w:color="auto"/>
              <w:bottom w:val="nil"/>
              <w:right w:val="single" w:sz="4" w:space="0" w:color="auto"/>
            </w:tcBorders>
            <w:shd w:val="clear" w:color="auto" w:fill="auto"/>
            <w:noWrap/>
            <w:vAlign w:val="center"/>
            <w:hideMark/>
          </w:tcPr>
          <w:p w14:paraId="762FF0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476,70</w:t>
            </w:r>
          </w:p>
        </w:tc>
        <w:tc>
          <w:tcPr>
            <w:tcW w:w="1134" w:type="dxa"/>
            <w:tcBorders>
              <w:top w:val="nil"/>
              <w:left w:val="nil"/>
              <w:bottom w:val="nil"/>
              <w:right w:val="single" w:sz="4" w:space="0" w:color="auto"/>
            </w:tcBorders>
            <w:shd w:val="clear" w:color="auto" w:fill="auto"/>
            <w:noWrap/>
            <w:vAlign w:val="center"/>
            <w:hideMark/>
          </w:tcPr>
          <w:p w14:paraId="282761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1.152,31</w:t>
            </w:r>
          </w:p>
        </w:tc>
        <w:tc>
          <w:tcPr>
            <w:tcW w:w="1134" w:type="dxa"/>
            <w:tcBorders>
              <w:top w:val="nil"/>
              <w:left w:val="nil"/>
              <w:bottom w:val="nil"/>
              <w:right w:val="single" w:sz="4" w:space="0" w:color="auto"/>
            </w:tcBorders>
            <w:shd w:val="clear" w:color="auto" w:fill="auto"/>
            <w:noWrap/>
            <w:vAlign w:val="center"/>
            <w:hideMark/>
          </w:tcPr>
          <w:p w14:paraId="09E6D9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49.086,02</w:t>
            </w:r>
          </w:p>
        </w:tc>
        <w:tc>
          <w:tcPr>
            <w:tcW w:w="160" w:type="dxa"/>
            <w:tcBorders>
              <w:top w:val="nil"/>
              <w:left w:val="nil"/>
              <w:bottom w:val="nil"/>
              <w:right w:val="single" w:sz="4" w:space="0" w:color="auto"/>
            </w:tcBorders>
            <w:shd w:val="clear" w:color="auto" w:fill="auto"/>
            <w:noWrap/>
            <w:vAlign w:val="center"/>
            <w:hideMark/>
          </w:tcPr>
          <w:p w14:paraId="78211B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93AA9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2,2937</w:t>
            </w:r>
          </w:p>
        </w:tc>
      </w:tr>
      <w:tr w:rsidR="000506AC" w:rsidRPr="000506AC" w14:paraId="76606F0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3E29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w:t>
            </w:r>
          </w:p>
        </w:tc>
        <w:tc>
          <w:tcPr>
            <w:tcW w:w="1134" w:type="dxa"/>
            <w:tcBorders>
              <w:top w:val="nil"/>
              <w:left w:val="nil"/>
              <w:bottom w:val="nil"/>
              <w:right w:val="single" w:sz="4" w:space="0" w:color="auto"/>
            </w:tcBorders>
            <w:shd w:val="clear" w:color="auto" w:fill="auto"/>
            <w:noWrap/>
            <w:vAlign w:val="center"/>
            <w:hideMark/>
          </w:tcPr>
          <w:p w14:paraId="79D48C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10/08/44</w:t>
            </w:r>
          </w:p>
        </w:tc>
        <w:tc>
          <w:tcPr>
            <w:tcW w:w="1134" w:type="dxa"/>
            <w:tcBorders>
              <w:top w:val="nil"/>
              <w:left w:val="nil"/>
              <w:bottom w:val="nil"/>
              <w:right w:val="single" w:sz="4" w:space="0" w:color="auto"/>
            </w:tcBorders>
            <w:shd w:val="clear" w:color="auto" w:fill="auto"/>
            <w:noWrap/>
            <w:vAlign w:val="center"/>
            <w:hideMark/>
          </w:tcPr>
          <w:p w14:paraId="6A1499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10/08/44</w:t>
            </w:r>
          </w:p>
        </w:tc>
        <w:tc>
          <w:tcPr>
            <w:tcW w:w="1134" w:type="dxa"/>
            <w:tcBorders>
              <w:top w:val="nil"/>
              <w:left w:val="single" w:sz="8" w:space="0" w:color="auto"/>
              <w:bottom w:val="nil"/>
              <w:right w:val="nil"/>
            </w:tcBorders>
            <w:shd w:val="clear" w:color="auto" w:fill="auto"/>
            <w:noWrap/>
            <w:vAlign w:val="center"/>
            <w:hideMark/>
          </w:tcPr>
          <w:p w14:paraId="334B53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1.584,45</w:t>
            </w:r>
          </w:p>
        </w:tc>
        <w:tc>
          <w:tcPr>
            <w:tcW w:w="1134" w:type="dxa"/>
            <w:tcBorders>
              <w:top w:val="nil"/>
              <w:left w:val="single" w:sz="4" w:space="0" w:color="auto"/>
              <w:bottom w:val="nil"/>
              <w:right w:val="single" w:sz="4" w:space="0" w:color="auto"/>
            </w:tcBorders>
            <w:shd w:val="clear" w:color="auto" w:fill="auto"/>
            <w:noWrap/>
            <w:vAlign w:val="center"/>
            <w:hideMark/>
          </w:tcPr>
          <w:p w14:paraId="6BC6BF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465,77</w:t>
            </w:r>
          </w:p>
        </w:tc>
        <w:tc>
          <w:tcPr>
            <w:tcW w:w="1134" w:type="dxa"/>
            <w:tcBorders>
              <w:top w:val="nil"/>
              <w:left w:val="nil"/>
              <w:bottom w:val="nil"/>
              <w:right w:val="single" w:sz="4" w:space="0" w:color="auto"/>
            </w:tcBorders>
            <w:shd w:val="clear" w:color="auto" w:fill="auto"/>
            <w:noWrap/>
            <w:vAlign w:val="center"/>
            <w:hideMark/>
          </w:tcPr>
          <w:p w14:paraId="42A31E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1.118,68</w:t>
            </w:r>
          </w:p>
        </w:tc>
        <w:tc>
          <w:tcPr>
            <w:tcW w:w="1134" w:type="dxa"/>
            <w:tcBorders>
              <w:top w:val="nil"/>
              <w:left w:val="nil"/>
              <w:bottom w:val="nil"/>
              <w:right w:val="single" w:sz="4" w:space="0" w:color="auto"/>
            </w:tcBorders>
            <w:shd w:val="clear" w:color="auto" w:fill="auto"/>
            <w:noWrap/>
            <w:vAlign w:val="center"/>
            <w:hideMark/>
          </w:tcPr>
          <w:p w14:paraId="06DA41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47.967,34</w:t>
            </w:r>
          </w:p>
        </w:tc>
        <w:tc>
          <w:tcPr>
            <w:tcW w:w="160" w:type="dxa"/>
            <w:tcBorders>
              <w:top w:val="nil"/>
              <w:left w:val="nil"/>
              <w:bottom w:val="nil"/>
              <w:right w:val="single" w:sz="4" w:space="0" w:color="auto"/>
            </w:tcBorders>
            <w:shd w:val="clear" w:color="auto" w:fill="auto"/>
            <w:noWrap/>
            <w:vAlign w:val="center"/>
            <w:hideMark/>
          </w:tcPr>
          <w:p w14:paraId="7E091A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E4EF6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2,2790</w:t>
            </w:r>
          </w:p>
        </w:tc>
      </w:tr>
      <w:tr w:rsidR="000506AC" w:rsidRPr="000506AC" w14:paraId="2051BD5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C90EA2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335</w:t>
            </w:r>
          </w:p>
        </w:tc>
        <w:tc>
          <w:tcPr>
            <w:tcW w:w="1134" w:type="dxa"/>
            <w:tcBorders>
              <w:top w:val="nil"/>
              <w:left w:val="nil"/>
              <w:bottom w:val="nil"/>
              <w:right w:val="single" w:sz="4" w:space="0" w:color="auto"/>
            </w:tcBorders>
            <w:shd w:val="clear" w:color="auto" w:fill="auto"/>
            <w:noWrap/>
            <w:vAlign w:val="center"/>
            <w:hideMark/>
          </w:tcPr>
          <w:p w14:paraId="0E7325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10/09/44</w:t>
            </w:r>
          </w:p>
        </w:tc>
        <w:tc>
          <w:tcPr>
            <w:tcW w:w="1134" w:type="dxa"/>
            <w:tcBorders>
              <w:top w:val="nil"/>
              <w:left w:val="nil"/>
              <w:bottom w:val="nil"/>
              <w:right w:val="single" w:sz="4" w:space="0" w:color="auto"/>
            </w:tcBorders>
            <w:shd w:val="clear" w:color="auto" w:fill="auto"/>
            <w:noWrap/>
            <w:vAlign w:val="center"/>
            <w:hideMark/>
          </w:tcPr>
          <w:p w14:paraId="726C78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12/09/44</w:t>
            </w:r>
          </w:p>
        </w:tc>
        <w:tc>
          <w:tcPr>
            <w:tcW w:w="1134" w:type="dxa"/>
            <w:tcBorders>
              <w:top w:val="nil"/>
              <w:left w:val="single" w:sz="8" w:space="0" w:color="auto"/>
              <w:bottom w:val="nil"/>
              <w:right w:val="nil"/>
            </w:tcBorders>
            <w:shd w:val="clear" w:color="auto" w:fill="auto"/>
            <w:noWrap/>
            <w:vAlign w:val="center"/>
            <w:hideMark/>
          </w:tcPr>
          <w:p w14:paraId="465FAC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1.547,19</w:t>
            </w:r>
          </w:p>
        </w:tc>
        <w:tc>
          <w:tcPr>
            <w:tcW w:w="1134" w:type="dxa"/>
            <w:tcBorders>
              <w:top w:val="nil"/>
              <w:left w:val="single" w:sz="4" w:space="0" w:color="auto"/>
              <w:bottom w:val="nil"/>
              <w:right w:val="single" w:sz="4" w:space="0" w:color="auto"/>
            </w:tcBorders>
            <w:shd w:val="clear" w:color="auto" w:fill="auto"/>
            <w:noWrap/>
            <w:vAlign w:val="center"/>
            <w:hideMark/>
          </w:tcPr>
          <w:p w14:paraId="5F6937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455,15</w:t>
            </w:r>
          </w:p>
        </w:tc>
        <w:tc>
          <w:tcPr>
            <w:tcW w:w="1134" w:type="dxa"/>
            <w:tcBorders>
              <w:top w:val="nil"/>
              <w:left w:val="nil"/>
              <w:bottom w:val="nil"/>
              <w:right w:val="single" w:sz="4" w:space="0" w:color="auto"/>
            </w:tcBorders>
            <w:shd w:val="clear" w:color="auto" w:fill="auto"/>
            <w:noWrap/>
            <w:vAlign w:val="center"/>
            <w:hideMark/>
          </w:tcPr>
          <w:p w14:paraId="628753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1.092,04</w:t>
            </w:r>
          </w:p>
        </w:tc>
        <w:tc>
          <w:tcPr>
            <w:tcW w:w="1134" w:type="dxa"/>
            <w:tcBorders>
              <w:top w:val="nil"/>
              <w:left w:val="nil"/>
              <w:bottom w:val="nil"/>
              <w:right w:val="single" w:sz="4" w:space="0" w:color="auto"/>
            </w:tcBorders>
            <w:shd w:val="clear" w:color="auto" w:fill="auto"/>
            <w:noWrap/>
            <w:vAlign w:val="center"/>
            <w:hideMark/>
          </w:tcPr>
          <w:p w14:paraId="7CA320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46.875,31</w:t>
            </w:r>
          </w:p>
        </w:tc>
        <w:tc>
          <w:tcPr>
            <w:tcW w:w="160" w:type="dxa"/>
            <w:tcBorders>
              <w:top w:val="nil"/>
              <w:left w:val="nil"/>
              <w:bottom w:val="nil"/>
              <w:right w:val="single" w:sz="4" w:space="0" w:color="auto"/>
            </w:tcBorders>
            <w:shd w:val="clear" w:color="auto" w:fill="auto"/>
            <w:noWrap/>
            <w:vAlign w:val="center"/>
            <w:hideMark/>
          </w:tcPr>
          <w:p w14:paraId="1914F9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4BAE0D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2,2766</w:t>
            </w:r>
          </w:p>
        </w:tc>
      </w:tr>
      <w:tr w:rsidR="000506AC" w:rsidRPr="000506AC" w14:paraId="67A1875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DA06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336</w:t>
            </w:r>
          </w:p>
        </w:tc>
        <w:tc>
          <w:tcPr>
            <w:tcW w:w="1134" w:type="dxa"/>
            <w:tcBorders>
              <w:top w:val="nil"/>
              <w:left w:val="nil"/>
              <w:bottom w:val="nil"/>
              <w:right w:val="single" w:sz="4" w:space="0" w:color="auto"/>
            </w:tcBorders>
            <w:shd w:val="clear" w:color="auto" w:fill="auto"/>
            <w:noWrap/>
            <w:vAlign w:val="center"/>
            <w:hideMark/>
          </w:tcPr>
          <w:p w14:paraId="193B30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10/10/44</w:t>
            </w:r>
          </w:p>
        </w:tc>
        <w:tc>
          <w:tcPr>
            <w:tcW w:w="1134" w:type="dxa"/>
            <w:tcBorders>
              <w:top w:val="nil"/>
              <w:left w:val="nil"/>
              <w:bottom w:val="nil"/>
              <w:right w:val="single" w:sz="4" w:space="0" w:color="auto"/>
            </w:tcBorders>
            <w:shd w:val="clear" w:color="auto" w:fill="auto"/>
            <w:noWrap/>
            <w:vAlign w:val="center"/>
            <w:hideMark/>
          </w:tcPr>
          <w:p w14:paraId="0EB836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10/10/44</w:t>
            </w:r>
          </w:p>
        </w:tc>
        <w:tc>
          <w:tcPr>
            <w:tcW w:w="1134" w:type="dxa"/>
            <w:tcBorders>
              <w:top w:val="nil"/>
              <w:left w:val="single" w:sz="8" w:space="0" w:color="auto"/>
              <w:bottom w:val="nil"/>
              <w:right w:val="nil"/>
            </w:tcBorders>
            <w:shd w:val="clear" w:color="auto" w:fill="auto"/>
            <w:noWrap/>
            <w:vAlign w:val="center"/>
            <w:hideMark/>
          </w:tcPr>
          <w:p w14:paraId="4C02B4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1.510,71</w:t>
            </w:r>
          </w:p>
        </w:tc>
        <w:tc>
          <w:tcPr>
            <w:tcW w:w="1134" w:type="dxa"/>
            <w:tcBorders>
              <w:top w:val="nil"/>
              <w:left w:val="single" w:sz="4" w:space="0" w:color="auto"/>
              <w:bottom w:val="nil"/>
              <w:right w:val="single" w:sz="4" w:space="0" w:color="auto"/>
            </w:tcBorders>
            <w:shd w:val="clear" w:color="auto" w:fill="auto"/>
            <w:noWrap/>
            <w:vAlign w:val="center"/>
            <w:hideMark/>
          </w:tcPr>
          <w:p w14:paraId="1ECD21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444,79</w:t>
            </w:r>
          </w:p>
        </w:tc>
        <w:tc>
          <w:tcPr>
            <w:tcW w:w="1134" w:type="dxa"/>
            <w:tcBorders>
              <w:top w:val="nil"/>
              <w:left w:val="nil"/>
              <w:bottom w:val="nil"/>
              <w:right w:val="single" w:sz="4" w:space="0" w:color="auto"/>
            </w:tcBorders>
            <w:shd w:val="clear" w:color="auto" w:fill="auto"/>
            <w:noWrap/>
            <w:vAlign w:val="center"/>
            <w:hideMark/>
          </w:tcPr>
          <w:p w14:paraId="3E80B4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1.065,92</w:t>
            </w:r>
          </w:p>
        </w:tc>
        <w:tc>
          <w:tcPr>
            <w:tcW w:w="1134" w:type="dxa"/>
            <w:tcBorders>
              <w:top w:val="nil"/>
              <w:left w:val="nil"/>
              <w:bottom w:val="nil"/>
              <w:right w:val="single" w:sz="4" w:space="0" w:color="auto"/>
            </w:tcBorders>
            <w:shd w:val="clear" w:color="auto" w:fill="auto"/>
            <w:noWrap/>
            <w:vAlign w:val="center"/>
            <w:hideMark/>
          </w:tcPr>
          <w:p w14:paraId="6A87DB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45.809,38</w:t>
            </w:r>
          </w:p>
        </w:tc>
        <w:tc>
          <w:tcPr>
            <w:tcW w:w="160" w:type="dxa"/>
            <w:tcBorders>
              <w:top w:val="nil"/>
              <w:left w:val="nil"/>
              <w:bottom w:val="nil"/>
              <w:right w:val="single" w:sz="4" w:space="0" w:color="auto"/>
            </w:tcBorders>
            <w:shd w:val="clear" w:color="auto" w:fill="auto"/>
            <w:noWrap/>
            <w:vAlign w:val="center"/>
            <w:hideMark/>
          </w:tcPr>
          <w:p w14:paraId="78EEE9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07D72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2,2740</w:t>
            </w:r>
          </w:p>
        </w:tc>
      </w:tr>
      <w:tr w:rsidR="000506AC" w:rsidRPr="000506AC" w14:paraId="55692F4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AD1B3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337</w:t>
            </w:r>
          </w:p>
        </w:tc>
        <w:tc>
          <w:tcPr>
            <w:tcW w:w="1134" w:type="dxa"/>
            <w:tcBorders>
              <w:top w:val="nil"/>
              <w:left w:val="nil"/>
              <w:bottom w:val="nil"/>
              <w:right w:val="single" w:sz="4" w:space="0" w:color="auto"/>
            </w:tcBorders>
            <w:shd w:val="clear" w:color="auto" w:fill="auto"/>
            <w:noWrap/>
            <w:vAlign w:val="center"/>
            <w:hideMark/>
          </w:tcPr>
          <w:p w14:paraId="19DF2E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10/11/44</w:t>
            </w:r>
          </w:p>
        </w:tc>
        <w:tc>
          <w:tcPr>
            <w:tcW w:w="1134" w:type="dxa"/>
            <w:tcBorders>
              <w:top w:val="nil"/>
              <w:left w:val="nil"/>
              <w:bottom w:val="nil"/>
              <w:right w:val="single" w:sz="4" w:space="0" w:color="auto"/>
            </w:tcBorders>
            <w:shd w:val="clear" w:color="auto" w:fill="auto"/>
            <w:noWrap/>
            <w:vAlign w:val="center"/>
            <w:hideMark/>
          </w:tcPr>
          <w:p w14:paraId="220132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10/11/44</w:t>
            </w:r>
          </w:p>
        </w:tc>
        <w:tc>
          <w:tcPr>
            <w:tcW w:w="1134" w:type="dxa"/>
            <w:tcBorders>
              <w:top w:val="nil"/>
              <w:left w:val="single" w:sz="8" w:space="0" w:color="auto"/>
              <w:bottom w:val="nil"/>
              <w:right w:val="nil"/>
            </w:tcBorders>
            <w:shd w:val="clear" w:color="auto" w:fill="auto"/>
            <w:noWrap/>
            <w:vAlign w:val="center"/>
            <w:hideMark/>
          </w:tcPr>
          <w:p w14:paraId="2300AD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1.476,73</w:t>
            </w:r>
          </w:p>
        </w:tc>
        <w:tc>
          <w:tcPr>
            <w:tcW w:w="1134" w:type="dxa"/>
            <w:tcBorders>
              <w:top w:val="nil"/>
              <w:left w:val="single" w:sz="4" w:space="0" w:color="auto"/>
              <w:bottom w:val="nil"/>
              <w:right w:val="single" w:sz="4" w:space="0" w:color="auto"/>
            </w:tcBorders>
            <w:shd w:val="clear" w:color="auto" w:fill="auto"/>
            <w:noWrap/>
            <w:vAlign w:val="center"/>
            <w:hideMark/>
          </w:tcPr>
          <w:p w14:paraId="6C0DAF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434,68</w:t>
            </w:r>
          </w:p>
        </w:tc>
        <w:tc>
          <w:tcPr>
            <w:tcW w:w="1134" w:type="dxa"/>
            <w:tcBorders>
              <w:top w:val="nil"/>
              <w:left w:val="nil"/>
              <w:bottom w:val="nil"/>
              <w:right w:val="single" w:sz="4" w:space="0" w:color="auto"/>
            </w:tcBorders>
            <w:shd w:val="clear" w:color="auto" w:fill="auto"/>
            <w:noWrap/>
            <w:vAlign w:val="center"/>
            <w:hideMark/>
          </w:tcPr>
          <w:p w14:paraId="640E74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1.042,05</w:t>
            </w:r>
          </w:p>
        </w:tc>
        <w:tc>
          <w:tcPr>
            <w:tcW w:w="1134" w:type="dxa"/>
            <w:tcBorders>
              <w:top w:val="nil"/>
              <w:left w:val="nil"/>
              <w:bottom w:val="nil"/>
              <w:right w:val="single" w:sz="4" w:space="0" w:color="auto"/>
            </w:tcBorders>
            <w:shd w:val="clear" w:color="auto" w:fill="auto"/>
            <w:noWrap/>
            <w:vAlign w:val="center"/>
            <w:hideMark/>
          </w:tcPr>
          <w:p w14:paraId="199D34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44.767,33</w:t>
            </w:r>
          </w:p>
        </w:tc>
        <w:tc>
          <w:tcPr>
            <w:tcW w:w="160" w:type="dxa"/>
            <w:tcBorders>
              <w:top w:val="nil"/>
              <w:left w:val="nil"/>
              <w:bottom w:val="nil"/>
              <w:right w:val="single" w:sz="4" w:space="0" w:color="auto"/>
            </w:tcBorders>
            <w:shd w:val="clear" w:color="auto" w:fill="auto"/>
            <w:noWrap/>
            <w:vAlign w:val="center"/>
            <w:hideMark/>
          </w:tcPr>
          <w:p w14:paraId="3EF427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7ABD07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2,2748</w:t>
            </w:r>
          </w:p>
        </w:tc>
      </w:tr>
      <w:tr w:rsidR="000506AC" w:rsidRPr="000506AC" w14:paraId="53A2836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F46E2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338</w:t>
            </w:r>
          </w:p>
        </w:tc>
        <w:tc>
          <w:tcPr>
            <w:tcW w:w="1134" w:type="dxa"/>
            <w:tcBorders>
              <w:top w:val="nil"/>
              <w:left w:val="nil"/>
              <w:bottom w:val="nil"/>
              <w:right w:val="single" w:sz="4" w:space="0" w:color="auto"/>
            </w:tcBorders>
            <w:shd w:val="clear" w:color="auto" w:fill="auto"/>
            <w:noWrap/>
            <w:vAlign w:val="center"/>
            <w:hideMark/>
          </w:tcPr>
          <w:p w14:paraId="1D6C15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10/12/44</w:t>
            </w:r>
          </w:p>
        </w:tc>
        <w:tc>
          <w:tcPr>
            <w:tcW w:w="1134" w:type="dxa"/>
            <w:tcBorders>
              <w:top w:val="nil"/>
              <w:left w:val="nil"/>
              <w:bottom w:val="nil"/>
              <w:right w:val="single" w:sz="4" w:space="0" w:color="auto"/>
            </w:tcBorders>
            <w:shd w:val="clear" w:color="auto" w:fill="auto"/>
            <w:noWrap/>
            <w:vAlign w:val="center"/>
            <w:hideMark/>
          </w:tcPr>
          <w:p w14:paraId="56716C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12/12/44</w:t>
            </w:r>
          </w:p>
        </w:tc>
        <w:tc>
          <w:tcPr>
            <w:tcW w:w="1134" w:type="dxa"/>
            <w:tcBorders>
              <w:top w:val="nil"/>
              <w:left w:val="single" w:sz="8" w:space="0" w:color="auto"/>
              <w:bottom w:val="nil"/>
              <w:right w:val="nil"/>
            </w:tcBorders>
            <w:shd w:val="clear" w:color="auto" w:fill="auto"/>
            <w:noWrap/>
            <w:vAlign w:val="center"/>
            <w:hideMark/>
          </w:tcPr>
          <w:p w14:paraId="584F878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1.443,93</w:t>
            </w:r>
          </w:p>
        </w:tc>
        <w:tc>
          <w:tcPr>
            <w:tcW w:w="1134" w:type="dxa"/>
            <w:tcBorders>
              <w:top w:val="nil"/>
              <w:left w:val="single" w:sz="4" w:space="0" w:color="auto"/>
              <w:bottom w:val="nil"/>
              <w:right w:val="single" w:sz="4" w:space="0" w:color="auto"/>
            </w:tcBorders>
            <w:shd w:val="clear" w:color="auto" w:fill="auto"/>
            <w:noWrap/>
            <w:vAlign w:val="center"/>
            <w:hideMark/>
          </w:tcPr>
          <w:p w14:paraId="7E0F6B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424,79</w:t>
            </w:r>
          </w:p>
        </w:tc>
        <w:tc>
          <w:tcPr>
            <w:tcW w:w="1134" w:type="dxa"/>
            <w:tcBorders>
              <w:top w:val="nil"/>
              <w:left w:val="nil"/>
              <w:bottom w:val="nil"/>
              <w:right w:val="single" w:sz="4" w:space="0" w:color="auto"/>
            </w:tcBorders>
            <w:shd w:val="clear" w:color="auto" w:fill="auto"/>
            <w:noWrap/>
            <w:vAlign w:val="center"/>
            <w:hideMark/>
          </w:tcPr>
          <w:p w14:paraId="309870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1.019,14</w:t>
            </w:r>
          </w:p>
        </w:tc>
        <w:tc>
          <w:tcPr>
            <w:tcW w:w="1134" w:type="dxa"/>
            <w:tcBorders>
              <w:top w:val="nil"/>
              <w:left w:val="nil"/>
              <w:bottom w:val="nil"/>
              <w:right w:val="single" w:sz="4" w:space="0" w:color="auto"/>
            </w:tcBorders>
            <w:shd w:val="clear" w:color="auto" w:fill="auto"/>
            <w:noWrap/>
            <w:vAlign w:val="center"/>
            <w:hideMark/>
          </w:tcPr>
          <w:p w14:paraId="631D61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43.748,19</w:t>
            </w:r>
          </w:p>
        </w:tc>
        <w:tc>
          <w:tcPr>
            <w:tcW w:w="160" w:type="dxa"/>
            <w:tcBorders>
              <w:top w:val="nil"/>
              <w:left w:val="nil"/>
              <w:bottom w:val="nil"/>
              <w:right w:val="single" w:sz="4" w:space="0" w:color="auto"/>
            </w:tcBorders>
            <w:shd w:val="clear" w:color="auto" w:fill="auto"/>
            <w:noWrap/>
            <w:vAlign w:val="center"/>
            <w:hideMark/>
          </w:tcPr>
          <w:p w14:paraId="7928F7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39E1B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2,2765</w:t>
            </w:r>
          </w:p>
        </w:tc>
      </w:tr>
      <w:tr w:rsidR="000506AC" w:rsidRPr="000506AC" w14:paraId="0EC6C25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C97EF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w:t>
            </w:r>
          </w:p>
        </w:tc>
        <w:tc>
          <w:tcPr>
            <w:tcW w:w="1134" w:type="dxa"/>
            <w:tcBorders>
              <w:top w:val="nil"/>
              <w:left w:val="nil"/>
              <w:bottom w:val="nil"/>
              <w:right w:val="single" w:sz="4" w:space="0" w:color="auto"/>
            </w:tcBorders>
            <w:shd w:val="clear" w:color="auto" w:fill="auto"/>
            <w:noWrap/>
            <w:vAlign w:val="center"/>
            <w:hideMark/>
          </w:tcPr>
          <w:p w14:paraId="0BD05B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10/01/45</w:t>
            </w:r>
          </w:p>
        </w:tc>
        <w:tc>
          <w:tcPr>
            <w:tcW w:w="1134" w:type="dxa"/>
            <w:tcBorders>
              <w:top w:val="nil"/>
              <w:left w:val="nil"/>
              <w:bottom w:val="nil"/>
              <w:right w:val="single" w:sz="4" w:space="0" w:color="auto"/>
            </w:tcBorders>
            <w:shd w:val="clear" w:color="auto" w:fill="auto"/>
            <w:noWrap/>
            <w:vAlign w:val="center"/>
            <w:hideMark/>
          </w:tcPr>
          <w:p w14:paraId="534526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10/01/45</w:t>
            </w:r>
          </w:p>
        </w:tc>
        <w:tc>
          <w:tcPr>
            <w:tcW w:w="1134" w:type="dxa"/>
            <w:tcBorders>
              <w:top w:val="nil"/>
              <w:left w:val="single" w:sz="8" w:space="0" w:color="auto"/>
              <w:bottom w:val="nil"/>
              <w:right w:val="nil"/>
            </w:tcBorders>
            <w:shd w:val="clear" w:color="auto" w:fill="auto"/>
            <w:noWrap/>
            <w:vAlign w:val="center"/>
            <w:hideMark/>
          </w:tcPr>
          <w:p w14:paraId="1EDA66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1.411,69</w:t>
            </w:r>
          </w:p>
        </w:tc>
        <w:tc>
          <w:tcPr>
            <w:tcW w:w="1134" w:type="dxa"/>
            <w:tcBorders>
              <w:top w:val="nil"/>
              <w:left w:val="single" w:sz="4" w:space="0" w:color="auto"/>
              <w:bottom w:val="nil"/>
              <w:right w:val="single" w:sz="4" w:space="0" w:color="auto"/>
            </w:tcBorders>
            <w:shd w:val="clear" w:color="auto" w:fill="auto"/>
            <w:noWrap/>
            <w:vAlign w:val="center"/>
            <w:hideMark/>
          </w:tcPr>
          <w:p w14:paraId="3B9969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415,12</w:t>
            </w:r>
          </w:p>
        </w:tc>
        <w:tc>
          <w:tcPr>
            <w:tcW w:w="1134" w:type="dxa"/>
            <w:tcBorders>
              <w:top w:val="nil"/>
              <w:left w:val="nil"/>
              <w:bottom w:val="nil"/>
              <w:right w:val="single" w:sz="4" w:space="0" w:color="auto"/>
            </w:tcBorders>
            <w:shd w:val="clear" w:color="auto" w:fill="auto"/>
            <w:noWrap/>
            <w:vAlign w:val="center"/>
            <w:hideMark/>
          </w:tcPr>
          <w:p w14:paraId="07669D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996,57</w:t>
            </w:r>
          </w:p>
        </w:tc>
        <w:tc>
          <w:tcPr>
            <w:tcW w:w="1134" w:type="dxa"/>
            <w:tcBorders>
              <w:top w:val="nil"/>
              <w:left w:val="nil"/>
              <w:bottom w:val="nil"/>
              <w:right w:val="single" w:sz="4" w:space="0" w:color="auto"/>
            </w:tcBorders>
            <w:shd w:val="clear" w:color="auto" w:fill="auto"/>
            <w:noWrap/>
            <w:vAlign w:val="center"/>
            <w:hideMark/>
          </w:tcPr>
          <w:p w14:paraId="06C56E5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42.751,62</w:t>
            </w:r>
          </w:p>
        </w:tc>
        <w:tc>
          <w:tcPr>
            <w:tcW w:w="160" w:type="dxa"/>
            <w:tcBorders>
              <w:top w:val="nil"/>
              <w:left w:val="nil"/>
              <w:bottom w:val="nil"/>
              <w:right w:val="single" w:sz="4" w:space="0" w:color="auto"/>
            </w:tcBorders>
            <w:shd w:val="clear" w:color="auto" w:fill="auto"/>
            <w:noWrap/>
            <w:vAlign w:val="center"/>
            <w:hideMark/>
          </w:tcPr>
          <w:p w14:paraId="5F276A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61C82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2,2780</w:t>
            </w:r>
          </w:p>
        </w:tc>
      </w:tr>
      <w:tr w:rsidR="000506AC" w:rsidRPr="000506AC" w14:paraId="6D39A14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A1B32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340</w:t>
            </w:r>
          </w:p>
        </w:tc>
        <w:tc>
          <w:tcPr>
            <w:tcW w:w="1134" w:type="dxa"/>
            <w:tcBorders>
              <w:top w:val="nil"/>
              <w:left w:val="nil"/>
              <w:bottom w:val="nil"/>
              <w:right w:val="single" w:sz="4" w:space="0" w:color="auto"/>
            </w:tcBorders>
            <w:shd w:val="clear" w:color="auto" w:fill="auto"/>
            <w:noWrap/>
            <w:vAlign w:val="center"/>
            <w:hideMark/>
          </w:tcPr>
          <w:p w14:paraId="006060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10/02/45</w:t>
            </w:r>
          </w:p>
        </w:tc>
        <w:tc>
          <w:tcPr>
            <w:tcW w:w="1134" w:type="dxa"/>
            <w:tcBorders>
              <w:top w:val="nil"/>
              <w:left w:val="nil"/>
              <w:bottom w:val="nil"/>
              <w:right w:val="single" w:sz="4" w:space="0" w:color="auto"/>
            </w:tcBorders>
            <w:shd w:val="clear" w:color="auto" w:fill="auto"/>
            <w:noWrap/>
            <w:vAlign w:val="center"/>
            <w:hideMark/>
          </w:tcPr>
          <w:p w14:paraId="0C7365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10/02/45</w:t>
            </w:r>
          </w:p>
        </w:tc>
        <w:tc>
          <w:tcPr>
            <w:tcW w:w="1134" w:type="dxa"/>
            <w:tcBorders>
              <w:top w:val="nil"/>
              <w:left w:val="single" w:sz="8" w:space="0" w:color="auto"/>
              <w:bottom w:val="nil"/>
              <w:right w:val="nil"/>
            </w:tcBorders>
            <w:shd w:val="clear" w:color="auto" w:fill="auto"/>
            <w:noWrap/>
            <w:vAlign w:val="center"/>
            <w:hideMark/>
          </w:tcPr>
          <w:p w14:paraId="41F86E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1.377,36</w:t>
            </w:r>
          </w:p>
        </w:tc>
        <w:tc>
          <w:tcPr>
            <w:tcW w:w="1134" w:type="dxa"/>
            <w:tcBorders>
              <w:top w:val="nil"/>
              <w:left w:val="single" w:sz="4" w:space="0" w:color="auto"/>
              <w:bottom w:val="nil"/>
              <w:right w:val="single" w:sz="4" w:space="0" w:color="auto"/>
            </w:tcBorders>
            <w:shd w:val="clear" w:color="auto" w:fill="auto"/>
            <w:noWrap/>
            <w:vAlign w:val="center"/>
            <w:hideMark/>
          </w:tcPr>
          <w:p w14:paraId="72AE57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405,66</w:t>
            </w:r>
          </w:p>
        </w:tc>
        <w:tc>
          <w:tcPr>
            <w:tcW w:w="1134" w:type="dxa"/>
            <w:tcBorders>
              <w:top w:val="nil"/>
              <w:left w:val="nil"/>
              <w:bottom w:val="nil"/>
              <w:right w:val="single" w:sz="4" w:space="0" w:color="auto"/>
            </w:tcBorders>
            <w:shd w:val="clear" w:color="auto" w:fill="auto"/>
            <w:noWrap/>
            <w:vAlign w:val="center"/>
            <w:hideMark/>
          </w:tcPr>
          <w:p w14:paraId="256406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971,70</w:t>
            </w:r>
          </w:p>
        </w:tc>
        <w:tc>
          <w:tcPr>
            <w:tcW w:w="1134" w:type="dxa"/>
            <w:tcBorders>
              <w:top w:val="nil"/>
              <w:left w:val="nil"/>
              <w:bottom w:val="nil"/>
              <w:right w:val="single" w:sz="4" w:space="0" w:color="auto"/>
            </w:tcBorders>
            <w:shd w:val="clear" w:color="auto" w:fill="auto"/>
            <w:noWrap/>
            <w:vAlign w:val="center"/>
            <w:hideMark/>
          </w:tcPr>
          <w:p w14:paraId="095220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41.779,91</w:t>
            </w:r>
          </w:p>
        </w:tc>
        <w:tc>
          <w:tcPr>
            <w:tcW w:w="160" w:type="dxa"/>
            <w:tcBorders>
              <w:top w:val="nil"/>
              <w:left w:val="nil"/>
              <w:bottom w:val="nil"/>
              <w:right w:val="single" w:sz="4" w:space="0" w:color="auto"/>
            </w:tcBorders>
            <w:shd w:val="clear" w:color="auto" w:fill="auto"/>
            <w:noWrap/>
            <w:vAlign w:val="center"/>
            <w:hideMark/>
          </w:tcPr>
          <w:p w14:paraId="2EAAEE4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E8486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2,2729</w:t>
            </w:r>
          </w:p>
        </w:tc>
      </w:tr>
      <w:tr w:rsidR="000506AC" w:rsidRPr="000506AC" w14:paraId="3CFDB32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6ECA6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341</w:t>
            </w:r>
          </w:p>
        </w:tc>
        <w:tc>
          <w:tcPr>
            <w:tcW w:w="1134" w:type="dxa"/>
            <w:tcBorders>
              <w:top w:val="nil"/>
              <w:left w:val="nil"/>
              <w:bottom w:val="nil"/>
              <w:right w:val="single" w:sz="4" w:space="0" w:color="auto"/>
            </w:tcBorders>
            <w:shd w:val="clear" w:color="auto" w:fill="auto"/>
            <w:noWrap/>
            <w:vAlign w:val="center"/>
            <w:hideMark/>
          </w:tcPr>
          <w:p w14:paraId="4FAD7C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10/03/45</w:t>
            </w:r>
          </w:p>
        </w:tc>
        <w:tc>
          <w:tcPr>
            <w:tcW w:w="1134" w:type="dxa"/>
            <w:tcBorders>
              <w:top w:val="nil"/>
              <w:left w:val="nil"/>
              <w:bottom w:val="nil"/>
              <w:right w:val="single" w:sz="4" w:space="0" w:color="auto"/>
            </w:tcBorders>
            <w:shd w:val="clear" w:color="auto" w:fill="auto"/>
            <w:noWrap/>
            <w:vAlign w:val="center"/>
            <w:hideMark/>
          </w:tcPr>
          <w:p w14:paraId="4D8D3B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10/03/45</w:t>
            </w:r>
          </w:p>
        </w:tc>
        <w:tc>
          <w:tcPr>
            <w:tcW w:w="1134" w:type="dxa"/>
            <w:tcBorders>
              <w:top w:val="nil"/>
              <w:left w:val="single" w:sz="8" w:space="0" w:color="auto"/>
              <w:bottom w:val="nil"/>
              <w:right w:val="nil"/>
            </w:tcBorders>
            <w:shd w:val="clear" w:color="auto" w:fill="auto"/>
            <w:noWrap/>
            <w:vAlign w:val="center"/>
            <w:hideMark/>
          </w:tcPr>
          <w:p w14:paraId="3E27B5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1.344,32</w:t>
            </w:r>
          </w:p>
        </w:tc>
        <w:tc>
          <w:tcPr>
            <w:tcW w:w="1134" w:type="dxa"/>
            <w:tcBorders>
              <w:top w:val="nil"/>
              <w:left w:val="single" w:sz="4" w:space="0" w:color="auto"/>
              <w:bottom w:val="nil"/>
              <w:right w:val="single" w:sz="4" w:space="0" w:color="auto"/>
            </w:tcBorders>
            <w:shd w:val="clear" w:color="auto" w:fill="auto"/>
            <w:noWrap/>
            <w:vAlign w:val="center"/>
            <w:hideMark/>
          </w:tcPr>
          <w:p w14:paraId="147B72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396,44</w:t>
            </w:r>
          </w:p>
        </w:tc>
        <w:tc>
          <w:tcPr>
            <w:tcW w:w="1134" w:type="dxa"/>
            <w:tcBorders>
              <w:top w:val="nil"/>
              <w:left w:val="nil"/>
              <w:bottom w:val="nil"/>
              <w:right w:val="single" w:sz="4" w:space="0" w:color="auto"/>
            </w:tcBorders>
            <w:shd w:val="clear" w:color="auto" w:fill="auto"/>
            <w:noWrap/>
            <w:vAlign w:val="center"/>
            <w:hideMark/>
          </w:tcPr>
          <w:p w14:paraId="5EF4FD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947,88</w:t>
            </w:r>
          </w:p>
        </w:tc>
        <w:tc>
          <w:tcPr>
            <w:tcW w:w="1134" w:type="dxa"/>
            <w:tcBorders>
              <w:top w:val="nil"/>
              <w:left w:val="nil"/>
              <w:bottom w:val="nil"/>
              <w:right w:val="single" w:sz="4" w:space="0" w:color="auto"/>
            </w:tcBorders>
            <w:shd w:val="clear" w:color="auto" w:fill="auto"/>
            <w:noWrap/>
            <w:vAlign w:val="center"/>
            <w:hideMark/>
          </w:tcPr>
          <w:p w14:paraId="77BCB6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40.832,03</w:t>
            </w:r>
          </w:p>
        </w:tc>
        <w:tc>
          <w:tcPr>
            <w:tcW w:w="160" w:type="dxa"/>
            <w:tcBorders>
              <w:top w:val="nil"/>
              <w:left w:val="nil"/>
              <w:bottom w:val="nil"/>
              <w:right w:val="single" w:sz="4" w:space="0" w:color="auto"/>
            </w:tcBorders>
            <w:shd w:val="clear" w:color="auto" w:fill="auto"/>
            <w:noWrap/>
            <w:vAlign w:val="center"/>
            <w:hideMark/>
          </w:tcPr>
          <w:p w14:paraId="1DBB89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E9A35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2,2688</w:t>
            </w:r>
          </w:p>
        </w:tc>
      </w:tr>
      <w:tr w:rsidR="000506AC" w:rsidRPr="000506AC" w14:paraId="18B15E5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BCFE4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342</w:t>
            </w:r>
          </w:p>
        </w:tc>
        <w:tc>
          <w:tcPr>
            <w:tcW w:w="1134" w:type="dxa"/>
            <w:tcBorders>
              <w:top w:val="nil"/>
              <w:left w:val="nil"/>
              <w:bottom w:val="nil"/>
              <w:right w:val="single" w:sz="4" w:space="0" w:color="auto"/>
            </w:tcBorders>
            <w:shd w:val="clear" w:color="auto" w:fill="auto"/>
            <w:noWrap/>
            <w:vAlign w:val="center"/>
            <w:hideMark/>
          </w:tcPr>
          <w:p w14:paraId="21864E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10/04/45</w:t>
            </w:r>
          </w:p>
        </w:tc>
        <w:tc>
          <w:tcPr>
            <w:tcW w:w="1134" w:type="dxa"/>
            <w:tcBorders>
              <w:top w:val="nil"/>
              <w:left w:val="nil"/>
              <w:bottom w:val="nil"/>
              <w:right w:val="single" w:sz="4" w:space="0" w:color="auto"/>
            </w:tcBorders>
            <w:shd w:val="clear" w:color="auto" w:fill="auto"/>
            <w:noWrap/>
            <w:vAlign w:val="center"/>
            <w:hideMark/>
          </w:tcPr>
          <w:p w14:paraId="386ED4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10/04/45</w:t>
            </w:r>
          </w:p>
        </w:tc>
        <w:tc>
          <w:tcPr>
            <w:tcW w:w="1134" w:type="dxa"/>
            <w:tcBorders>
              <w:top w:val="nil"/>
              <w:left w:val="single" w:sz="8" w:space="0" w:color="auto"/>
              <w:bottom w:val="nil"/>
              <w:right w:val="nil"/>
            </w:tcBorders>
            <w:shd w:val="clear" w:color="auto" w:fill="auto"/>
            <w:noWrap/>
            <w:vAlign w:val="center"/>
            <w:hideMark/>
          </w:tcPr>
          <w:p w14:paraId="0ED153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1.305,88</w:t>
            </w:r>
          </w:p>
        </w:tc>
        <w:tc>
          <w:tcPr>
            <w:tcW w:w="1134" w:type="dxa"/>
            <w:tcBorders>
              <w:top w:val="nil"/>
              <w:left w:val="single" w:sz="4" w:space="0" w:color="auto"/>
              <w:bottom w:val="nil"/>
              <w:right w:val="single" w:sz="4" w:space="0" w:color="auto"/>
            </w:tcBorders>
            <w:shd w:val="clear" w:color="auto" w:fill="auto"/>
            <w:noWrap/>
            <w:vAlign w:val="center"/>
            <w:hideMark/>
          </w:tcPr>
          <w:p w14:paraId="0F7B1F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387,45</w:t>
            </w:r>
          </w:p>
        </w:tc>
        <w:tc>
          <w:tcPr>
            <w:tcW w:w="1134" w:type="dxa"/>
            <w:tcBorders>
              <w:top w:val="nil"/>
              <w:left w:val="nil"/>
              <w:bottom w:val="nil"/>
              <w:right w:val="single" w:sz="4" w:space="0" w:color="auto"/>
            </w:tcBorders>
            <w:shd w:val="clear" w:color="auto" w:fill="auto"/>
            <w:noWrap/>
            <w:vAlign w:val="center"/>
            <w:hideMark/>
          </w:tcPr>
          <w:p w14:paraId="0164BE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918,43</w:t>
            </w:r>
          </w:p>
        </w:tc>
        <w:tc>
          <w:tcPr>
            <w:tcW w:w="1134" w:type="dxa"/>
            <w:tcBorders>
              <w:top w:val="nil"/>
              <w:left w:val="nil"/>
              <w:bottom w:val="nil"/>
              <w:right w:val="single" w:sz="4" w:space="0" w:color="auto"/>
            </w:tcBorders>
            <w:shd w:val="clear" w:color="auto" w:fill="auto"/>
            <w:noWrap/>
            <w:vAlign w:val="center"/>
            <w:hideMark/>
          </w:tcPr>
          <w:p w14:paraId="10DAD2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39.913,60</w:t>
            </w:r>
          </w:p>
        </w:tc>
        <w:tc>
          <w:tcPr>
            <w:tcW w:w="160" w:type="dxa"/>
            <w:tcBorders>
              <w:top w:val="nil"/>
              <w:left w:val="nil"/>
              <w:bottom w:val="nil"/>
              <w:right w:val="single" w:sz="4" w:space="0" w:color="auto"/>
            </w:tcBorders>
            <w:shd w:val="clear" w:color="auto" w:fill="auto"/>
            <w:noWrap/>
            <w:vAlign w:val="center"/>
            <w:hideMark/>
          </w:tcPr>
          <w:p w14:paraId="35B76A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888F1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2,2493</w:t>
            </w:r>
          </w:p>
        </w:tc>
      </w:tr>
      <w:tr w:rsidR="000506AC" w:rsidRPr="000506AC" w14:paraId="2D3178D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77C84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343</w:t>
            </w:r>
          </w:p>
        </w:tc>
        <w:tc>
          <w:tcPr>
            <w:tcW w:w="1134" w:type="dxa"/>
            <w:tcBorders>
              <w:top w:val="nil"/>
              <w:left w:val="nil"/>
              <w:bottom w:val="nil"/>
              <w:right w:val="single" w:sz="4" w:space="0" w:color="auto"/>
            </w:tcBorders>
            <w:shd w:val="clear" w:color="auto" w:fill="auto"/>
            <w:noWrap/>
            <w:vAlign w:val="center"/>
            <w:hideMark/>
          </w:tcPr>
          <w:p w14:paraId="2F0610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10/05/45</w:t>
            </w:r>
          </w:p>
        </w:tc>
        <w:tc>
          <w:tcPr>
            <w:tcW w:w="1134" w:type="dxa"/>
            <w:tcBorders>
              <w:top w:val="nil"/>
              <w:left w:val="nil"/>
              <w:bottom w:val="nil"/>
              <w:right w:val="single" w:sz="4" w:space="0" w:color="auto"/>
            </w:tcBorders>
            <w:shd w:val="clear" w:color="auto" w:fill="auto"/>
            <w:noWrap/>
            <w:vAlign w:val="center"/>
            <w:hideMark/>
          </w:tcPr>
          <w:p w14:paraId="16BCD2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10/05/45</w:t>
            </w:r>
          </w:p>
        </w:tc>
        <w:tc>
          <w:tcPr>
            <w:tcW w:w="1134" w:type="dxa"/>
            <w:tcBorders>
              <w:top w:val="nil"/>
              <w:left w:val="single" w:sz="8" w:space="0" w:color="auto"/>
              <w:bottom w:val="nil"/>
              <w:right w:val="nil"/>
            </w:tcBorders>
            <w:shd w:val="clear" w:color="auto" w:fill="auto"/>
            <w:noWrap/>
            <w:vAlign w:val="center"/>
            <w:hideMark/>
          </w:tcPr>
          <w:p w14:paraId="64EB94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1.267,28</w:t>
            </w:r>
          </w:p>
        </w:tc>
        <w:tc>
          <w:tcPr>
            <w:tcW w:w="1134" w:type="dxa"/>
            <w:tcBorders>
              <w:top w:val="nil"/>
              <w:left w:val="single" w:sz="4" w:space="0" w:color="auto"/>
              <w:bottom w:val="nil"/>
              <w:right w:val="single" w:sz="4" w:space="0" w:color="auto"/>
            </w:tcBorders>
            <w:shd w:val="clear" w:color="auto" w:fill="auto"/>
            <w:noWrap/>
            <w:vAlign w:val="center"/>
            <w:hideMark/>
          </w:tcPr>
          <w:p w14:paraId="3CA67E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378,73</w:t>
            </w:r>
          </w:p>
        </w:tc>
        <w:tc>
          <w:tcPr>
            <w:tcW w:w="1134" w:type="dxa"/>
            <w:tcBorders>
              <w:top w:val="nil"/>
              <w:left w:val="nil"/>
              <w:bottom w:val="nil"/>
              <w:right w:val="single" w:sz="4" w:space="0" w:color="auto"/>
            </w:tcBorders>
            <w:shd w:val="clear" w:color="auto" w:fill="auto"/>
            <w:noWrap/>
            <w:vAlign w:val="center"/>
            <w:hideMark/>
          </w:tcPr>
          <w:p w14:paraId="5A4B58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888,55</w:t>
            </w:r>
          </w:p>
        </w:tc>
        <w:tc>
          <w:tcPr>
            <w:tcW w:w="1134" w:type="dxa"/>
            <w:tcBorders>
              <w:top w:val="nil"/>
              <w:left w:val="nil"/>
              <w:bottom w:val="nil"/>
              <w:right w:val="single" w:sz="4" w:space="0" w:color="auto"/>
            </w:tcBorders>
            <w:shd w:val="clear" w:color="auto" w:fill="auto"/>
            <w:noWrap/>
            <w:vAlign w:val="center"/>
            <w:hideMark/>
          </w:tcPr>
          <w:p w14:paraId="17A083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39.025,05</w:t>
            </w:r>
          </w:p>
        </w:tc>
        <w:tc>
          <w:tcPr>
            <w:tcW w:w="160" w:type="dxa"/>
            <w:tcBorders>
              <w:top w:val="nil"/>
              <w:left w:val="nil"/>
              <w:bottom w:val="nil"/>
              <w:right w:val="single" w:sz="4" w:space="0" w:color="auto"/>
            </w:tcBorders>
            <w:shd w:val="clear" w:color="auto" w:fill="auto"/>
            <w:noWrap/>
            <w:vAlign w:val="center"/>
            <w:hideMark/>
          </w:tcPr>
          <w:p w14:paraId="03D9E1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8B4DA8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2,2262</w:t>
            </w:r>
          </w:p>
        </w:tc>
      </w:tr>
      <w:tr w:rsidR="000506AC" w:rsidRPr="000506AC" w14:paraId="14DD779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DF4AD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344</w:t>
            </w:r>
          </w:p>
        </w:tc>
        <w:tc>
          <w:tcPr>
            <w:tcW w:w="1134" w:type="dxa"/>
            <w:tcBorders>
              <w:top w:val="nil"/>
              <w:left w:val="nil"/>
              <w:bottom w:val="nil"/>
              <w:right w:val="single" w:sz="4" w:space="0" w:color="auto"/>
            </w:tcBorders>
            <w:shd w:val="clear" w:color="auto" w:fill="auto"/>
            <w:noWrap/>
            <w:vAlign w:val="center"/>
            <w:hideMark/>
          </w:tcPr>
          <w:p w14:paraId="0EB9ED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10/06/45</w:t>
            </w:r>
          </w:p>
        </w:tc>
        <w:tc>
          <w:tcPr>
            <w:tcW w:w="1134" w:type="dxa"/>
            <w:tcBorders>
              <w:top w:val="nil"/>
              <w:left w:val="nil"/>
              <w:bottom w:val="nil"/>
              <w:right w:val="single" w:sz="4" w:space="0" w:color="auto"/>
            </w:tcBorders>
            <w:shd w:val="clear" w:color="auto" w:fill="auto"/>
            <w:noWrap/>
            <w:vAlign w:val="center"/>
            <w:hideMark/>
          </w:tcPr>
          <w:p w14:paraId="0DE859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12/06/45</w:t>
            </w:r>
          </w:p>
        </w:tc>
        <w:tc>
          <w:tcPr>
            <w:tcW w:w="1134" w:type="dxa"/>
            <w:tcBorders>
              <w:top w:val="nil"/>
              <w:left w:val="single" w:sz="8" w:space="0" w:color="auto"/>
              <w:bottom w:val="nil"/>
              <w:right w:val="nil"/>
            </w:tcBorders>
            <w:shd w:val="clear" w:color="auto" w:fill="auto"/>
            <w:noWrap/>
            <w:vAlign w:val="center"/>
            <w:hideMark/>
          </w:tcPr>
          <w:p w14:paraId="25CE12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1.231,07</w:t>
            </w:r>
          </w:p>
        </w:tc>
        <w:tc>
          <w:tcPr>
            <w:tcW w:w="1134" w:type="dxa"/>
            <w:tcBorders>
              <w:top w:val="nil"/>
              <w:left w:val="single" w:sz="4" w:space="0" w:color="auto"/>
              <w:bottom w:val="nil"/>
              <w:right w:val="single" w:sz="4" w:space="0" w:color="auto"/>
            </w:tcBorders>
            <w:shd w:val="clear" w:color="auto" w:fill="auto"/>
            <w:noWrap/>
            <w:vAlign w:val="center"/>
            <w:hideMark/>
          </w:tcPr>
          <w:p w14:paraId="6DB4A7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370,30</w:t>
            </w:r>
          </w:p>
        </w:tc>
        <w:tc>
          <w:tcPr>
            <w:tcW w:w="1134" w:type="dxa"/>
            <w:tcBorders>
              <w:top w:val="nil"/>
              <w:left w:val="nil"/>
              <w:bottom w:val="nil"/>
              <w:right w:val="single" w:sz="4" w:space="0" w:color="auto"/>
            </w:tcBorders>
            <w:shd w:val="clear" w:color="auto" w:fill="auto"/>
            <w:noWrap/>
            <w:vAlign w:val="center"/>
            <w:hideMark/>
          </w:tcPr>
          <w:p w14:paraId="46804AF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860,76</w:t>
            </w:r>
          </w:p>
        </w:tc>
        <w:tc>
          <w:tcPr>
            <w:tcW w:w="1134" w:type="dxa"/>
            <w:tcBorders>
              <w:top w:val="nil"/>
              <w:left w:val="nil"/>
              <w:bottom w:val="nil"/>
              <w:right w:val="single" w:sz="4" w:space="0" w:color="auto"/>
            </w:tcBorders>
            <w:shd w:val="clear" w:color="auto" w:fill="auto"/>
            <w:noWrap/>
            <w:vAlign w:val="center"/>
            <w:hideMark/>
          </w:tcPr>
          <w:p w14:paraId="42C8B8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38.164,28</w:t>
            </w:r>
          </w:p>
        </w:tc>
        <w:tc>
          <w:tcPr>
            <w:tcW w:w="160" w:type="dxa"/>
            <w:tcBorders>
              <w:top w:val="nil"/>
              <w:left w:val="nil"/>
              <w:bottom w:val="nil"/>
              <w:right w:val="single" w:sz="4" w:space="0" w:color="auto"/>
            </w:tcBorders>
            <w:shd w:val="clear" w:color="auto" w:fill="auto"/>
            <w:noWrap/>
            <w:vAlign w:val="center"/>
            <w:hideMark/>
          </w:tcPr>
          <w:p w14:paraId="296D21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A9B5A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2,2057</w:t>
            </w:r>
          </w:p>
        </w:tc>
      </w:tr>
      <w:tr w:rsidR="000506AC" w:rsidRPr="000506AC" w14:paraId="08C8839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426A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345</w:t>
            </w:r>
          </w:p>
        </w:tc>
        <w:tc>
          <w:tcPr>
            <w:tcW w:w="1134" w:type="dxa"/>
            <w:tcBorders>
              <w:top w:val="nil"/>
              <w:left w:val="nil"/>
              <w:bottom w:val="nil"/>
              <w:right w:val="single" w:sz="4" w:space="0" w:color="auto"/>
            </w:tcBorders>
            <w:shd w:val="clear" w:color="auto" w:fill="auto"/>
            <w:noWrap/>
            <w:vAlign w:val="center"/>
            <w:hideMark/>
          </w:tcPr>
          <w:p w14:paraId="01F987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10/07/45</w:t>
            </w:r>
          </w:p>
        </w:tc>
        <w:tc>
          <w:tcPr>
            <w:tcW w:w="1134" w:type="dxa"/>
            <w:tcBorders>
              <w:top w:val="nil"/>
              <w:left w:val="nil"/>
              <w:bottom w:val="nil"/>
              <w:right w:val="single" w:sz="4" w:space="0" w:color="auto"/>
            </w:tcBorders>
            <w:shd w:val="clear" w:color="auto" w:fill="auto"/>
            <w:noWrap/>
            <w:vAlign w:val="center"/>
            <w:hideMark/>
          </w:tcPr>
          <w:p w14:paraId="5CCC4FE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10/07/45</w:t>
            </w:r>
          </w:p>
        </w:tc>
        <w:tc>
          <w:tcPr>
            <w:tcW w:w="1134" w:type="dxa"/>
            <w:tcBorders>
              <w:top w:val="nil"/>
              <w:left w:val="single" w:sz="8" w:space="0" w:color="auto"/>
              <w:bottom w:val="nil"/>
              <w:right w:val="nil"/>
            </w:tcBorders>
            <w:shd w:val="clear" w:color="auto" w:fill="auto"/>
            <w:noWrap/>
            <w:vAlign w:val="center"/>
            <w:hideMark/>
          </w:tcPr>
          <w:p w14:paraId="252281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1.198,01</w:t>
            </w:r>
          </w:p>
        </w:tc>
        <w:tc>
          <w:tcPr>
            <w:tcW w:w="1134" w:type="dxa"/>
            <w:tcBorders>
              <w:top w:val="nil"/>
              <w:left w:val="single" w:sz="4" w:space="0" w:color="auto"/>
              <w:bottom w:val="nil"/>
              <w:right w:val="single" w:sz="4" w:space="0" w:color="auto"/>
            </w:tcBorders>
            <w:shd w:val="clear" w:color="auto" w:fill="auto"/>
            <w:noWrap/>
            <w:vAlign w:val="center"/>
            <w:hideMark/>
          </w:tcPr>
          <w:p w14:paraId="37C18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362,13</w:t>
            </w:r>
          </w:p>
        </w:tc>
        <w:tc>
          <w:tcPr>
            <w:tcW w:w="1134" w:type="dxa"/>
            <w:tcBorders>
              <w:top w:val="nil"/>
              <w:left w:val="nil"/>
              <w:bottom w:val="nil"/>
              <w:right w:val="single" w:sz="4" w:space="0" w:color="auto"/>
            </w:tcBorders>
            <w:shd w:val="clear" w:color="auto" w:fill="auto"/>
            <w:noWrap/>
            <w:vAlign w:val="center"/>
            <w:hideMark/>
          </w:tcPr>
          <w:p w14:paraId="168CBD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835,88</w:t>
            </w:r>
          </w:p>
        </w:tc>
        <w:tc>
          <w:tcPr>
            <w:tcW w:w="1134" w:type="dxa"/>
            <w:tcBorders>
              <w:top w:val="nil"/>
              <w:left w:val="nil"/>
              <w:bottom w:val="nil"/>
              <w:right w:val="single" w:sz="4" w:space="0" w:color="auto"/>
            </w:tcBorders>
            <w:shd w:val="clear" w:color="auto" w:fill="auto"/>
            <w:noWrap/>
            <w:vAlign w:val="center"/>
            <w:hideMark/>
          </w:tcPr>
          <w:p w14:paraId="304BD7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37.328,41</w:t>
            </w:r>
          </w:p>
        </w:tc>
        <w:tc>
          <w:tcPr>
            <w:tcW w:w="160" w:type="dxa"/>
            <w:tcBorders>
              <w:top w:val="nil"/>
              <w:left w:val="nil"/>
              <w:bottom w:val="nil"/>
              <w:right w:val="single" w:sz="4" w:space="0" w:color="auto"/>
            </w:tcBorders>
            <w:shd w:val="clear" w:color="auto" w:fill="auto"/>
            <w:noWrap/>
            <w:vAlign w:val="center"/>
            <w:hideMark/>
          </w:tcPr>
          <w:p w14:paraId="689B73C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EB5A0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2,1902</w:t>
            </w:r>
          </w:p>
        </w:tc>
      </w:tr>
      <w:tr w:rsidR="000506AC" w:rsidRPr="000506AC" w14:paraId="0C8CE4F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6BD1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346</w:t>
            </w:r>
          </w:p>
        </w:tc>
        <w:tc>
          <w:tcPr>
            <w:tcW w:w="1134" w:type="dxa"/>
            <w:tcBorders>
              <w:top w:val="nil"/>
              <w:left w:val="nil"/>
              <w:bottom w:val="nil"/>
              <w:right w:val="single" w:sz="4" w:space="0" w:color="auto"/>
            </w:tcBorders>
            <w:shd w:val="clear" w:color="auto" w:fill="auto"/>
            <w:noWrap/>
            <w:vAlign w:val="center"/>
            <w:hideMark/>
          </w:tcPr>
          <w:p w14:paraId="3640B4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10/08/45</w:t>
            </w:r>
          </w:p>
        </w:tc>
        <w:tc>
          <w:tcPr>
            <w:tcW w:w="1134" w:type="dxa"/>
            <w:tcBorders>
              <w:top w:val="nil"/>
              <w:left w:val="nil"/>
              <w:bottom w:val="nil"/>
              <w:right w:val="single" w:sz="4" w:space="0" w:color="auto"/>
            </w:tcBorders>
            <w:shd w:val="clear" w:color="auto" w:fill="auto"/>
            <w:noWrap/>
            <w:vAlign w:val="center"/>
            <w:hideMark/>
          </w:tcPr>
          <w:p w14:paraId="6B61E9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10/08/45</w:t>
            </w:r>
          </w:p>
        </w:tc>
        <w:tc>
          <w:tcPr>
            <w:tcW w:w="1134" w:type="dxa"/>
            <w:tcBorders>
              <w:top w:val="nil"/>
              <w:left w:val="single" w:sz="8" w:space="0" w:color="auto"/>
              <w:bottom w:val="nil"/>
              <w:right w:val="nil"/>
            </w:tcBorders>
            <w:shd w:val="clear" w:color="auto" w:fill="auto"/>
            <w:noWrap/>
            <w:vAlign w:val="center"/>
            <w:hideMark/>
          </w:tcPr>
          <w:p w14:paraId="264710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1.160,30</w:t>
            </w:r>
          </w:p>
        </w:tc>
        <w:tc>
          <w:tcPr>
            <w:tcW w:w="1134" w:type="dxa"/>
            <w:tcBorders>
              <w:top w:val="nil"/>
              <w:left w:val="single" w:sz="4" w:space="0" w:color="auto"/>
              <w:bottom w:val="nil"/>
              <w:right w:val="single" w:sz="4" w:space="0" w:color="auto"/>
            </w:tcBorders>
            <w:shd w:val="clear" w:color="auto" w:fill="auto"/>
            <w:noWrap/>
            <w:vAlign w:val="center"/>
            <w:hideMark/>
          </w:tcPr>
          <w:p w14:paraId="0F4E83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354,20</w:t>
            </w:r>
          </w:p>
        </w:tc>
        <w:tc>
          <w:tcPr>
            <w:tcW w:w="1134" w:type="dxa"/>
            <w:tcBorders>
              <w:top w:val="nil"/>
              <w:left w:val="nil"/>
              <w:bottom w:val="nil"/>
              <w:right w:val="single" w:sz="4" w:space="0" w:color="auto"/>
            </w:tcBorders>
            <w:shd w:val="clear" w:color="auto" w:fill="auto"/>
            <w:noWrap/>
            <w:vAlign w:val="center"/>
            <w:hideMark/>
          </w:tcPr>
          <w:p w14:paraId="520A9A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806,10</w:t>
            </w:r>
          </w:p>
        </w:tc>
        <w:tc>
          <w:tcPr>
            <w:tcW w:w="1134" w:type="dxa"/>
            <w:tcBorders>
              <w:top w:val="nil"/>
              <w:left w:val="nil"/>
              <w:bottom w:val="nil"/>
              <w:right w:val="single" w:sz="4" w:space="0" w:color="auto"/>
            </w:tcBorders>
            <w:shd w:val="clear" w:color="auto" w:fill="auto"/>
            <w:noWrap/>
            <w:vAlign w:val="center"/>
            <w:hideMark/>
          </w:tcPr>
          <w:p w14:paraId="7BC2F7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36.522,31</w:t>
            </w:r>
          </w:p>
        </w:tc>
        <w:tc>
          <w:tcPr>
            <w:tcW w:w="160" w:type="dxa"/>
            <w:tcBorders>
              <w:top w:val="nil"/>
              <w:left w:val="nil"/>
              <w:bottom w:val="nil"/>
              <w:right w:val="single" w:sz="4" w:space="0" w:color="auto"/>
            </w:tcBorders>
            <w:shd w:val="clear" w:color="auto" w:fill="auto"/>
            <w:noWrap/>
            <w:vAlign w:val="center"/>
            <w:hideMark/>
          </w:tcPr>
          <w:p w14:paraId="01A17D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4EE3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2,1595</w:t>
            </w:r>
          </w:p>
        </w:tc>
      </w:tr>
      <w:tr w:rsidR="000506AC" w:rsidRPr="000506AC" w14:paraId="6324BDD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3869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347</w:t>
            </w:r>
          </w:p>
        </w:tc>
        <w:tc>
          <w:tcPr>
            <w:tcW w:w="1134" w:type="dxa"/>
            <w:tcBorders>
              <w:top w:val="nil"/>
              <w:left w:val="nil"/>
              <w:bottom w:val="nil"/>
              <w:right w:val="single" w:sz="4" w:space="0" w:color="auto"/>
            </w:tcBorders>
            <w:shd w:val="clear" w:color="auto" w:fill="auto"/>
            <w:noWrap/>
            <w:vAlign w:val="center"/>
            <w:hideMark/>
          </w:tcPr>
          <w:p w14:paraId="53210C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10/09/45</w:t>
            </w:r>
          </w:p>
        </w:tc>
        <w:tc>
          <w:tcPr>
            <w:tcW w:w="1134" w:type="dxa"/>
            <w:tcBorders>
              <w:top w:val="nil"/>
              <w:left w:val="nil"/>
              <w:bottom w:val="nil"/>
              <w:right w:val="single" w:sz="4" w:space="0" w:color="auto"/>
            </w:tcBorders>
            <w:shd w:val="clear" w:color="auto" w:fill="auto"/>
            <w:noWrap/>
            <w:vAlign w:val="center"/>
            <w:hideMark/>
          </w:tcPr>
          <w:p w14:paraId="35FB27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11/09/45</w:t>
            </w:r>
          </w:p>
        </w:tc>
        <w:tc>
          <w:tcPr>
            <w:tcW w:w="1134" w:type="dxa"/>
            <w:tcBorders>
              <w:top w:val="nil"/>
              <w:left w:val="single" w:sz="8" w:space="0" w:color="auto"/>
              <w:bottom w:val="nil"/>
              <w:right w:val="nil"/>
            </w:tcBorders>
            <w:shd w:val="clear" w:color="auto" w:fill="auto"/>
            <w:noWrap/>
            <w:vAlign w:val="center"/>
            <w:hideMark/>
          </w:tcPr>
          <w:p w14:paraId="7F2357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1.134,61</w:t>
            </w:r>
          </w:p>
        </w:tc>
        <w:tc>
          <w:tcPr>
            <w:tcW w:w="1134" w:type="dxa"/>
            <w:tcBorders>
              <w:top w:val="nil"/>
              <w:left w:val="single" w:sz="4" w:space="0" w:color="auto"/>
              <w:bottom w:val="nil"/>
              <w:right w:val="single" w:sz="4" w:space="0" w:color="auto"/>
            </w:tcBorders>
            <w:shd w:val="clear" w:color="auto" w:fill="auto"/>
            <w:noWrap/>
            <w:vAlign w:val="center"/>
            <w:hideMark/>
          </w:tcPr>
          <w:p w14:paraId="09D1AB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346,55</w:t>
            </w:r>
          </w:p>
        </w:tc>
        <w:tc>
          <w:tcPr>
            <w:tcW w:w="1134" w:type="dxa"/>
            <w:tcBorders>
              <w:top w:val="nil"/>
              <w:left w:val="nil"/>
              <w:bottom w:val="nil"/>
              <w:right w:val="single" w:sz="4" w:space="0" w:color="auto"/>
            </w:tcBorders>
            <w:shd w:val="clear" w:color="auto" w:fill="auto"/>
            <w:noWrap/>
            <w:vAlign w:val="center"/>
            <w:hideMark/>
          </w:tcPr>
          <w:p w14:paraId="4BBEA7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788,06</w:t>
            </w:r>
          </w:p>
        </w:tc>
        <w:tc>
          <w:tcPr>
            <w:tcW w:w="1134" w:type="dxa"/>
            <w:tcBorders>
              <w:top w:val="nil"/>
              <w:left w:val="nil"/>
              <w:bottom w:val="nil"/>
              <w:right w:val="single" w:sz="4" w:space="0" w:color="auto"/>
            </w:tcBorders>
            <w:shd w:val="clear" w:color="auto" w:fill="auto"/>
            <w:noWrap/>
            <w:vAlign w:val="center"/>
            <w:hideMark/>
          </w:tcPr>
          <w:p w14:paraId="6C2511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35.734,24</w:t>
            </w:r>
          </w:p>
        </w:tc>
        <w:tc>
          <w:tcPr>
            <w:tcW w:w="160" w:type="dxa"/>
            <w:tcBorders>
              <w:top w:val="nil"/>
              <w:left w:val="nil"/>
              <w:bottom w:val="nil"/>
              <w:right w:val="single" w:sz="4" w:space="0" w:color="auto"/>
            </w:tcBorders>
            <w:shd w:val="clear" w:color="auto" w:fill="auto"/>
            <w:noWrap/>
            <w:vAlign w:val="center"/>
            <w:hideMark/>
          </w:tcPr>
          <w:p w14:paraId="652BED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153B3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2,1578</w:t>
            </w:r>
          </w:p>
        </w:tc>
      </w:tr>
      <w:tr w:rsidR="000506AC" w:rsidRPr="000506AC" w14:paraId="6C98C1A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393FE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348</w:t>
            </w:r>
          </w:p>
        </w:tc>
        <w:tc>
          <w:tcPr>
            <w:tcW w:w="1134" w:type="dxa"/>
            <w:tcBorders>
              <w:top w:val="nil"/>
              <w:left w:val="nil"/>
              <w:bottom w:val="nil"/>
              <w:right w:val="single" w:sz="4" w:space="0" w:color="auto"/>
            </w:tcBorders>
            <w:shd w:val="clear" w:color="auto" w:fill="auto"/>
            <w:noWrap/>
            <w:vAlign w:val="center"/>
            <w:hideMark/>
          </w:tcPr>
          <w:p w14:paraId="2F9872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10/10/45</w:t>
            </w:r>
          </w:p>
        </w:tc>
        <w:tc>
          <w:tcPr>
            <w:tcW w:w="1134" w:type="dxa"/>
            <w:tcBorders>
              <w:top w:val="nil"/>
              <w:left w:val="nil"/>
              <w:bottom w:val="nil"/>
              <w:right w:val="single" w:sz="4" w:space="0" w:color="auto"/>
            </w:tcBorders>
            <w:shd w:val="clear" w:color="auto" w:fill="auto"/>
            <w:noWrap/>
            <w:vAlign w:val="center"/>
            <w:hideMark/>
          </w:tcPr>
          <w:p w14:paraId="067E184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10/10/45</w:t>
            </w:r>
          </w:p>
        </w:tc>
        <w:tc>
          <w:tcPr>
            <w:tcW w:w="1134" w:type="dxa"/>
            <w:tcBorders>
              <w:top w:val="nil"/>
              <w:left w:val="single" w:sz="8" w:space="0" w:color="auto"/>
              <w:bottom w:val="nil"/>
              <w:right w:val="nil"/>
            </w:tcBorders>
            <w:shd w:val="clear" w:color="auto" w:fill="auto"/>
            <w:noWrap/>
            <w:vAlign w:val="center"/>
            <w:hideMark/>
          </w:tcPr>
          <w:p w14:paraId="2E7589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1.116,04</w:t>
            </w:r>
          </w:p>
        </w:tc>
        <w:tc>
          <w:tcPr>
            <w:tcW w:w="1134" w:type="dxa"/>
            <w:tcBorders>
              <w:top w:val="nil"/>
              <w:left w:val="single" w:sz="4" w:space="0" w:color="auto"/>
              <w:bottom w:val="nil"/>
              <w:right w:val="single" w:sz="4" w:space="0" w:color="auto"/>
            </w:tcBorders>
            <w:shd w:val="clear" w:color="auto" w:fill="auto"/>
            <w:noWrap/>
            <w:vAlign w:val="center"/>
            <w:hideMark/>
          </w:tcPr>
          <w:p w14:paraId="6E1E23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339,07</w:t>
            </w:r>
          </w:p>
        </w:tc>
        <w:tc>
          <w:tcPr>
            <w:tcW w:w="1134" w:type="dxa"/>
            <w:tcBorders>
              <w:top w:val="nil"/>
              <w:left w:val="nil"/>
              <w:bottom w:val="nil"/>
              <w:right w:val="single" w:sz="4" w:space="0" w:color="auto"/>
            </w:tcBorders>
            <w:shd w:val="clear" w:color="auto" w:fill="auto"/>
            <w:noWrap/>
            <w:vAlign w:val="center"/>
            <w:hideMark/>
          </w:tcPr>
          <w:p w14:paraId="15357C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776,96</w:t>
            </w:r>
          </w:p>
        </w:tc>
        <w:tc>
          <w:tcPr>
            <w:tcW w:w="1134" w:type="dxa"/>
            <w:tcBorders>
              <w:top w:val="nil"/>
              <w:left w:val="nil"/>
              <w:bottom w:val="nil"/>
              <w:right w:val="single" w:sz="4" w:space="0" w:color="auto"/>
            </w:tcBorders>
            <w:shd w:val="clear" w:color="auto" w:fill="auto"/>
            <w:noWrap/>
            <w:vAlign w:val="center"/>
            <w:hideMark/>
          </w:tcPr>
          <w:p w14:paraId="3FFBF5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34.957,28</w:t>
            </w:r>
          </w:p>
        </w:tc>
        <w:tc>
          <w:tcPr>
            <w:tcW w:w="160" w:type="dxa"/>
            <w:tcBorders>
              <w:top w:val="nil"/>
              <w:left w:val="nil"/>
              <w:bottom w:val="nil"/>
              <w:right w:val="single" w:sz="4" w:space="0" w:color="auto"/>
            </w:tcBorders>
            <w:shd w:val="clear" w:color="auto" w:fill="auto"/>
            <w:noWrap/>
            <w:vAlign w:val="center"/>
            <w:hideMark/>
          </w:tcPr>
          <w:p w14:paraId="3FFA79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723344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2,1743</w:t>
            </w:r>
          </w:p>
        </w:tc>
      </w:tr>
      <w:tr w:rsidR="000506AC" w:rsidRPr="000506AC" w14:paraId="708AB5F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B4A49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349</w:t>
            </w:r>
          </w:p>
        </w:tc>
        <w:tc>
          <w:tcPr>
            <w:tcW w:w="1134" w:type="dxa"/>
            <w:tcBorders>
              <w:top w:val="nil"/>
              <w:left w:val="nil"/>
              <w:bottom w:val="nil"/>
              <w:right w:val="single" w:sz="4" w:space="0" w:color="auto"/>
            </w:tcBorders>
            <w:shd w:val="clear" w:color="auto" w:fill="auto"/>
            <w:noWrap/>
            <w:vAlign w:val="center"/>
            <w:hideMark/>
          </w:tcPr>
          <w:p w14:paraId="2BF7B2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10/11/45</w:t>
            </w:r>
          </w:p>
        </w:tc>
        <w:tc>
          <w:tcPr>
            <w:tcW w:w="1134" w:type="dxa"/>
            <w:tcBorders>
              <w:top w:val="nil"/>
              <w:left w:val="nil"/>
              <w:bottom w:val="nil"/>
              <w:right w:val="single" w:sz="4" w:space="0" w:color="auto"/>
            </w:tcBorders>
            <w:shd w:val="clear" w:color="auto" w:fill="auto"/>
            <w:noWrap/>
            <w:vAlign w:val="center"/>
            <w:hideMark/>
          </w:tcPr>
          <w:p w14:paraId="588AB2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10/11/45</w:t>
            </w:r>
          </w:p>
        </w:tc>
        <w:tc>
          <w:tcPr>
            <w:tcW w:w="1134" w:type="dxa"/>
            <w:tcBorders>
              <w:top w:val="nil"/>
              <w:left w:val="single" w:sz="8" w:space="0" w:color="auto"/>
              <w:bottom w:val="nil"/>
              <w:right w:val="nil"/>
            </w:tcBorders>
            <w:shd w:val="clear" w:color="auto" w:fill="auto"/>
            <w:noWrap/>
            <w:vAlign w:val="center"/>
            <w:hideMark/>
          </w:tcPr>
          <w:p w14:paraId="5BF777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1.100,47</w:t>
            </w:r>
          </w:p>
        </w:tc>
        <w:tc>
          <w:tcPr>
            <w:tcW w:w="1134" w:type="dxa"/>
            <w:tcBorders>
              <w:top w:val="nil"/>
              <w:left w:val="single" w:sz="4" w:space="0" w:color="auto"/>
              <w:bottom w:val="nil"/>
              <w:right w:val="single" w:sz="4" w:space="0" w:color="auto"/>
            </w:tcBorders>
            <w:shd w:val="clear" w:color="auto" w:fill="auto"/>
            <w:noWrap/>
            <w:vAlign w:val="center"/>
            <w:hideMark/>
          </w:tcPr>
          <w:p w14:paraId="3F9EA2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331,70</w:t>
            </w:r>
          </w:p>
        </w:tc>
        <w:tc>
          <w:tcPr>
            <w:tcW w:w="1134" w:type="dxa"/>
            <w:tcBorders>
              <w:top w:val="nil"/>
              <w:left w:val="nil"/>
              <w:bottom w:val="nil"/>
              <w:right w:val="single" w:sz="4" w:space="0" w:color="auto"/>
            </w:tcBorders>
            <w:shd w:val="clear" w:color="auto" w:fill="auto"/>
            <w:noWrap/>
            <w:vAlign w:val="center"/>
            <w:hideMark/>
          </w:tcPr>
          <w:p w14:paraId="43DD7E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768,77</w:t>
            </w:r>
          </w:p>
        </w:tc>
        <w:tc>
          <w:tcPr>
            <w:tcW w:w="1134" w:type="dxa"/>
            <w:tcBorders>
              <w:top w:val="nil"/>
              <w:left w:val="nil"/>
              <w:bottom w:val="nil"/>
              <w:right w:val="single" w:sz="4" w:space="0" w:color="auto"/>
            </w:tcBorders>
            <w:shd w:val="clear" w:color="auto" w:fill="auto"/>
            <w:noWrap/>
            <w:vAlign w:val="center"/>
            <w:hideMark/>
          </w:tcPr>
          <w:p w14:paraId="235149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34.188,51</w:t>
            </w:r>
          </w:p>
        </w:tc>
        <w:tc>
          <w:tcPr>
            <w:tcW w:w="160" w:type="dxa"/>
            <w:tcBorders>
              <w:top w:val="nil"/>
              <w:left w:val="nil"/>
              <w:bottom w:val="nil"/>
              <w:right w:val="single" w:sz="4" w:space="0" w:color="auto"/>
            </w:tcBorders>
            <w:shd w:val="clear" w:color="auto" w:fill="auto"/>
            <w:noWrap/>
            <w:vAlign w:val="center"/>
            <w:hideMark/>
          </w:tcPr>
          <w:p w14:paraId="008821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16A92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2,1992</w:t>
            </w:r>
          </w:p>
        </w:tc>
      </w:tr>
      <w:tr w:rsidR="000506AC" w:rsidRPr="000506AC" w14:paraId="19CC74C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473C1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350</w:t>
            </w:r>
          </w:p>
        </w:tc>
        <w:tc>
          <w:tcPr>
            <w:tcW w:w="1134" w:type="dxa"/>
            <w:tcBorders>
              <w:top w:val="nil"/>
              <w:left w:val="nil"/>
              <w:bottom w:val="nil"/>
              <w:right w:val="single" w:sz="4" w:space="0" w:color="auto"/>
            </w:tcBorders>
            <w:shd w:val="clear" w:color="auto" w:fill="auto"/>
            <w:noWrap/>
            <w:vAlign w:val="center"/>
            <w:hideMark/>
          </w:tcPr>
          <w:p w14:paraId="37CE35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10/12/45</w:t>
            </w:r>
          </w:p>
        </w:tc>
        <w:tc>
          <w:tcPr>
            <w:tcW w:w="1134" w:type="dxa"/>
            <w:tcBorders>
              <w:top w:val="nil"/>
              <w:left w:val="nil"/>
              <w:bottom w:val="nil"/>
              <w:right w:val="single" w:sz="4" w:space="0" w:color="auto"/>
            </w:tcBorders>
            <w:shd w:val="clear" w:color="auto" w:fill="auto"/>
            <w:noWrap/>
            <w:vAlign w:val="center"/>
            <w:hideMark/>
          </w:tcPr>
          <w:p w14:paraId="7CF0D1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11/12/45</w:t>
            </w:r>
          </w:p>
        </w:tc>
        <w:tc>
          <w:tcPr>
            <w:tcW w:w="1134" w:type="dxa"/>
            <w:tcBorders>
              <w:top w:val="nil"/>
              <w:left w:val="single" w:sz="8" w:space="0" w:color="auto"/>
              <w:bottom w:val="nil"/>
              <w:right w:val="nil"/>
            </w:tcBorders>
            <w:shd w:val="clear" w:color="auto" w:fill="auto"/>
            <w:noWrap/>
            <w:vAlign w:val="center"/>
            <w:hideMark/>
          </w:tcPr>
          <w:p w14:paraId="3D978D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1.086,47</w:t>
            </w:r>
          </w:p>
        </w:tc>
        <w:tc>
          <w:tcPr>
            <w:tcW w:w="1134" w:type="dxa"/>
            <w:tcBorders>
              <w:top w:val="nil"/>
              <w:left w:val="single" w:sz="4" w:space="0" w:color="auto"/>
              <w:bottom w:val="nil"/>
              <w:right w:val="single" w:sz="4" w:space="0" w:color="auto"/>
            </w:tcBorders>
            <w:shd w:val="clear" w:color="auto" w:fill="auto"/>
            <w:noWrap/>
            <w:vAlign w:val="center"/>
            <w:hideMark/>
          </w:tcPr>
          <w:p w14:paraId="7A0A92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324,41</w:t>
            </w:r>
          </w:p>
        </w:tc>
        <w:tc>
          <w:tcPr>
            <w:tcW w:w="1134" w:type="dxa"/>
            <w:tcBorders>
              <w:top w:val="nil"/>
              <w:left w:val="nil"/>
              <w:bottom w:val="nil"/>
              <w:right w:val="single" w:sz="4" w:space="0" w:color="auto"/>
            </w:tcBorders>
            <w:shd w:val="clear" w:color="auto" w:fill="auto"/>
            <w:noWrap/>
            <w:vAlign w:val="center"/>
            <w:hideMark/>
          </w:tcPr>
          <w:p w14:paraId="02B33C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762,06</w:t>
            </w:r>
          </w:p>
        </w:tc>
        <w:tc>
          <w:tcPr>
            <w:tcW w:w="1134" w:type="dxa"/>
            <w:tcBorders>
              <w:top w:val="nil"/>
              <w:left w:val="nil"/>
              <w:bottom w:val="nil"/>
              <w:right w:val="single" w:sz="4" w:space="0" w:color="auto"/>
            </w:tcBorders>
            <w:shd w:val="clear" w:color="auto" w:fill="auto"/>
            <w:noWrap/>
            <w:vAlign w:val="center"/>
            <w:hideMark/>
          </w:tcPr>
          <w:p w14:paraId="31325E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33.426,45</w:t>
            </w:r>
          </w:p>
        </w:tc>
        <w:tc>
          <w:tcPr>
            <w:tcW w:w="160" w:type="dxa"/>
            <w:tcBorders>
              <w:top w:val="nil"/>
              <w:left w:val="nil"/>
              <w:bottom w:val="nil"/>
              <w:right w:val="single" w:sz="4" w:space="0" w:color="auto"/>
            </w:tcBorders>
            <w:shd w:val="clear" w:color="auto" w:fill="auto"/>
            <w:noWrap/>
            <w:vAlign w:val="center"/>
            <w:hideMark/>
          </w:tcPr>
          <w:p w14:paraId="745581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49B5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2,2290</w:t>
            </w:r>
          </w:p>
        </w:tc>
      </w:tr>
      <w:tr w:rsidR="000506AC" w:rsidRPr="000506AC" w14:paraId="08C87E1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3A823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351</w:t>
            </w:r>
          </w:p>
        </w:tc>
        <w:tc>
          <w:tcPr>
            <w:tcW w:w="1134" w:type="dxa"/>
            <w:tcBorders>
              <w:top w:val="nil"/>
              <w:left w:val="nil"/>
              <w:bottom w:val="nil"/>
              <w:right w:val="single" w:sz="4" w:space="0" w:color="auto"/>
            </w:tcBorders>
            <w:shd w:val="clear" w:color="auto" w:fill="auto"/>
            <w:noWrap/>
            <w:vAlign w:val="center"/>
            <w:hideMark/>
          </w:tcPr>
          <w:p w14:paraId="7463C4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10/01/46</w:t>
            </w:r>
          </w:p>
        </w:tc>
        <w:tc>
          <w:tcPr>
            <w:tcW w:w="1134" w:type="dxa"/>
            <w:tcBorders>
              <w:top w:val="nil"/>
              <w:left w:val="nil"/>
              <w:bottom w:val="nil"/>
              <w:right w:val="single" w:sz="4" w:space="0" w:color="auto"/>
            </w:tcBorders>
            <w:shd w:val="clear" w:color="auto" w:fill="auto"/>
            <w:noWrap/>
            <w:vAlign w:val="center"/>
            <w:hideMark/>
          </w:tcPr>
          <w:p w14:paraId="3267A3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10/01/46</w:t>
            </w:r>
          </w:p>
        </w:tc>
        <w:tc>
          <w:tcPr>
            <w:tcW w:w="1134" w:type="dxa"/>
            <w:tcBorders>
              <w:top w:val="nil"/>
              <w:left w:val="single" w:sz="8" w:space="0" w:color="auto"/>
              <w:bottom w:val="nil"/>
              <w:right w:val="nil"/>
            </w:tcBorders>
            <w:shd w:val="clear" w:color="auto" w:fill="auto"/>
            <w:noWrap/>
            <w:vAlign w:val="center"/>
            <w:hideMark/>
          </w:tcPr>
          <w:p w14:paraId="4CFBB8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1.064,58</w:t>
            </w:r>
          </w:p>
        </w:tc>
        <w:tc>
          <w:tcPr>
            <w:tcW w:w="1134" w:type="dxa"/>
            <w:tcBorders>
              <w:top w:val="nil"/>
              <w:left w:val="single" w:sz="4" w:space="0" w:color="auto"/>
              <w:bottom w:val="nil"/>
              <w:right w:val="single" w:sz="4" w:space="0" w:color="auto"/>
            </w:tcBorders>
            <w:shd w:val="clear" w:color="auto" w:fill="auto"/>
            <w:noWrap/>
            <w:vAlign w:val="center"/>
            <w:hideMark/>
          </w:tcPr>
          <w:p w14:paraId="6FF0BE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317,18</w:t>
            </w:r>
          </w:p>
        </w:tc>
        <w:tc>
          <w:tcPr>
            <w:tcW w:w="1134" w:type="dxa"/>
            <w:tcBorders>
              <w:top w:val="nil"/>
              <w:left w:val="nil"/>
              <w:bottom w:val="nil"/>
              <w:right w:val="single" w:sz="4" w:space="0" w:color="auto"/>
            </w:tcBorders>
            <w:shd w:val="clear" w:color="auto" w:fill="auto"/>
            <w:noWrap/>
            <w:vAlign w:val="center"/>
            <w:hideMark/>
          </w:tcPr>
          <w:p w14:paraId="01D931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747,40</w:t>
            </w:r>
          </w:p>
        </w:tc>
        <w:tc>
          <w:tcPr>
            <w:tcW w:w="1134" w:type="dxa"/>
            <w:tcBorders>
              <w:top w:val="nil"/>
              <w:left w:val="nil"/>
              <w:bottom w:val="nil"/>
              <w:right w:val="single" w:sz="4" w:space="0" w:color="auto"/>
            </w:tcBorders>
            <w:shd w:val="clear" w:color="auto" w:fill="auto"/>
            <w:noWrap/>
            <w:vAlign w:val="center"/>
            <w:hideMark/>
          </w:tcPr>
          <w:p w14:paraId="043ED7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32.679,05</w:t>
            </w:r>
          </w:p>
        </w:tc>
        <w:tc>
          <w:tcPr>
            <w:tcW w:w="160" w:type="dxa"/>
            <w:tcBorders>
              <w:top w:val="nil"/>
              <w:left w:val="nil"/>
              <w:bottom w:val="nil"/>
              <w:right w:val="single" w:sz="4" w:space="0" w:color="auto"/>
            </w:tcBorders>
            <w:shd w:val="clear" w:color="auto" w:fill="auto"/>
            <w:noWrap/>
            <w:vAlign w:val="center"/>
            <w:hideMark/>
          </w:tcPr>
          <w:p w14:paraId="79E2A2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679C6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2,2360</w:t>
            </w:r>
          </w:p>
        </w:tc>
      </w:tr>
      <w:tr w:rsidR="000506AC" w:rsidRPr="000506AC" w14:paraId="3AB6078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9A39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352</w:t>
            </w:r>
          </w:p>
        </w:tc>
        <w:tc>
          <w:tcPr>
            <w:tcW w:w="1134" w:type="dxa"/>
            <w:tcBorders>
              <w:top w:val="nil"/>
              <w:left w:val="nil"/>
              <w:bottom w:val="nil"/>
              <w:right w:val="single" w:sz="4" w:space="0" w:color="auto"/>
            </w:tcBorders>
            <w:shd w:val="clear" w:color="auto" w:fill="auto"/>
            <w:noWrap/>
            <w:vAlign w:val="center"/>
            <w:hideMark/>
          </w:tcPr>
          <w:p w14:paraId="4DAF35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10/02/46</w:t>
            </w:r>
          </w:p>
        </w:tc>
        <w:tc>
          <w:tcPr>
            <w:tcW w:w="1134" w:type="dxa"/>
            <w:tcBorders>
              <w:top w:val="nil"/>
              <w:left w:val="nil"/>
              <w:bottom w:val="nil"/>
              <w:right w:val="single" w:sz="4" w:space="0" w:color="auto"/>
            </w:tcBorders>
            <w:shd w:val="clear" w:color="auto" w:fill="auto"/>
            <w:noWrap/>
            <w:vAlign w:val="center"/>
            <w:hideMark/>
          </w:tcPr>
          <w:p w14:paraId="559764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12/02/46</w:t>
            </w:r>
          </w:p>
        </w:tc>
        <w:tc>
          <w:tcPr>
            <w:tcW w:w="1134" w:type="dxa"/>
            <w:tcBorders>
              <w:top w:val="nil"/>
              <w:left w:val="single" w:sz="8" w:space="0" w:color="auto"/>
              <w:bottom w:val="nil"/>
              <w:right w:val="nil"/>
            </w:tcBorders>
            <w:shd w:val="clear" w:color="auto" w:fill="auto"/>
            <w:noWrap/>
            <w:vAlign w:val="center"/>
            <w:hideMark/>
          </w:tcPr>
          <w:p w14:paraId="2BE702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1.038,85</w:t>
            </w:r>
          </w:p>
        </w:tc>
        <w:tc>
          <w:tcPr>
            <w:tcW w:w="1134" w:type="dxa"/>
            <w:tcBorders>
              <w:top w:val="nil"/>
              <w:left w:val="single" w:sz="4" w:space="0" w:color="auto"/>
              <w:bottom w:val="nil"/>
              <w:right w:val="single" w:sz="4" w:space="0" w:color="auto"/>
            </w:tcBorders>
            <w:shd w:val="clear" w:color="auto" w:fill="auto"/>
            <w:noWrap/>
            <w:vAlign w:val="center"/>
            <w:hideMark/>
          </w:tcPr>
          <w:p w14:paraId="584E007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310,08</w:t>
            </w:r>
          </w:p>
        </w:tc>
        <w:tc>
          <w:tcPr>
            <w:tcW w:w="1134" w:type="dxa"/>
            <w:tcBorders>
              <w:top w:val="nil"/>
              <w:left w:val="nil"/>
              <w:bottom w:val="nil"/>
              <w:right w:val="single" w:sz="4" w:space="0" w:color="auto"/>
            </w:tcBorders>
            <w:shd w:val="clear" w:color="auto" w:fill="auto"/>
            <w:noWrap/>
            <w:vAlign w:val="center"/>
            <w:hideMark/>
          </w:tcPr>
          <w:p w14:paraId="43744C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728,76</w:t>
            </w:r>
          </w:p>
        </w:tc>
        <w:tc>
          <w:tcPr>
            <w:tcW w:w="1134" w:type="dxa"/>
            <w:tcBorders>
              <w:top w:val="nil"/>
              <w:left w:val="nil"/>
              <w:bottom w:val="nil"/>
              <w:right w:val="single" w:sz="4" w:space="0" w:color="auto"/>
            </w:tcBorders>
            <w:shd w:val="clear" w:color="auto" w:fill="auto"/>
            <w:noWrap/>
            <w:vAlign w:val="center"/>
            <w:hideMark/>
          </w:tcPr>
          <w:p w14:paraId="5FAC01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31.950,28</w:t>
            </w:r>
          </w:p>
        </w:tc>
        <w:tc>
          <w:tcPr>
            <w:tcW w:w="160" w:type="dxa"/>
            <w:tcBorders>
              <w:top w:val="nil"/>
              <w:left w:val="nil"/>
              <w:bottom w:val="nil"/>
              <w:right w:val="single" w:sz="4" w:space="0" w:color="auto"/>
            </w:tcBorders>
            <w:shd w:val="clear" w:color="auto" w:fill="auto"/>
            <w:noWrap/>
            <w:vAlign w:val="center"/>
            <w:hideMark/>
          </w:tcPr>
          <w:p w14:paraId="64B4C7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65D0C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2,2301</w:t>
            </w:r>
          </w:p>
        </w:tc>
      </w:tr>
      <w:tr w:rsidR="000506AC" w:rsidRPr="000506AC" w14:paraId="31DAF3D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4BD5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353</w:t>
            </w:r>
          </w:p>
        </w:tc>
        <w:tc>
          <w:tcPr>
            <w:tcW w:w="1134" w:type="dxa"/>
            <w:tcBorders>
              <w:top w:val="nil"/>
              <w:left w:val="nil"/>
              <w:bottom w:val="nil"/>
              <w:right w:val="single" w:sz="4" w:space="0" w:color="auto"/>
            </w:tcBorders>
            <w:shd w:val="clear" w:color="auto" w:fill="auto"/>
            <w:noWrap/>
            <w:vAlign w:val="center"/>
            <w:hideMark/>
          </w:tcPr>
          <w:p w14:paraId="1C4E76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10/03/46</w:t>
            </w:r>
          </w:p>
        </w:tc>
        <w:tc>
          <w:tcPr>
            <w:tcW w:w="1134" w:type="dxa"/>
            <w:tcBorders>
              <w:top w:val="nil"/>
              <w:left w:val="nil"/>
              <w:bottom w:val="nil"/>
              <w:right w:val="single" w:sz="4" w:space="0" w:color="auto"/>
            </w:tcBorders>
            <w:shd w:val="clear" w:color="auto" w:fill="auto"/>
            <w:noWrap/>
            <w:vAlign w:val="center"/>
            <w:hideMark/>
          </w:tcPr>
          <w:p w14:paraId="091383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12/03/46</w:t>
            </w:r>
          </w:p>
        </w:tc>
        <w:tc>
          <w:tcPr>
            <w:tcW w:w="1134" w:type="dxa"/>
            <w:tcBorders>
              <w:top w:val="nil"/>
              <w:left w:val="single" w:sz="8" w:space="0" w:color="auto"/>
              <w:bottom w:val="nil"/>
              <w:right w:val="nil"/>
            </w:tcBorders>
            <w:shd w:val="clear" w:color="auto" w:fill="auto"/>
            <w:noWrap/>
            <w:vAlign w:val="center"/>
            <w:hideMark/>
          </w:tcPr>
          <w:p w14:paraId="4C956C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1.011,24</w:t>
            </w:r>
          </w:p>
        </w:tc>
        <w:tc>
          <w:tcPr>
            <w:tcW w:w="1134" w:type="dxa"/>
            <w:tcBorders>
              <w:top w:val="nil"/>
              <w:left w:val="single" w:sz="4" w:space="0" w:color="auto"/>
              <w:bottom w:val="nil"/>
              <w:right w:val="single" w:sz="4" w:space="0" w:color="auto"/>
            </w:tcBorders>
            <w:shd w:val="clear" w:color="auto" w:fill="auto"/>
            <w:noWrap/>
            <w:vAlign w:val="center"/>
            <w:hideMark/>
          </w:tcPr>
          <w:p w14:paraId="1B6761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303,17</w:t>
            </w:r>
          </w:p>
        </w:tc>
        <w:tc>
          <w:tcPr>
            <w:tcW w:w="1134" w:type="dxa"/>
            <w:tcBorders>
              <w:top w:val="nil"/>
              <w:left w:val="nil"/>
              <w:bottom w:val="nil"/>
              <w:right w:val="single" w:sz="4" w:space="0" w:color="auto"/>
            </w:tcBorders>
            <w:shd w:val="clear" w:color="auto" w:fill="auto"/>
            <w:noWrap/>
            <w:vAlign w:val="center"/>
            <w:hideMark/>
          </w:tcPr>
          <w:p w14:paraId="681AA5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708,07</w:t>
            </w:r>
          </w:p>
        </w:tc>
        <w:tc>
          <w:tcPr>
            <w:tcW w:w="1134" w:type="dxa"/>
            <w:tcBorders>
              <w:top w:val="nil"/>
              <w:left w:val="nil"/>
              <w:bottom w:val="nil"/>
              <w:right w:val="single" w:sz="4" w:space="0" w:color="auto"/>
            </w:tcBorders>
            <w:shd w:val="clear" w:color="auto" w:fill="auto"/>
            <w:noWrap/>
            <w:vAlign w:val="center"/>
            <w:hideMark/>
          </w:tcPr>
          <w:p w14:paraId="61464B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31.242,22</w:t>
            </w:r>
          </w:p>
        </w:tc>
        <w:tc>
          <w:tcPr>
            <w:tcW w:w="160" w:type="dxa"/>
            <w:tcBorders>
              <w:top w:val="nil"/>
              <w:left w:val="nil"/>
              <w:bottom w:val="nil"/>
              <w:right w:val="single" w:sz="4" w:space="0" w:color="auto"/>
            </w:tcBorders>
            <w:shd w:val="clear" w:color="auto" w:fill="auto"/>
            <w:noWrap/>
            <w:vAlign w:val="center"/>
            <w:hideMark/>
          </w:tcPr>
          <w:p w14:paraId="60C89D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B575EC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2,2161</w:t>
            </w:r>
          </w:p>
        </w:tc>
      </w:tr>
      <w:tr w:rsidR="000506AC" w:rsidRPr="000506AC" w14:paraId="1983DAB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7C893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354</w:t>
            </w:r>
          </w:p>
        </w:tc>
        <w:tc>
          <w:tcPr>
            <w:tcW w:w="1134" w:type="dxa"/>
            <w:tcBorders>
              <w:top w:val="nil"/>
              <w:left w:val="nil"/>
              <w:bottom w:val="nil"/>
              <w:right w:val="single" w:sz="4" w:space="0" w:color="auto"/>
            </w:tcBorders>
            <w:shd w:val="clear" w:color="auto" w:fill="auto"/>
            <w:noWrap/>
            <w:vAlign w:val="center"/>
            <w:hideMark/>
          </w:tcPr>
          <w:p w14:paraId="24D861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10/04/46</w:t>
            </w:r>
          </w:p>
        </w:tc>
        <w:tc>
          <w:tcPr>
            <w:tcW w:w="1134" w:type="dxa"/>
            <w:tcBorders>
              <w:top w:val="nil"/>
              <w:left w:val="nil"/>
              <w:bottom w:val="nil"/>
              <w:right w:val="single" w:sz="4" w:space="0" w:color="auto"/>
            </w:tcBorders>
            <w:shd w:val="clear" w:color="auto" w:fill="auto"/>
            <w:noWrap/>
            <w:vAlign w:val="center"/>
            <w:hideMark/>
          </w:tcPr>
          <w:p w14:paraId="1C335C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10/04/46</w:t>
            </w:r>
          </w:p>
        </w:tc>
        <w:tc>
          <w:tcPr>
            <w:tcW w:w="1134" w:type="dxa"/>
            <w:tcBorders>
              <w:top w:val="nil"/>
              <w:left w:val="single" w:sz="8" w:space="0" w:color="auto"/>
              <w:bottom w:val="nil"/>
              <w:right w:val="nil"/>
            </w:tcBorders>
            <w:shd w:val="clear" w:color="auto" w:fill="auto"/>
            <w:noWrap/>
            <w:vAlign w:val="center"/>
            <w:hideMark/>
          </w:tcPr>
          <w:p w14:paraId="797672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991,31</w:t>
            </w:r>
          </w:p>
        </w:tc>
        <w:tc>
          <w:tcPr>
            <w:tcW w:w="1134" w:type="dxa"/>
            <w:tcBorders>
              <w:top w:val="nil"/>
              <w:left w:val="single" w:sz="4" w:space="0" w:color="auto"/>
              <w:bottom w:val="nil"/>
              <w:right w:val="single" w:sz="4" w:space="0" w:color="auto"/>
            </w:tcBorders>
            <w:shd w:val="clear" w:color="auto" w:fill="auto"/>
            <w:noWrap/>
            <w:vAlign w:val="center"/>
            <w:hideMark/>
          </w:tcPr>
          <w:p w14:paraId="5019071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296,45</w:t>
            </w:r>
          </w:p>
        </w:tc>
        <w:tc>
          <w:tcPr>
            <w:tcW w:w="1134" w:type="dxa"/>
            <w:tcBorders>
              <w:top w:val="nil"/>
              <w:left w:val="nil"/>
              <w:bottom w:val="nil"/>
              <w:right w:val="single" w:sz="4" w:space="0" w:color="auto"/>
            </w:tcBorders>
            <w:shd w:val="clear" w:color="auto" w:fill="auto"/>
            <w:noWrap/>
            <w:vAlign w:val="center"/>
            <w:hideMark/>
          </w:tcPr>
          <w:p w14:paraId="6B3123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694,86</w:t>
            </w:r>
          </w:p>
        </w:tc>
        <w:tc>
          <w:tcPr>
            <w:tcW w:w="1134" w:type="dxa"/>
            <w:tcBorders>
              <w:top w:val="nil"/>
              <w:left w:val="nil"/>
              <w:bottom w:val="nil"/>
              <w:right w:val="single" w:sz="4" w:space="0" w:color="auto"/>
            </w:tcBorders>
            <w:shd w:val="clear" w:color="auto" w:fill="auto"/>
            <w:noWrap/>
            <w:vAlign w:val="center"/>
            <w:hideMark/>
          </w:tcPr>
          <w:p w14:paraId="5726A1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30.547,36</w:t>
            </w:r>
          </w:p>
        </w:tc>
        <w:tc>
          <w:tcPr>
            <w:tcW w:w="160" w:type="dxa"/>
            <w:tcBorders>
              <w:top w:val="nil"/>
              <w:left w:val="nil"/>
              <w:bottom w:val="nil"/>
              <w:right w:val="single" w:sz="4" w:space="0" w:color="auto"/>
            </w:tcBorders>
            <w:shd w:val="clear" w:color="auto" w:fill="auto"/>
            <w:noWrap/>
            <w:vAlign w:val="center"/>
            <w:hideMark/>
          </w:tcPr>
          <w:p w14:paraId="0003B3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91158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2,2241</w:t>
            </w:r>
          </w:p>
        </w:tc>
      </w:tr>
      <w:tr w:rsidR="000506AC" w:rsidRPr="000506AC" w14:paraId="76C107C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26A55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355</w:t>
            </w:r>
          </w:p>
        </w:tc>
        <w:tc>
          <w:tcPr>
            <w:tcW w:w="1134" w:type="dxa"/>
            <w:tcBorders>
              <w:top w:val="nil"/>
              <w:left w:val="nil"/>
              <w:bottom w:val="nil"/>
              <w:right w:val="single" w:sz="4" w:space="0" w:color="auto"/>
            </w:tcBorders>
            <w:shd w:val="clear" w:color="auto" w:fill="auto"/>
            <w:noWrap/>
            <w:vAlign w:val="center"/>
            <w:hideMark/>
          </w:tcPr>
          <w:p w14:paraId="744E40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10/05/46</w:t>
            </w:r>
          </w:p>
        </w:tc>
        <w:tc>
          <w:tcPr>
            <w:tcW w:w="1134" w:type="dxa"/>
            <w:tcBorders>
              <w:top w:val="nil"/>
              <w:left w:val="nil"/>
              <w:bottom w:val="nil"/>
              <w:right w:val="single" w:sz="4" w:space="0" w:color="auto"/>
            </w:tcBorders>
            <w:shd w:val="clear" w:color="auto" w:fill="auto"/>
            <w:noWrap/>
            <w:vAlign w:val="center"/>
            <w:hideMark/>
          </w:tcPr>
          <w:p w14:paraId="7905F1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10/05/46</w:t>
            </w:r>
          </w:p>
        </w:tc>
        <w:tc>
          <w:tcPr>
            <w:tcW w:w="1134" w:type="dxa"/>
            <w:tcBorders>
              <w:top w:val="nil"/>
              <w:left w:val="single" w:sz="8" w:space="0" w:color="auto"/>
              <w:bottom w:val="nil"/>
              <w:right w:val="nil"/>
            </w:tcBorders>
            <w:shd w:val="clear" w:color="auto" w:fill="auto"/>
            <w:noWrap/>
            <w:vAlign w:val="center"/>
            <w:hideMark/>
          </w:tcPr>
          <w:p w14:paraId="7417AD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964,55</w:t>
            </w:r>
          </w:p>
        </w:tc>
        <w:tc>
          <w:tcPr>
            <w:tcW w:w="1134" w:type="dxa"/>
            <w:tcBorders>
              <w:top w:val="nil"/>
              <w:left w:val="single" w:sz="4" w:space="0" w:color="auto"/>
              <w:bottom w:val="nil"/>
              <w:right w:val="single" w:sz="4" w:space="0" w:color="auto"/>
            </w:tcBorders>
            <w:shd w:val="clear" w:color="auto" w:fill="auto"/>
            <w:noWrap/>
            <w:vAlign w:val="center"/>
            <w:hideMark/>
          </w:tcPr>
          <w:p w14:paraId="4B73C9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289,86</w:t>
            </w:r>
          </w:p>
        </w:tc>
        <w:tc>
          <w:tcPr>
            <w:tcW w:w="1134" w:type="dxa"/>
            <w:tcBorders>
              <w:top w:val="nil"/>
              <w:left w:val="nil"/>
              <w:bottom w:val="nil"/>
              <w:right w:val="single" w:sz="4" w:space="0" w:color="auto"/>
            </w:tcBorders>
            <w:shd w:val="clear" w:color="auto" w:fill="auto"/>
            <w:noWrap/>
            <w:vAlign w:val="center"/>
            <w:hideMark/>
          </w:tcPr>
          <w:p w14:paraId="34030B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674,70</w:t>
            </w:r>
          </w:p>
        </w:tc>
        <w:tc>
          <w:tcPr>
            <w:tcW w:w="1134" w:type="dxa"/>
            <w:tcBorders>
              <w:top w:val="nil"/>
              <w:left w:val="nil"/>
              <w:bottom w:val="nil"/>
              <w:right w:val="single" w:sz="4" w:space="0" w:color="auto"/>
            </w:tcBorders>
            <w:shd w:val="clear" w:color="auto" w:fill="auto"/>
            <w:noWrap/>
            <w:vAlign w:val="center"/>
            <w:hideMark/>
          </w:tcPr>
          <w:p w14:paraId="73D845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29.872,66</w:t>
            </w:r>
          </w:p>
        </w:tc>
        <w:tc>
          <w:tcPr>
            <w:tcW w:w="160" w:type="dxa"/>
            <w:tcBorders>
              <w:top w:val="nil"/>
              <w:left w:val="nil"/>
              <w:bottom w:val="nil"/>
              <w:right w:val="single" w:sz="4" w:space="0" w:color="auto"/>
            </w:tcBorders>
            <w:shd w:val="clear" w:color="auto" w:fill="auto"/>
            <w:noWrap/>
            <w:vAlign w:val="center"/>
            <w:hideMark/>
          </w:tcPr>
          <w:p w14:paraId="4AE4BC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42912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2,2087</w:t>
            </w:r>
          </w:p>
        </w:tc>
      </w:tr>
      <w:tr w:rsidR="000506AC" w:rsidRPr="000506AC" w14:paraId="17E6C6C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54F1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356</w:t>
            </w:r>
          </w:p>
        </w:tc>
        <w:tc>
          <w:tcPr>
            <w:tcW w:w="1134" w:type="dxa"/>
            <w:tcBorders>
              <w:top w:val="nil"/>
              <w:left w:val="nil"/>
              <w:bottom w:val="nil"/>
              <w:right w:val="single" w:sz="4" w:space="0" w:color="auto"/>
            </w:tcBorders>
            <w:shd w:val="clear" w:color="auto" w:fill="auto"/>
            <w:noWrap/>
            <w:vAlign w:val="center"/>
            <w:hideMark/>
          </w:tcPr>
          <w:p w14:paraId="63CF22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10/06/46</w:t>
            </w:r>
          </w:p>
        </w:tc>
        <w:tc>
          <w:tcPr>
            <w:tcW w:w="1134" w:type="dxa"/>
            <w:tcBorders>
              <w:top w:val="nil"/>
              <w:left w:val="nil"/>
              <w:bottom w:val="nil"/>
              <w:right w:val="single" w:sz="4" w:space="0" w:color="auto"/>
            </w:tcBorders>
            <w:shd w:val="clear" w:color="auto" w:fill="auto"/>
            <w:noWrap/>
            <w:vAlign w:val="center"/>
            <w:hideMark/>
          </w:tcPr>
          <w:p w14:paraId="1C7797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11/06/46</w:t>
            </w:r>
          </w:p>
        </w:tc>
        <w:tc>
          <w:tcPr>
            <w:tcW w:w="1134" w:type="dxa"/>
            <w:tcBorders>
              <w:top w:val="nil"/>
              <w:left w:val="single" w:sz="8" w:space="0" w:color="auto"/>
              <w:bottom w:val="nil"/>
              <w:right w:val="nil"/>
            </w:tcBorders>
            <w:shd w:val="clear" w:color="auto" w:fill="auto"/>
            <w:noWrap/>
            <w:vAlign w:val="center"/>
            <w:hideMark/>
          </w:tcPr>
          <w:p w14:paraId="330E02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944,41</w:t>
            </w:r>
          </w:p>
        </w:tc>
        <w:tc>
          <w:tcPr>
            <w:tcW w:w="1134" w:type="dxa"/>
            <w:tcBorders>
              <w:top w:val="nil"/>
              <w:left w:val="single" w:sz="4" w:space="0" w:color="auto"/>
              <w:bottom w:val="nil"/>
              <w:right w:val="single" w:sz="4" w:space="0" w:color="auto"/>
            </w:tcBorders>
            <w:shd w:val="clear" w:color="auto" w:fill="auto"/>
            <w:noWrap/>
            <w:vAlign w:val="center"/>
            <w:hideMark/>
          </w:tcPr>
          <w:p w14:paraId="3B80CB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283,46</w:t>
            </w:r>
          </w:p>
        </w:tc>
        <w:tc>
          <w:tcPr>
            <w:tcW w:w="1134" w:type="dxa"/>
            <w:tcBorders>
              <w:top w:val="nil"/>
              <w:left w:val="nil"/>
              <w:bottom w:val="nil"/>
              <w:right w:val="single" w:sz="4" w:space="0" w:color="auto"/>
            </w:tcBorders>
            <w:shd w:val="clear" w:color="auto" w:fill="auto"/>
            <w:noWrap/>
            <w:vAlign w:val="center"/>
            <w:hideMark/>
          </w:tcPr>
          <w:p w14:paraId="570019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660,95</w:t>
            </w:r>
          </w:p>
        </w:tc>
        <w:tc>
          <w:tcPr>
            <w:tcW w:w="1134" w:type="dxa"/>
            <w:tcBorders>
              <w:top w:val="nil"/>
              <w:left w:val="nil"/>
              <w:bottom w:val="nil"/>
              <w:right w:val="single" w:sz="4" w:space="0" w:color="auto"/>
            </w:tcBorders>
            <w:shd w:val="clear" w:color="auto" w:fill="auto"/>
            <w:noWrap/>
            <w:vAlign w:val="center"/>
            <w:hideMark/>
          </w:tcPr>
          <w:p w14:paraId="39E6CE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29.211,71</w:t>
            </w:r>
          </w:p>
        </w:tc>
        <w:tc>
          <w:tcPr>
            <w:tcW w:w="160" w:type="dxa"/>
            <w:tcBorders>
              <w:top w:val="nil"/>
              <w:left w:val="nil"/>
              <w:bottom w:val="nil"/>
              <w:right w:val="single" w:sz="4" w:space="0" w:color="auto"/>
            </w:tcBorders>
            <w:shd w:val="clear" w:color="auto" w:fill="auto"/>
            <w:noWrap/>
            <w:vAlign w:val="center"/>
            <w:hideMark/>
          </w:tcPr>
          <w:p w14:paraId="66883D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3B4BD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2,2126</w:t>
            </w:r>
          </w:p>
        </w:tc>
      </w:tr>
      <w:tr w:rsidR="000506AC" w:rsidRPr="000506AC" w14:paraId="10C9560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B6565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357</w:t>
            </w:r>
          </w:p>
        </w:tc>
        <w:tc>
          <w:tcPr>
            <w:tcW w:w="1134" w:type="dxa"/>
            <w:tcBorders>
              <w:top w:val="nil"/>
              <w:left w:val="nil"/>
              <w:bottom w:val="nil"/>
              <w:right w:val="single" w:sz="4" w:space="0" w:color="auto"/>
            </w:tcBorders>
            <w:shd w:val="clear" w:color="auto" w:fill="auto"/>
            <w:noWrap/>
            <w:vAlign w:val="center"/>
            <w:hideMark/>
          </w:tcPr>
          <w:p w14:paraId="4BF61C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10/07/46</w:t>
            </w:r>
          </w:p>
        </w:tc>
        <w:tc>
          <w:tcPr>
            <w:tcW w:w="1134" w:type="dxa"/>
            <w:tcBorders>
              <w:top w:val="nil"/>
              <w:left w:val="nil"/>
              <w:bottom w:val="nil"/>
              <w:right w:val="single" w:sz="4" w:space="0" w:color="auto"/>
            </w:tcBorders>
            <w:shd w:val="clear" w:color="auto" w:fill="auto"/>
            <w:noWrap/>
            <w:vAlign w:val="center"/>
            <w:hideMark/>
          </w:tcPr>
          <w:p w14:paraId="3BBFB0B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10/07/46</w:t>
            </w:r>
          </w:p>
        </w:tc>
        <w:tc>
          <w:tcPr>
            <w:tcW w:w="1134" w:type="dxa"/>
            <w:tcBorders>
              <w:top w:val="nil"/>
              <w:left w:val="single" w:sz="8" w:space="0" w:color="auto"/>
              <w:bottom w:val="nil"/>
              <w:right w:val="nil"/>
            </w:tcBorders>
            <w:shd w:val="clear" w:color="auto" w:fill="auto"/>
            <w:noWrap/>
            <w:vAlign w:val="center"/>
            <w:hideMark/>
          </w:tcPr>
          <w:p w14:paraId="43EB64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920,56</w:t>
            </w:r>
          </w:p>
        </w:tc>
        <w:tc>
          <w:tcPr>
            <w:tcW w:w="1134" w:type="dxa"/>
            <w:tcBorders>
              <w:top w:val="nil"/>
              <w:left w:val="single" w:sz="4" w:space="0" w:color="auto"/>
              <w:bottom w:val="nil"/>
              <w:right w:val="single" w:sz="4" w:space="0" w:color="auto"/>
            </w:tcBorders>
            <w:shd w:val="clear" w:color="auto" w:fill="auto"/>
            <w:noWrap/>
            <w:vAlign w:val="center"/>
            <w:hideMark/>
          </w:tcPr>
          <w:p w14:paraId="3885E9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277,18</w:t>
            </w:r>
          </w:p>
        </w:tc>
        <w:tc>
          <w:tcPr>
            <w:tcW w:w="1134" w:type="dxa"/>
            <w:tcBorders>
              <w:top w:val="nil"/>
              <w:left w:val="nil"/>
              <w:bottom w:val="nil"/>
              <w:right w:val="single" w:sz="4" w:space="0" w:color="auto"/>
            </w:tcBorders>
            <w:shd w:val="clear" w:color="auto" w:fill="auto"/>
            <w:noWrap/>
            <w:vAlign w:val="center"/>
            <w:hideMark/>
          </w:tcPr>
          <w:p w14:paraId="045331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643,38</w:t>
            </w:r>
          </w:p>
        </w:tc>
        <w:tc>
          <w:tcPr>
            <w:tcW w:w="1134" w:type="dxa"/>
            <w:tcBorders>
              <w:top w:val="nil"/>
              <w:left w:val="nil"/>
              <w:bottom w:val="nil"/>
              <w:right w:val="single" w:sz="4" w:space="0" w:color="auto"/>
            </w:tcBorders>
            <w:shd w:val="clear" w:color="auto" w:fill="auto"/>
            <w:noWrap/>
            <w:vAlign w:val="center"/>
            <w:hideMark/>
          </w:tcPr>
          <w:p w14:paraId="069D98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28.568,33</w:t>
            </w:r>
          </w:p>
        </w:tc>
        <w:tc>
          <w:tcPr>
            <w:tcW w:w="160" w:type="dxa"/>
            <w:tcBorders>
              <w:top w:val="nil"/>
              <w:left w:val="nil"/>
              <w:bottom w:val="nil"/>
              <w:right w:val="single" w:sz="4" w:space="0" w:color="auto"/>
            </w:tcBorders>
            <w:shd w:val="clear" w:color="auto" w:fill="auto"/>
            <w:noWrap/>
            <w:vAlign w:val="center"/>
            <w:hideMark/>
          </w:tcPr>
          <w:p w14:paraId="67003E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F6780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2,2025</w:t>
            </w:r>
          </w:p>
        </w:tc>
      </w:tr>
      <w:tr w:rsidR="000506AC" w:rsidRPr="000506AC" w14:paraId="673741B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6F5BC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358</w:t>
            </w:r>
          </w:p>
        </w:tc>
        <w:tc>
          <w:tcPr>
            <w:tcW w:w="1134" w:type="dxa"/>
            <w:tcBorders>
              <w:top w:val="nil"/>
              <w:left w:val="nil"/>
              <w:bottom w:val="nil"/>
              <w:right w:val="single" w:sz="4" w:space="0" w:color="auto"/>
            </w:tcBorders>
            <w:shd w:val="clear" w:color="auto" w:fill="auto"/>
            <w:noWrap/>
            <w:vAlign w:val="center"/>
            <w:hideMark/>
          </w:tcPr>
          <w:p w14:paraId="6C4BA8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10/08/46</w:t>
            </w:r>
          </w:p>
        </w:tc>
        <w:tc>
          <w:tcPr>
            <w:tcW w:w="1134" w:type="dxa"/>
            <w:tcBorders>
              <w:top w:val="nil"/>
              <w:left w:val="nil"/>
              <w:bottom w:val="nil"/>
              <w:right w:val="single" w:sz="4" w:space="0" w:color="auto"/>
            </w:tcBorders>
            <w:shd w:val="clear" w:color="auto" w:fill="auto"/>
            <w:noWrap/>
            <w:vAlign w:val="center"/>
            <w:hideMark/>
          </w:tcPr>
          <w:p w14:paraId="2D91C17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10/08/46</w:t>
            </w:r>
          </w:p>
        </w:tc>
        <w:tc>
          <w:tcPr>
            <w:tcW w:w="1134" w:type="dxa"/>
            <w:tcBorders>
              <w:top w:val="nil"/>
              <w:left w:val="single" w:sz="8" w:space="0" w:color="auto"/>
              <w:bottom w:val="nil"/>
              <w:right w:val="nil"/>
            </w:tcBorders>
            <w:shd w:val="clear" w:color="auto" w:fill="auto"/>
            <w:noWrap/>
            <w:vAlign w:val="center"/>
            <w:hideMark/>
          </w:tcPr>
          <w:p w14:paraId="4BB7F8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904,23</w:t>
            </w:r>
          </w:p>
        </w:tc>
        <w:tc>
          <w:tcPr>
            <w:tcW w:w="1134" w:type="dxa"/>
            <w:tcBorders>
              <w:top w:val="nil"/>
              <w:left w:val="single" w:sz="4" w:space="0" w:color="auto"/>
              <w:bottom w:val="nil"/>
              <w:right w:val="single" w:sz="4" w:space="0" w:color="auto"/>
            </w:tcBorders>
            <w:shd w:val="clear" w:color="auto" w:fill="auto"/>
            <w:noWrap/>
            <w:vAlign w:val="center"/>
            <w:hideMark/>
          </w:tcPr>
          <w:p w14:paraId="6BC253A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271,08</w:t>
            </w:r>
          </w:p>
        </w:tc>
        <w:tc>
          <w:tcPr>
            <w:tcW w:w="1134" w:type="dxa"/>
            <w:tcBorders>
              <w:top w:val="nil"/>
              <w:left w:val="nil"/>
              <w:bottom w:val="nil"/>
              <w:right w:val="single" w:sz="4" w:space="0" w:color="auto"/>
            </w:tcBorders>
            <w:shd w:val="clear" w:color="auto" w:fill="auto"/>
            <w:noWrap/>
            <w:vAlign w:val="center"/>
            <w:hideMark/>
          </w:tcPr>
          <w:p w14:paraId="190FF0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633,15</w:t>
            </w:r>
          </w:p>
        </w:tc>
        <w:tc>
          <w:tcPr>
            <w:tcW w:w="1134" w:type="dxa"/>
            <w:tcBorders>
              <w:top w:val="nil"/>
              <w:left w:val="nil"/>
              <w:bottom w:val="nil"/>
              <w:right w:val="single" w:sz="4" w:space="0" w:color="auto"/>
            </w:tcBorders>
            <w:shd w:val="clear" w:color="auto" w:fill="auto"/>
            <w:noWrap/>
            <w:vAlign w:val="center"/>
            <w:hideMark/>
          </w:tcPr>
          <w:p w14:paraId="1381C0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27.935,18</w:t>
            </w:r>
          </w:p>
        </w:tc>
        <w:tc>
          <w:tcPr>
            <w:tcW w:w="160" w:type="dxa"/>
            <w:tcBorders>
              <w:top w:val="nil"/>
              <w:left w:val="nil"/>
              <w:bottom w:val="nil"/>
              <w:right w:val="single" w:sz="4" w:space="0" w:color="auto"/>
            </w:tcBorders>
            <w:shd w:val="clear" w:color="auto" w:fill="auto"/>
            <w:noWrap/>
            <w:vAlign w:val="center"/>
            <w:hideMark/>
          </w:tcPr>
          <w:p w14:paraId="73B211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5E3C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2,2163</w:t>
            </w:r>
          </w:p>
        </w:tc>
      </w:tr>
      <w:tr w:rsidR="000506AC" w:rsidRPr="000506AC" w14:paraId="22B103D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DE112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359</w:t>
            </w:r>
          </w:p>
        </w:tc>
        <w:tc>
          <w:tcPr>
            <w:tcW w:w="1134" w:type="dxa"/>
            <w:tcBorders>
              <w:top w:val="nil"/>
              <w:left w:val="nil"/>
              <w:bottom w:val="nil"/>
              <w:right w:val="single" w:sz="4" w:space="0" w:color="auto"/>
            </w:tcBorders>
            <w:shd w:val="clear" w:color="auto" w:fill="auto"/>
            <w:noWrap/>
            <w:vAlign w:val="center"/>
            <w:hideMark/>
          </w:tcPr>
          <w:p w14:paraId="4E9360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10/09/46</w:t>
            </w:r>
          </w:p>
        </w:tc>
        <w:tc>
          <w:tcPr>
            <w:tcW w:w="1134" w:type="dxa"/>
            <w:tcBorders>
              <w:top w:val="nil"/>
              <w:left w:val="nil"/>
              <w:bottom w:val="nil"/>
              <w:right w:val="single" w:sz="4" w:space="0" w:color="auto"/>
            </w:tcBorders>
            <w:shd w:val="clear" w:color="auto" w:fill="auto"/>
            <w:noWrap/>
            <w:vAlign w:val="center"/>
            <w:hideMark/>
          </w:tcPr>
          <w:p w14:paraId="06F793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10/09/46</w:t>
            </w:r>
          </w:p>
        </w:tc>
        <w:tc>
          <w:tcPr>
            <w:tcW w:w="1134" w:type="dxa"/>
            <w:tcBorders>
              <w:top w:val="nil"/>
              <w:left w:val="single" w:sz="8" w:space="0" w:color="auto"/>
              <w:bottom w:val="nil"/>
              <w:right w:val="nil"/>
            </w:tcBorders>
            <w:shd w:val="clear" w:color="auto" w:fill="auto"/>
            <w:noWrap/>
            <w:vAlign w:val="center"/>
            <w:hideMark/>
          </w:tcPr>
          <w:p w14:paraId="62D96C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882,54</w:t>
            </w:r>
          </w:p>
        </w:tc>
        <w:tc>
          <w:tcPr>
            <w:tcW w:w="1134" w:type="dxa"/>
            <w:tcBorders>
              <w:top w:val="nil"/>
              <w:left w:val="single" w:sz="4" w:space="0" w:color="auto"/>
              <w:bottom w:val="nil"/>
              <w:right w:val="single" w:sz="4" w:space="0" w:color="auto"/>
            </w:tcBorders>
            <w:shd w:val="clear" w:color="auto" w:fill="auto"/>
            <w:noWrap/>
            <w:vAlign w:val="center"/>
            <w:hideMark/>
          </w:tcPr>
          <w:p w14:paraId="4A16BC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265,07</w:t>
            </w:r>
          </w:p>
        </w:tc>
        <w:tc>
          <w:tcPr>
            <w:tcW w:w="1134" w:type="dxa"/>
            <w:tcBorders>
              <w:top w:val="nil"/>
              <w:left w:val="nil"/>
              <w:bottom w:val="nil"/>
              <w:right w:val="single" w:sz="4" w:space="0" w:color="auto"/>
            </w:tcBorders>
            <w:shd w:val="clear" w:color="auto" w:fill="auto"/>
            <w:noWrap/>
            <w:vAlign w:val="center"/>
            <w:hideMark/>
          </w:tcPr>
          <w:p w14:paraId="654989E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617,47</w:t>
            </w:r>
          </w:p>
        </w:tc>
        <w:tc>
          <w:tcPr>
            <w:tcW w:w="1134" w:type="dxa"/>
            <w:tcBorders>
              <w:top w:val="nil"/>
              <w:left w:val="nil"/>
              <w:bottom w:val="nil"/>
              <w:right w:val="single" w:sz="4" w:space="0" w:color="auto"/>
            </w:tcBorders>
            <w:shd w:val="clear" w:color="auto" w:fill="auto"/>
            <w:noWrap/>
            <w:vAlign w:val="center"/>
            <w:hideMark/>
          </w:tcPr>
          <w:p w14:paraId="513B7C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27.317,71</w:t>
            </w:r>
          </w:p>
        </w:tc>
        <w:tc>
          <w:tcPr>
            <w:tcW w:w="160" w:type="dxa"/>
            <w:tcBorders>
              <w:top w:val="nil"/>
              <w:left w:val="nil"/>
              <w:bottom w:val="nil"/>
              <w:right w:val="single" w:sz="4" w:space="0" w:color="auto"/>
            </w:tcBorders>
            <w:shd w:val="clear" w:color="auto" w:fill="auto"/>
            <w:noWrap/>
            <w:vAlign w:val="center"/>
            <w:hideMark/>
          </w:tcPr>
          <w:p w14:paraId="722C5B9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AC355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2,2104</w:t>
            </w:r>
          </w:p>
        </w:tc>
      </w:tr>
      <w:tr w:rsidR="000506AC" w:rsidRPr="000506AC" w14:paraId="7C01068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BED80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360</w:t>
            </w:r>
          </w:p>
        </w:tc>
        <w:tc>
          <w:tcPr>
            <w:tcW w:w="1134" w:type="dxa"/>
            <w:tcBorders>
              <w:top w:val="nil"/>
              <w:left w:val="nil"/>
              <w:bottom w:val="nil"/>
              <w:right w:val="single" w:sz="4" w:space="0" w:color="auto"/>
            </w:tcBorders>
            <w:shd w:val="clear" w:color="auto" w:fill="auto"/>
            <w:noWrap/>
            <w:vAlign w:val="center"/>
            <w:hideMark/>
          </w:tcPr>
          <w:p w14:paraId="6157A7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10/10/46</w:t>
            </w:r>
          </w:p>
        </w:tc>
        <w:tc>
          <w:tcPr>
            <w:tcW w:w="1134" w:type="dxa"/>
            <w:tcBorders>
              <w:top w:val="nil"/>
              <w:left w:val="nil"/>
              <w:bottom w:val="nil"/>
              <w:right w:val="single" w:sz="4" w:space="0" w:color="auto"/>
            </w:tcBorders>
            <w:shd w:val="clear" w:color="auto" w:fill="auto"/>
            <w:noWrap/>
            <w:vAlign w:val="center"/>
            <w:hideMark/>
          </w:tcPr>
          <w:p w14:paraId="7AB56BC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10/10/46</w:t>
            </w:r>
          </w:p>
        </w:tc>
        <w:tc>
          <w:tcPr>
            <w:tcW w:w="1134" w:type="dxa"/>
            <w:tcBorders>
              <w:top w:val="nil"/>
              <w:left w:val="single" w:sz="8" w:space="0" w:color="auto"/>
              <w:bottom w:val="nil"/>
              <w:right w:val="nil"/>
            </w:tcBorders>
            <w:shd w:val="clear" w:color="auto" w:fill="auto"/>
            <w:noWrap/>
            <w:vAlign w:val="center"/>
            <w:hideMark/>
          </w:tcPr>
          <w:p w14:paraId="1CF554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864,77</w:t>
            </w:r>
          </w:p>
        </w:tc>
        <w:tc>
          <w:tcPr>
            <w:tcW w:w="1134" w:type="dxa"/>
            <w:tcBorders>
              <w:top w:val="nil"/>
              <w:left w:val="single" w:sz="4" w:space="0" w:color="auto"/>
              <w:bottom w:val="nil"/>
              <w:right w:val="single" w:sz="4" w:space="0" w:color="auto"/>
            </w:tcBorders>
            <w:shd w:val="clear" w:color="auto" w:fill="auto"/>
            <w:noWrap/>
            <w:vAlign w:val="center"/>
            <w:hideMark/>
          </w:tcPr>
          <w:p w14:paraId="0AA4EE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259,21</w:t>
            </w:r>
          </w:p>
        </w:tc>
        <w:tc>
          <w:tcPr>
            <w:tcW w:w="1134" w:type="dxa"/>
            <w:tcBorders>
              <w:top w:val="nil"/>
              <w:left w:val="nil"/>
              <w:bottom w:val="nil"/>
              <w:right w:val="single" w:sz="4" w:space="0" w:color="auto"/>
            </w:tcBorders>
            <w:shd w:val="clear" w:color="auto" w:fill="auto"/>
            <w:noWrap/>
            <w:vAlign w:val="center"/>
            <w:hideMark/>
          </w:tcPr>
          <w:p w14:paraId="7456D9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605,55</w:t>
            </w:r>
          </w:p>
        </w:tc>
        <w:tc>
          <w:tcPr>
            <w:tcW w:w="1134" w:type="dxa"/>
            <w:tcBorders>
              <w:top w:val="nil"/>
              <w:left w:val="nil"/>
              <w:bottom w:val="nil"/>
              <w:right w:val="single" w:sz="4" w:space="0" w:color="auto"/>
            </w:tcBorders>
            <w:shd w:val="clear" w:color="auto" w:fill="auto"/>
            <w:noWrap/>
            <w:vAlign w:val="center"/>
            <w:hideMark/>
          </w:tcPr>
          <w:p w14:paraId="42E072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26.712,15</w:t>
            </w:r>
          </w:p>
        </w:tc>
        <w:tc>
          <w:tcPr>
            <w:tcW w:w="160" w:type="dxa"/>
            <w:tcBorders>
              <w:top w:val="nil"/>
              <w:left w:val="nil"/>
              <w:bottom w:val="nil"/>
              <w:right w:val="single" w:sz="4" w:space="0" w:color="auto"/>
            </w:tcBorders>
            <w:shd w:val="clear" w:color="auto" w:fill="auto"/>
            <w:noWrap/>
            <w:vAlign w:val="center"/>
            <w:hideMark/>
          </w:tcPr>
          <w:p w14:paraId="37A40F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BFF4B8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2,2167</w:t>
            </w:r>
          </w:p>
        </w:tc>
      </w:tr>
      <w:tr w:rsidR="000506AC" w:rsidRPr="000506AC" w14:paraId="01B935C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E655C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361</w:t>
            </w:r>
          </w:p>
        </w:tc>
        <w:tc>
          <w:tcPr>
            <w:tcW w:w="1134" w:type="dxa"/>
            <w:tcBorders>
              <w:top w:val="nil"/>
              <w:left w:val="nil"/>
              <w:bottom w:val="nil"/>
              <w:right w:val="single" w:sz="4" w:space="0" w:color="auto"/>
            </w:tcBorders>
            <w:shd w:val="clear" w:color="auto" w:fill="auto"/>
            <w:noWrap/>
            <w:vAlign w:val="center"/>
            <w:hideMark/>
          </w:tcPr>
          <w:p w14:paraId="219064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10/11/46</w:t>
            </w:r>
          </w:p>
        </w:tc>
        <w:tc>
          <w:tcPr>
            <w:tcW w:w="1134" w:type="dxa"/>
            <w:tcBorders>
              <w:top w:val="nil"/>
              <w:left w:val="nil"/>
              <w:bottom w:val="nil"/>
              <w:right w:val="single" w:sz="4" w:space="0" w:color="auto"/>
            </w:tcBorders>
            <w:shd w:val="clear" w:color="auto" w:fill="auto"/>
            <w:noWrap/>
            <w:vAlign w:val="center"/>
            <w:hideMark/>
          </w:tcPr>
          <w:p w14:paraId="3B64DD8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12/11/46</w:t>
            </w:r>
          </w:p>
        </w:tc>
        <w:tc>
          <w:tcPr>
            <w:tcW w:w="1134" w:type="dxa"/>
            <w:tcBorders>
              <w:top w:val="nil"/>
              <w:left w:val="single" w:sz="8" w:space="0" w:color="auto"/>
              <w:bottom w:val="nil"/>
              <w:right w:val="nil"/>
            </w:tcBorders>
            <w:shd w:val="clear" w:color="auto" w:fill="auto"/>
            <w:noWrap/>
            <w:vAlign w:val="center"/>
            <w:hideMark/>
          </w:tcPr>
          <w:p w14:paraId="279257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853,69</w:t>
            </w:r>
          </w:p>
        </w:tc>
        <w:tc>
          <w:tcPr>
            <w:tcW w:w="1134" w:type="dxa"/>
            <w:tcBorders>
              <w:top w:val="nil"/>
              <w:left w:val="single" w:sz="4" w:space="0" w:color="auto"/>
              <w:bottom w:val="nil"/>
              <w:right w:val="single" w:sz="4" w:space="0" w:color="auto"/>
            </w:tcBorders>
            <w:shd w:val="clear" w:color="auto" w:fill="auto"/>
            <w:noWrap/>
            <w:vAlign w:val="center"/>
            <w:hideMark/>
          </w:tcPr>
          <w:p w14:paraId="34277E3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253,47</w:t>
            </w:r>
          </w:p>
        </w:tc>
        <w:tc>
          <w:tcPr>
            <w:tcW w:w="1134" w:type="dxa"/>
            <w:tcBorders>
              <w:top w:val="nil"/>
              <w:left w:val="nil"/>
              <w:bottom w:val="nil"/>
              <w:right w:val="single" w:sz="4" w:space="0" w:color="auto"/>
            </w:tcBorders>
            <w:shd w:val="clear" w:color="auto" w:fill="auto"/>
            <w:noWrap/>
            <w:vAlign w:val="center"/>
            <w:hideMark/>
          </w:tcPr>
          <w:p w14:paraId="6A20E8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600,23</w:t>
            </w:r>
          </w:p>
        </w:tc>
        <w:tc>
          <w:tcPr>
            <w:tcW w:w="1134" w:type="dxa"/>
            <w:tcBorders>
              <w:top w:val="nil"/>
              <w:left w:val="nil"/>
              <w:bottom w:val="nil"/>
              <w:right w:val="single" w:sz="4" w:space="0" w:color="auto"/>
            </w:tcBorders>
            <w:shd w:val="clear" w:color="auto" w:fill="auto"/>
            <w:noWrap/>
            <w:vAlign w:val="center"/>
            <w:hideMark/>
          </w:tcPr>
          <w:p w14:paraId="0B8A3A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26.111,92</w:t>
            </w:r>
          </w:p>
        </w:tc>
        <w:tc>
          <w:tcPr>
            <w:tcW w:w="160" w:type="dxa"/>
            <w:tcBorders>
              <w:top w:val="nil"/>
              <w:left w:val="nil"/>
              <w:bottom w:val="nil"/>
              <w:right w:val="single" w:sz="4" w:space="0" w:color="auto"/>
            </w:tcBorders>
            <w:shd w:val="clear" w:color="auto" w:fill="auto"/>
            <w:noWrap/>
            <w:vAlign w:val="center"/>
            <w:hideMark/>
          </w:tcPr>
          <w:p w14:paraId="50E456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2D789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2,2470</w:t>
            </w:r>
          </w:p>
        </w:tc>
      </w:tr>
      <w:tr w:rsidR="000506AC" w:rsidRPr="000506AC" w14:paraId="283B86E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95162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362</w:t>
            </w:r>
          </w:p>
        </w:tc>
        <w:tc>
          <w:tcPr>
            <w:tcW w:w="1134" w:type="dxa"/>
            <w:tcBorders>
              <w:top w:val="nil"/>
              <w:left w:val="nil"/>
              <w:bottom w:val="nil"/>
              <w:right w:val="single" w:sz="4" w:space="0" w:color="auto"/>
            </w:tcBorders>
            <w:shd w:val="clear" w:color="auto" w:fill="auto"/>
            <w:noWrap/>
            <w:vAlign w:val="center"/>
            <w:hideMark/>
          </w:tcPr>
          <w:p w14:paraId="023E586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10/12/46</w:t>
            </w:r>
          </w:p>
        </w:tc>
        <w:tc>
          <w:tcPr>
            <w:tcW w:w="1134" w:type="dxa"/>
            <w:tcBorders>
              <w:top w:val="nil"/>
              <w:left w:val="nil"/>
              <w:bottom w:val="nil"/>
              <w:right w:val="single" w:sz="4" w:space="0" w:color="auto"/>
            </w:tcBorders>
            <w:shd w:val="clear" w:color="auto" w:fill="auto"/>
            <w:noWrap/>
            <w:vAlign w:val="center"/>
            <w:hideMark/>
          </w:tcPr>
          <w:p w14:paraId="2CD118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10/12/46</w:t>
            </w:r>
          </w:p>
        </w:tc>
        <w:tc>
          <w:tcPr>
            <w:tcW w:w="1134" w:type="dxa"/>
            <w:tcBorders>
              <w:top w:val="nil"/>
              <w:left w:val="single" w:sz="8" w:space="0" w:color="auto"/>
              <w:bottom w:val="nil"/>
              <w:right w:val="nil"/>
            </w:tcBorders>
            <w:shd w:val="clear" w:color="auto" w:fill="auto"/>
            <w:noWrap/>
            <w:vAlign w:val="center"/>
            <w:hideMark/>
          </w:tcPr>
          <w:p w14:paraId="6C9BD3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846,47</w:t>
            </w:r>
          </w:p>
        </w:tc>
        <w:tc>
          <w:tcPr>
            <w:tcW w:w="1134" w:type="dxa"/>
            <w:tcBorders>
              <w:top w:val="nil"/>
              <w:left w:val="single" w:sz="4" w:space="0" w:color="auto"/>
              <w:bottom w:val="nil"/>
              <w:right w:val="single" w:sz="4" w:space="0" w:color="auto"/>
            </w:tcBorders>
            <w:shd w:val="clear" w:color="auto" w:fill="auto"/>
            <w:noWrap/>
            <w:vAlign w:val="center"/>
            <w:hideMark/>
          </w:tcPr>
          <w:p w14:paraId="3105F4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247,77</w:t>
            </w:r>
          </w:p>
        </w:tc>
        <w:tc>
          <w:tcPr>
            <w:tcW w:w="1134" w:type="dxa"/>
            <w:tcBorders>
              <w:top w:val="nil"/>
              <w:left w:val="nil"/>
              <w:bottom w:val="nil"/>
              <w:right w:val="single" w:sz="4" w:space="0" w:color="auto"/>
            </w:tcBorders>
            <w:shd w:val="clear" w:color="auto" w:fill="auto"/>
            <w:noWrap/>
            <w:vAlign w:val="center"/>
            <w:hideMark/>
          </w:tcPr>
          <w:p w14:paraId="4C72A6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598,70</w:t>
            </w:r>
          </w:p>
        </w:tc>
        <w:tc>
          <w:tcPr>
            <w:tcW w:w="1134" w:type="dxa"/>
            <w:tcBorders>
              <w:top w:val="nil"/>
              <w:left w:val="nil"/>
              <w:bottom w:val="nil"/>
              <w:right w:val="single" w:sz="4" w:space="0" w:color="auto"/>
            </w:tcBorders>
            <w:shd w:val="clear" w:color="auto" w:fill="auto"/>
            <w:noWrap/>
            <w:vAlign w:val="center"/>
            <w:hideMark/>
          </w:tcPr>
          <w:p w14:paraId="656745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25.513,23</w:t>
            </w:r>
          </w:p>
        </w:tc>
        <w:tc>
          <w:tcPr>
            <w:tcW w:w="160" w:type="dxa"/>
            <w:tcBorders>
              <w:top w:val="nil"/>
              <w:left w:val="nil"/>
              <w:bottom w:val="nil"/>
              <w:right w:val="single" w:sz="4" w:space="0" w:color="auto"/>
            </w:tcBorders>
            <w:shd w:val="clear" w:color="auto" w:fill="auto"/>
            <w:noWrap/>
            <w:vAlign w:val="center"/>
            <w:hideMark/>
          </w:tcPr>
          <w:p w14:paraId="45DB04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E3DE9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2,2928</w:t>
            </w:r>
          </w:p>
        </w:tc>
      </w:tr>
      <w:tr w:rsidR="000506AC" w:rsidRPr="000506AC" w14:paraId="0DF42E2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EB3A7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363</w:t>
            </w:r>
          </w:p>
        </w:tc>
        <w:tc>
          <w:tcPr>
            <w:tcW w:w="1134" w:type="dxa"/>
            <w:tcBorders>
              <w:top w:val="nil"/>
              <w:left w:val="nil"/>
              <w:bottom w:val="nil"/>
              <w:right w:val="single" w:sz="4" w:space="0" w:color="auto"/>
            </w:tcBorders>
            <w:shd w:val="clear" w:color="auto" w:fill="auto"/>
            <w:noWrap/>
            <w:vAlign w:val="center"/>
            <w:hideMark/>
          </w:tcPr>
          <w:p w14:paraId="1D3A74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10/01/47</w:t>
            </w:r>
          </w:p>
        </w:tc>
        <w:tc>
          <w:tcPr>
            <w:tcW w:w="1134" w:type="dxa"/>
            <w:tcBorders>
              <w:top w:val="nil"/>
              <w:left w:val="nil"/>
              <w:bottom w:val="nil"/>
              <w:right w:val="single" w:sz="4" w:space="0" w:color="auto"/>
            </w:tcBorders>
            <w:shd w:val="clear" w:color="auto" w:fill="auto"/>
            <w:noWrap/>
            <w:vAlign w:val="center"/>
            <w:hideMark/>
          </w:tcPr>
          <w:p w14:paraId="66997E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10/01/47</w:t>
            </w:r>
          </w:p>
        </w:tc>
        <w:tc>
          <w:tcPr>
            <w:tcW w:w="1134" w:type="dxa"/>
            <w:tcBorders>
              <w:top w:val="nil"/>
              <w:left w:val="single" w:sz="8" w:space="0" w:color="auto"/>
              <w:bottom w:val="nil"/>
              <w:right w:val="nil"/>
            </w:tcBorders>
            <w:shd w:val="clear" w:color="auto" w:fill="auto"/>
            <w:noWrap/>
            <w:vAlign w:val="center"/>
            <w:hideMark/>
          </w:tcPr>
          <w:p w14:paraId="299268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839,73</w:t>
            </w:r>
          </w:p>
        </w:tc>
        <w:tc>
          <w:tcPr>
            <w:tcW w:w="1134" w:type="dxa"/>
            <w:tcBorders>
              <w:top w:val="nil"/>
              <w:left w:val="single" w:sz="4" w:space="0" w:color="auto"/>
              <w:bottom w:val="nil"/>
              <w:right w:val="single" w:sz="4" w:space="0" w:color="auto"/>
            </w:tcBorders>
            <w:shd w:val="clear" w:color="auto" w:fill="auto"/>
            <w:noWrap/>
            <w:vAlign w:val="center"/>
            <w:hideMark/>
          </w:tcPr>
          <w:p w14:paraId="70BBA8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242,09</w:t>
            </w:r>
          </w:p>
        </w:tc>
        <w:tc>
          <w:tcPr>
            <w:tcW w:w="1134" w:type="dxa"/>
            <w:tcBorders>
              <w:top w:val="nil"/>
              <w:left w:val="nil"/>
              <w:bottom w:val="nil"/>
              <w:right w:val="single" w:sz="4" w:space="0" w:color="auto"/>
            </w:tcBorders>
            <w:shd w:val="clear" w:color="auto" w:fill="auto"/>
            <w:noWrap/>
            <w:vAlign w:val="center"/>
            <w:hideMark/>
          </w:tcPr>
          <w:p w14:paraId="6A4217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597,64</w:t>
            </w:r>
          </w:p>
        </w:tc>
        <w:tc>
          <w:tcPr>
            <w:tcW w:w="1134" w:type="dxa"/>
            <w:tcBorders>
              <w:top w:val="nil"/>
              <w:left w:val="nil"/>
              <w:bottom w:val="nil"/>
              <w:right w:val="single" w:sz="4" w:space="0" w:color="auto"/>
            </w:tcBorders>
            <w:shd w:val="clear" w:color="auto" w:fill="auto"/>
            <w:noWrap/>
            <w:vAlign w:val="center"/>
            <w:hideMark/>
          </w:tcPr>
          <w:p w14:paraId="048064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24.915,59</w:t>
            </w:r>
          </w:p>
        </w:tc>
        <w:tc>
          <w:tcPr>
            <w:tcW w:w="160" w:type="dxa"/>
            <w:tcBorders>
              <w:top w:val="nil"/>
              <w:left w:val="nil"/>
              <w:bottom w:val="nil"/>
              <w:right w:val="single" w:sz="4" w:space="0" w:color="auto"/>
            </w:tcBorders>
            <w:shd w:val="clear" w:color="auto" w:fill="auto"/>
            <w:noWrap/>
            <w:vAlign w:val="center"/>
            <w:hideMark/>
          </w:tcPr>
          <w:p w14:paraId="4C9B86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58658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2,3425</w:t>
            </w:r>
          </w:p>
        </w:tc>
      </w:tr>
      <w:tr w:rsidR="000506AC" w:rsidRPr="000506AC" w14:paraId="7F95B40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B9A2E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364</w:t>
            </w:r>
          </w:p>
        </w:tc>
        <w:tc>
          <w:tcPr>
            <w:tcW w:w="1134" w:type="dxa"/>
            <w:tcBorders>
              <w:top w:val="nil"/>
              <w:left w:val="nil"/>
              <w:bottom w:val="nil"/>
              <w:right w:val="single" w:sz="4" w:space="0" w:color="auto"/>
            </w:tcBorders>
            <w:shd w:val="clear" w:color="auto" w:fill="auto"/>
            <w:noWrap/>
            <w:vAlign w:val="center"/>
            <w:hideMark/>
          </w:tcPr>
          <w:p w14:paraId="150282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10/02/47</w:t>
            </w:r>
          </w:p>
        </w:tc>
        <w:tc>
          <w:tcPr>
            <w:tcW w:w="1134" w:type="dxa"/>
            <w:tcBorders>
              <w:top w:val="nil"/>
              <w:left w:val="nil"/>
              <w:bottom w:val="nil"/>
              <w:right w:val="single" w:sz="4" w:space="0" w:color="auto"/>
            </w:tcBorders>
            <w:shd w:val="clear" w:color="auto" w:fill="auto"/>
            <w:noWrap/>
            <w:vAlign w:val="center"/>
            <w:hideMark/>
          </w:tcPr>
          <w:p w14:paraId="1C67B1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11/02/47</w:t>
            </w:r>
          </w:p>
        </w:tc>
        <w:tc>
          <w:tcPr>
            <w:tcW w:w="1134" w:type="dxa"/>
            <w:tcBorders>
              <w:top w:val="nil"/>
              <w:left w:val="single" w:sz="8" w:space="0" w:color="auto"/>
              <w:bottom w:val="nil"/>
              <w:right w:val="nil"/>
            </w:tcBorders>
            <w:shd w:val="clear" w:color="auto" w:fill="auto"/>
            <w:noWrap/>
            <w:vAlign w:val="center"/>
            <w:hideMark/>
          </w:tcPr>
          <w:p w14:paraId="511603D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832,82</w:t>
            </w:r>
          </w:p>
        </w:tc>
        <w:tc>
          <w:tcPr>
            <w:tcW w:w="1134" w:type="dxa"/>
            <w:tcBorders>
              <w:top w:val="nil"/>
              <w:left w:val="single" w:sz="4" w:space="0" w:color="auto"/>
              <w:bottom w:val="nil"/>
              <w:right w:val="single" w:sz="4" w:space="0" w:color="auto"/>
            </w:tcBorders>
            <w:shd w:val="clear" w:color="auto" w:fill="auto"/>
            <w:noWrap/>
            <w:vAlign w:val="center"/>
            <w:hideMark/>
          </w:tcPr>
          <w:p w14:paraId="549D47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236,42</w:t>
            </w:r>
          </w:p>
        </w:tc>
        <w:tc>
          <w:tcPr>
            <w:tcW w:w="1134" w:type="dxa"/>
            <w:tcBorders>
              <w:top w:val="nil"/>
              <w:left w:val="nil"/>
              <w:bottom w:val="nil"/>
              <w:right w:val="single" w:sz="4" w:space="0" w:color="auto"/>
            </w:tcBorders>
            <w:shd w:val="clear" w:color="auto" w:fill="auto"/>
            <w:noWrap/>
            <w:vAlign w:val="center"/>
            <w:hideMark/>
          </w:tcPr>
          <w:p w14:paraId="30D4E2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596,41</w:t>
            </w:r>
          </w:p>
        </w:tc>
        <w:tc>
          <w:tcPr>
            <w:tcW w:w="1134" w:type="dxa"/>
            <w:tcBorders>
              <w:top w:val="nil"/>
              <w:left w:val="nil"/>
              <w:bottom w:val="nil"/>
              <w:right w:val="single" w:sz="4" w:space="0" w:color="auto"/>
            </w:tcBorders>
            <w:shd w:val="clear" w:color="auto" w:fill="auto"/>
            <w:noWrap/>
            <w:vAlign w:val="center"/>
            <w:hideMark/>
          </w:tcPr>
          <w:p w14:paraId="71FBF9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24.319,18</w:t>
            </w:r>
          </w:p>
        </w:tc>
        <w:tc>
          <w:tcPr>
            <w:tcW w:w="160" w:type="dxa"/>
            <w:tcBorders>
              <w:top w:val="nil"/>
              <w:left w:val="nil"/>
              <w:bottom w:val="nil"/>
              <w:right w:val="single" w:sz="4" w:space="0" w:color="auto"/>
            </w:tcBorders>
            <w:shd w:val="clear" w:color="auto" w:fill="auto"/>
            <w:noWrap/>
            <w:vAlign w:val="center"/>
            <w:hideMark/>
          </w:tcPr>
          <w:p w14:paraId="6AA156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A8C33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2,3937</w:t>
            </w:r>
          </w:p>
        </w:tc>
      </w:tr>
      <w:tr w:rsidR="000506AC" w:rsidRPr="000506AC" w14:paraId="0F930FA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D282B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365</w:t>
            </w:r>
          </w:p>
        </w:tc>
        <w:tc>
          <w:tcPr>
            <w:tcW w:w="1134" w:type="dxa"/>
            <w:tcBorders>
              <w:top w:val="nil"/>
              <w:left w:val="nil"/>
              <w:bottom w:val="nil"/>
              <w:right w:val="single" w:sz="4" w:space="0" w:color="auto"/>
            </w:tcBorders>
            <w:shd w:val="clear" w:color="auto" w:fill="auto"/>
            <w:noWrap/>
            <w:vAlign w:val="center"/>
            <w:hideMark/>
          </w:tcPr>
          <w:p w14:paraId="791458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10/03/47</w:t>
            </w:r>
          </w:p>
        </w:tc>
        <w:tc>
          <w:tcPr>
            <w:tcW w:w="1134" w:type="dxa"/>
            <w:tcBorders>
              <w:top w:val="nil"/>
              <w:left w:val="nil"/>
              <w:bottom w:val="nil"/>
              <w:right w:val="single" w:sz="4" w:space="0" w:color="auto"/>
            </w:tcBorders>
            <w:shd w:val="clear" w:color="auto" w:fill="auto"/>
            <w:noWrap/>
            <w:vAlign w:val="center"/>
            <w:hideMark/>
          </w:tcPr>
          <w:p w14:paraId="1CA2EE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11/03/47</w:t>
            </w:r>
          </w:p>
        </w:tc>
        <w:tc>
          <w:tcPr>
            <w:tcW w:w="1134" w:type="dxa"/>
            <w:tcBorders>
              <w:top w:val="nil"/>
              <w:left w:val="single" w:sz="8" w:space="0" w:color="auto"/>
              <w:bottom w:val="nil"/>
              <w:right w:val="nil"/>
            </w:tcBorders>
            <w:shd w:val="clear" w:color="auto" w:fill="auto"/>
            <w:noWrap/>
            <w:vAlign w:val="center"/>
            <w:hideMark/>
          </w:tcPr>
          <w:p w14:paraId="31B5F5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826,60</w:t>
            </w:r>
          </w:p>
        </w:tc>
        <w:tc>
          <w:tcPr>
            <w:tcW w:w="1134" w:type="dxa"/>
            <w:tcBorders>
              <w:top w:val="nil"/>
              <w:left w:val="single" w:sz="4" w:space="0" w:color="auto"/>
              <w:bottom w:val="nil"/>
              <w:right w:val="single" w:sz="4" w:space="0" w:color="auto"/>
            </w:tcBorders>
            <w:shd w:val="clear" w:color="auto" w:fill="auto"/>
            <w:noWrap/>
            <w:vAlign w:val="center"/>
            <w:hideMark/>
          </w:tcPr>
          <w:p w14:paraId="2C967C2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230,76</w:t>
            </w:r>
          </w:p>
        </w:tc>
        <w:tc>
          <w:tcPr>
            <w:tcW w:w="1134" w:type="dxa"/>
            <w:tcBorders>
              <w:top w:val="nil"/>
              <w:left w:val="nil"/>
              <w:bottom w:val="nil"/>
              <w:right w:val="single" w:sz="4" w:space="0" w:color="auto"/>
            </w:tcBorders>
            <w:shd w:val="clear" w:color="auto" w:fill="auto"/>
            <w:noWrap/>
            <w:vAlign w:val="center"/>
            <w:hideMark/>
          </w:tcPr>
          <w:p w14:paraId="24256DD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595,84</w:t>
            </w:r>
          </w:p>
        </w:tc>
        <w:tc>
          <w:tcPr>
            <w:tcW w:w="1134" w:type="dxa"/>
            <w:tcBorders>
              <w:top w:val="nil"/>
              <w:left w:val="nil"/>
              <w:bottom w:val="nil"/>
              <w:right w:val="single" w:sz="4" w:space="0" w:color="auto"/>
            </w:tcBorders>
            <w:shd w:val="clear" w:color="auto" w:fill="auto"/>
            <w:noWrap/>
            <w:vAlign w:val="center"/>
            <w:hideMark/>
          </w:tcPr>
          <w:p w14:paraId="4AF36E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23.723,34</w:t>
            </w:r>
          </w:p>
        </w:tc>
        <w:tc>
          <w:tcPr>
            <w:tcW w:w="160" w:type="dxa"/>
            <w:tcBorders>
              <w:top w:val="nil"/>
              <w:left w:val="nil"/>
              <w:bottom w:val="nil"/>
              <w:right w:val="single" w:sz="4" w:space="0" w:color="auto"/>
            </w:tcBorders>
            <w:shd w:val="clear" w:color="auto" w:fill="auto"/>
            <w:noWrap/>
            <w:vAlign w:val="center"/>
            <w:hideMark/>
          </w:tcPr>
          <w:p w14:paraId="77ED9F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0A48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2,4501</w:t>
            </w:r>
          </w:p>
        </w:tc>
      </w:tr>
      <w:tr w:rsidR="000506AC" w:rsidRPr="000506AC" w14:paraId="278CD48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7CC6E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366</w:t>
            </w:r>
          </w:p>
        </w:tc>
        <w:tc>
          <w:tcPr>
            <w:tcW w:w="1134" w:type="dxa"/>
            <w:tcBorders>
              <w:top w:val="nil"/>
              <w:left w:val="nil"/>
              <w:bottom w:val="nil"/>
              <w:right w:val="single" w:sz="4" w:space="0" w:color="auto"/>
            </w:tcBorders>
            <w:shd w:val="clear" w:color="auto" w:fill="auto"/>
            <w:noWrap/>
            <w:vAlign w:val="center"/>
            <w:hideMark/>
          </w:tcPr>
          <w:p w14:paraId="18C2C4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10/04/47</w:t>
            </w:r>
          </w:p>
        </w:tc>
        <w:tc>
          <w:tcPr>
            <w:tcW w:w="1134" w:type="dxa"/>
            <w:tcBorders>
              <w:top w:val="nil"/>
              <w:left w:val="nil"/>
              <w:bottom w:val="nil"/>
              <w:right w:val="single" w:sz="4" w:space="0" w:color="auto"/>
            </w:tcBorders>
            <w:shd w:val="clear" w:color="auto" w:fill="auto"/>
            <w:noWrap/>
            <w:vAlign w:val="center"/>
            <w:hideMark/>
          </w:tcPr>
          <w:p w14:paraId="0305A8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10/04/47</w:t>
            </w:r>
          </w:p>
        </w:tc>
        <w:tc>
          <w:tcPr>
            <w:tcW w:w="1134" w:type="dxa"/>
            <w:tcBorders>
              <w:top w:val="nil"/>
              <w:left w:val="single" w:sz="8" w:space="0" w:color="auto"/>
              <w:bottom w:val="nil"/>
              <w:right w:val="nil"/>
            </w:tcBorders>
            <w:shd w:val="clear" w:color="auto" w:fill="auto"/>
            <w:noWrap/>
            <w:vAlign w:val="center"/>
            <w:hideMark/>
          </w:tcPr>
          <w:p w14:paraId="0B1076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820,58</w:t>
            </w:r>
          </w:p>
        </w:tc>
        <w:tc>
          <w:tcPr>
            <w:tcW w:w="1134" w:type="dxa"/>
            <w:tcBorders>
              <w:top w:val="nil"/>
              <w:left w:val="single" w:sz="4" w:space="0" w:color="auto"/>
              <w:bottom w:val="nil"/>
              <w:right w:val="single" w:sz="4" w:space="0" w:color="auto"/>
            </w:tcBorders>
            <w:shd w:val="clear" w:color="auto" w:fill="auto"/>
            <w:noWrap/>
            <w:vAlign w:val="center"/>
            <w:hideMark/>
          </w:tcPr>
          <w:p w14:paraId="11B0042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225,11</w:t>
            </w:r>
          </w:p>
        </w:tc>
        <w:tc>
          <w:tcPr>
            <w:tcW w:w="1134" w:type="dxa"/>
            <w:tcBorders>
              <w:top w:val="nil"/>
              <w:left w:val="nil"/>
              <w:bottom w:val="nil"/>
              <w:right w:val="single" w:sz="4" w:space="0" w:color="auto"/>
            </w:tcBorders>
            <w:shd w:val="clear" w:color="auto" w:fill="auto"/>
            <w:noWrap/>
            <w:vAlign w:val="center"/>
            <w:hideMark/>
          </w:tcPr>
          <w:p w14:paraId="289BF5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595,47</w:t>
            </w:r>
          </w:p>
        </w:tc>
        <w:tc>
          <w:tcPr>
            <w:tcW w:w="1134" w:type="dxa"/>
            <w:tcBorders>
              <w:top w:val="nil"/>
              <w:left w:val="nil"/>
              <w:bottom w:val="nil"/>
              <w:right w:val="single" w:sz="4" w:space="0" w:color="auto"/>
            </w:tcBorders>
            <w:shd w:val="clear" w:color="auto" w:fill="auto"/>
            <w:noWrap/>
            <w:vAlign w:val="center"/>
            <w:hideMark/>
          </w:tcPr>
          <w:p w14:paraId="021E24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23.127,86</w:t>
            </w:r>
          </w:p>
        </w:tc>
        <w:tc>
          <w:tcPr>
            <w:tcW w:w="160" w:type="dxa"/>
            <w:tcBorders>
              <w:top w:val="nil"/>
              <w:left w:val="nil"/>
              <w:bottom w:val="nil"/>
              <w:right w:val="single" w:sz="4" w:space="0" w:color="auto"/>
            </w:tcBorders>
            <w:shd w:val="clear" w:color="auto" w:fill="auto"/>
            <w:noWrap/>
            <w:vAlign w:val="center"/>
            <w:hideMark/>
          </w:tcPr>
          <w:p w14:paraId="596A90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82D29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2,5101</w:t>
            </w:r>
          </w:p>
        </w:tc>
      </w:tr>
      <w:tr w:rsidR="000506AC" w:rsidRPr="000506AC" w14:paraId="020F2CC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0C316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367</w:t>
            </w:r>
          </w:p>
        </w:tc>
        <w:tc>
          <w:tcPr>
            <w:tcW w:w="1134" w:type="dxa"/>
            <w:tcBorders>
              <w:top w:val="nil"/>
              <w:left w:val="nil"/>
              <w:bottom w:val="nil"/>
              <w:right w:val="single" w:sz="4" w:space="0" w:color="auto"/>
            </w:tcBorders>
            <w:shd w:val="clear" w:color="auto" w:fill="auto"/>
            <w:noWrap/>
            <w:vAlign w:val="center"/>
            <w:hideMark/>
          </w:tcPr>
          <w:p w14:paraId="374671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10/05/47</w:t>
            </w:r>
          </w:p>
        </w:tc>
        <w:tc>
          <w:tcPr>
            <w:tcW w:w="1134" w:type="dxa"/>
            <w:tcBorders>
              <w:top w:val="nil"/>
              <w:left w:val="nil"/>
              <w:bottom w:val="nil"/>
              <w:right w:val="single" w:sz="4" w:space="0" w:color="auto"/>
            </w:tcBorders>
            <w:shd w:val="clear" w:color="auto" w:fill="auto"/>
            <w:noWrap/>
            <w:vAlign w:val="center"/>
            <w:hideMark/>
          </w:tcPr>
          <w:p w14:paraId="248B82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10/05/47</w:t>
            </w:r>
          </w:p>
        </w:tc>
        <w:tc>
          <w:tcPr>
            <w:tcW w:w="1134" w:type="dxa"/>
            <w:tcBorders>
              <w:top w:val="nil"/>
              <w:left w:val="single" w:sz="8" w:space="0" w:color="auto"/>
              <w:bottom w:val="nil"/>
              <w:right w:val="nil"/>
            </w:tcBorders>
            <w:shd w:val="clear" w:color="auto" w:fill="auto"/>
            <w:noWrap/>
            <w:vAlign w:val="center"/>
            <w:hideMark/>
          </w:tcPr>
          <w:p w14:paraId="170B16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813,82</w:t>
            </w:r>
          </w:p>
        </w:tc>
        <w:tc>
          <w:tcPr>
            <w:tcW w:w="1134" w:type="dxa"/>
            <w:tcBorders>
              <w:top w:val="nil"/>
              <w:left w:val="single" w:sz="4" w:space="0" w:color="auto"/>
              <w:bottom w:val="nil"/>
              <w:right w:val="single" w:sz="4" w:space="0" w:color="auto"/>
            </w:tcBorders>
            <w:shd w:val="clear" w:color="auto" w:fill="auto"/>
            <w:noWrap/>
            <w:vAlign w:val="center"/>
            <w:hideMark/>
          </w:tcPr>
          <w:p w14:paraId="1F6E24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219,46</w:t>
            </w:r>
          </w:p>
        </w:tc>
        <w:tc>
          <w:tcPr>
            <w:tcW w:w="1134" w:type="dxa"/>
            <w:tcBorders>
              <w:top w:val="nil"/>
              <w:left w:val="nil"/>
              <w:bottom w:val="nil"/>
              <w:right w:val="single" w:sz="4" w:space="0" w:color="auto"/>
            </w:tcBorders>
            <w:shd w:val="clear" w:color="auto" w:fill="auto"/>
            <w:noWrap/>
            <w:vAlign w:val="center"/>
            <w:hideMark/>
          </w:tcPr>
          <w:p w14:paraId="5F7FE7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594,36</w:t>
            </w:r>
          </w:p>
        </w:tc>
        <w:tc>
          <w:tcPr>
            <w:tcW w:w="1134" w:type="dxa"/>
            <w:tcBorders>
              <w:top w:val="nil"/>
              <w:left w:val="nil"/>
              <w:bottom w:val="nil"/>
              <w:right w:val="single" w:sz="4" w:space="0" w:color="auto"/>
            </w:tcBorders>
            <w:shd w:val="clear" w:color="auto" w:fill="auto"/>
            <w:noWrap/>
            <w:vAlign w:val="center"/>
            <w:hideMark/>
          </w:tcPr>
          <w:p w14:paraId="48DEA1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22.533,50</w:t>
            </w:r>
          </w:p>
        </w:tc>
        <w:tc>
          <w:tcPr>
            <w:tcW w:w="160" w:type="dxa"/>
            <w:tcBorders>
              <w:top w:val="nil"/>
              <w:left w:val="nil"/>
              <w:bottom w:val="nil"/>
              <w:right w:val="single" w:sz="4" w:space="0" w:color="auto"/>
            </w:tcBorders>
            <w:shd w:val="clear" w:color="auto" w:fill="auto"/>
            <w:noWrap/>
            <w:vAlign w:val="center"/>
            <w:hideMark/>
          </w:tcPr>
          <w:p w14:paraId="1FDF23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E648A0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2,5699</w:t>
            </w:r>
          </w:p>
        </w:tc>
      </w:tr>
      <w:tr w:rsidR="000506AC" w:rsidRPr="000506AC" w14:paraId="2B9063B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B3544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368</w:t>
            </w:r>
          </w:p>
        </w:tc>
        <w:tc>
          <w:tcPr>
            <w:tcW w:w="1134" w:type="dxa"/>
            <w:tcBorders>
              <w:top w:val="nil"/>
              <w:left w:val="nil"/>
              <w:bottom w:val="nil"/>
              <w:right w:val="single" w:sz="4" w:space="0" w:color="auto"/>
            </w:tcBorders>
            <w:shd w:val="clear" w:color="auto" w:fill="auto"/>
            <w:noWrap/>
            <w:vAlign w:val="center"/>
            <w:hideMark/>
          </w:tcPr>
          <w:p w14:paraId="658B1E4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10/06/47</w:t>
            </w:r>
          </w:p>
        </w:tc>
        <w:tc>
          <w:tcPr>
            <w:tcW w:w="1134" w:type="dxa"/>
            <w:tcBorders>
              <w:top w:val="nil"/>
              <w:left w:val="nil"/>
              <w:bottom w:val="nil"/>
              <w:right w:val="single" w:sz="4" w:space="0" w:color="auto"/>
            </w:tcBorders>
            <w:shd w:val="clear" w:color="auto" w:fill="auto"/>
            <w:noWrap/>
            <w:vAlign w:val="center"/>
            <w:hideMark/>
          </w:tcPr>
          <w:p w14:paraId="2515CA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10/06/47</w:t>
            </w:r>
          </w:p>
        </w:tc>
        <w:tc>
          <w:tcPr>
            <w:tcW w:w="1134" w:type="dxa"/>
            <w:tcBorders>
              <w:top w:val="nil"/>
              <w:left w:val="single" w:sz="8" w:space="0" w:color="auto"/>
              <w:bottom w:val="nil"/>
              <w:right w:val="nil"/>
            </w:tcBorders>
            <w:shd w:val="clear" w:color="auto" w:fill="auto"/>
            <w:noWrap/>
            <w:vAlign w:val="center"/>
            <w:hideMark/>
          </w:tcPr>
          <w:p w14:paraId="4FFB3E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807,47</w:t>
            </w:r>
          </w:p>
        </w:tc>
        <w:tc>
          <w:tcPr>
            <w:tcW w:w="1134" w:type="dxa"/>
            <w:tcBorders>
              <w:top w:val="nil"/>
              <w:left w:val="single" w:sz="4" w:space="0" w:color="auto"/>
              <w:bottom w:val="nil"/>
              <w:right w:val="single" w:sz="4" w:space="0" w:color="auto"/>
            </w:tcBorders>
            <w:shd w:val="clear" w:color="auto" w:fill="auto"/>
            <w:noWrap/>
            <w:vAlign w:val="center"/>
            <w:hideMark/>
          </w:tcPr>
          <w:p w14:paraId="7498A5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213,82</w:t>
            </w:r>
          </w:p>
        </w:tc>
        <w:tc>
          <w:tcPr>
            <w:tcW w:w="1134" w:type="dxa"/>
            <w:tcBorders>
              <w:top w:val="nil"/>
              <w:left w:val="nil"/>
              <w:bottom w:val="nil"/>
              <w:right w:val="single" w:sz="4" w:space="0" w:color="auto"/>
            </w:tcBorders>
            <w:shd w:val="clear" w:color="auto" w:fill="auto"/>
            <w:noWrap/>
            <w:vAlign w:val="center"/>
            <w:hideMark/>
          </w:tcPr>
          <w:p w14:paraId="1F0DA3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593,66</w:t>
            </w:r>
          </w:p>
        </w:tc>
        <w:tc>
          <w:tcPr>
            <w:tcW w:w="1134" w:type="dxa"/>
            <w:tcBorders>
              <w:top w:val="nil"/>
              <w:left w:val="nil"/>
              <w:bottom w:val="nil"/>
              <w:right w:val="single" w:sz="4" w:space="0" w:color="auto"/>
            </w:tcBorders>
            <w:shd w:val="clear" w:color="auto" w:fill="auto"/>
            <w:noWrap/>
            <w:vAlign w:val="center"/>
            <w:hideMark/>
          </w:tcPr>
          <w:p w14:paraId="69408C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21.939,85</w:t>
            </w:r>
          </w:p>
        </w:tc>
        <w:tc>
          <w:tcPr>
            <w:tcW w:w="160" w:type="dxa"/>
            <w:tcBorders>
              <w:top w:val="nil"/>
              <w:left w:val="nil"/>
              <w:bottom w:val="nil"/>
              <w:right w:val="single" w:sz="4" w:space="0" w:color="auto"/>
            </w:tcBorders>
            <w:shd w:val="clear" w:color="auto" w:fill="auto"/>
            <w:noWrap/>
            <w:vAlign w:val="center"/>
            <w:hideMark/>
          </w:tcPr>
          <w:p w14:paraId="6C4ED4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74560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2,6346</w:t>
            </w:r>
          </w:p>
        </w:tc>
      </w:tr>
      <w:tr w:rsidR="000506AC" w:rsidRPr="000506AC" w14:paraId="7E8FF10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D4DB5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369</w:t>
            </w:r>
          </w:p>
        </w:tc>
        <w:tc>
          <w:tcPr>
            <w:tcW w:w="1134" w:type="dxa"/>
            <w:tcBorders>
              <w:top w:val="nil"/>
              <w:left w:val="nil"/>
              <w:bottom w:val="nil"/>
              <w:right w:val="single" w:sz="4" w:space="0" w:color="auto"/>
            </w:tcBorders>
            <w:shd w:val="clear" w:color="auto" w:fill="auto"/>
            <w:noWrap/>
            <w:vAlign w:val="center"/>
            <w:hideMark/>
          </w:tcPr>
          <w:p w14:paraId="09434E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10/07/47</w:t>
            </w:r>
          </w:p>
        </w:tc>
        <w:tc>
          <w:tcPr>
            <w:tcW w:w="1134" w:type="dxa"/>
            <w:tcBorders>
              <w:top w:val="nil"/>
              <w:left w:val="nil"/>
              <w:bottom w:val="nil"/>
              <w:right w:val="single" w:sz="4" w:space="0" w:color="auto"/>
            </w:tcBorders>
            <w:shd w:val="clear" w:color="auto" w:fill="auto"/>
            <w:noWrap/>
            <w:vAlign w:val="center"/>
            <w:hideMark/>
          </w:tcPr>
          <w:p w14:paraId="7623F8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10/07/47</w:t>
            </w:r>
          </w:p>
        </w:tc>
        <w:tc>
          <w:tcPr>
            <w:tcW w:w="1134" w:type="dxa"/>
            <w:tcBorders>
              <w:top w:val="nil"/>
              <w:left w:val="single" w:sz="8" w:space="0" w:color="auto"/>
              <w:bottom w:val="nil"/>
              <w:right w:val="nil"/>
            </w:tcBorders>
            <w:shd w:val="clear" w:color="auto" w:fill="auto"/>
            <w:noWrap/>
            <w:vAlign w:val="center"/>
            <w:hideMark/>
          </w:tcPr>
          <w:p w14:paraId="5CEFBF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801,03</w:t>
            </w:r>
          </w:p>
        </w:tc>
        <w:tc>
          <w:tcPr>
            <w:tcW w:w="1134" w:type="dxa"/>
            <w:tcBorders>
              <w:top w:val="nil"/>
              <w:left w:val="single" w:sz="4" w:space="0" w:color="auto"/>
              <w:bottom w:val="nil"/>
              <w:right w:val="single" w:sz="4" w:space="0" w:color="auto"/>
            </w:tcBorders>
            <w:shd w:val="clear" w:color="auto" w:fill="auto"/>
            <w:noWrap/>
            <w:vAlign w:val="center"/>
            <w:hideMark/>
          </w:tcPr>
          <w:p w14:paraId="748E7A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208,18</w:t>
            </w:r>
          </w:p>
        </w:tc>
        <w:tc>
          <w:tcPr>
            <w:tcW w:w="1134" w:type="dxa"/>
            <w:tcBorders>
              <w:top w:val="nil"/>
              <w:left w:val="nil"/>
              <w:bottom w:val="nil"/>
              <w:right w:val="single" w:sz="4" w:space="0" w:color="auto"/>
            </w:tcBorders>
            <w:shd w:val="clear" w:color="auto" w:fill="auto"/>
            <w:noWrap/>
            <w:vAlign w:val="center"/>
            <w:hideMark/>
          </w:tcPr>
          <w:p w14:paraId="18F308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592,84</w:t>
            </w:r>
          </w:p>
        </w:tc>
        <w:tc>
          <w:tcPr>
            <w:tcW w:w="1134" w:type="dxa"/>
            <w:tcBorders>
              <w:top w:val="nil"/>
              <w:left w:val="nil"/>
              <w:bottom w:val="nil"/>
              <w:right w:val="single" w:sz="4" w:space="0" w:color="auto"/>
            </w:tcBorders>
            <w:shd w:val="clear" w:color="auto" w:fill="auto"/>
            <w:noWrap/>
            <w:vAlign w:val="center"/>
            <w:hideMark/>
          </w:tcPr>
          <w:p w14:paraId="3E8837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21.347,00</w:t>
            </w:r>
          </w:p>
        </w:tc>
        <w:tc>
          <w:tcPr>
            <w:tcW w:w="160" w:type="dxa"/>
            <w:tcBorders>
              <w:top w:val="nil"/>
              <w:left w:val="nil"/>
              <w:bottom w:val="nil"/>
              <w:right w:val="single" w:sz="4" w:space="0" w:color="auto"/>
            </w:tcBorders>
            <w:shd w:val="clear" w:color="auto" w:fill="auto"/>
            <w:noWrap/>
            <w:vAlign w:val="center"/>
            <w:hideMark/>
          </w:tcPr>
          <w:p w14:paraId="0AD4A1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A3857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2,7021</w:t>
            </w:r>
          </w:p>
        </w:tc>
      </w:tr>
      <w:tr w:rsidR="000506AC" w:rsidRPr="000506AC" w14:paraId="0AF2FA1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31DC2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370</w:t>
            </w:r>
          </w:p>
        </w:tc>
        <w:tc>
          <w:tcPr>
            <w:tcW w:w="1134" w:type="dxa"/>
            <w:tcBorders>
              <w:top w:val="nil"/>
              <w:left w:val="nil"/>
              <w:bottom w:val="nil"/>
              <w:right w:val="single" w:sz="4" w:space="0" w:color="auto"/>
            </w:tcBorders>
            <w:shd w:val="clear" w:color="auto" w:fill="auto"/>
            <w:noWrap/>
            <w:vAlign w:val="center"/>
            <w:hideMark/>
          </w:tcPr>
          <w:p w14:paraId="57B1FA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10/08/47</w:t>
            </w:r>
          </w:p>
        </w:tc>
        <w:tc>
          <w:tcPr>
            <w:tcW w:w="1134" w:type="dxa"/>
            <w:tcBorders>
              <w:top w:val="nil"/>
              <w:left w:val="nil"/>
              <w:bottom w:val="nil"/>
              <w:right w:val="single" w:sz="4" w:space="0" w:color="auto"/>
            </w:tcBorders>
            <w:shd w:val="clear" w:color="auto" w:fill="auto"/>
            <w:noWrap/>
            <w:vAlign w:val="center"/>
            <w:hideMark/>
          </w:tcPr>
          <w:p w14:paraId="61D389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12/08/47</w:t>
            </w:r>
          </w:p>
        </w:tc>
        <w:tc>
          <w:tcPr>
            <w:tcW w:w="1134" w:type="dxa"/>
            <w:tcBorders>
              <w:top w:val="nil"/>
              <w:left w:val="single" w:sz="8" w:space="0" w:color="auto"/>
              <w:bottom w:val="nil"/>
              <w:right w:val="nil"/>
            </w:tcBorders>
            <w:shd w:val="clear" w:color="auto" w:fill="auto"/>
            <w:noWrap/>
            <w:vAlign w:val="center"/>
            <w:hideMark/>
          </w:tcPr>
          <w:p w14:paraId="0B44B6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794,46</w:t>
            </w:r>
          </w:p>
        </w:tc>
        <w:tc>
          <w:tcPr>
            <w:tcW w:w="1134" w:type="dxa"/>
            <w:tcBorders>
              <w:top w:val="nil"/>
              <w:left w:val="single" w:sz="4" w:space="0" w:color="auto"/>
              <w:bottom w:val="nil"/>
              <w:right w:val="single" w:sz="4" w:space="0" w:color="auto"/>
            </w:tcBorders>
            <w:shd w:val="clear" w:color="auto" w:fill="auto"/>
            <w:noWrap/>
            <w:vAlign w:val="center"/>
            <w:hideMark/>
          </w:tcPr>
          <w:p w14:paraId="662ADD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202,56</w:t>
            </w:r>
          </w:p>
        </w:tc>
        <w:tc>
          <w:tcPr>
            <w:tcW w:w="1134" w:type="dxa"/>
            <w:tcBorders>
              <w:top w:val="nil"/>
              <w:left w:val="nil"/>
              <w:bottom w:val="nil"/>
              <w:right w:val="single" w:sz="4" w:space="0" w:color="auto"/>
            </w:tcBorders>
            <w:shd w:val="clear" w:color="auto" w:fill="auto"/>
            <w:noWrap/>
            <w:vAlign w:val="center"/>
            <w:hideMark/>
          </w:tcPr>
          <w:p w14:paraId="15800F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591,90</w:t>
            </w:r>
          </w:p>
        </w:tc>
        <w:tc>
          <w:tcPr>
            <w:tcW w:w="1134" w:type="dxa"/>
            <w:tcBorders>
              <w:top w:val="nil"/>
              <w:left w:val="nil"/>
              <w:bottom w:val="nil"/>
              <w:right w:val="single" w:sz="4" w:space="0" w:color="auto"/>
            </w:tcBorders>
            <w:shd w:val="clear" w:color="auto" w:fill="auto"/>
            <w:noWrap/>
            <w:vAlign w:val="center"/>
            <w:hideMark/>
          </w:tcPr>
          <w:p w14:paraId="6CDE99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20.755,10</w:t>
            </w:r>
          </w:p>
        </w:tc>
        <w:tc>
          <w:tcPr>
            <w:tcW w:w="160" w:type="dxa"/>
            <w:tcBorders>
              <w:top w:val="nil"/>
              <w:left w:val="nil"/>
              <w:bottom w:val="nil"/>
              <w:right w:val="single" w:sz="4" w:space="0" w:color="auto"/>
            </w:tcBorders>
            <w:shd w:val="clear" w:color="auto" w:fill="auto"/>
            <w:noWrap/>
            <w:vAlign w:val="center"/>
            <w:hideMark/>
          </w:tcPr>
          <w:p w14:paraId="32C50F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CE868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2,7728</w:t>
            </w:r>
          </w:p>
        </w:tc>
      </w:tr>
      <w:tr w:rsidR="000506AC" w:rsidRPr="000506AC" w14:paraId="2D6D4E7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723F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371</w:t>
            </w:r>
          </w:p>
        </w:tc>
        <w:tc>
          <w:tcPr>
            <w:tcW w:w="1134" w:type="dxa"/>
            <w:tcBorders>
              <w:top w:val="nil"/>
              <w:left w:val="nil"/>
              <w:bottom w:val="nil"/>
              <w:right w:val="single" w:sz="4" w:space="0" w:color="auto"/>
            </w:tcBorders>
            <w:shd w:val="clear" w:color="auto" w:fill="auto"/>
            <w:noWrap/>
            <w:vAlign w:val="center"/>
            <w:hideMark/>
          </w:tcPr>
          <w:p w14:paraId="07FD826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10/09/47</w:t>
            </w:r>
          </w:p>
        </w:tc>
        <w:tc>
          <w:tcPr>
            <w:tcW w:w="1134" w:type="dxa"/>
            <w:tcBorders>
              <w:top w:val="nil"/>
              <w:left w:val="nil"/>
              <w:bottom w:val="nil"/>
              <w:right w:val="single" w:sz="4" w:space="0" w:color="auto"/>
            </w:tcBorders>
            <w:shd w:val="clear" w:color="auto" w:fill="auto"/>
            <w:noWrap/>
            <w:vAlign w:val="center"/>
            <w:hideMark/>
          </w:tcPr>
          <w:p w14:paraId="237FA1E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10/09/47</w:t>
            </w:r>
          </w:p>
        </w:tc>
        <w:tc>
          <w:tcPr>
            <w:tcW w:w="1134" w:type="dxa"/>
            <w:tcBorders>
              <w:top w:val="nil"/>
              <w:left w:val="single" w:sz="8" w:space="0" w:color="auto"/>
              <w:bottom w:val="nil"/>
              <w:right w:val="nil"/>
            </w:tcBorders>
            <w:shd w:val="clear" w:color="auto" w:fill="auto"/>
            <w:noWrap/>
            <w:vAlign w:val="center"/>
            <w:hideMark/>
          </w:tcPr>
          <w:p w14:paraId="7271D1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788,29</w:t>
            </w:r>
          </w:p>
        </w:tc>
        <w:tc>
          <w:tcPr>
            <w:tcW w:w="1134" w:type="dxa"/>
            <w:tcBorders>
              <w:top w:val="nil"/>
              <w:left w:val="single" w:sz="4" w:space="0" w:color="auto"/>
              <w:bottom w:val="nil"/>
              <w:right w:val="single" w:sz="4" w:space="0" w:color="auto"/>
            </w:tcBorders>
            <w:shd w:val="clear" w:color="auto" w:fill="auto"/>
            <w:noWrap/>
            <w:vAlign w:val="center"/>
            <w:hideMark/>
          </w:tcPr>
          <w:p w14:paraId="13851E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196,94</w:t>
            </w:r>
          </w:p>
        </w:tc>
        <w:tc>
          <w:tcPr>
            <w:tcW w:w="1134" w:type="dxa"/>
            <w:tcBorders>
              <w:top w:val="nil"/>
              <w:left w:val="nil"/>
              <w:bottom w:val="nil"/>
              <w:right w:val="single" w:sz="4" w:space="0" w:color="auto"/>
            </w:tcBorders>
            <w:shd w:val="clear" w:color="auto" w:fill="auto"/>
            <w:noWrap/>
            <w:vAlign w:val="center"/>
            <w:hideMark/>
          </w:tcPr>
          <w:p w14:paraId="74F2FA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591,34</w:t>
            </w:r>
          </w:p>
        </w:tc>
        <w:tc>
          <w:tcPr>
            <w:tcW w:w="1134" w:type="dxa"/>
            <w:tcBorders>
              <w:top w:val="nil"/>
              <w:left w:val="nil"/>
              <w:bottom w:val="nil"/>
              <w:right w:val="single" w:sz="4" w:space="0" w:color="auto"/>
            </w:tcBorders>
            <w:shd w:val="clear" w:color="auto" w:fill="auto"/>
            <w:noWrap/>
            <w:vAlign w:val="center"/>
            <w:hideMark/>
          </w:tcPr>
          <w:p w14:paraId="286F4F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20.163,76</w:t>
            </w:r>
          </w:p>
        </w:tc>
        <w:tc>
          <w:tcPr>
            <w:tcW w:w="160" w:type="dxa"/>
            <w:tcBorders>
              <w:top w:val="nil"/>
              <w:left w:val="nil"/>
              <w:bottom w:val="nil"/>
              <w:right w:val="single" w:sz="4" w:space="0" w:color="auto"/>
            </w:tcBorders>
            <w:shd w:val="clear" w:color="auto" w:fill="auto"/>
            <w:noWrap/>
            <w:vAlign w:val="center"/>
            <w:hideMark/>
          </w:tcPr>
          <w:p w14:paraId="514A34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6C9F9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2,8492</w:t>
            </w:r>
          </w:p>
        </w:tc>
      </w:tr>
      <w:tr w:rsidR="000506AC" w:rsidRPr="000506AC" w14:paraId="02BDB6B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56923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372</w:t>
            </w:r>
          </w:p>
        </w:tc>
        <w:tc>
          <w:tcPr>
            <w:tcW w:w="1134" w:type="dxa"/>
            <w:tcBorders>
              <w:top w:val="nil"/>
              <w:left w:val="nil"/>
              <w:bottom w:val="nil"/>
              <w:right w:val="single" w:sz="4" w:space="0" w:color="auto"/>
            </w:tcBorders>
            <w:shd w:val="clear" w:color="auto" w:fill="auto"/>
            <w:noWrap/>
            <w:vAlign w:val="center"/>
            <w:hideMark/>
          </w:tcPr>
          <w:p w14:paraId="3D95C60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10/10/47</w:t>
            </w:r>
          </w:p>
        </w:tc>
        <w:tc>
          <w:tcPr>
            <w:tcW w:w="1134" w:type="dxa"/>
            <w:tcBorders>
              <w:top w:val="nil"/>
              <w:left w:val="nil"/>
              <w:bottom w:val="nil"/>
              <w:right w:val="single" w:sz="4" w:space="0" w:color="auto"/>
            </w:tcBorders>
            <w:shd w:val="clear" w:color="auto" w:fill="auto"/>
            <w:noWrap/>
            <w:vAlign w:val="center"/>
            <w:hideMark/>
          </w:tcPr>
          <w:p w14:paraId="35DAA1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10/10/47</w:t>
            </w:r>
          </w:p>
        </w:tc>
        <w:tc>
          <w:tcPr>
            <w:tcW w:w="1134" w:type="dxa"/>
            <w:tcBorders>
              <w:top w:val="nil"/>
              <w:left w:val="single" w:sz="8" w:space="0" w:color="auto"/>
              <w:bottom w:val="nil"/>
              <w:right w:val="nil"/>
            </w:tcBorders>
            <w:shd w:val="clear" w:color="auto" w:fill="auto"/>
            <w:noWrap/>
            <w:vAlign w:val="center"/>
            <w:hideMark/>
          </w:tcPr>
          <w:p w14:paraId="1F6CFD5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782,52</w:t>
            </w:r>
          </w:p>
        </w:tc>
        <w:tc>
          <w:tcPr>
            <w:tcW w:w="1134" w:type="dxa"/>
            <w:tcBorders>
              <w:top w:val="nil"/>
              <w:left w:val="single" w:sz="4" w:space="0" w:color="auto"/>
              <w:bottom w:val="nil"/>
              <w:right w:val="single" w:sz="4" w:space="0" w:color="auto"/>
            </w:tcBorders>
            <w:shd w:val="clear" w:color="auto" w:fill="auto"/>
            <w:noWrap/>
            <w:vAlign w:val="center"/>
            <w:hideMark/>
          </w:tcPr>
          <w:p w14:paraId="333FF84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191,33</w:t>
            </w:r>
          </w:p>
        </w:tc>
        <w:tc>
          <w:tcPr>
            <w:tcW w:w="1134" w:type="dxa"/>
            <w:tcBorders>
              <w:top w:val="nil"/>
              <w:left w:val="nil"/>
              <w:bottom w:val="nil"/>
              <w:right w:val="single" w:sz="4" w:space="0" w:color="auto"/>
            </w:tcBorders>
            <w:shd w:val="clear" w:color="auto" w:fill="auto"/>
            <w:noWrap/>
            <w:vAlign w:val="center"/>
            <w:hideMark/>
          </w:tcPr>
          <w:p w14:paraId="382497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591,19</w:t>
            </w:r>
          </w:p>
        </w:tc>
        <w:tc>
          <w:tcPr>
            <w:tcW w:w="1134" w:type="dxa"/>
            <w:tcBorders>
              <w:top w:val="nil"/>
              <w:left w:val="nil"/>
              <w:bottom w:val="nil"/>
              <w:right w:val="single" w:sz="4" w:space="0" w:color="auto"/>
            </w:tcBorders>
            <w:shd w:val="clear" w:color="auto" w:fill="auto"/>
            <w:noWrap/>
            <w:vAlign w:val="center"/>
            <w:hideMark/>
          </w:tcPr>
          <w:p w14:paraId="6ED2366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19.572,57</w:t>
            </w:r>
          </w:p>
        </w:tc>
        <w:tc>
          <w:tcPr>
            <w:tcW w:w="160" w:type="dxa"/>
            <w:tcBorders>
              <w:top w:val="nil"/>
              <w:left w:val="nil"/>
              <w:bottom w:val="nil"/>
              <w:right w:val="single" w:sz="4" w:space="0" w:color="auto"/>
            </w:tcBorders>
            <w:shd w:val="clear" w:color="auto" w:fill="auto"/>
            <w:noWrap/>
            <w:vAlign w:val="center"/>
            <w:hideMark/>
          </w:tcPr>
          <w:p w14:paraId="117E907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F783C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2,9319</w:t>
            </w:r>
          </w:p>
        </w:tc>
      </w:tr>
      <w:tr w:rsidR="000506AC" w:rsidRPr="000506AC" w14:paraId="242ACD5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31623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373</w:t>
            </w:r>
          </w:p>
        </w:tc>
        <w:tc>
          <w:tcPr>
            <w:tcW w:w="1134" w:type="dxa"/>
            <w:tcBorders>
              <w:top w:val="nil"/>
              <w:left w:val="nil"/>
              <w:bottom w:val="nil"/>
              <w:right w:val="single" w:sz="4" w:space="0" w:color="auto"/>
            </w:tcBorders>
            <w:shd w:val="clear" w:color="auto" w:fill="auto"/>
            <w:noWrap/>
            <w:vAlign w:val="center"/>
            <w:hideMark/>
          </w:tcPr>
          <w:p w14:paraId="436198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10/11/47</w:t>
            </w:r>
          </w:p>
        </w:tc>
        <w:tc>
          <w:tcPr>
            <w:tcW w:w="1134" w:type="dxa"/>
            <w:tcBorders>
              <w:top w:val="nil"/>
              <w:left w:val="nil"/>
              <w:bottom w:val="nil"/>
              <w:right w:val="single" w:sz="4" w:space="0" w:color="auto"/>
            </w:tcBorders>
            <w:shd w:val="clear" w:color="auto" w:fill="auto"/>
            <w:noWrap/>
            <w:vAlign w:val="center"/>
            <w:hideMark/>
          </w:tcPr>
          <w:p w14:paraId="123696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11/11/47</w:t>
            </w:r>
          </w:p>
        </w:tc>
        <w:tc>
          <w:tcPr>
            <w:tcW w:w="1134" w:type="dxa"/>
            <w:tcBorders>
              <w:top w:val="nil"/>
              <w:left w:val="single" w:sz="8" w:space="0" w:color="auto"/>
              <w:bottom w:val="nil"/>
              <w:right w:val="nil"/>
            </w:tcBorders>
            <w:shd w:val="clear" w:color="auto" w:fill="auto"/>
            <w:noWrap/>
            <w:vAlign w:val="center"/>
            <w:hideMark/>
          </w:tcPr>
          <w:p w14:paraId="532DD5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775,99</w:t>
            </w:r>
          </w:p>
        </w:tc>
        <w:tc>
          <w:tcPr>
            <w:tcW w:w="1134" w:type="dxa"/>
            <w:tcBorders>
              <w:top w:val="nil"/>
              <w:left w:val="single" w:sz="4" w:space="0" w:color="auto"/>
              <w:bottom w:val="nil"/>
              <w:right w:val="single" w:sz="4" w:space="0" w:color="auto"/>
            </w:tcBorders>
            <w:shd w:val="clear" w:color="auto" w:fill="auto"/>
            <w:noWrap/>
            <w:vAlign w:val="center"/>
            <w:hideMark/>
          </w:tcPr>
          <w:p w14:paraId="206A7C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185,72</w:t>
            </w:r>
          </w:p>
        </w:tc>
        <w:tc>
          <w:tcPr>
            <w:tcW w:w="1134" w:type="dxa"/>
            <w:tcBorders>
              <w:top w:val="nil"/>
              <w:left w:val="nil"/>
              <w:bottom w:val="nil"/>
              <w:right w:val="single" w:sz="4" w:space="0" w:color="auto"/>
            </w:tcBorders>
            <w:shd w:val="clear" w:color="auto" w:fill="auto"/>
            <w:noWrap/>
            <w:vAlign w:val="center"/>
            <w:hideMark/>
          </w:tcPr>
          <w:p w14:paraId="3041A39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590,27</w:t>
            </w:r>
          </w:p>
        </w:tc>
        <w:tc>
          <w:tcPr>
            <w:tcW w:w="1134" w:type="dxa"/>
            <w:tcBorders>
              <w:top w:val="nil"/>
              <w:left w:val="nil"/>
              <w:bottom w:val="nil"/>
              <w:right w:val="single" w:sz="4" w:space="0" w:color="auto"/>
            </w:tcBorders>
            <w:shd w:val="clear" w:color="auto" w:fill="auto"/>
            <w:noWrap/>
            <w:vAlign w:val="center"/>
            <w:hideMark/>
          </w:tcPr>
          <w:p w14:paraId="612E25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18.982,30</w:t>
            </w:r>
          </w:p>
        </w:tc>
        <w:tc>
          <w:tcPr>
            <w:tcW w:w="160" w:type="dxa"/>
            <w:tcBorders>
              <w:top w:val="nil"/>
              <w:left w:val="nil"/>
              <w:bottom w:val="nil"/>
              <w:right w:val="single" w:sz="4" w:space="0" w:color="auto"/>
            </w:tcBorders>
            <w:shd w:val="clear" w:color="auto" w:fill="auto"/>
            <w:noWrap/>
            <w:vAlign w:val="center"/>
            <w:hideMark/>
          </w:tcPr>
          <w:p w14:paraId="425FE3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3A88C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3,0158</w:t>
            </w:r>
          </w:p>
        </w:tc>
      </w:tr>
      <w:tr w:rsidR="000506AC" w:rsidRPr="000506AC" w14:paraId="0F4625E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914C8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374</w:t>
            </w:r>
          </w:p>
        </w:tc>
        <w:tc>
          <w:tcPr>
            <w:tcW w:w="1134" w:type="dxa"/>
            <w:tcBorders>
              <w:top w:val="nil"/>
              <w:left w:val="nil"/>
              <w:bottom w:val="nil"/>
              <w:right w:val="single" w:sz="4" w:space="0" w:color="auto"/>
            </w:tcBorders>
            <w:shd w:val="clear" w:color="auto" w:fill="auto"/>
            <w:noWrap/>
            <w:vAlign w:val="center"/>
            <w:hideMark/>
          </w:tcPr>
          <w:p w14:paraId="4D50D9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10/12/47</w:t>
            </w:r>
          </w:p>
        </w:tc>
        <w:tc>
          <w:tcPr>
            <w:tcW w:w="1134" w:type="dxa"/>
            <w:tcBorders>
              <w:top w:val="nil"/>
              <w:left w:val="nil"/>
              <w:bottom w:val="nil"/>
              <w:right w:val="single" w:sz="4" w:space="0" w:color="auto"/>
            </w:tcBorders>
            <w:shd w:val="clear" w:color="auto" w:fill="auto"/>
            <w:noWrap/>
            <w:vAlign w:val="center"/>
            <w:hideMark/>
          </w:tcPr>
          <w:p w14:paraId="31A61B2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10/12/47</w:t>
            </w:r>
          </w:p>
        </w:tc>
        <w:tc>
          <w:tcPr>
            <w:tcW w:w="1134" w:type="dxa"/>
            <w:tcBorders>
              <w:top w:val="nil"/>
              <w:left w:val="single" w:sz="8" w:space="0" w:color="auto"/>
              <w:bottom w:val="nil"/>
              <w:right w:val="nil"/>
            </w:tcBorders>
            <w:shd w:val="clear" w:color="auto" w:fill="auto"/>
            <w:noWrap/>
            <w:vAlign w:val="center"/>
            <w:hideMark/>
          </w:tcPr>
          <w:p w14:paraId="4C6C9D6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769,00</w:t>
            </w:r>
          </w:p>
        </w:tc>
        <w:tc>
          <w:tcPr>
            <w:tcW w:w="1134" w:type="dxa"/>
            <w:tcBorders>
              <w:top w:val="nil"/>
              <w:left w:val="single" w:sz="4" w:space="0" w:color="auto"/>
              <w:bottom w:val="nil"/>
              <w:right w:val="single" w:sz="4" w:space="0" w:color="auto"/>
            </w:tcBorders>
            <w:shd w:val="clear" w:color="auto" w:fill="auto"/>
            <w:noWrap/>
            <w:vAlign w:val="center"/>
            <w:hideMark/>
          </w:tcPr>
          <w:p w14:paraId="7DDF6A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180,12</w:t>
            </w:r>
          </w:p>
        </w:tc>
        <w:tc>
          <w:tcPr>
            <w:tcW w:w="1134" w:type="dxa"/>
            <w:tcBorders>
              <w:top w:val="nil"/>
              <w:left w:val="nil"/>
              <w:bottom w:val="nil"/>
              <w:right w:val="single" w:sz="4" w:space="0" w:color="auto"/>
            </w:tcBorders>
            <w:shd w:val="clear" w:color="auto" w:fill="auto"/>
            <w:noWrap/>
            <w:vAlign w:val="center"/>
            <w:hideMark/>
          </w:tcPr>
          <w:p w14:paraId="7F0116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588,88</w:t>
            </w:r>
          </w:p>
        </w:tc>
        <w:tc>
          <w:tcPr>
            <w:tcW w:w="1134" w:type="dxa"/>
            <w:tcBorders>
              <w:top w:val="nil"/>
              <w:left w:val="nil"/>
              <w:bottom w:val="nil"/>
              <w:right w:val="single" w:sz="4" w:space="0" w:color="auto"/>
            </w:tcBorders>
            <w:shd w:val="clear" w:color="auto" w:fill="auto"/>
            <w:noWrap/>
            <w:vAlign w:val="center"/>
            <w:hideMark/>
          </w:tcPr>
          <w:p w14:paraId="67B60D7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18.393,42</w:t>
            </w:r>
          </w:p>
        </w:tc>
        <w:tc>
          <w:tcPr>
            <w:tcW w:w="160" w:type="dxa"/>
            <w:tcBorders>
              <w:top w:val="nil"/>
              <w:left w:val="nil"/>
              <w:bottom w:val="nil"/>
              <w:right w:val="single" w:sz="4" w:space="0" w:color="auto"/>
            </w:tcBorders>
            <w:shd w:val="clear" w:color="auto" w:fill="auto"/>
            <w:noWrap/>
            <w:vAlign w:val="center"/>
            <w:hideMark/>
          </w:tcPr>
          <w:p w14:paraId="4E3048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D50C9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3,1022</w:t>
            </w:r>
          </w:p>
        </w:tc>
      </w:tr>
      <w:tr w:rsidR="000506AC" w:rsidRPr="000506AC" w14:paraId="5A6E37A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127B2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375</w:t>
            </w:r>
          </w:p>
        </w:tc>
        <w:tc>
          <w:tcPr>
            <w:tcW w:w="1134" w:type="dxa"/>
            <w:tcBorders>
              <w:top w:val="nil"/>
              <w:left w:val="nil"/>
              <w:bottom w:val="nil"/>
              <w:right w:val="single" w:sz="4" w:space="0" w:color="auto"/>
            </w:tcBorders>
            <w:shd w:val="clear" w:color="auto" w:fill="auto"/>
            <w:noWrap/>
            <w:vAlign w:val="center"/>
            <w:hideMark/>
          </w:tcPr>
          <w:p w14:paraId="3AFCA3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10/01/48</w:t>
            </w:r>
          </w:p>
        </w:tc>
        <w:tc>
          <w:tcPr>
            <w:tcW w:w="1134" w:type="dxa"/>
            <w:tcBorders>
              <w:top w:val="nil"/>
              <w:left w:val="nil"/>
              <w:bottom w:val="nil"/>
              <w:right w:val="single" w:sz="4" w:space="0" w:color="auto"/>
            </w:tcBorders>
            <w:shd w:val="clear" w:color="auto" w:fill="auto"/>
            <w:noWrap/>
            <w:vAlign w:val="center"/>
            <w:hideMark/>
          </w:tcPr>
          <w:p w14:paraId="09167D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10/01/48</w:t>
            </w:r>
          </w:p>
        </w:tc>
        <w:tc>
          <w:tcPr>
            <w:tcW w:w="1134" w:type="dxa"/>
            <w:tcBorders>
              <w:top w:val="nil"/>
              <w:left w:val="single" w:sz="8" w:space="0" w:color="auto"/>
              <w:bottom w:val="nil"/>
              <w:right w:val="nil"/>
            </w:tcBorders>
            <w:shd w:val="clear" w:color="auto" w:fill="auto"/>
            <w:noWrap/>
            <w:vAlign w:val="center"/>
            <w:hideMark/>
          </w:tcPr>
          <w:p w14:paraId="3EE2A0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761,91</w:t>
            </w:r>
          </w:p>
        </w:tc>
        <w:tc>
          <w:tcPr>
            <w:tcW w:w="1134" w:type="dxa"/>
            <w:tcBorders>
              <w:top w:val="nil"/>
              <w:left w:val="single" w:sz="4" w:space="0" w:color="auto"/>
              <w:bottom w:val="nil"/>
              <w:right w:val="single" w:sz="4" w:space="0" w:color="auto"/>
            </w:tcBorders>
            <w:shd w:val="clear" w:color="auto" w:fill="auto"/>
            <w:noWrap/>
            <w:vAlign w:val="center"/>
            <w:hideMark/>
          </w:tcPr>
          <w:p w14:paraId="17264E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174,53</w:t>
            </w:r>
          </w:p>
        </w:tc>
        <w:tc>
          <w:tcPr>
            <w:tcW w:w="1134" w:type="dxa"/>
            <w:tcBorders>
              <w:top w:val="nil"/>
              <w:left w:val="nil"/>
              <w:bottom w:val="nil"/>
              <w:right w:val="single" w:sz="4" w:space="0" w:color="auto"/>
            </w:tcBorders>
            <w:shd w:val="clear" w:color="auto" w:fill="auto"/>
            <w:noWrap/>
            <w:vAlign w:val="center"/>
            <w:hideMark/>
          </w:tcPr>
          <w:p w14:paraId="33AA2A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587,38</w:t>
            </w:r>
          </w:p>
        </w:tc>
        <w:tc>
          <w:tcPr>
            <w:tcW w:w="1134" w:type="dxa"/>
            <w:tcBorders>
              <w:top w:val="nil"/>
              <w:left w:val="nil"/>
              <w:bottom w:val="nil"/>
              <w:right w:val="single" w:sz="4" w:space="0" w:color="auto"/>
            </w:tcBorders>
            <w:shd w:val="clear" w:color="auto" w:fill="auto"/>
            <w:noWrap/>
            <w:vAlign w:val="center"/>
            <w:hideMark/>
          </w:tcPr>
          <w:p w14:paraId="223AA3E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17.806,04</w:t>
            </w:r>
          </w:p>
        </w:tc>
        <w:tc>
          <w:tcPr>
            <w:tcW w:w="160" w:type="dxa"/>
            <w:tcBorders>
              <w:top w:val="nil"/>
              <w:left w:val="nil"/>
              <w:bottom w:val="nil"/>
              <w:right w:val="single" w:sz="4" w:space="0" w:color="auto"/>
            </w:tcBorders>
            <w:shd w:val="clear" w:color="auto" w:fill="auto"/>
            <w:noWrap/>
            <w:vAlign w:val="center"/>
            <w:hideMark/>
          </w:tcPr>
          <w:p w14:paraId="3EAE52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0A379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3,1934</w:t>
            </w:r>
          </w:p>
        </w:tc>
      </w:tr>
      <w:tr w:rsidR="000506AC" w:rsidRPr="000506AC" w14:paraId="3B5FA26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5ADB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376</w:t>
            </w:r>
          </w:p>
        </w:tc>
        <w:tc>
          <w:tcPr>
            <w:tcW w:w="1134" w:type="dxa"/>
            <w:tcBorders>
              <w:top w:val="nil"/>
              <w:left w:val="nil"/>
              <w:bottom w:val="nil"/>
              <w:right w:val="single" w:sz="4" w:space="0" w:color="auto"/>
            </w:tcBorders>
            <w:shd w:val="clear" w:color="auto" w:fill="auto"/>
            <w:noWrap/>
            <w:vAlign w:val="center"/>
            <w:hideMark/>
          </w:tcPr>
          <w:p w14:paraId="25B6413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10/02/48</w:t>
            </w:r>
          </w:p>
        </w:tc>
        <w:tc>
          <w:tcPr>
            <w:tcW w:w="1134" w:type="dxa"/>
            <w:tcBorders>
              <w:top w:val="nil"/>
              <w:left w:val="nil"/>
              <w:bottom w:val="nil"/>
              <w:right w:val="single" w:sz="4" w:space="0" w:color="auto"/>
            </w:tcBorders>
            <w:shd w:val="clear" w:color="auto" w:fill="auto"/>
            <w:noWrap/>
            <w:vAlign w:val="center"/>
            <w:hideMark/>
          </w:tcPr>
          <w:p w14:paraId="5BF0BF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10/02/48</w:t>
            </w:r>
          </w:p>
        </w:tc>
        <w:tc>
          <w:tcPr>
            <w:tcW w:w="1134" w:type="dxa"/>
            <w:tcBorders>
              <w:top w:val="nil"/>
              <w:left w:val="single" w:sz="8" w:space="0" w:color="auto"/>
              <w:bottom w:val="nil"/>
              <w:right w:val="nil"/>
            </w:tcBorders>
            <w:shd w:val="clear" w:color="auto" w:fill="auto"/>
            <w:noWrap/>
            <w:vAlign w:val="center"/>
            <w:hideMark/>
          </w:tcPr>
          <w:p w14:paraId="3DF67B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754,72</w:t>
            </w:r>
          </w:p>
        </w:tc>
        <w:tc>
          <w:tcPr>
            <w:tcW w:w="1134" w:type="dxa"/>
            <w:tcBorders>
              <w:top w:val="nil"/>
              <w:left w:val="single" w:sz="4" w:space="0" w:color="auto"/>
              <w:bottom w:val="nil"/>
              <w:right w:val="single" w:sz="4" w:space="0" w:color="auto"/>
            </w:tcBorders>
            <w:shd w:val="clear" w:color="auto" w:fill="auto"/>
            <w:noWrap/>
            <w:vAlign w:val="center"/>
            <w:hideMark/>
          </w:tcPr>
          <w:p w14:paraId="33E189E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168,96</w:t>
            </w:r>
          </w:p>
        </w:tc>
        <w:tc>
          <w:tcPr>
            <w:tcW w:w="1134" w:type="dxa"/>
            <w:tcBorders>
              <w:top w:val="nil"/>
              <w:left w:val="nil"/>
              <w:bottom w:val="nil"/>
              <w:right w:val="single" w:sz="4" w:space="0" w:color="auto"/>
            </w:tcBorders>
            <w:shd w:val="clear" w:color="auto" w:fill="auto"/>
            <w:noWrap/>
            <w:vAlign w:val="center"/>
            <w:hideMark/>
          </w:tcPr>
          <w:p w14:paraId="6E7441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585,76</w:t>
            </w:r>
          </w:p>
        </w:tc>
        <w:tc>
          <w:tcPr>
            <w:tcW w:w="1134" w:type="dxa"/>
            <w:tcBorders>
              <w:top w:val="nil"/>
              <w:left w:val="nil"/>
              <w:bottom w:val="nil"/>
              <w:right w:val="single" w:sz="4" w:space="0" w:color="auto"/>
            </w:tcBorders>
            <w:shd w:val="clear" w:color="auto" w:fill="auto"/>
            <w:noWrap/>
            <w:vAlign w:val="center"/>
            <w:hideMark/>
          </w:tcPr>
          <w:p w14:paraId="7CF268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17.220,29</w:t>
            </w:r>
          </w:p>
        </w:tc>
        <w:tc>
          <w:tcPr>
            <w:tcW w:w="160" w:type="dxa"/>
            <w:tcBorders>
              <w:top w:val="nil"/>
              <w:left w:val="nil"/>
              <w:bottom w:val="nil"/>
              <w:right w:val="single" w:sz="4" w:space="0" w:color="auto"/>
            </w:tcBorders>
            <w:shd w:val="clear" w:color="auto" w:fill="auto"/>
            <w:noWrap/>
            <w:vAlign w:val="center"/>
            <w:hideMark/>
          </w:tcPr>
          <w:p w14:paraId="7AA578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91A27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3,2897</w:t>
            </w:r>
          </w:p>
        </w:tc>
      </w:tr>
      <w:tr w:rsidR="000506AC" w:rsidRPr="000506AC" w14:paraId="51C2ACC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EE71E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377</w:t>
            </w:r>
          </w:p>
        </w:tc>
        <w:tc>
          <w:tcPr>
            <w:tcW w:w="1134" w:type="dxa"/>
            <w:tcBorders>
              <w:top w:val="nil"/>
              <w:left w:val="nil"/>
              <w:bottom w:val="nil"/>
              <w:right w:val="single" w:sz="4" w:space="0" w:color="auto"/>
            </w:tcBorders>
            <w:shd w:val="clear" w:color="auto" w:fill="auto"/>
            <w:noWrap/>
            <w:vAlign w:val="center"/>
            <w:hideMark/>
          </w:tcPr>
          <w:p w14:paraId="639ADA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10/03/48</w:t>
            </w:r>
          </w:p>
        </w:tc>
        <w:tc>
          <w:tcPr>
            <w:tcW w:w="1134" w:type="dxa"/>
            <w:tcBorders>
              <w:top w:val="nil"/>
              <w:left w:val="nil"/>
              <w:bottom w:val="nil"/>
              <w:right w:val="single" w:sz="4" w:space="0" w:color="auto"/>
            </w:tcBorders>
            <w:shd w:val="clear" w:color="auto" w:fill="auto"/>
            <w:noWrap/>
            <w:vAlign w:val="center"/>
            <w:hideMark/>
          </w:tcPr>
          <w:p w14:paraId="46B35C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10/03/48</w:t>
            </w:r>
          </w:p>
        </w:tc>
        <w:tc>
          <w:tcPr>
            <w:tcW w:w="1134" w:type="dxa"/>
            <w:tcBorders>
              <w:top w:val="nil"/>
              <w:left w:val="single" w:sz="8" w:space="0" w:color="auto"/>
              <w:bottom w:val="nil"/>
              <w:right w:val="nil"/>
            </w:tcBorders>
            <w:shd w:val="clear" w:color="auto" w:fill="auto"/>
            <w:noWrap/>
            <w:vAlign w:val="center"/>
            <w:hideMark/>
          </w:tcPr>
          <w:p w14:paraId="69EDD4F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747,87</w:t>
            </w:r>
          </w:p>
        </w:tc>
        <w:tc>
          <w:tcPr>
            <w:tcW w:w="1134" w:type="dxa"/>
            <w:tcBorders>
              <w:top w:val="nil"/>
              <w:left w:val="single" w:sz="4" w:space="0" w:color="auto"/>
              <w:bottom w:val="nil"/>
              <w:right w:val="single" w:sz="4" w:space="0" w:color="auto"/>
            </w:tcBorders>
            <w:shd w:val="clear" w:color="auto" w:fill="auto"/>
            <w:noWrap/>
            <w:vAlign w:val="center"/>
            <w:hideMark/>
          </w:tcPr>
          <w:p w14:paraId="641086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163,40</w:t>
            </w:r>
          </w:p>
        </w:tc>
        <w:tc>
          <w:tcPr>
            <w:tcW w:w="1134" w:type="dxa"/>
            <w:tcBorders>
              <w:top w:val="nil"/>
              <w:left w:val="nil"/>
              <w:bottom w:val="nil"/>
              <w:right w:val="single" w:sz="4" w:space="0" w:color="auto"/>
            </w:tcBorders>
            <w:shd w:val="clear" w:color="auto" w:fill="auto"/>
            <w:noWrap/>
            <w:vAlign w:val="center"/>
            <w:hideMark/>
          </w:tcPr>
          <w:p w14:paraId="68F2F3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584,47</w:t>
            </w:r>
          </w:p>
        </w:tc>
        <w:tc>
          <w:tcPr>
            <w:tcW w:w="1134" w:type="dxa"/>
            <w:tcBorders>
              <w:top w:val="nil"/>
              <w:left w:val="nil"/>
              <w:bottom w:val="nil"/>
              <w:right w:val="single" w:sz="4" w:space="0" w:color="auto"/>
            </w:tcBorders>
            <w:shd w:val="clear" w:color="auto" w:fill="auto"/>
            <w:noWrap/>
            <w:vAlign w:val="center"/>
            <w:hideMark/>
          </w:tcPr>
          <w:p w14:paraId="4B8160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16.635,81</w:t>
            </w:r>
          </w:p>
        </w:tc>
        <w:tc>
          <w:tcPr>
            <w:tcW w:w="160" w:type="dxa"/>
            <w:tcBorders>
              <w:top w:val="nil"/>
              <w:left w:val="nil"/>
              <w:bottom w:val="nil"/>
              <w:right w:val="single" w:sz="4" w:space="0" w:color="auto"/>
            </w:tcBorders>
            <w:shd w:val="clear" w:color="auto" w:fill="auto"/>
            <w:noWrap/>
            <w:vAlign w:val="center"/>
            <w:hideMark/>
          </w:tcPr>
          <w:p w14:paraId="3D6060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563D3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3,3941</w:t>
            </w:r>
          </w:p>
        </w:tc>
      </w:tr>
      <w:tr w:rsidR="000506AC" w:rsidRPr="000506AC" w14:paraId="3A40891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46C42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378</w:t>
            </w:r>
          </w:p>
        </w:tc>
        <w:tc>
          <w:tcPr>
            <w:tcW w:w="1134" w:type="dxa"/>
            <w:tcBorders>
              <w:top w:val="nil"/>
              <w:left w:val="nil"/>
              <w:bottom w:val="nil"/>
              <w:right w:val="single" w:sz="4" w:space="0" w:color="auto"/>
            </w:tcBorders>
            <w:shd w:val="clear" w:color="auto" w:fill="auto"/>
            <w:noWrap/>
            <w:vAlign w:val="center"/>
            <w:hideMark/>
          </w:tcPr>
          <w:p w14:paraId="38416A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10/04/48</w:t>
            </w:r>
          </w:p>
        </w:tc>
        <w:tc>
          <w:tcPr>
            <w:tcW w:w="1134" w:type="dxa"/>
            <w:tcBorders>
              <w:top w:val="nil"/>
              <w:left w:val="nil"/>
              <w:bottom w:val="nil"/>
              <w:right w:val="single" w:sz="4" w:space="0" w:color="auto"/>
            </w:tcBorders>
            <w:shd w:val="clear" w:color="auto" w:fill="auto"/>
            <w:noWrap/>
            <w:vAlign w:val="center"/>
            <w:hideMark/>
          </w:tcPr>
          <w:p w14:paraId="40A327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10/04/48</w:t>
            </w:r>
          </w:p>
        </w:tc>
        <w:tc>
          <w:tcPr>
            <w:tcW w:w="1134" w:type="dxa"/>
            <w:tcBorders>
              <w:top w:val="nil"/>
              <w:left w:val="single" w:sz="8" w:space="0" w:color="auto"/>
              <w:bottom w:val="nil"/>
              <w:right w:val="nil"/>
            </w:tcBorders>
            <w:shd w:val="clear" w:color="auto" w:fill="auto"/>
            <w:noWrap/>
            <w:vAlign w:val="center"/>
            <w:hideMark/>
          </w:tcPr>
          <w:p w14:paraId="4E2E60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740,18</w:t>
            </w:r>
          </w:p>
        </w:tc>
        <w:tc>
          <w:tcPr>
            <w:tcW w:w="1134" w:type="dxa"/>
            <w:tcBorders>
              <w:top w:val="nil"/>
              <w:left w:val="single" w:sz="4" w:space="0" w:color="auto"/>
              <w:bottom w:val="nil"/>
              <w:right w:val="single" w:sz="4" w:space="0" w:color="auto"/>
            </w:tcBorders>
            <w:shd w:val="clear" w:color="auto" w:fill="auto"/>
            <w:noWrap/>
            <w:vAlign w:val="center"/>
            <w:hideMark/>
          </w:tcPr>
          <w:p w14:paraId="64388E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157,85</w:t>
            </w:r>
          </w:p>
        </w:tc>
        <w:tc>
          <w:tcPr>
            <w:tcW w:w="1134" w:type="dxa"/>
            <w:tcBorders>
              <w:top w:val="nil"/>
              <w:left w:val="nil"/>
              <w:bottom w:val="nil"/>
              <w:right w:val="single" w:sz="4" w:space="0" w:color="auto"/>
            </w:tcBorders>
            <w:shd w:val="clear" w:color="auto" w:fill="auto"/>
            <w:noWrap/>
            <w:vAlign w:val="center"/>
            <w:hideMark/>
          </w:tcPr>
          <w:p w14:paraId="68B41E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582,32</w:t>
            </w:r>
          </w:p>
        </w:tc>
        <w:tc>
          <w:tcPr>
            <w:tcW w:w="1134" w:type="dxa"/>
            <w:tcBorders>
              <w:top w:val="nil"/>
              <w:left w:val="nil"/>
              <w:bottom w:val="nil"/>
              <w:right w:val="single" w:sz="4" w:space="0" w:color="auto"/>
            </w:tcBorders>
            <w:shd w:val="clear" w:color="auto" w:fill="auto"/>
            <w:noWrap/>
            <w:vAlign w:val="center"/>
            <w:hideMark/>
          </w:tcPr>
          <w:p w14:paraId="611099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16.053,49</w:t>
            </w:r>
          </w:p>
        </w:tc>
        <w:tc>
          <w:tcPr>
            <w:tcW w:w="160" w:type="dxa"/>
            <w:tcBorders>
              <w:top w:val="nil"/>
              <w:left w:val="nil"/>
              <w:bottom w:val="nil"/>
              <w:right w:val="single" w:sz="4" w:space="0" w:color="auto"/>
            </w:tcBorders>
            <w:shd w:val="clear" w:color="auto" w:fill="auto"/>
            <w:noWrap/>
            <w:vAlign w:val="center"/>
            <w:hideMark/>
          </w:tcPr>
          <w:p w14:paraId="54E5D95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0D0ED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3,5004</w:t>
            </w:r>
          </w:p>
        </w:tc>
      </w:tr>
      <w:tr w:rsidR="000506AC" w:rsidRPr="000506AC" w14:paraId="124BC57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8D86E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379</w:t>
            </w:r>
          </w:p>
        </w:tc>
        <w:tc>
          <w:tcPr>
            <w:tcW w:w="1134" w:type="dxa"/>
            <w:tcBorders>
              <w:top w:val="nil"/>
              <w:left w:val="nil"/>
              <w:bottom w:val="nil"/>
              <w:right w:val="single" w:sz="4" w:space="0" w:color="auto"/>
            </w:tcBorders>
            <w:shd w:val="clear" w:color="auto" w:fill="auto"/>
            <w:noWrap/>
            <w:vAlign w:val="center"/>
            <w:hideMark/>
          </w:tcPr>
          <w:p w14:paraId="02247B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10/05/48</w:t>
            </w:r>
          </w:p>
        </w:tc>
        <w:tc>
          <w:tcPr>
            <w:tcW w:w="1134" w:type="dxa"/>
            <w:tcBorders>
              <w:top w:val="nil"/>
              <w:left w:val="nil"/>
              <w:bottom w:val="nil"/>
              <w:right w:val="single" w:sz="4" w:space="0" w:color="auto"/>
            </w:tcBorders>
            <w:shd w:val="clear" w:color="auto" w:fill="auto"/>
            <w:noWrap/>
            <w:vAlign w:val="center"/>
            <w:hideMark/>
          </w:tcPr>
          <w:p w14:paraId="4C916C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11/05/48</w:t>
            </w:r>
          </w:p>
        </w:tc>
        <w:tc>
          <w:tcPr>
            <w:tcW w:w="1134" w:type="dxa"/>
            <w:tcBorders>
              <w:top w:val="nil"/>
              <w:left w:val="single" w:sz="8" w:space="0" w:color="auto"/>
              <w:bottom w:val="nil"/>
              <w:right w:val="nil"/>
            </w:tcBorders>
            <w:shd w:val="clear" w:color="auto" w:fill="auto"/>
            <w:noWrap/>
            <w:vAlign w:val="center"/>
            <w:hideMark/>
          </w:tcPr>
          <w:p w14:paraId="01F68F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730,46</w:t>
            </w:r>
          </w:p>
        </w:tc>
        <w:tc>
          <w:tcPr>
            <w:tcW w:w="1134" w:type="dxa"/>
            <w:tcBorders>
              <w:top w:val="nil"/>
              <w:left w:val="single" w:sz="4" w:space="0" w:color="auto"/>
              <w:bottom w:val="nil"/>
              <w:right w:val="single" w:sz="4" w:space="0" w:color="auto"/>
            </w:tcBorders>
            <w:shd w:val="clear" w:color="auto" w:fill="auto"/>
            <w:noWrap/>
            <w:vAlign w:val="center"/>
            <w:hideMark/>
          </w:tcPr>
          <w:p w14:paraId="6AE200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152,33</w:t>
            </w:r>
          </w:p>
        </w:tc>
        <w:tc>
          <w:tcPr>
            <w:tcW w:w="1134" w:type="dxa"/>
            <w:tcBorders>
              <w:top w:val="nil"/>
              <w:left w:val="nil"/>
              <w:bottom w:val="nil"/>
              <w:right w:val="single" w:sz="4" w:space="0" w:color="auto"/>
            </w:tcBorders>
            <w:shd w:val="clear" w:color="auto" w:fill="auto"/>
            <w:noWrap/>
            <w:vAlign w:val="center"/>
            <w:hideMark/>
          </w:tcPr>
          <w:p w14:paraId="7B2C04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578,13</w:t>
            </w:r>
          </w:p>
        </w:tc>
        <w:tc>
          <w:tcPr>
            <w:tcW w:w="1134" w:type="dxa"/>
            <w:tcBorders>
              <w:top w:val="nil"/>
              <w:left w:val="nil"/>
              <w:bottom w:val="nil"/>
              <w:right w:val="single" w:sz="4" w:space="0" w:color="auto"/>
            </w:tcBorders>
            <w:shd w:val="clear" w:color="auto" w:fill="auto"/>
            <w:noWrap/>
            <w:vAlign w:val="center"/>
            <w:hideMark/>
          </w:tcPr>
          <w:p w14:paraId="62B76A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15.475,36</w:t>
            </w:r>
          </w:p>
        </w:tc>
        <w:tc>
          <w:tcPr>
            <w:tcW w:w="160" w:type="dxa"/>
            <w:tcBorders>
              <w:top w:val="nil"/>
              <w:left w:val="nil"/>
              <w:bottom w:val="nil"/>
              <w:right w:val="single" w:sz="4" w:space="0" w:color="auto"/>
            </w:tcBorders>
            <w:shd w:val="clear" w:color="auto" w:fill="auto"/>
            <w:noWrap/>
            <w:vAlign w:val="center"/>
            <w:hideMark/>
          </w:tcPr>
          <w:p w14:paraId="318B91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26546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3,6013</w:t>
            </w:r>
          </w:p>
        </w:tc>
      </w:tr>
      <w:tr w:rsidR="000506AC" w:rsidRPr="000506AC" w14:paraId="3EC943B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FE29E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380</w:t>
            </w:r>
          </w:p>
        </w:tc>
        <w:tc>
          <w:tcPr>
            <w:tcW w:w="1134" w:type="dxa"/>
            <w:tcBorders>
              <w:top w:val="nil"/>
              <w:left w:val="nil"/>
              <w:bottom w:val="nil"/>
              <w:right w:val="single" w:sz="4" w:space="0" w:color="auto"/>
            </w:tcBorders>
            <w:shd w:val="clear" w:color="auto" w:fill="auto"/>
            <w:noWrap/>
            <w:vAlign w:val="center"/>
            <w:hideMark/>
          </w:tcPr>
          <w:p w14:paraId="33DFBB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10/06/48</w:t>
            </w:r>
          </w:p>
        </w:tc>
        <w:tc>
          <w:tcPr>
            <w:tcW w:w="1134" w:type="dxa"/>
            <w:tcBorders>
              <w:top w:val="nil"/>
              <w:left w:val="nil"/>
              <w:bottom w:val="nil"/>
              <w:right w:val="single" w:sz="4" w:space="0" w:color="auto"/>
            </w:tcBorders>
            <w:shd w:val="clear" w:color="auto" w:fill="auto"/>
            <w:noWrap/>
            <w:vAlign w:val="center"/>
            <w:hideMark/>
          </w:tcPr>
          <w:p w14:paraId="29261B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10/06/48</w:t>
            </w:r>
          </w:p>
        </w:tc>
        <w:tc>
          <w:tcPr>
            <w:tcW w:w="1134" w:type="dxa"/>
            <w:tcBorders>
              <w:top w:val="nil"/>
              <w:left w:val="single" w:sz="8" w:space="0" w:color="auto"/>
              <w:bottom w:val="nil"/>
              <w:right w:val="nil"/>
            </w:tcBorders>
            <w:shd w:val="clear" w:color="auto" w:fill="auto"/>
            <w:noWrap/>
            <w:vAlign w:val="center"/>
            <w:hideMark/>
          </w:tcPr>
          <w:p w14:paraId="35EC06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722,77</w:t>
            </w:r>
          </w:p>
        </w:tc>
        <w:tc>
          <w:tcPr>
            <w:tcW w:w="1134" w:type="dxa"/>
            <w:tcBorders>
              <w:top w:val="nil"/>
              <w:left w:val="single" w:sz="4" w:space="0" w:color="auto"/>
              <w:bottom w:val="nil"/>
              <w:right w:val="single" w:sz="4" w:space="0" w:color="auto"/>
            </w:tcBorders>
            <w:shd w:val="clear" w:color="auto" w:fill="auto"/>
            <w:noWrap/>
            <w:vAlign w:val="center"/>
            <w:hideMark/>
          </w:tcPr>
          <w:p w14:paraId="3AB0EF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146,84</w:t>
            </w:r>
          </w:p>
        </w:tc>
        <w:tc>
          <w:tcPr>
            <w:tcW w:w="1134" w:type="dxa"/>
            <w:tcBorders>
              <w:top w:val="nil"/>
              <w:left w:val="nil"/>
              <w:bottom w:val="nil"/>
              <w:right w:val="single" w:sz="4" w:space="0" w:color="auto"/>
            </w:tcBorders>
            <w:shd w:val="clear" w:color="auto" w:fill="auto"/>
            <w:noWrap/>
            <w:vAlign w:val="center"/>
            <w:hideMark/>
          </w:tcPr>
          <w:p w14:paraId="30E58A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575,93</w:t>
            </w:r>
          </w:p>
        </w:tc>
        <w:tc>
          <w:tcPr>
            <w:tcW w:w="1134" w:type="dxa"/>
            <w:tcBorders>
              <w:top w:val="nil"/>
              <w:left w:val="nil"/>
              <w:bottom w:val="nil"/>
              <w:right w:val="single" w:sz="4" w:space="0" w:color="auto"/>
            </w:tcBorders>
            <w:shd w:val="clear" w:color="auto" w:fill="auto"/>
            <w:noWrap/>
            <w:vAlign w:val="center"/>
            <w:hideMark/>
          </w:tcPr>
          <w:p w14:paraId="710D33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14.899,43</w:t>
            </w:r>
          </w:p>
        </w:tc>
        <w:tc>
          <w:tcPr>
            <w:tcW w:w="160" w:type="dxa"/>
            <w:tcBorders>
              <w:top w:val="nil"/>
              <w:left w:val="nil"/>
              <w:bottom w:val="nil"/>
              <w:right w:val="single" w:sz="4" w:space="0" w:color="auto"/>
            </w:tcBorders>
            <w:shd w:val="clear" w:color="auto" w:fill="auto"/>
            <w:noWrap/>
            <w:vAlign w:val="center"/>
            <w:hideMark/>
          </w:tcPr>
          <w:p w14:paraId="228CE2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1E5FA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3,7216</w:t>
            </w:r>
          </w:p>
        </w:tc>
      </w:tr>
      <w:tr w:rsidR="000506AC" w:rsidRPr="000506AC" w14:paraId="2DEC09F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A37BD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381</w:t>
            </w:r>
          </w:p>
        </w:tc>
        <w:tc>
          <w:tcPr>
            <w:tcW w:w="1134" w:type="dxa"/>
            <w:tcBorders>
              <w:top w:val="nil"/>
              <w:left w:val="nil"/>
              <w:bottom w:val="nil"/>
              <w:right w:val="single" w:sz="4" w:space="0" w:color="auto"/>
            </w:tcBorders>
            <w:shd w:val="clear" w:color="auto" w:fill="auto"/>
            <w:noWrap/>
            <w:vAlign w:val="center"/>
            <w:hideMark/>
          </w:tcPr>
          <w:p w14:paraId="576F2C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10/07/48</w:t>
            </w:r>
          </w:p>
        </w:tc>
        <w:tc>
          <w:tcPr>
            <w:tcW w:w="1134" w:type="dxa"/>
            <w:tcBorders>
              <w:top w:val="nil"/>
              <w:left w:val="nil"/>
              <w:bottom w:val="nil"/>
              <w:right w:val="single" w:sz="4" w:space="0" w:color="auto"/>
            </w:tcBorders>
            <w:shd w:val="clear" w:color="auto" w:fill="auto"/>
            <w:noWrap/>
            <w:vAlign w:val="center"/>
            <w:hideMark/>
          </w:tcPr>
          <w:p w14:paraId="5F1879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10/07/48</w:t>
            </w:r>
          </w:p>
        </w:tc>
        <w:tc>
          <w:tcPr>
            <w:tcW w:w="1134" w:type="dxa"/>
            <w:tcBorders>
              <w:top w:val="nil"/>
              <w:left w:val="single" w:sz="8" w:space="0" w:color="auto"/>
              <w:bottom w:val="nil"/>
              <w:right w:val="nil"/>
            </w:tcBorders>
            <w:shd w:val="clear" w:color="auto" w:fill="auto"/>
            <w:noWrap/>
            <w:vAlign w:val="center"/>
            <w:hideMark/>
          </w:tcPr>
          <w:p w14:paraId="48F015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715,38</w:t>
            </w:r>
          </w:p>
        </w:tc>
        <w:tc>
          <w:tcPr>
            <w:tcW w:w="1134" w:type="dxa"/>
            <w:tcBorders>
              <w:top w:val="nil"/>
              <w:left w:val="single" w:sz="4" w:space="0" w:color="auto"/>
              <w:bottom w:val="nil"/>
              <w:right w:val="single" w:sz="4" w:space="0" w:color="auto"/>
            </w:tcBorders>
            <w:shd w:val="clear" w:color="auto" w:fill="auto"/>
            <w:noWrap/>
            <w:vAlign w:val="center"/>
            <w:hideMark/>
          </w:tcPr>
          <w:p w14:paraId="3D717D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141,38</w:t>
            </w:r>
          </w:p>
        </w:tc>
        <w:tc>
          <w:tcPr>
            <w:tcW w:w="1134" w:type="dxa"/>
            <w:tcBorders>
              <w:top w:val="nil"/>
              <w:left w:val="nil"/>
              <w:bottom w:val="nil"/>
              <w:right w:val="single" w:sz="4" w:space="0" w:color="auto"/>
            </w:tcBorders>
            <w:shd w:val="clear" w:color="auto" w:fill="auto"/>
            <w:noWrap/>
            <w:vAlign w:val="center"/>
            <w:hideMark/>
          </w:tcPr>
          <w:p w14:paraId="45E133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574,00</w:t>
            </w:r>
          </w:p>
        </w:tc>
        <w:tc>
          <w:tcPr>
            <w:tcW w:w="1134" w:type="dxa"/>
            <w:tcBorders>
              <w:top w:val="nil"/>
              <w:left w:val="nil"/>
              <w:bottom w:val="nil"/>
              <w:right w:val="single" w:sz="4" w:space="0" w:color="auto"/>
            </w:tcBorders>
            <w:shd w:val="clear" w:color="auto" w:fill="auto"/>
            <w:noWrap/>
            <w:vAlign w:val="center"/>
            <w:hideMark/>
          </w:tcPr>
          <w:p w14:paraId="6B88C7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14.325,43</w:t>
            </w:r>
          </w:p>
        </w:tc>
        <w:tc>
          <w:tcPr>
            <w:tcW w:w="160" w:type="dxa"/>
            <w:tcBorders>
              <w:top w:val="nil"/>
              <w:left w:val="nil"/>
              <w:bottom w:val="nil"/>
              <w:right w:val="single" w:sz="4" w:space="0" w:color="auto"/>
            </w:tcBorders>
            <w:shd w:val="clear" w:color="auto" w:fill="auto"/>
            <w:noWrap/>
            <w:vAlign w:val="center"/>
            <w:hideMark/>
          </w:tcPr>
          <w:p w14:paraId="7960D8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34DE23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3,8525</w:t>
            </w:r>
          </w:p>
        </w:tc>
      </w:tr>
      <w:tr w:rsidR="000506AC" w:rsidRPr="000506AC" w14:paraId="21C918B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346DB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382</w:t>
            </w:r>
          </w:p>
        </w:tc>
        <w:tc>
          <w:tcPr>
            <w:tcW w:w="1134" w:type="dxa"/>
            <w:tcBorders>
              <w:top w:val="nil"/>
              <w:left w:val="nil"/>
              <w:bottom w:val="nil"/>
              <w:right w:val="single" w:sz="4" w:space="0" w:color="auto"/>
            </w:tcBorders>
            <w:shd w:val="clear" w:color="auto" w:fill="auto"/>
            <w:noWrap/>
            <w:vAlign w:val="center"/>
            <w:hideMark/>
          </w:tcPr>
          <w:p w14:paraId="6069A6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10/08/48</w:t>
            </w:r>
          </w:p>
        </w:tc>
        <w:tc>
          <w:tcPr>
            <w:tcW w:w="1134" w:type="dxa"/>
            <w:tcBorders>
              <w:top w:val="nil"/>
              <w:left w:val="nil"/>
              <w:bottom w:val="nil"/>
              <w:right w:val="single" w:sz="4" w:space="0" w:color="auto"/>
            </w:tcBorders>
            <w:shd w:val="clear" w:color="auto" w:fill="auto"/>
            <w:noWrap/>
            <w:vAlign w:val="center"/>
            <w:hideMark/>
          </w:tcPr>
          <w:p w14:paraId="503598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10/08/48</w:t>
            </w:r>
          </w:p>
        </w:tc>
        <w:tc>
          <w:tcPr>
            <w:tcW w:w="1134" w:type="dxa"/>
            <w:tcBorders>
              <w:top w:val="nil"/>
              <w:left w:val="single" w:sz="8" w:space="0" w:color="auto"/>
              <w:bottom w:val="nil"/>
              <w:right w:val="nil"/>
            </w:tcBorders>
            <w:shd w:val="clear" w:color="auto" w:fill="auto"/>
            <w:noWrap/>
            <w:vAlign w:val="center"/>
            <w:hideMark/>
          </w:tcPr>
          <w:p w14:paraId="3334E8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706,16</w:t>
            </w:r>
          </w:p>
        </w:tc>
        <w:tc>
          <w:tcPr>
            <w:tcW w:w="1134" w:type="dxa"/>
            <w:tcBorders>
              <w:top w:val="nil"/>
              <w:left w:val="single" w:sz="4" w:space="0" w:color="auto"/>
              <w:bottom w:val="nil"/>
              <w:right w:val="single" w:sz="4" w:space="0" w:color="auto"/>
            </w:tcBorders>
            <w:shd w:val="clear" w:color="auto" w:fill="auto"/>
            <w:noWrap/>
            <w:vAlign w:val="center"/>
            <w:hideMark/>
          </w:tcPr>
          <w:p w14:paraId="0FD542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135,93</w:t>
            </w:r>
          </w:p>
        </w:tc>
        <w:tc>
          <w:tcPr>
            <w:tcW w:w="1134" w:type="dxa"/>
            <w:tcBorders>
              <w:top w:val="nil"/>
              <w:left w:val="nil"/>
              <w:bottom w:val="nil"/>
              <w:right w:val="single" w:sz="4" w:space="0" w:color="auto"/>
            </w:tcBorders>
            <w:shd w:val="clear" w:color="auto" w:fill="auto"/>
            <w:noWrap/>
            <w:vAlign w:val="center"/>
            <w:hideMark/>
          </w:tcPr>
          <w:p w14:paraId="0359339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570,23</w:t>
            </w:r>
          </w:p>
        </w:tc>
        <w:tc>
          <w:tcPr>
            <w:tcW w:w="1134" w:type="dxa"/>
            <w:tcBorders>
              <w:top w:val="nil"/>
              <w:left w:val="nil"/>
              <w:bottom w:val="nil"/>
              <w:right w:val="single" w:sz="4" w:space="0" w:color="auto"/>
            </w:tcBorders>
            <w:shd w:val="clear" w:color="auto" w:fill="auto"/>
            <w:noWrap/>
            <w:vAlign w:val="center"/>
            <w:hideMark/>
          </w:tcPr>
          <w:p w14:paraId="101CB6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13.755,20</w:t>
            </w:r>
          </w:p>
        </w:tc>
        <w:tc>
          <w:tcPr>
            <w:tcW w:w="160" w:type="dxa"/>
            <w:tcBorders>
              <w:top w:val="nil"/>
              <w:left w:val="nil"/>
              <w:bottom w:val="nil"/>
              <w:right w:val="single" w:sz="4" w:space="0" w:color="auto"/>
            </w:tcBorders>
            <w:shd w:val="clear" w:color="auto" w:fill="auto"/>
            <w:noWrap/>
            <w:vAlign w:val="center"/>
            <w:hideMark/>
          </w:tcPr>
          <w:p w14:paraId="3893BD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6C86B4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3,9805</w:t>
            </w:r>
          </w:p>
        </w:tc>
      </w:tr>
      <w:tr w:rsidR="000506AC" w:rsidRPr="000506AC" w14:paraId="0F61BCB3"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AC57FE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383</w:t>
            </w:r>
          </w:p>
        </w:tc>
        <w:tc>
          <w:tcPr>
            <w:tcW w:w="1134" w:type="dxa"/>
            <w:tcBorders>
              <w:top w:val="nil"/>
              <w:left w:val="nil"/>
              <w:bottom w:val="nil"/>
              <w:right w:val="single" w:sz="4" w:space="0" w:color="auto"/>
            </w:tcBorders>
            <w:shd w:val="clear" w:color="auto" w:fill="auto"/>
            <w:noWrap/>
            <w:vAlign w:val="center"/>
            <w:hideMark/>
          </w:tcPr>
          <w:p w14:paraId="45C91BA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10/09/48</w:t>
            </w:r>
          </w:p>
        </w:tc>
        <w:tc>
          <w:tcPr>
            <w:tcW w:w="1134" w:type="dxa"/>
            <w:tcBorders>
              <w:top w:val="nil"/>
              <w:left w:val="nil"/>
              <w:bottom w:val="nil"/>
              <w:right w:val="single" w:sz="4" w:space="0" w:color="auto"/>
            </w:tcBorders>
            <w:shd w:val="clear" w:color="auto" w:fill="auto"/>
            <w:noWrap/>
            <w:vAlign w:val="center"/>
            <w:hideMark/>
          </w:tcPr>
          <w:p w14:paraId="4F35F7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10/09/48</w:t>
            </w:r>
          </w:p>
        </w:tc>
        <w:tc>
          <w:tcPr>
            <w:tcW w:w="1134" w:type="dxa"/>
            <w:tcBorders>
              <w:top w:val="nil"/>
              <w:left w:val="single" w:sz="8" w:space="0" w:color="auto"/>
              <w:bottom w:val="nil"/>
              <w:right w:val="nil"/>
            </w:tcBorders>
            <w:shd w:val="clear" w:color="auto" w:fill="auto"/>
            <w:noWrap/>
            <w:vAlign w:val="center"/>
            <w:hideMark/>
          </w:tcPr>
          <w:p w14:paraId="646CBD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696,19</w:t>
            </w:r>
          </w:p>
        </w:tc>
        <w:tc>
          <w:tcPr>
            <w:tcW w:w="1134" w:type="dxa"/>
            <w:tcBorders>
              <w:top w:val="nil"/>
              <w:left w:val="single" w:sz="4" w:space="0" w:color="auto"/>
              <w:bottom w:val="nil"/>
              <w:right w:val="single" w:sz="4" w:space="0" w:color="auto"/>
            </w:tcBorders>
            <w:shd w:val="clear" w:color="auto" w:fill="auto"/>
            <w:noWrap/>
            <w:vAlign w:val="center"/>
            <w:hideMark/>
          </w:tcPr>
          <w:p w14:paraId="3AA0AE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130,52</w:t>
            </w:r>
          </w:p>
        </w:tc>
        <w:tc>
          <w:tcPr>
            <w:tcW w:w="1134" w:type="dxa"/>
            <w:tcBorders>
              <w:top w:val="nil"/>
              <w:left w:val="nil"/>
              <w:bottom w:val="nil"/>
              <w:right w:val="single" w:sz="4" w:space="0" w:color="auto"/>
            </w:tcBorders>
            <w:shd w:val="clear" w:color="auto" w:fill="auto"/>
            <w:noWrap/>
            <w:vAlign w:val="center"/>
            <w:hideMark/>
          </w:tcPr>
          <w:p w14:paraId="4145B7C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565,67</w:t>
            </w:r>
          </w:p>
        </w:tc>
        <w:tc>
          <w:tcPr>
            <w:tcW w:w="1134" w:type="dxa"/>
            <w:tcBorders>
              <w:top w:val="nil"/>
              <w:left w:val="nil"/>
              <w:bottom w:val="nil"/>
              <w:right w:val="single" w:sz="4" w:space="0" w:color="auto"/>
            </w:tcBorders>
            <w:shd w:val="clear" w:color="auto" w:fill="auto"/>
            <w:noWrap/>
            <w:vAlign w:val="center"/>
            <w:hideMark/>
          </w:tcPr>
          <w:p w14:paraId="2AA739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13.189,54</w:t>
            </w:r>
          </w:p>
        </w:tc>
        <w:tc>
          <w:tcPr>
            <w:tcW w:w="160" w:type="dxa"/>
            <w:tcBorders>
              <w:top w:val="nil"/>
              <w:left w:val="nil"/>
              <w:bottom w:val="nil"/>
              <w:right w:val="single" w:sz="4" w:space="0" w:color="auto"/>
            </w:tcBorders>
            <w:shd w:val="clear" w:color="auto" w:fill="auto"/>
            <w:noWrap/>
            <w:vAlign w:val="center"/>
            <w:hideMark/>
          </w:tcPr>
          <w:p w14:paraId="6C5CCE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F7891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4,1124</w:t>
            </w:r>
          </w:p>
        </w:tc>
      </w:tr>
      <w:tr w:rsidR="000506AC" w:rsidRPr="000506AC" w14:paraId="03395C6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390E7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384</w:t>
            </w:r>
          </w:p>
        </w:tc>
        <w:tc>
          <w:tcPr>
            <w:tcW w:w="1134" w:type="dxa"/>
            <w:tcBorders>
              <w:top w:val="nil"/>
              <w:left w:val="nil"/>
              <w:bottom w:val="nil"/>
              <w:right w:val="single" w:sz="4" w:space="0" w:color="auto"/>
            </w:tcBorders>
            <w:shd w:val="clear" w:color="auto" w:fill="auto"/>
            <w:noWrap/>
            <w:vAlign w:val="center"/>
            <w:hideMark/>
          </w:tcPr>
          <w:p w14:paraId="58FEEC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10/10/48</w:t>
            </w:r>
          </w:p>
        </w:tc>
        <w:tc>
          <w:tcPr>
            <w:tcW w:w="1134" w:type="dxa"/>
            <w:tcBorders>
              <w:top w:val="nil"/>
              <w:left w:val="nil"/>
              <w:bottom w:val="nil"/>
              <w:right w:val="single" w:sz="4" w:space="0" w:color="auto"/>
            </w:tcBorders>
            <w:shd w:val="clear" w:color="auto" w:fill="auto"/>
            <w:noWrap/>
            <w:vAlign w:val="center"/>
            <w:hideMark/>
          </w:tcPr>
          <w:p w14:paraId="46D5D1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13/10/48</w:t>
            </w:r>
          </w:p>
        </w:tc>
        <w:tc>
          <w:tcPr>
            <w:tcW w:w="1134" w:type="dxa"/>
            <w:tcBorders>
              <w:top w:val="nil"/>
              <w:left w:val="single" w:sz="8" w:space="0" w:color="auto"/>
              <w:bottom w:val="nil"/>
              <w:right w:val="nil"/>
            </w:tcBorders>
            <w:shd w:val="clear" w:color="auto" w:fill="auto"/>
            <w:noWrap/>
            <w:vAlign w:val="center"/>
            <w:hideMark/>
          </w:tcPr>
          <w:p w14:paraId="13C347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686,95</w:t>
            </w:r>
          </w:p>
        </w:tc>
        <w:tc>
          <w:tcPr>
            <w:tcW w:w="1134" w:type="dxa"/>
            <w:tcBorders>
              <w:top w:val="nil"/>
              <w:left w:val="single" w:sz="4" w:space="0" w:color="auto"/>
              <w:bottom w:val="nil"/>
              <w:right w:val="single" w:sz="4" w:space="0" w:color="auto"/>
            </w:tcBorders>
            <w:shd w:val="clear" w:color="auto" w:fill="auto"/>
            <w:noWrap/>
            <w:vAlign w:val="center"/>
            <w:hideMark/>
          </w:tcPr>
          <w:p w14:paraId="45A96B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125,15</w:t>
            </w:r>
          </w:p>
        </w:tc>
        <w:tc>
          <w:tcPr>
            <w:tcW w:w="1134" w:type="dxa"/>
            <w:tcBorders>
              <w:top w:val="nil"/>
              <w:left w:val="nil"/>
              <w:bottom w:val="nil"/>
              <w:right w:val="single" w:sz="4" w:space="0" w:color="auto"/>
            </w:tcBorders>
            <w:shd w:val="clear" w:color="auto" w:fill="auto"/>
            <w:noWrap/>
            <w:vAlign w:val="center"/>
            <w:hideMark/>
          </w:tcPr>
          <w:p w14:paraId="0F8D7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561,79</w:t>
            </w:r>
          </w:p>
        </w:tc>
        <w:tc>
          <w:tcPr>
            <w:tcW w:w="1134" w:type="dxa"/>
            <w:tcBorders>
              <w:top w:val="nil"/>
              <w:left w:val="nil"/>
              <w:bottom w:val="nil"/>
              <w:right w:val="single" w:sz="4" w:space="0" w:color="auto"/>
            </w:tcBorders>
            <w:shd w:val="clear" w:color="auto" w:fill="auto"/>
            <w:noWrap/>
            <w:vAlign w:val="center"/>
            <w:hideMark/>
          </w:tcPr>
          <w:p w14:paraId="404FD1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12.627,74</w:t>
            </w:r>
          </w:p>
        </w:tc>
        <w:tc>
          <w:tcPr>
            <w:tcW w:w="160" w:type="dxa"/>
            <w:tcBorders>
              <w:top w:val="nil"/>
              <w:left w:val="nil"/>
              <w:bottom w:val="nil"/>
              <w:right w:val="single" w:sz="4" w:space="0" w:color="auto"/>
            </w:tcBorders>
            <w:shd w:val="clear" w:color="auto" w:fill="auto"/>
            <w:noWrap/>
            <w:vAlign w:val="center"/>
            <w:hideMark/>
          </w:tcPr>
          <w:p w14:paraId="511E02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75FD9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4,2594</w:t>
            </w:r>
          </w:p>
        </w:tc>
      </w:tr>
      <w:tr w:rsidR="000506AC" w:rsidRPr="000506AC" w14:paraId="7DE1503C"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A9AB16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385</w:t>
            </w:r>
          </w:p>
        </w:tc>
        <w:tc>
          <w:tcPr>
            <w:tcW w:w="1134" w:type="dxa"/>
            <w:tcBorders>
              <w:top w:val="nil"/>
              <w:left w:val="nil"/>
              <w:bottom w:val="nil"/>
              <w:right w:val="single" w:sz="4" w:space="0" w:color="auto"/>
            </w:tcBorders>
            <w:shd w:val="clear" w:color="auto" w:fill="auto"/>
            <w:noWrap/>
            <w:vAlign w:val="center"/>
            <w:hideMark/>
          </w:tcPr>
          <w:p w14:paraId="2B95DD3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10/11/48</w:t>
            </w:r>
          </w:p>
        </w:tc>
        <w:tc>
          <w:tcPr>
            <w:tcW w:w="1134" w:type="dxa"/>
            <w:tcBorders>
              <w:top w:val="nil"/>
              <w:left w:val="nil"/>
              <w:bottom w:val="nil"/>
              <w:right w:val="single" w:sz="4" w:space="0" w:color="auto"/>
            </w:tcBorders>
            <w:shd w:val="clear" w:color="auto" w:fill="auto"/>
            <w:noWrap/>
            <w:vAlign w:val="center"/>
            <w:hideMark/>
          </w:tcPr>
          <w:p w14:paraId="2F5596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10/11/48</w:t>
            </w:r>
          </w:p>
        </w:tc>
        <w:tc>
          <w:tcPr>
            <w:tcW w:w="1134" w:type="dxa"/>
            <w:tcBorders>
              <w:top w:val="nil"/>
              <w:left w:val="single" w:sz="8" w:space="0" w:color="auto"/>
              <w:bottom w:val="nil"/>
              <w:right w:val="nil"/>
            </w:tcBorders>
            <w:shd w:val="clear" w:color="auto" w:fill="auto"/>
            <w:noWrap/>
            <w:vAlign w:val="center"/>
            <w:hideMark/>
          </w:tcPr>
          <w:p w14:paraId="0172D3D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679,00</w:t>
            </w:r>
          </w:p>
        </w:tc>
        <w:tc>
          <w:tcPr>
            <w:tcW w:w="1134" w:type="dxa"/>
            <w:tcBorders>
              <w:top w:val="nil"/>
              <w:left w:val="single" w:sz="4" w:space="0" w:color="auto"/>
              <w:bottom w:val="nil"/>
              <w:right w:val="single" w:sz="4" w:space="0" w:color="auto"/>
            </w:tcBorders>
            <w:shd w:val="clear" w:color="auto" w:fill="auto"/>
            <w:noWrap/>
            <w:vAlign w:val="center"/>
            <w:hideMark/>
          </w:tcPr>
          <w:p w14:paraId="2D35EC3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119,82</w:t>
            </w:r>
          </w:p>
        </w:tc>
        <w:tc>
          <w:tcPr>
            <w:tcW w:w="1134" w:type="dxa"/>
            <w:tcBorders>
              <w:top w:val="nil"/>
              <w:left w:val="nil"/>
              <w:bottom w:val="nil"/>
              <w:right w:val="single" w:sz="4" w:space="0" w:color="auto"/>
            </w:tcBorders>
            <w:shd w:val="clear" w:color="auto" w:fill="auto"/>
            <w:noWrap/>
            <w:vAlign w:val="center"/>
            <w:hideMark/>
          </w:tcPr>
          <w:p w14:paraId="08B315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559,18</w:t>
            </w:r>
          </w:p>
        </w:tc>
        <w:tc>
          <w:tcPr>
            <w:tcW w:w="1134" w:type="dxa"/>
            <w:tcBorders>
              <w:top w:val="nil"/>
              <w:left w:val="nil"/>
              <w:bottom w:val="nil"/>
              <w:right w:val="single" w:sz="4" w:space="0" w:color="auto"/>
            </w:tcBorders>
            <w:shd w:val="clear" w:color="auto" w:fill="auto"/>
            <w:noWrap/>
            <w:vAlign w:val="center"/>
            <w:hideMark/>
          </w:tcPr>
          <w:p w14:paraId="593E65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12.068,56</w:t>
            </w:r>
          </w:p>
        </w:tc>
        <w:tc>
          <w:tcPr>
            <w:tcW w:w="160" w:type="dxa"/>
            <w:tcBorders>
              <w:top w:val="nil"/>
              <w:left w:val="nil"/>
              <w:bottom w:val="nil"/>
              <w:right w:val="single" w:sz="4" w:space="0" w:color="auto"/>
            </w:tcBorders>
            <w:shd w:val="clear" w:color="auto" w:fill="auto"/>
            <w:noWrap/>
            <w:vAlign w:val="center"/>
            <w:hideMark/>
          </w:tcPr>
          <w:p w14:paraId="49CC6F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2D198D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4,4282</w:t>
            </w:r>
          </w:p>
        </w:tc>
      </w:tr>
      <w:tr w:rsidR="000506AC" w:rsidRPr="000506AC" w14:paraId="4A7E553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7D00F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386</w:t>
            </w:r>
          </w:p>
        </w:tc>
        <w:tc>
          <w:tcPr>
            <w:tcW w:w="1134" w:type="dxa"/>
            <w:tcBorders>
              <w:top w:val="nil"/>
              <w:left w:val="nil"/>
              <w:bottom w:val="nil"/>
              <w:right w:val="single" w:sz="4" w:space="0" w:color="auto"/>
            </w:tcBorders>
            <w:shd w:val="clear" w:color="auto" w:fill="auto"/>
            <w:noWrap/>
            <w:vAlign w:val="center"/>
            <w:hideMark/>
          </w:tcPr>
          <w:p w14:paraId="13F804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10/12/48</w:t>
            </w:r>
          </w:p>
        </w:tc>
        <w:tc>
          <w:tcPr>
            <w:tcW w:w="1134" w:type="dxa"/>
            <w:tcBorders>
              <w:top w:val="nil"/>
              <w:left w:val="nil"/>
              <w:bottom w:val="nil"/>
              <w:right w:val="single" w:sz="4" w:space="0" w:color="auto"/>
            </w:tcBorders>
            <w:shd w:val="clear" w:color="auto" w:fill="auto"/>
            <w:noWrap/>
            <w:vAlign w:val="center"/>
            <w:hideMark/>
          </w:tcPr>
          <w:p w14:paraId="2CDECE1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10/12/48</w:t>
            </w:r>
          </w:p>
        </w:tc>
        <w:tc>
          <w:tcPr>
            <w:tcW w:w="1134" w:type="dxa"/>
            <w:tcBorders>
              <w:top w:val="nil"/>
              <w:left w:val="single" w:sz="8" w:space="0" w:color="auto"/>
              <w:bottom w:val="nil"/>
              <w:right w:val="nil"/>
            </w:tcBorders>
            <w:shd w:val="clear" w:color="auto" w:fill="auto"/>
            <w:noWrap/>
            <w:vAlign w:val="center"/>
            <w:hideMark/>
          </w:tcPr>
          <w:p w14:paraId="7A958A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669,42</w:t>
            </w:r>
          </w:p>
        </w:tc>
        <w:tc>
          <w:tcPr>
            <w:tcW w:w="1134" w:type="dxa"/>
            <w:tcBorders>
              <w:top w:val="nil"/>
              <w:left w:val="single" w:sz="4" w:space="0" w:color="auto"/>
              <w:bottom w:val="nil"/>
              <w:right w:val="single" w:sz="4" w:space="0" w:color="auto"/>
            </w:tcBorders>
            <w:shd w:val="clear" w:color="auto" w:fill="auto"/>
            <w:noWrap/>
            <w:vAlign w:val="center"/>
            <w:hideMark/>
          </w:tcPr>
          <w:p w14:paraId="55DDB6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114,52</w:t>
            </w:r>
          </w:p>
        </w:tc>
        <w:tc>
          <w:tcPr>
            <w:tcW w:w="1134" w:type="dxa"/>
            <w:tcBorders>
              <w:top w:val="nil"/>
              <w:left w:val="nil"/>
              <w:bottom w:val="nil"/>
              <w:right w:val="single" w:sz="4" w:space="0" w:color="auto"/>
            </w:tcBorders>
            <w:shd w:val="clear" w:color="auto" w:fill="auto"/>
            <w:noWrap/>
            <w:vAlign w:val="center"/>
            <w:hideMark/>
          </w:tcPr>
          <w:p w14:paraId="35B29C9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554,90</w:t>
            </w:r>
          </w:p>
        </w:tc>
        <w:tc>
          <w:tcPr>
            <w:tcW w:w="1134" w:type="dxa"/>
            <w:tcBorders>
              <w:top w:val="nil"/>
              <w:left w:val="nil"/>
              <w:bottom w:val="nil"/>
              <w:right w:val="single" w:sz="4" w:space="0" w:color="auto"/>
            </w:tcBorders>
            <w:shd w:val="clear" w:color="auto" w:fill="auto"/>
            <w:noWrap/>
            <w:vAlign w:val="center"/>
            <w:hideMark/>
          </w:tcPr>
          <w:p w14:paraId="202E2F9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11.513,66</w:t>
            </w:r>
          </w:p>
        </w:tc>
        <w:tc>
          <w:tcPr>
            <w:tcW w:w="160" w:type="dxa"/>
            <w:tcBorders>
              <w:top w:val="nil"/>
              <w:left w:val="nil"/>
              <w:bottom w:val="nil"/>
              <w:right w:val="single" w:sz="4" w:space="0" w:color="auto"/>
            </w:tcBorders>
            <w:shd w:val="clear" w:color="auto" w:fill="auto"/>
            <w:noWrap/>
            <w:vAlign w:val="center"/>
            <w:hideMark/>
          </w:tcPr>
          <w:p w14:paraId="26E55C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82B91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4,5979</w:t>
            </w:r>
          </w:p>
        </w:tc>
      </w:tr>
      <w:tr w:rsidR="000506AC" w:rsidRPr="000506AC" w14:paraId="07261DD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B97A0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387</w:t>
            </w:r>
          </w:p>
        </w:tc>
        <w:tc>
          <w:tcPr>
            <w:tcW w:w="1134" w:type="dxa"/>
            <w:tcBorders>
              <w:top w:val="nil"/>
              <w:left w:val="nil"/>
              <w:bottom w:val="nil"/>
              <w:right w:val="single" w:sz="4" w:space="0" w:color="auto"/>
            </w:tcBorders>
            <w:shd w:val="clear" w:color="auto" w:fill="auto"/>
            <w:noWrap/>
            <w:vAlign w:val="center"/>
            <w:hideMark/>
          </w:tcPr>
          <w:p w14:paraId="330599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10/01/49</w:t>
            </w:r>
          </w:p>
        </w:tc>
        <w:tc>
          <w:tcPr>
            <w:tcW w:w="1134" w:type="dxa"/>
            <w:tcBorders>
              <w:top w:val="nil"/>
              <w:left w:val="nil"/>
              <w:bottom w:val="nil"/>
              <w:right w:val="single" w:sz="4" w:space="0" w:color="auto"/>
            </w:tcBorders>
            <w:shd w:val="clear" w:color="auto" w:fill="auto"/>
            <w:noWrap/>
            <w:vAlign w:val="center"/>
            <w:hideMark/>
          </w:tcPr>
          <w:p w14:paraId="78E4C2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11/01/49</w:t>
            </w:r>
          </w:p>
        </w:tc>
        <w:tc>
          <w:tcPr>
            <w:tcW w:w="1134" w:type="dxa"/>
            <w:tcBorders>
              <w:top w:val="nil"/>
              <w:left w:val="single" w:sz="8" w:space="0" w:color="auto"/>
              <w:bottom w:val="nil"/>
              <w:right w:val="nil"/>
            </w:tcBorders>
            <w:shd w:val="clear" w:color="auto" w:fill="auto"/>
            <w:noWrap/>
            <w:vAlign w:val="center"/>
            <w:hideMark/>
          </w:tcPr>
          <w:p w14:paraId="7AF689B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661,14</w:t>
            </w:r>
          </w:p>
        </w:tc>
        <w:tc>
          <w:tcPr>
            <w:tcW w:w="1134" w:type="dxa"/>
            <w:tcBorders>
              <w:top w:val="nil"/>
              <w:left w:val="single" w:sz="4" w:space="0" w:color="auto"/>
              <w:bottom w:val="nil"/>
              <w:right w:val="single" w:sz="4" w:space="0" w:color="auto"/>
            </w:tcBorders>
            <w:shd w:val="clear" w:color="auto" w:fill="auto"/>
            <w:noWrap/>
            <w:vAlign w:val="center"/>
            <w:hideMark/>
          </w:tcPr>
          <w:p w14:paraId="5F0E86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109,25</w:t>
            </w:r>
          </w:p>
        </w:tc>
        <w:tc>
          <w:tcPr>
            <w:tcW w:w="1134" w:type="dxa"/>
            <w:tcBorders>
              <w:top w:val="nil"/>
              <w:left w:val="nil"/>
              <w:bottom w:val="nil"/>
              <w:right w:val="single" w:sz="4" w:space="0" w:color="auto"/>
            </w:tcBorders>
            <w:shd w:val="clear" w:color="auto" w:fill="auto"/>
            <w:noWrap/>
            <w:vAlign w:val="center"/>
            <w:hideMark/>
          </w:tcPr>
          <w:p w14:paraId="4B3F467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551,89</w:t>
            </w:r>
          </w:p>
        </w:tc>
        <w:tc>
          <w:tcPr>
            <w:tcW w:w="1134" w:type="dxa"/>
            <w:tcBorders>
              <w:top w:val="nil"/>
              <w:left w:val="nil"/>
              <w:bottom w:val="nil"/>
              <w:right w:val="single" w:sz="4" w:space="0" w:color="auto"/>
            </w:tcBorders>
            <w:shd w:val="clear" w:color="auto" w:fill="auto"/>
            <w:noWrap/>
            <w:vAlign w:val="center"/>
            <w:hideMark/>
          </w:tcPr>
          <w:p w14:paraId="557E36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10.961,77</w:t>
            </w:r>
          </w:p>
        </w:tc>
        <w:tc>
          <w:tcPr>
            <w:tcW w:w="160" w:type="dxa"/>
            <w:tcBorders>
              <w:top w:val="nil"/>
              <w:left w:val="nil"/>
              <w:bottom w:val="nil"/>
              <w:right w:val="single" w:sz="4" w:space="0" w:color="auto"/>
            </w:tcBorders>
            <w:shd w:val="clear" w:color="auto" w:fill="auto"/>
            <w:noWrap/>
            <w:vAlign w:val="center"/>
            <w:hideMark/>
          </w:tcPr>
          <w:p w14:paraId="6609BAA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E4990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4,7934</w:t>
            </w:r>
          </w:p>
        </w:tc>
      </w:tr>
      <w:tr w:rsidR="000506AC" w:rsidRPr="000506AC" w14:paraId="1AD396C7"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C5403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388</w:t>
            </w:r>
          </w:p>
        </w:tc>
        <w:tc>
          <w:tcPr>
            <w:tcW w:w="1134" w:type="dxa"/>
            <w:tcBorders>
              <w:top w:val="nil"/>
              <w:left w:val="nil"/>
              <w:bottom w:val="nil"/>
              <w:right w:val="single" w:sz="4" w:space="0" w:color="auto"/>
            </w:tcBorders>
            <w:shd w:val="clear" w:color="auto" w:fill="auto"/>
            <w:noWrap/>
            <w:vAlign w:val="center"/>
            <w:hideMark/>
          </w:tcPr>
          <w:p w14:paraId="1E15F3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10/02/49</w:t>
            </w:r>
          </w:p>
        </w:tc>
        <w:tc>
          <w:tcPr>
            <w:tcW w:w="1134" w:type="dxa"/>
            <w:tcBorders>
              <w:top w:val="nil"/>
              <w:left w:val="nil"/>
              <w:bottom w:val="nil"/>
              <w:right w:val="single" w:sz="4" w:space="0" w:color="auto"/>
            </w:tcBorders>
            <w:shd w:val="clear" w:color="auto" w:fill="auto"/>
            <w:noWrap/>
            <w:vAlign w:val="center"/>
            <w:hideMark/>
          </w:tcPr>
          <w:p w14:paraId="4B1EE4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10/02/49</w:t>
            </w:r>
          </w:p>
        </w:tc>
        <w:tc>
          <w:tcPr>
            <w:tcW w:w="1134" w:type="dxa"/>
            <w:tcBorders>
              <w:top w:val="nil"/>
              <w:left w:val="single" w:sz="8" w:space="0" w:color="auto"/>
              <w:bottom w:val="nil"/>
              <w:right w:val="nil"/>
            </w:tcBorders>
            <w:shd w:val="clear" w:color="auto" w:fill="auto"/>
            <w:noWrap/>
            <w:vAlign w:val="center"/>
            <w:hideMark/>
          </w:tcPr>
          <w:p w14:paraId="7B2B5D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650,59</w:t>
            </w:r>
          </w:p>
        </w:tc>
        <w:tc>
          <w:tcPr>
            <w:tcW w:w="1134" w:type="dxa"/>
            <w:tcBorders>
              <w:top w:val="nil"/>
              <w:left w:val="single" w:sz="4" w:space="0" w:color="auto"/>
              <w:bottom w:val="nil"/>
              <w:right w:val="single" w:sz="4" w:space="0" w:color="auto"/>
            </w:tcBorders>
            <w:shd w:val="clear" w:color="auto" w:fill="auto"/>
            <w:noWrap/>
            <w:vAlign w:val="center"/>
            <w:hideMark/>
          </w:tcPr>
          <w:p w14:paraId="49A2C4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104,01</w:t>
            </w:r>
          </w:p>
        </w:tc>
        <w:tc>
          <w:tcPr>
            <w:tcW w:w="1134" w:type="dxa"/>
            <w:tcBorders>
              <w:top w:val="nil"/>
              <w:left w:val="nil"/>
              <w:bottom w:val="nil"/>
              <w:right w:val="single" w:sz="4" w:space="0" w:color="auto"/>
            </w:tcBorders>
            <w:shd w:val="clear" w:color="auto" w:fill="auto"/>
            <w:noWrap/>
            <w:vAlign w:val="center"/>
            <w:hideMark/>
          </w:tcPr>
          <w:p w14:paraId="0446B5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546,58</w:t>
            </w:r>
          </w:p>
        </w:tc>
        <w:tc>
          <w:tcPr>
            <w:tcW w:w="1134" w:type="dxa"/>
            <w:tcBorders>
              <w:top w:val="nil"/>
              <w:left w:val="nil"/>
              <w:bottom w:val="nil"/>
              <w:right w:val="single" w:sz="4" w:space="0" w:color="auto"/>
            </w:tcBorders>
            <w:shd w:val="clear" w:color="auto" w:fill="auto"/>
            <w:noWrap/>
            <w:vAlign w:val="center"/>
            <w:hideMark/>
          </w:tcPr>
          <w:p w14:paraId="27B4A1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10.415,19</w:t>
            </w:r>
          </w:p>
        </w:tc>
        <w:tc>
          <w:tcPr>
            <w:tcW w:w="160" w:type="dxa"/>
            <w:tcBorders>
              <w:top w:val="nil"/>
              <w:left w:val="nil"/>
              <w:bottom w:val="nil"/>
              <w:right w:val="single" w:sz="4" w:space="0" w:color="auto"/>
            </w:tcBorders>
            <w:shd w:val="clear" w:color="auto" w:fill="auto"/>
            <w:noWrap/>
            <w:vAlign w:val="center"/>
            <w:hideMark/>
          </w:tcPr>
          <w:p w14:paraId="5794B0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E4E3E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4,9862</w:t>
            </w:r>
          </w:p>
        </w:tc>
      </w:tr>
      <w:tr w:rsidR="000506AC" w:rsidRPr="000506AC" w14:paraId="02BC11B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24C17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389</w:t>
            </w:r>
          </w:p>
        </w:tc>
        <w:tc>
          <w:tcPr>
            <w:tcW w:w="1134" w:type="dxa"/>
            <w:tcBorders>
              <w:top w:val="nil"/>
              <w:left w:val="nil"/>
              <w:bottom w:val="nil"/>
              <w:right w:val="single" w:sz="4" w:space="0" w:color="auto"/>
            </w:tcBorders>
            <w:shd w:val="clear" w:color="auto" w:fill="auto"/>
            <w:noWrap/>
            <w:vAlign w:val="center"/>
            <w:hideMark/>
          </w:tcPr>
          <w:p w14:paraId="7C304C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10/03/49</w:t>
            </w:r>
          </w:p>
        </w:tc>
        <w:tc>
          <w:tcPr>
            <w:tcW w:w="1134" w:type="dxa"/>
            <w:tcBorders>
              <w:top w:val="nil"/>
              <w:left w:val="nil"/>
              <w:bottom w:val="nil"/>
              <w:right w:val="single" w:sz="4" w:space="0" w:color="auto"/>
            </w:tcBorders>
            <w:shd w:val="clear" w:color="auto" w:fill="auto"/>
            <w:noWrap/>
            <w:vAlign w:val="center"/>
            <w:hideMark/>
          </w:tcPr>
          <w:p w14:paraId="63E426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10/03/49</w:t>
            </w:r>
          </w:p>
        </w:tc>
        <w:tc>
          <w:tcPr>
            <w:tcW w:w="1134" w:type="dxa"/>
            <w:tcBorders>
              <w:top w:val="nil"/>
              <w:left w:val="single" w:sz="8" w:space="0" w:color="auto"/>
              <w:bottom w:val="nil"/>
              <w:right w:val="nil"/>
            </w:tcBorders>
            <w:shd w:val="clear" w:color="auto" w:fill="auto"/>
            <w:noWrap/>
            <w:vAlign w:val="center"/>
            <w:hideMark/>
          </w:tcPr>
          <w:p w14:paraId="42ACEC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639,85</w:t>
            </w:r>
          </w:p>
        </w:tc>
        <w:tc>
          <w:tcPr>
            <w:tcW w:w="1134" w:type="dxa"/>
            <w:tcBorders>
              <w:top w:val="nil"/>
              <w:left w:val="single" w:sz="4" w:space="0" w:color="auto"/>
              <w:bottom w:val="nil"/>
              <w:right w:val="single" w:sz="4" w:space="0" w:color="auto"/>
            </w:tcBorders>
            <w:shd w:val="clear" w:color="auto" w:fill="auto"/>
            <w:noWrap/>
            <w:vAlign w:val="center"/>
            <w:hideMark/>
          </w:tcPr>
          <w:p w14:paraId="7EE89E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98,83</w:t>
            </w:r>
          </w:p>
        </w:tc>
        <w:tc>
          <w:tcPr>
            <w:tcW w:w="1134" w:type="dxa"/>
            <w:tcBorders>
              <w:top w:val="nil"/>
              <w:left w:val="nil"/>
              <w:bottom w:val="nil"/>
              <w:right w:val="single" w:sz="4" w:space="0" w:color="auto"/>
            </w:tcBorders>
            <w:shd w:val="clear" w:color="auto" w:fill="auto"/>
            <w:noWrap/>
            <w:vAlign w:val="center"/>
            <w:hideMark/>
          </w:tcPr>
          <w:p w14:paraId="3D2187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541,03</w:t>
            </w:r>
          </w:p>
        </w:tc>
        <w:tc>
          <w:tcPr>
            <w:tcW w:w="1134" w:type="dxa"/>
            <w:tcBorders>
              <w:top w:val="nil"/>
              <w:left w:val="nil"/>
              <w:bottom w:val="nil"/>
              <w:right w:val="single" w:sz="4" w:space="0" w:color="auto"/>
            </w:tcBorders>
            <w:shd w:val="clear" w:color="auto" w:fill="auto"/>
            <w:noWrap/>
            <w:vAlign w:val="center"/>
            <w:hideMark/>
          </w:tcPr>
          <w:p w14:paraId="4A5AEF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9.874,16</w:t>
            </w:r>
          </w:p>
        </w:tc>
        <w:tc>
          <w:tcPr>
            <w:tcW w:w="160" w:type="dxa"/>
            <w:tcBorders>
              <w:top w:val="nil"/>
              <w:left w:val="nil"/>
              <w:bottom w:val="nil"/>
              <w:right w:val="single" w:sz="4" w:space="0" w:color="auto"/>
            </w:tcBorders>
            <w:shd w:val="clear" w:color="auto" w:fill="auto"/>
            <w:noWrap/>
            <w:vAlign w:val="center"/>
            <w:hideMark/>
          </w:tcPr>
          <w:p w14:paraId="1DA452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3FE02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5,1946</w:t>
            </w:r>
          </w:p>
        </w:tc>
      </w:tr>
      <w:tr w:rsidR="000506AC" w:rsidRPr="000506AC" w14:paraId="3B0C928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40123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390</w:t>
            </w:r>
          </w:p>
        </w:tc>
        <w:tc>
          <w:tcPr>
            <w:tcW w:w="1134" w:type="dxa"/>
            <w:tcBorders>
              <w:top w:val="nil"/>
              <w:left w:val="nil"/>
              <w:bottom w:val="nil"/>
              <w:right w:val="single" w:sz="4" w:space="0" w:color="auto"/>
            </w:tcBorders>
            <w:shd w:val="clear" w:color="auto" w:fill="auto"/>
            <w:noWrap/>
            <w:vAlign w:val="center"/>
            <w:hideMark/>
          </w:tcPr>
          <w:p w14:paraId="3ABDB24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10/04/49</w:t>
            </w:r>
          </w:p>
        </w:tc>
        <w:tc>
          <w:tcPr>
            <w:tcW w:w="1134" w:type="dxa"/>
            <w:tcBorders>
              <w:top w:val="nil"/>
              <w:left w:val="nil"/>
              <w:bottom w:val="nil"/>
              <w:right w:val="single" w:sz="4" w:space="0" w:color="auto"/>
            </w:tcBorders>
            <w:shd w:val="clear" w:color="auto" w:fill="auto"/>
            <w:noWrap/>
            <w:vAlign w:val="center"/>
            <w:hideMark/>
          </w:tcPr>
          <w:p w14:paraId="1A6D98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12/04/49</w:t>
            </w:r>
          </w:p>
        </w:tc>
        <w:tc>
          <w:tcPr>
            <w:tcW w:w="1134" w:type="dxa"/>
            <w:tcBorders>
              <w:top w:val="nil"/>
              <w:left w:val="single" w:sz="8" w:space="0" w:color="auto"/>
              <w:bottom w:val="nil"/>
              <w:right w:val="nil"/>
            </w:tcBorders>
            <w:shd w:val="clear" w:color="auto" w:fill="auto"/>
            <w:noWrap/>
            <w:vAlign w:val="center"/>
            <w:hideMark/>
          </w:tcPr>
          <w:p w14:paraId="7970856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631,57</w:t>
            </w:r>
          </w:p>
        </w:tc>
        <w:tc>
          <w:tcPr>
            <w:tcW w:w="1134" w:type="dxa"/>
            <w:tcBorders>
              <w:top w:val="nil"/>
              <w:left w:val="single" w:sz="4" w:space="0" w:color="auto"/>
              <w:bottom w:val="nil"/>
              <w:right w:val="single" w:sz="4" w:space="0" w:color="auto"/>
            </w:tcBorders>
            <w:shd w:val="clear" w:color="auto" w:fill="auto"/>
            <w:noWrap/>
            <w:vAlign w:val="center"/>
            <w:hideMark/>
          </w:tcPr>
          <w:p w14:paraId="6CBA41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93,69</w:t>
            </w:r>
          </w:p>
        </w:tc>
        <w:tc>
          <w:tcPr>
            <w:tcW w:w="1134" w:type="dxa"/>
            <w:tcBorders>
              <w:top w:val="nil"/>
              <w:left w:val="nil"/>
              <w:bottom w:val="nil"/>
              <w:right w:val="single" w:sz="4" w:space="0" w:color="auto"/>
            </w:tcBorders>
            <w:shd w:val="clear" w:color="auto" w:fill="auto"/>
            <w:noWrap/>
            <w:vAlign w:val="center"/>
            <w:hideMark/>
          </w:tcPr>
          <w:p w14:paraId="4079E0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537,87</w:t>
            </w:r>
          </w:p>
        </w:tc>
        <w:tc>
          <w:tcPr>
            <w:tcW w:w="1134" w:type="dxa"/>
            <w:tcBorders>
              <w:top w:val="nil"/>
              <w:left w:val="nil"/>
              <w:bottom w:val="nil"/>
              <w:right w:val="single" w:sz="4" w:space="0" w:color="auto"/>
            </w:tcBorders>
            <w:shd w:val="clear" w:color="auto" w:fill="auto"/>
            <w:noWrap/>
            <w:vAlign w:val="center"/>
            <w:hideMark/>
          </w:tcPr>
          <w:p w14:paraId="1EA7A3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9.336,29</w:t>
            </w:r>
          </w:p>
        </w:tc>
        <w:tc>
          <w:tcPr>
            <w:tcW w:w="160" w:type="dxa"/>
            <w:tcBorders>
              <w:top w:val="nil"/>
              <w:left w:val="nil"/>
              <w:bottom w:val="nil"/>
              <w:right w:val="single" w:sz="4" w:space="0" w:color="auto"/>
            </w:tcBorders>
            <w:shd w:val="clear" w:color="auto" w:fill="auto"/>
            <w:noWrap/>
            <w:vAlign w:val="center"/>
            <w:hideMark/>
          </w:tcPr>
          <w:p w14:paraId="203D83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2DA48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5,4473</w:t>
            </w:r>
          </w:p>
        </w:tc>
      </w:tr>
      <w:tr w:rsidR="000506AC" w:rsidRPr="000506AC" w14:paraId="408AEAD9"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C5E9F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391</w:t>
            </w:r>
          </w:p>
        </w:tc>
        <w:tc>
          <w:tcPr>
            <w:tcW w:w="1134" w:type="dxa"/>
            <w:tcBorders>
              <w:top w:val="nil"/>
              <w:left w:val="nil"/>
              <w:bottom w:val="nil"/>
              <w:right w:val="single" w:sz="4" w:space="0" w:color="auto"/>
            </w:tcBorders>
            <w:shd w:val="clear" w:color="auto" w:fill="auto"/>
            <w:noWrap/>
            <w:vAlign w:val="center"/>
            <w:hideMark/>
          </w:tcPr>
          <w:p w14:paraId="051837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10/05/49</w:t>
            </w:r>
          </w:p>
        </w:tc>
        <w:tc>
          <w:tcPr>
            <w:tcW w:w="1134" w:type="dxa"/>
            <w:tcBorders>
              <w:top w:val="nil"/>
              <w:left w:val="nil"/>
              <w:bottom w:val="nil"/>
              <w:right w:val="single" w:sz="4" w:space="0" w:color="auto"/>
            </w:tcBorders>
            <w:shd w:val="clear" w:color="auto" w:fill="auto"/>
            <w:noWrap/>
            <w:vAlign w:val="center"/>
            <w:hideMark/>
          </w:tcPr>
          <w:p w14:paraId="0D2372D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10/05/49</w:t>
            </w:r>
          </w:p>
        </w:tc>
        <w:tc>
          <w:tcPr>
            <w:tcW w:w="1134" w:type="dxa"/>
            <w:tcBorders>
              <w:top w:val="nil"/>
              <w:left w:val="single" w:sz="8" w:space="0" w:color="auto"/>
              <w:bottom w:val="nil"/>
              <w:right w:val="nil"/>
            </w:tcBorders>
            <w:shd w:val="clear" w:color="auto" w:fill="auto"/>
            <w:noWrap/>
            <w:vAlign w:val="center"/>
            <w:hideMark/>
          </w:tcPr>
          <w:p w14:paraId="23F9C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622,12</w:t>
            </w:r>
          </w:p>
        </w:tc>
        <w:tc>
          <w:tcPr>
            <w:tcW w:w="1134" w:type="dxa"/>
            <w:tcBorders>
              <w:top w:val="nil"/>
              <w:left w:val="single" w:sz="4" w:space="0" w:color="auto"/>
              <w:bottom w:val="nil"/>
              <w:right w:val="single" w:sz="4" w:space="0" w:color="auto"/>
            </w:tcBorders>
            <w:shd w:val="clear" w:color="auto" w:fill="auto"/>
            <w:noWrap/>
            <w:vAlign w:val="center"/>
            <w:hideMark/>
          </w:tcPr>
          <w:p w14:paraId="3F88EC2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88,59</w:t>
            </w:r>
          </w:p>
        </w:tc>
        <w:tc>
          <w:tcPr>
            <w:tcW w:w="1134" w:type="dxa"/>
            <w:tcBorders>
              <w:top w:val="nil"/>
              <w:left w:val="nil"/>
              <w:bottom w:val="nil"/>
              <w:right w:val="single" w:sz="4" w:space="0" w:color="auto"/>
            </w:tcBorders>
            <w:shd w:val="clear" w:color="auto" w:fill="auto"/>
            <w:noWrap/>
            <w:vAlign w:val="center"/>
            <w:hideMark/>
          </w:tcPr>
          <w:p w14:paraId="02D9A0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533,53</w:t>
            </w:r>
          </w:p>
        </w:tc>
        <w:tc>
          <w:tcPr>
            <w:tcW w:w="1134" w:type="dxa"/>
            <w:tcBorders>
              <w:top w:val="nil"/>
              <w:left w:val="nil"/>
              <w:bottom w:val="nil"/>
              <w:right w:val="single" w:sz="4" w:space="0" w:color="auto"/>
            </w:tcBorders>
            <w:shd w:val="clear" w:color="auto" w:fill="auto"/>
            <w:noWrap/>
            <w:vAlign w:val="center"/>
            <w:hideMark/>
          </w:tcPr>
          <w:p w14:paraId="71DF64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8.802,76</w:t>
            </w:r>
          </w:p>
        </w:tc>
        <w:tc>
          <w:tcPr>
            <w:tcW w:w="160" w:type="dxa"/>
            <w:tcBorders>
              <w:top w:val="nil"/>
              <w:left w:val="nil"/>
              <w:bottom w:val="nil"/>
              <w:right w:val="single" w:sz="4" w:space="0" w:color="auto"/>
            </w:tcBorders>
            <w:shd w:val="clear" w:color="auto" w:fill="auto"/>
            <w:noWrap/>
            <w:vAlign w:val="center"/>
            <w:hideMark/>
          </w:tcPr>
          <w:p w14:paraId="221019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EBAD50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5,7146</w:t>
            </w:r>
          </w:p>
        </w:tc>
      </w:tr>
      <w:tr w:rsidR="000506AC" w:rsidRPr="000506AC" w14:paraId="5DFF357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C604BF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392</w:t>
            </w:r>
          </w:p>
        </w:tc>
        <w:tc>
          <w:tcPr>
            <w:tcW w:w="1134" w:type="dxa"/>
            <w:tcBorders>
              <w:top w:val="nil"/>
              <w:left w:val="nil"/>
              <w:bottom w:val="nil"/>
              <w:right w:val="single" w:sz="4" w:space="0" w:color="auto"/>
            </w:tcBorders>
            <w:shd w:val="clear" w:color="auto" w:fill="auto"/>
            <w:noWrap/>
            <w:vAlign w:val="center"/>
            <w:hideMark/>
          </w:tcPr>
          <w:p w14:paraId="05501BD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10/06/49</w:t>
            </w:r>
          </w:p>
        </w:tc>
        <w:tc>
          <w:tcPr>
            <w:tcW w:w="1134" w:type="dxa"/>
            <w:tcBorders>
              <w:top w:val="nil"/>
              <w:left w:val="nil"/>
              <w:bottom w:val="nil"/>
              <w:right w:val="single" w:sz="4" w:space="0" w:color="auto"/>
            </w:tcBorders>
            <w:shd w:val="clear" w:color="auto" w:fill="auto"/>
            <w:noWrap/>
            <w:vAlign w:val="center"/>
            <w:hideMark/>
          </w:tcPr>
          <w:p w14:paraId="6D4946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10/06/49</w:t>
            </w:r>
          </w:p>
        </w:tc>
        <w:tc>
          <w:tcPr>
            <w:tcW w:w="1134" w:type="dxa"/>
            <w:tcBorders>
              <w:top w:val="nil"/>
              <w:left w:val="single" w:sz="8" w:space="0" w:color="auto"/>
              <w:bottom w:val="nil"/>
              <w:right w:val="nil"/>
            </w:tcBorders>
            <w:shd w:val="clear" w:color="auto" w:fill="auto"/>
            <w:noWrap/>
            <w:vAlign w:val="center"/>
            <w:hideMark/>
          </w:tcPr>
          <w:p w14:paraId="2F1306F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611,07</w:t>
            </w:r>
          </w:p>
        </w:tc>
        <w:tc>
          <w:tcPr>
            <w:tcW w:w="1134" w:type="dxa"/>
            <w:tcBorders>
              <w:top w:val="nil"/>
              <w:left w:val="single" w:sz="4" w:space="0" w:color="auto"/>
              <w:bottom w:val="nil"/>
              <w:right w:val="single" w:sz="4" w:space="0" w:color="auto"/>
            </w:tcBorders>
            <w:shd w:val="clear" w:color="auto" w:fill="auto"/>
            <w:noWrap/>
            <w:vAlign w:val="center"/>
            <w:hideMark/>
          </w:tcPr>
          <w:p w14:paraId="08003D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83,53</w:t>
            </w:r>
          </w:p>
        </w:tc>
        <w:tc>
          <w:tcPr>
            <w:tcW w:w="1134" w:type="dxa"/>
            <w:tcBorders>
              <w:top w:val="nil"/>
              <w:left w:val="nil"/>
              <w:bottom w:val="nil"/>
              <w:right w:val="single" w:sz="4" w:space="0" w:color="auto"/>
            </w:tcBorders>
            <w:shd w:val="clear" w:color="auto" w:fill="auto"/>
            <w:noWrap/>
            <w:vAlign w:val="center"/>
            <w:hideMark/>
          </w:tcPr>
          <w:p w14:paraId="0C3BA2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527,54</w:t>
            </w:r>
          </w:p>
        </w:tc>
        <w:tc>
          <w:tcPr>
            <w:tcW w:w="1134" w:type="dxa"/>
            <w:tcBorders>
              <w:top w:val="nil"/>
              <w:left w:val="nil"/>
              <w:bottom w:val="nil"/>
              <w:right w:val="single" w:sz="4" w:space="0" w:color="auto"/>
            </w:tcBorders>
            <w:shd w:val="clear" w:color="auto" w:fill="auto"/>
            <w:noWrap/>
            <w:vAlign w:val="center"/>
            <w:hideMark/>
          </w:tcPr>
          <w:p w14:paraId="66C50E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8.275,22</w:t>
            </w:r>
          </w:p>
        </w:tc>
        <w:tc>
          <w:tcPr>
            <w:tcW w:w="160" w:type="dxa"/>
            <w:tcBorders>
              <w:top w:val="nil"/>
              <w:left w:val="nil"/>
              <w:bottom w:val="nil"/>
              <w:right w:val="single" w:sz="4" w:space="0" w:color="auto"/>
            </w:tcBorders>
            <w:shd w:val="clear" w:color="auto" w:fill="auto"/>
            <w:noWrap/>
            <w:vAlign w:val="center"/>
            <w:hideMark/>
          </w:tcPr>
          <w:p w14:paraId="30C6C0B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3DCF0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5,9929</w:t>
            </w:r>
          </w:p>
        </w:tc>
      </w:tr>
      <w:tr w:rsidR="000506AC" w:rsidRPr="000506AC" w14:paraId="0330065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2B23FB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393</w:t>
            </w:r>
          </w:p>
        </w:tc>
        <w:tc>
          <w:tcPr>
            <w:tcW w:w="1134" w:type="dxa"/>
            <w:tcBorders>
              <w:top w:val="nil"/>
              <w:left w:val="nil"/>
              <w:bottom w:val="nil"/>
              <w:right w:val="single" w:sz="4" w:space="0" w:color="auto"/>
            </w:tcBorders>
            <w:shd w:val="clear" w:color="auto" w:fill="auto"/>
            <w:noWrap/>
            <w:vAlign w:val="center"/>
            <w:hideMark/>
          </w:tcPr>
          <w:p w14:paraId="2B4224A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10/07/49</w:t>
            </w:r>
          </w:p>
        </w:tc>
        <w:tc>
          <w:tcPr>
            <w:tcW w:w="1134" w:type="dxa"/>
            <w:tcBorders>
              <w:top w:val="nil"/>
              <w:left w:val="nil"/>
              <w:bottom w:val="nil"/>
              <w:right w:val="single" w:sz="4" w:space="0" w:color="auto"/>
            </w:tcBorders>
            <w:shd w:val="clear" w:color="auto" w:fill="auto"/>
            <w:noWrap/>
            <w:vAlign w:val="center"/>
            <w:hideMark/>
          </w:tcPr>
          <w:p w14:paraId="2384A2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12/07/49</w:t>
            </w:r>
          </w:p>
        </w:tc>
        <w:tc>
          <w:tcPr>
            <w:tcW w:w="1134" w:type="dxa"/>
            <w:tcBorders>
              <w:top w:val="nil"/>
              <w:left w:val="single" w:sz="8" w:space="0" w:color="auto"/>
              <w:bottom w:val="nil"/>
              <w:right w:val="nil"/>
            </w:tcBorders>
            <w:shd w:val="clear" w:color="auto" w:fill="auto"/>
            <w:noWrap/>
            <w:vAlign w:val="center"/>
            <w:hideMark/>
          </w:tcPr>
          <w:p w14:paraId="32567E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597,81</w:t>
            </w:r>
          </w:p>
        </w:tc>
        <w:tc>
          <w:tcPr>
            <w:tcW w:w="1134" w:type="dxa"/>
            <w:tcBorders>
              <w:top w:val="nil"/>
              <w:left w:val="single" w:sz="4" w:space="0" w:color="auto"/>
              <w:bottom w:val="nil"/>
              <w:right w:val="single" w:sz="4" w:space="0" w:color="auto"/>
            </w:tcBorders>
            <w:shd w:val="clear" w:color="auto" w:fill="auto"/>
            <w:noWrap/>
            <w:vAlign w:val="center"/>
            <w:hideMark/>
          </w:tcPr>
          <w:p w14:paraId="3B4528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78,52</w:t>
            </w:r>
          </w:p>
        </w:tc>
        <w:tc>
          <w:tcPr>
            <w:tcW w:w="1134" w:type="dxa"/>
            <w:tcBorders>
              <w:top w:val="nil"/>
              <w:left w:val="nil"/>
              <w:bottom w:val="nil"/>
              <w:right w:val="single" w:sz="4" w:space="0" w:color="auto"/>
            </w:tcBorders>
            <w:shd w:val="clear" w:color="auto" w:fill="auto"/>
            <w:noWrap/>
            <w:vAlign w:val="center"/>
            <w:hideMark/>
          </w:tcPr>
          <w:p w14:paraId="673A33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519,29</w:t>
            </w:r>
          </w:p>
        </w:tc>
        <w:tc>
          <w:tcPr>
            <w:tcW w:w="1134" w:type="dxa"/>
            <w:tcBorders>
              <w:top w:val="nil"/>
              <w:left w:val="nil"/>
              <w:bottom w:val="nil"/>
              <w:right w:val="single" w:sz="4" w:space="0" w:color="auto"/>
            </w:tcBorders>
            <w:shd w:val="clear" w:color="auto" w:fill="auto"/>
            <w:noWrap/>
            <w:vAlign w:val="center"/>
            <w:hideMark/>
          </w:tcPr>
          <w:p w14:paraId="3EE62E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7.755,93</w:t>
            </w:r>
          </w:p>
        </w:tc>
        <w:tc>
          <w:tcPr>
            <w:tcW w:w="160" w:type="dxa"/>
            <w:tcBorders>
              <w:top w:val="nil"/>
              <w:left w:val="nil"/>
              <w:bottom w:val="nil"/>
              <w:right w:val="single" w:sz="4" w:space="0" w:color="auto"/>
            </w:tcBorders>
            <w:shd w:val="clear" w:color="auto" w:fill="auto"/>
            <w:noWrap/>
            <w:vAlign w:val="center"/>
            <w:hideMark/>
          </w:tcPr>
          <w:p w14:paraId="1F8F57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92BDFA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6,2753</w:t>
            </w:r>
          </w:p>
        </w:tc>
      </w:tr>
      <w:tr w:rsidR="000506AC" w:rsidRPr="000506AC" w14:paraId="68BEBB2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47067C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394</w:t>
            </w:r>
          </w:p>
        </w:tc>
        <w:tc>
          <w:tcPr>
            <w:tcW w:w="1134" w:type="dxa"/>
            <w:tcBorders>
              <w:top w:val="nil"/>
              <w:left w:val="nil"/>
              <w:bottom w:val="nil"/>
              <w:right w:val="single" w:sz="4" w:space="0" w:color="auto"/>
            </w:tcBorders>
            <w:shd w:val="clear" w:color="auto" w:fill="auto"/>
            <w:noWrap/>
            <w:vAlign w:val="center"/>
            <w:hideMark/>
          </w:tcPr>
          <w:p w14:paraId="47497F1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10/08/49</w:t>
            </w:r>
          </w:p>
        </w:tc>
        <w:tc>
          <w:tcPr>
            <w:tcW w:w="1134" w:type="dxa"/>
            <w:tcBorders>
              <w:top w:val="nil"/>
              <w:left w:val="nil"/>
              <w:bottom w:val="nil"/>
              <w:right w:val="single" w:sz="4" w:space="0" w:color="auto"/>
            </w:tcBorders>
            <w:shd w:val="clear" w:color="auto" w:fill="auto"/>
            <w:noWrap/>
            <w:vAlign w:val="center"/>
            <w:hideMark/>
          </w:tcPr>
          <w:p w14:paraId="699E02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10/08/49</w:t>
            </w:r>
          </w:p>
        </w:tc>
        <w:tc>
          <w:tcPr>
            <w:tcW w:w="1134" w:type="dxa"/>
            <w:tcBorders>
              <w:top w:val="nil"/>
              <w:left w:val="single" w:sz="8" w:space="0" w:color="auto"/>
              <w:bottom w:val="nil"/>
              <w:right w:val="nil"/>
            </w:tcBorders>
            <w:shd w:val="clear" w:color="auto" w:fill="auto"/>
            <w:noWrap/>
            <w:vAlign w:val="center"/>
            <w:hideMark/>
          </w:tcPr>
          <w:p w14:paraId="6DD004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586,71</w:t>
            </w:r>
          </w:p>
        </w:tc>
        <w:tc>
          <w:tcPr>
            <w:tcW w:w="1134" w:type="dxa"/>
            <w:tcBorders>
              <w:top w:val="nil"/>
              <w:left w:val="single" w:sz="4" w:space="0" w:color="auto"/>
              <w:bottom w:val="nil"/>
              <w:right w:val="single" w:sz="4" w:space="0" w:color="auto"/>
            </w:tcBorders>
            <w:shd w:val="clear" w:color="auto" w:fill="auto"/>
            <w:noWrap/>
            <w:vAlign w:val="center"/>
            <w:hideMark/>
          </w:tcPr>
          <w:p w14:paraId="6051904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73,59</w:t>
            </w:r>
          </w:p>
        </w:tc>
        <w:tc>
          <w:tcPr>
            <w:tcW w:w="1134" w:type="dxa"/>
            <w:tcBorders>
              <w:top w:val="nil"/>
              <w:left w:val="nil"/>
              <w:bottom w:val="nil"/>
              <w:right w:val="single" w:sz="4" w:space="0" w:color="auto"/>
            </w:tcBorders>
            <w:shd w:val="clear" w:color="auto" w:fill="auto"/>
            <w:noWrap/>
            <w:vAlign w:val="center"/>
            <w:hideMark/>
          </w:tcPr>
          <w:p w14:paraId="341916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513,11</w:t>
            </w:r>
          </w:p>
        </w:tc>
        <w:tc>
          <w:tcPr>
            <w:tcW w:w="1134" w:type="dxa"/>
            <w:tcBorders>
              <w:top w:val="nil"/>
              <w:left w:val="nil"/>
              <w:bottom w:val="nil"/>
              <w:right w:val="single" w:sz="4" w:space="0" w:color="auto"/>
            </w:tcBorders>
            <w:shd w:val="clear" w:color="auto" w:fill="auto"/>
            <w:noWrap/>
            <w:vAlign w:val="center"/>
            <w:hideMark/>
          </w:tcPr>
          <w:p w14:paraId="417414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7.242,82</w:t>
            </w:r>
          </w:p>
        </w:tc>
        <w:tc>
          <w:tcPr>
            <w:tcW w:w="160" w:type="dxa"/>
            <w:tcBorders>
              <w:top w:val="nil"/>
              <w:left w:val="nil"/>
              <w:bottom w:val="nil"/>
              <w:right w:val="single" w:sz="4" w:space="0" w:color="auto"/>
            </w:tcBorders>
            <w:shd w:val="clear" w:color="auto" w:fill="auto"/>
            <w:noWrap/>
            <w:vAlign w:val="center"/>
            <w:hideMark/>
          </w:tcPr>
          <w:p w14:paraId="1D3D01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86514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6,6157</w:t>
            </w:r>
          </w:p>
        </w:tc>
      </w:tr>
      <w:tr w:rsidR="000506AC" w:rsidRPr="000506AC" w14:paraId="3639B83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81E49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395</w:t>
            </w:r>
          </w:p>
        </w:tc>
        <w:tc>
          <w:tcPr>
            <w:tcW w:w="1134" w:type="dxa"/>
            <w:tcBorders>
              <w:top w:val="nil"/>
              <w:left w:val="nil"/>
              <w:bottom w:val="nil"/>
              <w:right w:val="single" w:sz="4" w:space="0" w:color="auto"/>
            </w:tcBorders>
            <w:shd w:val="clear" w:color="auto" w:fill="auto"/>
            <w:noWrap/>
            <w:vAlign w:val="center"/>
            <w:hideMark/>
          </w:tcPr>
          <w:p w14:paraId="3CF352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10/09/49</w:t>
            </w:r>
          </w:p>
        </w:tc>
        <w:tc>
          <w:tcPr>
            <w:tcW w:w="1134" w:type="dxa"/>
            <w:tcBorders>
              <w:top w:val="nil"/>
              <w:left w:val="nil"/>
              <w:bottom w:val="nil"/>
              <w:right w:val="single" w:sz="4" w:space="0" w:color="auto"/>
            </w:tcBorders>
            <w:shd w:val="clear" w:color="auto" w:fill="auto"/>
            <w:noWrap/>
            <w:vAlign w:val="center"/>
            <w:hideMark/>
          </w:tcPr>
          <w:p w14:paraId="5DB3E7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10/09/49</w:t>
            </w:r>
          </w:p>
        </w:tc>
        <w:tc>
          <w:tcPr>
            <w:tcW w:w="1134" w:type="dxa"/>
            <w:tcBorders>
              <w:top w:val="nil"/>
              <w:left w:val="single" w:sz="8" w:space="0" w:color="auto"/>
              <w:bottom w:val="nil"/>
              <w:right w:val="nil"/>
            </w:tcBorders>
            <w:shd w:val="clear" w:color="auto" w:fill="auto"/>
            <w:noWrap/>
            <w:vAlign w:val="center"/>
            <w:hideMark/>
          </w:tcPr>
          <w:p w14:paraId="59BE93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576,66</w:t>
            </w:r>
          </w:p>
        </w:tc>
        <w:tc>
          <w:tcPr>
            <w:tcW w:w="1134" w:type="dxa"/>
            <w:tcBorders>
              <w:top w:val="nil"/>
              <w:left w:val="single" w:sz="4" w:space="0" w:color="auto"/>
              <w:bottom w:val="nil"/>
              <w:right w:val="single" w:sz="4" w:space="0" w:color="auto"/>
            </w:tcBorders>
            <w:shd w:val="clear" w:color="auto" w:fill="auto"/>
            <w:noWrap/>
            <w:vAlign w:val="center"/>
            <w:hideMark/>
          </w:tcPr>
          <w:p w14:paraId="7F2C82D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68,73</w:t>
            </w:r>
          </w:p>
        </w:tc>
        <w:tc>
          <w:tcPr>
            <w:tcW w:w="1134" w:type="dxa"/>
            <w:tcBorders>
              <w:top w:val="nil"/>
              <w:left w:val="nil"/>
              <w:bottom w:val="nil"/>
              <w:right w:val="single" w:sz="4" w:space="0" w:color="auto"/>
            </w:tcBorders>
            <w:shd w:val="clear" w:color="auto" w:fill="auto"/>
            <w:noWrap/>
            <w:vAlign w:val="center"/>
            <w:hideMark/>
          </w:tcPr>
          <w:p w14:paraId="69A5466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507,93</w:t>
            </w:r>
          </w:p>
        </w:tc>
        <w:tc>
          <w:tcPr>
            <w:tcW w:w="1134" w:type="dxa"/>
            <w:tcBorders>
              <w:top w:val="nil"/>
              <w:left w:val="nil"/>
              <w:bottom w:val="nil"/>
              <w:right w:val="single" w:sz="4" w:space="0" w:color="auto"/>
            </w:tcBorders>
            <w:shd w:val="clear" w:color="auto" w:fill="auto"/>
            <w:noWrap/>
            <w:vAlign w:val="center"/>
            <w:hideMark/>
          </w:tcPr>
          <w:p w14:paraId="048BC46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6.734,89</w:t>
            </w:r>
          </w:p>
        </w:tc>
        <w:tc>
          <w:tcPr>
            <w:tcW w:w="160" w:type="dxa"/>
            <w:tcBorders>
              <w:top w:val="nil"/>
              <w:left w:val="nil"/>
              <w:bottom w:val="nil"/>
              <w:right w:val="single" w:sz="4" w:space="0" w:color="auto"/>
            </w:tcBorders>
            <w:shd w:val="clear" w:color="auto" w:fill="auto"/>
            <w:noWrap/>
            <w:vAlign w:val="center"/>
            <w:hideMark/>
          </w:tcPr>
          <w:p w14:paraId="00FA601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045F0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7,0129</w:t>
            </w:r>
          </w:p>
        </w:tc>
      </w:tr>
      <w:tr w:rsidR="000506AC" w:rsidRPr="000506AC" w14:paraId="0508FD9A"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F5D6A8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396</w:t>
            </w:r>
          </w:p>
        </w:tc>
        <w:tc>
          <w:tcPr>
            <w:tcW w:w="1134" w:type="dxa"/>
            <w:tcBorders>
              <w:top w:val="nil"/>
              <w:left w:val="nil"/>
              <w:bottom w:val="nil"/>
              <w:right w:val="single" w:sz="4" w:space="0" w:color="auto"/>
            </w:tcBorders>
            <w:shd w:val="clear" w:color="auto" w:fill="auto"/>
            <w:noWrap/>
            <w:vAlign w:val="center"/>
            <w:hideMark/>
          </w:tcPr>
          <w:p w14:paraId="1DCC19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10/10/49</w:t>
            </w:r>
          </w:p>
        </w:tc>
        <w:tc>
          <w:tcPr>
            <w:tcW w:w="1134" w:type="dxa"/>
            <w:tcBorders>
              <w:top w:val="nil"/>
              <w:left w:val="nil"/>
              <w:bottom w:val="nil"/>
              <w:right w:val="single" w:sz="4" w:space="0" w:color="auto"/>
            </w:tcBorders>
            <w:shd w:val="clear" w:color="auto" w:fill="auto"/>
            <w:noWrap/>
            <w:vAlign w:val="center"/>
            <w:hideMark/>
          </w:tcPr>
          <w:p w14:paraId="39F0A6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11/10/49</w:t>
            </w:r>
          </w:p>
        </w:tc>
        <w:tc>
          <w:tcPr>
            <w:tcW w:w="1134" w:type="dxa"/>
            <w:tcBorders>
              <w:top w:val="nil"/>
              <w:left w:val="single" w:sz="8" w:space="0" w:color="auto"/>
              <w:bottom w:val="nil"/>
              <w:right w:val="nil"/>
            </w:tcBorders>
            <w:shd w:val="clear" w:color="auto" w:fill="auto"/>
            <w:noWrap/>
            <w:vAlign w:val="center"/>
            <w:hideMark/>
          </w:tcPr>
          <w:p w14:paraId="603633A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563,23</w:t>
            </w:r>
          </w:p>
        </w:tc>
        <w:tc>
          <w:tcPr>
            <w:tcW w:w="1134" w:type="dxa"/>
            <w:tcBorders>
              <w:top w:val="nil"/>
              <w:left w:val="single" w:sz="4" w:space="0" w:color="auto"/>
              <w:bottom w:val="nil"/>
              <w:right w:val="single" w:sz="4" w:space="0" w:color="auto"/>
            </w:tcBorders>
            <w:shd w:val="clear" w:color="auto" w:fill="auto"/>
            <w:noWrap/>
            <w:vAlign w:val="center"/>
            <w:hideMark/>
          </w:tcPr>
          <w:p w14:paraId="1A6959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63,91</w:t>
            </w:r>
          </w:p>
        </w:tc>
        <w:tc>
          <w:tcPr>
            <w:tcW w:w="1134" w:type="dxa"/>
            <w:tcBorders>
              <w:top w:val="nil"/>
              <w:left w:val="nil"/>
              <w:bottom w:val="nil"/>
              <w:right w:val="single" w:sz="4" w:space="0" w:color="auto"/>
            </w:tcBorders>
            <w:shd w:val="clear" w:color="auto" w:fill="auto"/>
            <w:noWrap/>
            <w:vAlign w:val="center"/>
            <w:hideMark/>
          </w:tcPr>
          <w:p w14:paraId="56AD956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499,33</w:t>
            </w:r>
          </w:p>
        </w:tc>
        <w:tc>
          <w:tcPr>
            <w:tcW w:w="1134" w:type="dxa"/>
            <w:tcBorders>
              <w:top w:val="nil"/>
              <w:left w:val="nil"/>
              <w:bottom w:val="nil"/>
              <w:right w:val="single" w:sz="4" w:space="0" w:color="auto"/>
            </w:tcBorders>
            <w:shd w:val="clear" w:color="auto" w:fill="auto"/>
            <w:noWrap/>
            <w:vAlign w:val="center"/>
            <w:hideMark/>
          </w:tcPr>
          <w:p w14:paraId="5C4952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6.235,56</w:t>
            </w:r>
          </w:p>
        </w:tc>
        <w:tc>
          <w:tcPr>
            <w:tcW w:w="160" w:type="dxa"/>
            <w:tcBorders>
              <w:top w:val="nil"/>
              <w:left w:val="nil"/>
              <w:bottom w:val="nil"/>
              <w:right w:val="single" w:sz="4" w:space="0" w:color="auto"/>
            </w:tcBorders>
            <w:shd w:val="clear" w:color="auto" w:fill="auto"/>
            <w:noWrap/>
            <w:vAlign w:val="center"/>
            <w:hideMark/>
          </w:tcPr>
          <w:p w14:paraId="03E0A14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B9883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7,4140</w:t>
            </w:r>
          </w:p>
        </w:tc>
      </w:tr>
      <w:tr w:rsidR="000506AC" w:rsidRPr="000506AC" w14:paraId="669DE00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4F5B7C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397</w:t>
            </w:r>
          </w:p>
        </w:tc>
        <w:tc>
          <w:tcPr>
            <w:tcW w:w="1134" w:type="dxa"/>
            <w:tcBorders>
              <w:top w:val="nil"/>
              <w:left w:val="nil"/>
              <w:bottom w:val="nil"/>
              <w:right w:val="single" w:sz="4" w:space="0" w:color="auto"/>
            </w:tcBorders>
            <w:shd w:val="clear" w:color="auto" w:fill="auto"/>
            <w:noWrap/>
            <w:vAlign w:val="center"/>
            <w:hideMark/>
          </w:tcPr>
          <w:p w14:paraId="2197A4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10/11/49</w:t>
            </w:r>
          </w:p>
        </w:tc>
        <w:tc>
          <w:tcPr>
            <w:tcW w:w="1134" w:type="dxa"/>
            <w:tcBorders>
              <w:top w:val="nil"/>
              <w:left w:val="nil"/>
              <w:bottom w:val="nil"/>
              <w:right w:val="single" w:sz="4" w:space="0" w:color="auto"/>
            </w:tcBorders>
            <w:shd w:val="clear" w:color="auto" w:fill="auto"/>
            <w:noWrap/>
            <w:vAlign w:val="center"/>
            <w:hideMark/>
          </w:tcPr>
          <w:p w14:paraId="518456F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10/11/49</w:t>
            </w:r>
          </w:p>
        </w:tc>
        <w:tc>
          <w:tcPr>
            <w:tcW w:w="1134" w:type="dxa"/>
            <w:tcBorders>
              <w:top w:val="nil"/>
              <w:left w:val="single" w:sz="8" w:space="0" w:color="auto"/>
              <w:bottom w:val="nil"/>
              <w:right w:val="nil"/>
            </w:tcBorders>
            <w:shd w:val="clear" w:color="auto" w:fill="auto"/>
            <w:noWrap/>
            <w:vAlign w:val="center"/>
            <w:hideMark/>
          </w:tcPr>
          <w:p w14:paraId="5D08C19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550,36</w:t>
            </w:r>
          </w:p>
        </w:tc>
        <w:tc>
          <w:tcPr>
            <w:tcW w:w="1134" w:type="dxa"/>
            <w:tcBorders>
              <w:top w:val="nil"/>
              <w:left w:val="single" w:sz="4" w:space="0" w:color="auto"/>
              <w:bottom w:val="nil"/>
              <w:right w:val="single" w:sz="4" w:space="0" w:color="auto"/>
            </w:tcBorders>
            <w:shd w:val="clear" w:color="auto" w:fill="auto"/>
            <w:noWrap/>
            <w:vAlign w:val="center"/>
            <w:hideMark/>
          </w:tcPr>
          <w:p w14:paraId="33F73D0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59,17</w:t>
            </w:r>
          </w:p>
        </w:tc>
        <w:tc>
          <w:tcPr>
            <w:tcW w:w="1134" w:type="dxa"/>
            <w:tcBorders>
              <w:top w:val="nil"/>
              <w:left w:val="nil"/>
              <w:bottom w:val="nil"/>
              <w:right w:val="single" w:sz="4" w:space="0" w:color="auto"/>
            </w:tcBorders>
            <w:shd w:val="clear" w:color="auto" w:fill="auto"/>
            <w:noWrap/>
            <w:vAlign w:val="center"/>
            <w:hideMark/>
          </w:tcPr>
          <w:p w14:paraId="2EED35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491,19</w:t>
            </w:r>
          </w:p>
        </w:tc>
        <w:tc>
          <w:tcPr>
            <w:tcW w:w="1134" w:type="dxa"/>
            <w:tcBorders>
              <w:top w:val="nil"/>
              <w:left w:val="nil"/>
              <w:bottom w:val="nil"/>
              <w:right w:val="single" w:sz="4" w:space="0" w:color="auto"/>
            </w:tcBorders>
            <w:shd w:val="clear" w:color="auto" w:fill="auto"/>
            <w:noWrap/>
            <w:vAlign w:val="center"/>
            <w:hideMark/>
          </w:tcPr>
          <w:p w14:paraId="5D3691E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5.744,37</w:t>
            </w:r>
          </w:p>
        </w:tc>
        <w:tc>
          <w:tcPr>
            <w:tcW w:w="160" w:type="dxa"/>
            <w:tcBorders>
              <w:top w:val="nil"/>
              <w:left w:val="nil"/>
              <w:bottom w:val="nil"/>
              <w:right w:val="single" w:sz="4" w:space="0" w:color="auto"/>
            </w:tcBorders>
            <w:shd w:val="clear" w:color="auto" w:fill="auto"/>
            <w:noWrap/>
            <w:vAlign w:val="center"/>
            <w:hideMark/>
          </w:tcPr>
          <w:p w14:paraId="11892C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685D08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7,8773</w:t>
            </w:r>
          </w:p>
        </w:tc>
      </w:tr>
      <w:tr w:rsidR="000506AC" w:rsidRPr="000506AC" w14:paraId="62E09AB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1A73D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398</w:t>
            </w:r>
          </w:p>
        </w:tc>
        <w:tc>
          <w:tcPr>
            <w:tcW w:w="1134" w:type="dxa"/>
            <w:tcBorders>
              <w:top w:val="nil"/>
              <w:left w:val="nil"/>
              <w:bottom w:val="nil"/>
              <w:right w:val="single" w:sz="4" w:space="0" w:color="auto"/>
            </w:tcBorders>
            <w:shd w:val="clear" w:color="auto" w:fill="auto"/>
            <w:noWrap/>
            <w:vAlign w:val="center"/>
            <w:hideMark/>
          </w:tcPr>
          <w:p w14:paraId="17F8380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10/12/49</w:t>
            </w:r>
          </w:p>
        </w:tc>
        <w:tc>
          <w:tcPr>
            <w:tcW w:w="1134" w:type="dxa"/>
            <w:tcBorders>
              <w:top w:val="nil"/>
              <w:left w:val="nil"/>
              <w:bottom w:val="nil"/>
              <w:right w:val="single" w:sz="4" w:space="0" w:color="auto"/>
            </w:tcBorders>
            <w:shd w:val="clear" w:color="auto" w:fill="auto"/>
            <w:noWrap/>
            <w:vAlign w:val="center"/>
            <w:hideMark/>
          </w:tcPr>
          <w:p w14:paraId="288B34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10/12/49</w:t>
            </w:r>
          </w:p>
        </w:tc>
        <w:tc>
          <w:tcPr>
            <w:tcW w:w="1134" w:type="dxa"/>
            <w:tcBorders>
              <w:top w:val="nil"/>
              <w:left w:val="single" w:sz="8" w:space="0" w:color="auto"/>
              <w:bottom w:val="nil"/>
              <w:right w:val="nil"/>
            </w:tcBorders>
            <w:shd w:val="clear" w:color="auto" w:fill="auto"/>
            <w:noWrap/>
            <w:vAlign w:val="center"/>
            <w:hideMark/>
          </w:tcPr>
          <w:p w14:paraId="7F569F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536,13</w:t>
            </w:r>
          </w:p>
        </w:tc>
        <w:tc>
          <w:tcPr>
            <w:tcW w:w="1134" w:type="dxa"/>
            <w:tcBorders>
              <w:top w:val="nil"/>
              <w:left w:val="single" w:sz="4" w:space="0" w:color="auto"/>
              <w:bottom w:val="nil"/>
              <w:right w:val="single" w:sz="4" w:space="0" w:color="auto"/>
            </w:tcBorders>
            <w:shd w:val="clear" w:color="auto" w:fill="auto"/>
            <w:noWrap/>
            <w:vAlign w:val="center"/>
            <w:hideMark/>
          </w:tcPr>
          <w:p w14:paraId="392BC7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54,51</w:t>
            </w:r>
          </w:p>
        </w:tc>
        <w:tc>
          <w:tcPr>
            <w:tcW w:w="1134" w:type="dxa"/>
            <w:tcBorders>
              <w:top w:val="nil"/>
              <w:left w:val="nil"/>
              <w:bottom w:val="nil"/>
              <w:right w:val="single" w:sz="4" w:space="0" w:color="auto"/>
            </w:tcBorders>
            <w:shd w:val="clear" w:color="auto" w:fill="auto"/>
            <w:noWrap/>
            <w:vAlign w:val="center"/>
            <w:hideMark/>
          </w:tcPr>
          <w:p w14:paraId="5F8DFC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481,62</w:t>
            </w:r>
          </w:p>
        </w:tc>
        <w:tc>
          <w:tcPr>
            <w:tcW w:w="1134" w:type="dxa"/>
            <w:tcBorders>
              <w:top w:val="nil"/>
              <w:left w:val="nil"/>
              <w:bottom w:val="nil"/>
              <w:right w:val="single" w:sz="4" w:space="0" w:color="auto"/>
            </w:tcBorders>
            <w:shd w:val="clear" w:color="auto" w:fill="auto"/>
            <w:noWrap/>
            <w:vAlign w:val="center"/>
            <w:hideMark/>
          </w:tcPr>
          <w:p w14:paraId="6513462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5.262,75</w:t>
            </w:r>
          </w:p>
        </w:tc>
        <w:tc>
          <w:tcPr>
            <w:tcW w:w="160" w:type="dxa"/>
            <w:tcBorders>
              <w:top w:val="nil"/>
              <w:left w:val="nil"/>
              <w:bottom w:val="nil"/>
              <w:right w:val="single" w:sz="4" w:space="0" w:color="auto"/>
            </w:tcBorders>
            <w:shd w:val="clear" w:color="auto" w:fill="auto"/>
            <w:noWrap/>
            <w:vAlign w:val="center"/>
            <w:hideMark/>
          </w:tcPr>
          <w:p w14:paraId="2F76CEF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BED8A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8,3842</w:t>
            </w:r>
          </w:p>
        </w:tc>
      </w:tr>
      <w:tr w:rsidR="000506AC" w:rsidRPr="000506AC" w14:paraId="1681737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D9D705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399</w:t>
            </w:r>
          </w:p>
        </w:tc>
        <w:tc>
          <w:tcPr>
            <w:tcW w:w="1134" w:type="dxa"/>
            <w:tcBorders>
              <w:top w:val="nil"/>
              <w:left w:val="nil"/>
              <w:bottom w:val="nil"/>
              <w:right w:val="single" w:sz="4" w:space="0" w:color="auto"/>
            </w:tcBorders>
            <w:shd w:val="clear" w:color="auto" w:fill="auto"/>
            <w:noWrap/>
            <w:vAlign w:val="center"/>
            <w:hideMark/>
          </w:tcPr>
          <w:p w14:paraId="7BEAD8F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10/01/50</w:t>
            </w:r>
          </w:p>
        </w:tc>
        <w:tc>
          <w:tcPr>
            <w:tcW w:w="1134" w:type="dxa"/>
            <w:tcBorders>
              <w:top w:val="nil"/>
              <w:left w:val="nil"/>
              <w:bottom w:val="nil"/>
              <w:right w:val="single" w:sz="4" w:space="0" w:color="auto"/>
            </w:tcBorders>
            <w:shd w:val="clear" w:color="auto" w:fill="auto"/>
            <w:noWrap/>
            <w:vAlign w:val="center"/>
            <w:hideMark/>
          </w:tcPr>
          <w:p w14:paraId="7B91AF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10/01/50</w:t>
            </w:r>
          </w:p>
        </w:tc>
        <w:tc>
          <w:tcPr>
            <w:tcW w:w="1134" w:type="dxa"/>
            <w:tcBorders>
              <w:top w:val="nil"/>
              <w:left w:val="single" w:sz="8" w:space="0" w:color="auto"/>
              <w:bottom w:val="nil"/>
              <w:right w:val="nil"/>
            </w:tcBorders>
            <w:shd w:val="clear" w:color="auto" w:fill="auto"/>
            <w:noWrap/>
            <w:vAlign w:val="center"/>
            <w:hideMark/>
          </w:tcPr>
          <w:p w14:paraId="1F18F19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521,45</w:t>
            </w:r>
          </w:p>
        </w:tc>
        <w:tc>
          <w:tcPr>
            <w:tcW w:w="1134" w:type="dxa"/>
            <w:tcBorders>
              <w:top w:val="nil"/>
              <w:left w:val="single" w:sz="4" w:space="0" w:color="auto"/>
              <w:bottom w:val="nil"/>
              <w:right w:val="single" w:sz="4" w:space="0" w:color="auto"/>
            </w:tcBorders>
            <w:shd w:val="clear" w:color="auto" w:fill="auto"/>
            <w:noWrap/>
            <w:vAlign w:val="center"/>
            <w:hideMark/>
          </w:tcPr>
          <w:p w14:paraId="1AF9441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49,94</w:t>
            </w:r>
          </w:p>
        </w:tc>
        <w:tc>
          <w:tcPr>
            <w:tcW w:w="1134" w:type="dxa"/>
            <w:tcBorders>
              <w:top w:val="nil"/>
              <w:left w:val="nil"/>
              <w:bottom w:val="nil"/>
              <w:right w:val="single" w:sz="4" w:space="0" w:color="auto"/>
            </w:tcBorders>
            <w:shd w:val="clear" w:color="auto" w:fill="auto"/>
            <w:noWrap/>
            <w:vAlign w:val="center"/>
            <w:hideMark/>
          </w:tcPr>
          <w:p w14:paraId="67B5E1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471,51</w:t>
            </w:r>
          </w:p>
        </w:tc>
        <w:tc>
          <w:tcPr>
            <w:tcW w:w="1134" w:type="dxa"/>
            <w:tcBorders>
              <w:top w:val="nil"/>
              <w:left w:val="nil"/>
              <w:bottom w:val="nil"/>
              <w:right w:val="single" w:sz="4" w:space="0" w:color="auto"/>
            </w:tcBorders>
            <w:shd w:val="clear" w:color="auto" w:fill="auto"/>
            <w:noWrap/>
            <w:vAlign w:val="center"/>
            <w:hideMark/>
          </w:tcPr>
          <w:p w14:paraId="4789658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4.791,24</w:t>
            </w:r>
          </w:p>
        </w:tc>
        <w:tc>
          <w:tcPr>
            <w:tcW w:w="160" w:type="dxa"/>
            <w:tcBorders>
              <w:top w:val="nil"/>
              <w:left w:val="nil"/>
              <w:bottom w:val="nil"/>
              <w:right w:val="single" w:sz="4" w:space="0" w:color="auto"/>
            </w:tcBorders>
            <w:shd w:val="clear" w:color="auto" w:fill="auto"/>
            <w:noWrap/>
            <w:vAlign w:val="center"/>
            <w:hideMark/>
          </w:tcPr>
          <w:p w14:paraId="7D07F5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562486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8,9594</w:t>
            </w:r>
          </w:p>
        </w:tc>
      </w:tr>
      <w:tr w:rsidR="000506AC" w:rsidRPr="000506AC" w14:paraId="67561CB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F3744F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400</w:t>
            </w:r>
          </w:p>
        </w:tc>
        <w:tc>
          <w:tcPr>
            <w:tcW w:w="1134" w:type="dxa"/>
            <w:tcBorders>
              <w:top w:val="nil"/>
              <w:left w:val="nil"/>
              <w:bottom w:val="nil"/>
              <w:right w:val="single" w:sz="4" w:space="0" w:color="auto"/>
            </w:tcBorders>
            <w:shd w:val="clear" w:color="auto" w:fill="auto"/>
            <w:noWrap/>
            <w:vAlign w:val="center"/>
            <w:hideMark/>
          </w:tcPr>
          <w:p w14:paraId="065E96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10/02/50</w:t>
            </w:r>
          </w:p>
        </w:tc>
        <w:tc>
          <w:tcPr>
            <w:tcW w:w="1134" w:type="dxa"/>
            <w:tcBorders>
              <w:top w:val="nil"/>
              <w:left w:val="nil"/>
              <w:bottom w:val="nil"/>
              <w:right w:val="single" w:sz="4" w:space="0" w:color="auto"/>
            </w:tcBorders>
            <w:shd w:val="clear" w:color="auto" w:fill="auto"/>
            <w:noWrap/>
            <w:vAlign w:val="center"/>
            <w:hideMark/>
          </w:tcPr>
          <w:p w14:paraId="75D09CB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10/02/50</w:t>
            </w:r>
          </w:p>
        </w:tc>
        <w:tc>
          <w:tcPr>
            <w:tcW w:w="1134" w:type="dxa"/>
            <w:tcBorders>
              <w:top w:val="nil"/>
              <w:left w:val="single" w:sz="8" w:space="0" w:color="auto"/>
              <w:bottom w:val="nil"/>
              <w:right w:val="nil"/>
            </w:tcBorders>
            <w:shd w:val="clear" w:color="auto" w:fill="auto"/>
            <w:noWrap/>
            <w:vAlign w:val="center"/>
            <w:hideMark/>
          </w:tcPr>
          <w:p w14:paraId="5F1845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499,77</w:t>
            </w:r>
          </w:p>
        </w:tc>
        <w:tc>
          <w:tcPr>
            <w:tcW w:w="1134" w:type="dxa"/>
            <w:tcBorders>
              <w:top w:val="nil"/>
              <w:left w:val="single" w:sz="4" w:space="0" w:color="auto"/>
              <w:bottom w:val="nil"/>
              <w:right w:val="single" w:sz="4" w:space="0" w:color="auto"/>
            </w:tcBorders>
            <w:shd w:val="clear" w:color="auto" w:fill="auto"/>
            <w:noWrap/>
            <w:vAlign w:val="center"/>
            <w:hideMark/>
          </w:tcPr>
          <w:p w14:paraId="411C50B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45,46</w:t>
            </w:r>
          </w:p>
        </w:tc>
        <w:tc>
          <w:tcPr>
            <w:tcW w:w="1134" w:type="dxa"/>
            <w:tcBorders>
              <w:top w:val="nil"/>
              <w:left w:val="nil"/>
              <w:bottom w:val="nil"/>
              <w:right w:val="single" w:sz="4" w:space="0" w:color="auto"/>
            </w:tcBorders>
            <w:shd w:val="clear" w:color="auto" w:fill="auto"/>
            <w:noWrap/>
            <w:vAlign w:val="center"/>
            <w:hideMark/>
          </w:tcPr>
          <w:p w14:paraId="76525BE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454,31</w:t>
            </w:r>
          </w:p>
        </w:tc>
        <w:tc>
          <w:tcPr>
            <w:tcW w:w="1134" w:type="dxa"/>
            <w:tcBorders>
              <w:top w:val="nil"/>
              <w:left w:val="nil"/>
              <w:bottom w:val="nil"/>
              <w:right w:val="single" w:sz="4" w:space="0" w:color="auto"/>
            </w:tcBorders>
            <w:shd w:val="clear" w:color="auto" w:fill="auto"/>
            <w:noWrap/>
            <w:vAlign w:val="center"/>
            <w:hideMark/>
          </w:tcPr>
          <w:p w14:paraId="509C35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4.336,93</w:t>
            </w:r>
          </w:p>
        </w:tc>
        <w:tc>
          <w:tcPr>
            <w:tcW w:w="160" w:type="dxa"/>
            <w:tcBorders>
              <w:top w:val="nil"/>
              <w:left w:val="nil"/>
              <w:bottom w:val="nil"/>
              <w:right w:val="single" w:sz="4" w:space="0" w:color="auto"/>
            </w:tcBorders>
            <w:shd w:val="clear" w:color="auto" w:fill="auto"/>
            <w:noWrap/>
            <w:vAlign w:val="center"/>
            <w:hideMark/>
          </w:tcPr>
          <w:p w14:paraId="13CFDDA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8768EE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9,4821</w:t>
            </w:r>
          </w:p>
        </w:tc>
      </w:tr>
      <w:tr w:rsidR="000506AC" w:rsidRPr="000506AC" w14:paraId="4F32B8B1"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D97C98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401</w:t>
            </w:r>
          </w:p>
        </w:tc>
        <w:tc>
          <w:tcPr>
            <w:tcW w:w="1134" w:type="dxa"/>
            <w:tcBorders>
              <w:top w:val="nil"/>
              <w:left w:val="nil"/>
              <w:bottom w:val="nil"/>
              <w:right w:val="single" w:sz="4" w:space="0" w:color="auto"/>
            </w:tcBorders>
            <w:shd w:val="clear" w:color="auto" w:fill="auto"/>
            <w:noWrap/>
            <w:vAlign w:val="center"/>
            <w:hideMark/>
          </w:tcPr>
          <w:p w14:paraId="731A48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10/03/50</w:t>
            </w:r>
          </w:p>
        </w:tc>
        <w:tc>
          <w:tcPr>
            <w:tcW w:w="1134" w:type="dxa"/>
            <w:tcBorders>
              <w:top w:val="nil"/>
              <w:left w:val="nil"/>
              <w:bottom w:val="nil"/>
              <w:right w:val="single" w:sz="4" w:space="0" w:color="auto"/>
            </w:tcBorders>
            <w:shd w:val="clear" w:color="auto" w:fill="auto"/>
            <w:noWrap/>
            <w:vAlign w:val="center"/>
            <w:hideMark/>
          </w:tcPr>
          <w:p w14:paraId="5268EDA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10/03/50</w:t>
            </w:r>
          </w:p>
        </w:tc>
        <w:tc>
          <w:tcPr>
            <w:tcW w:w="1134" w:type="dxa"/>
            <w:tcBorders>
              <w:top w:val="nil"/>
              <w:left w:val="single" w:sz="8" w:space="0" w:color="auto"/>
              <w:bottom w:val="nil"/>
              <w:right w:val="nil"/>
            </w:tcBorders>
            <w:shd w:val="clear" w:color="auto" w:fill="auto"/>
            <w:noWrap/>
            <w:vAlign w:val="center"/>
            <w:hideMark/>
          </w:tcPr>
          <w:p w14:paraId="1E728E5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476,62</w:t>
            </w:r>
          </w:p>
        </w:tc>
        <w:tc>
          <w:tcPr>
            <w:tcW w:w="1134" w:type="dxa"/>
            <w:tcBorders>
              <w:top w:val="nil"/>
              <w:left w:val="single" w:sz="4" w:space="0" w:color="auto"/>
              <w:bottom w:val="nil"/>
              <w:right w:val="single" w:sz="4" w:space="0" w:color="auto"/>
            </w:tcBorders>
            <w:shd w:val="clear" w:color="auto" w:fill="auto"/>
            <w:noWrap/>
            <w:vAlign w:val="center"/>
            <w:hideMark/>
          </w:tcPr>
          <w:p w14:paraId="2BCA810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41,15</w:t>
            </w:r>
          </w:p>
        </w:tc>
        <w:tc>
          <w:tcPr>
            <w:tcW w:w="1134" w:type="dxa"/>
            <w:tcBorders>
              <w:top w:val="nil"/>
              <w:left w:val="nil"/>
              <w:bottom w:val="nil"/>
              <w:right w:val="single" w:sz="4" w:space="0" w:color="auto"/>
            </w:tcBorders>
            <w:shd w:val="clear" w:color="auto" w:fill="auto"/>
            <w:noWrap/>
            <w:vAlign w:val="center"/>
            <w:hideMark/>
          </w:tcPr>
          <w:p w14:paraId="12C5E8C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435,47</w:t>
            </w:r>
          </w:p>
        </w:tc>
        <w:tc>
          <w:tcPr>
            <w:tcW w:w="1134" w:type="dxa"/>
            <w:tcBorders>
              <w:top w:val="nil"/>
              <w:left w:val="nil"/>
              <w:bottom w:val="nil"/>
              <w:right w:val="single" w:sz="4" w:space="0" w:color="auto"/>
            </w:tcBorders>
            <w:shd w:val="clear" w:color="auto" w:fill="auto"/>
            <w:noWrap/>
            <w:vAlign w:val="center"/>
            <w:hideMark/>
          </w:tcPr>
          <w:p w14:paraId="4D80DDD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3.901,46</w:t>
            </w:r>
          </w:p>
        </w:tc>
        <w:tc>
          <w:tcPr>
            <w:tcW w:w="160" w:type="dxa"/>
            <w:tcBorders>
              <w:top w:val="nil"/>
              <w:left w:val="nil"/>
              <w:bottom w:val="nil"/>
              <w:right w:val="single" w:sz="4" w:space="0" w:color="auto"/>
            </w:tcBorders>
            <w:shd w:val="clear" w:color="auto" w:fill="auto"/>
            <w:noWrap/>
            <w:vAlign w:val="center"/>
            <w:hideMark/>
          </w:tcPr>
          <w:p w14:paraId="63CB1AA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1CA76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10,0409</w:t>
            </w:r>
          </w:p>
        </w:tc>
      </w:tr>
      <w:tr w:rsidR="000506AC" w:rsidRPr="000506AC" w14:paraId="056ABB3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7E444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402</w:t>
            </w:r>
          </w:p>
        </w:tc>
        <w:tc>
          <w:tcPr>
            <w:tcW w:w="1134" w:type="dxa"/>
            <w:tcBorders>
              <w:top w:val="nil"/>
              <w:left w:val="nil"/>
              <w:bottom w:val="nil"/>
              <w:right w:val="single" w:sz="4" w:space="0" w:color="auto"/>
            </w:tcBorders>
            <w:shd w:val="clear" w:color="auto" w:fill="auto"/>
            <w:noWrap/>
            <w:vAlign w:val="center"/>
            <w:hideMark/>
          </w:tcPr>
          <w:p w14:paraId="3B1F30A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10/04/50</w:t>
            </w:r>
          </w:p>
        </w:tc>
        <w:tc>
          <w:tcPr>
            <w:tcW w:w="1134" w:type="dxa"/>
            <w:tcBorders>
              <w:top w:val="nil"/>
              <w:left w:val="nil"/>
              <w:bottom w:val="nil"/>
              <w:right w:val="single" w:sz="4" w:space="0" w:color="auto"/>
            </w:tcBorders>
            <w:shd w:val="clear" w:color="auto" w:fill="auto"/>
            <w:noWrap/>
            <w:vAlign w:val="center"/>
            <w:hideMark/>
          </w:tcPr>
          <w:p w14:paraId="369B19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11/04/50</w:t>
            </w:r>
          </w:p>
        </w:tc>
        <w:tc>
          <w:tcPr>
            <w:tcW w:w="1134" w:type="dxa"/>
            <w:tcBorders>
              <w:top w:val="nil"/>
              <w:left w:val="single" w:sz="8" w:space="0" w:color="auto"/>
              <w:bottom w:val="nil"/>
              <w:right w:val="nil"/>
            </w:tcBorders>
            <w:shd w:val="clear" w:color="auto" w:fill="auto"/>
            <w:noWrap/>
            <w:vAlign w:val="center"/>
            <w:hideMark/>
          </w:tcPr>
          <w:p w14:paraId="773281C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455,83</w:t>
            </w:r>
          </w:p>
        </w:tc>
        <w:tc>
          <w:tcPr>
            <w:tcW w:w="1134" w:type="dxa"/>
            <w:tcBorders>
              <w:top w:val="nil"/>
              <w:left w:val="single" w:sz="4" w:space="0" w:color="auto"/>
              <w:bottom w:val="nil"/>
              <w:right w:val="single" w:sz="4" w:space="0" w:color="auto"/>
            </w:tcBorders>
            <w:shd w:val="clear" w:color="auto" w:fill="auto"/>
            <w:noWrap/>
            <w:vAlign w:val="center"/>
            <w:hideMark/>
          </w:tcPr>
          <w:p w14:paraId="67A9EF7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37,02</w:t>
            </w:r>
          </w:p>
        </w:tc>
        <w:tc>
          <w:tcPr>
            <w:tcW w:w="1134" w:type="dxa"/>
            <w:tcBorders>
              <w:top w:val="nil"/>
              <w:left w:val="nil"/>
              <w:bottom w:val="nil"/>
              <w:right w:val="single" w:sz="4" w:space="0" w:color="auto"/>
            </w:tcBorders>
            <w:shd w:val="clear" w:color="auto" w:fill="auto"/>
            <w:noWrap/>
            <w:vAlign w:val="center"/>
            <w:hideMark/>
          </w:tcPr>
          <w:p w14:paraId="7D553E7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418,81</w:t>
            </w:r>
          </w:p>
        </w:tc>
        <w:tc>
          <w:tcPr>
            <w:tcW w:w="1134" w:type="dxa"/>
            <w:tcBorders>
              <w:top w:val="nil"/>
              <w:left w:val="nil"/>
              <w:bottom w:val="nil"/>
              <w:right w:val="single" w:sz="4" w:space="0" w:color="auto"/>
            </w:tcBorders>
            <w:shd w:val="clear" w:color="auto" w:fill="auto"/>
            <w:noWrap/>
            <w:vAlign w:val="center"/>
            <w:hideMark/>
          </w:tcPr>
          <w:p w14:paraId="4A4939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3.482,65</w:t>
            </w:r>
          </w:p>
        </w:tc>
        <w:tc>
          <w:tcPr>
            <w:tcW w:w="160" w:type="dxa"/>
            <w:tcBorders>
              <w:top w:val="nil"/>
              <w:left w:val="nil"/>
              <w:bottom w:val="nil"/>
              <w:right w:val="single" w:sz="4" w:space="0" w:color="auto"/>
            </w:tcBorders>
            <w:shd w:val="clear" w:color="auto" w:fill="auto"/>
            <w:noWrap/>
            <w:vAlign w:val="center"/>
            <w:hideMark/>
          </w:tcPr>
          <w:p w14:paraId="761FD8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EB373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10,7347</w:t>
            </w:r>
          </w:p>
        </w:tc>
      </w:tr>
      <w:tr w:rsidR="000506AC" w:rsidRPr="000506AC" w14:paraId="67C35506"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9C62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403</w:t>
            </w:r>
          </w:p>
        </w:tc>
        <w:tc>
          <w:tcPr>
            <w:tcW w:w="1134" w:type="dxa"/>
            <w:tcBorders>
              <w:top w:val="nil"/>
              <w:left w:val="nil"/>
              <w:bottom w:val="nil"/>
              <w:right w:val="single" w:sz="4" w:space="0" w:color="auto"/>
            </w:tcBorders>
            <w:shd w:val="clear" w:color="auto" w:fill="auto"/>
            <w:noWrap/>
            <w:vAlign w:val="center"/>
            <w:hideMark/>
          </w:tcPr>
          <w:p w14:paraId="0C7034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10/05/50</w:t>
            </w:r>
          </w:p>
        </w:tc>
        <w:tc>
          <w:tcPr>
            <w:tcW w:w="1134" w:type="dxa"/>
            <w:tcBorders>
              <w:top w:val="nil"/>
              <w:left w:val="nil"/>
              <w:bottom w:val="nil"/>
              <w:right w:val="single" w:sz="4" w:space="0" w:color="auto"/>
            </w:tcBorders>
            <w:shd w:val="clear" w:color="auto" w:fill="auto"/>
            <w:noWrap/>
            <w:vAlign w:val="center"/>
            <w:hideMark/>
          </w:tcPr>
          <w:p w14:paraId="478B2F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10/05/50</w:t>
            </w:r>
          </w:p>
        </w:tc>
        <w:tc>
          <w:tcPr>
            <w:tcW w:w="1134" w:type="dxa"/>
            <w:tcBorders>
              <w:top w:val="nil"/>
              <w:left w:val="single" w:sz="8" w:space="0" w:color="auto"/>
              <w:bottom w:val="nil"/>
              <w:right w:val="nil"/>
            </w:tcBorders>
            <w:shd w:val="clear" w:color="auto" w:fill="auto"/>
            <w:noWrap/>
            <w:vAlign w:val="center"/>
            <w:hideMark/>
          </w:tcPr>
          <w:p w14:paraId="41BC203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430,47</w:t>
            </w:r>
          </w:p>
        </w:tc>
        <w:tc>
          <w:tcPr>
            <w:tcW w:w="1134" w:type="dxa"/>
            <w:tcBorders>
              <w:top w:val="nil"/>
              <w:left w:val="single" w:sz="4" w:space="0" w:color="auto"/>
              <w:bottom w:val="nil"/>
              <w:right w:val="single" w:sz="4" w:space="0" w:color="auto"/>
            </w:tcBorders>
            <w:shd w:val="clear" w:color="auto" w:fill="auto"/>
            <w:noWrap/>
            <w:vAlign w:val="center"/>
            <w:hideMark/>
          </w:tcPr>
          <w:p w14:paraId="692D10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33,05</w:t>
            </w:r>
          </w:p>
        </w:tc>
        <w:tc>
          <w:tcPr>
            <w:tcW w:w="1134" w:type="dxa"/>
            <w:tcBorders>
              <w:top w:val="nil"/>
              <w:left w:val="nil"/>
              <w:bottom w:val="nil"/>
              <w:right w:val="single" w:sz="4" w:space="0" w:color="auto"/>
            </w:tcBorders>
            <w:shd w:val="clear" w:color="auto" w:fill="auto"/>
            <w:noWrap/>
            <w:vAlign w:val="center"/>
            <w:hideMark/>
          </w:tcPr>
          <w:p w14:paraId="00DD4BF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397,42</w:t>
            </w:r>
          </w:p>
        </w:tc>
        <w:tc>
          <w:tcPr>
            <w:tcW w:w="1134" w:type="dxa"/>
            <w:tcBorders>
              <w:top w:val="nil"/>
              <w:left w:val="nil"/>
              <w:bottom w:val="nil"/>
              <w:right w:val="single" w:sz="4" w:space="0" w:color="auto"/>
            </w:tcBorders>
            <w:shd w:val="clear" w:color="auto" w:fill="auto"/>
            <w:noWrap/>
            <w:vAlign w:val="center"/>
            <w:hideMark/>
          </w:tcPr>
          <w:p w14:paraId="44B83F6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3.085,22</w:t>
            </w:r>
          </w:p>
        </w:tc>
        <w:tc>
          <w:tcPr>
            <w:tcW w:w="160" w:type="dxa"/>
            <w:tcBorders>
              <w:top w:val="nil"/>
              <w:left w:val="nil"/>
              <w:bottom w:val="nil"/>
              <w:right w:val="single" w:sz="4" w:space="0" w:color="auto"/>
            </w:tcBorders>
            <w:shd w:val="clear" w:color="auto" w:fill="auto"/>
            <w:noWrap/>
            <w:vAlign w:val="center"/>
            <w:hideMark/>
          </w:tcPr>
          <w:p w14:paraId="6B6582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04F282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11,4115</w:t>
            </w:r>
          </w:p>
        </w:tc>
      </w:tr>
      <w:tr w:rsidR="000506AC" w:rsidRPr="000506AC" w14:paraId="196878E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4BA1BB9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404</w:t>
            </w:r>
          </w:p>
        </w:tc>
        <w:tc>
          <w:tcPr>
            <w:tcW w:w="1134" w:type="dxa"/>
            <w:tcBorders>
              <w:top w:val="nil"/>
              <w:left w:val="nil"/>
              <w:bottom w:val="nil"/>
              <w:right w:val="single" w:sz="4" w:space="0" w:color="auto"/>
            </w:tcBorders>
            <w:shd w:val="clear" w:color="auto" w:fill="auto"/>
            <w:noWrap/>
            <w:vAlign w:val="center"/>
            <w:hideMark/>
          </w:tcPr>
          <w:p w14:paraId="16A7809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10/06/50</w:t>
            </w:r>
          </w:p>
        </w:tc>
        <w:tc>
          <w:tcPr>
            <w:tcW w:w="1134" w:type="dxa"/>
            <w:tcBorders>
              <w:top w:val="nil"/>
              <w:left w:val="nil"/>
              <w:bottom w:val="nil"/>
              <w:right w:val="single" w:sz="4" w:space="0" w:color="auto"/>
            </w:tcBorders>
            <w:shd w:val="clear" w:color="auto" w:fill="auto"/>
            <w:noWrap/>
            <w:vAlign w:val="center"/>
            <w:hideMark/>
          </w:tcPr>
          <w:p w14:paraId="32FC81F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10/06/50</w:t>
            </w:r>
          </w:p>
        </w:tc>
        <w:tc>
          <w:tcPr>
            <w:tcW w:w="1134" w:type="dxa"/>
            <w:tcBorders>
              <w:top w:val="nil"/>
              <w:left w:val="single" w:sz="8" w:space="0" w:color="auto"/>
              <w:bottom w:val="nil"/>
              <w:right w:val="nil"/>
            </w:tcBorders>
            <w:shd w:val="clear" w:color="auto" w:fill="auto"/>
            <w:noWrap/>
            <w:vAlign w:val="center"/>
            <w:hideMark/>
          </w:tcPr>
          <w:p w14:paraId="1C1380A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405,64</w:t>
            </w:r>
          </w:p>
        </w:tc>
        <w:tc>
          <w:tcPr>
            <w:tcW w:w="1134" w:type="dxa"/>
            <w:tcBorders>
              <w:top w:val="nil"/>
              <w:left w:val="single" w:sz="4" w:space="0" w:color="auto"/>
              <w:bottom w:val="nil"/>
              <w:right w:val="single" w:sz="4" w:space="0" w:color="auto"/>
            </w:tcBorders>
            <w:shd w:val="clear" w:color="auto" w:fill="auto"/>
            <w:noWrap/>
            <w:vAlign w:val="center"/>
            <w:hideMark/>
          </w:tcPr>
          <w:p w14:paraId="333C6EC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29,28</w:t>
            </w:r>
          </w:p>
        </w:tc>
        <w:tc>
          <w:tcPr>
            <w:tcW w:w="1134" w:type="dxa"/>
            <w:tcBorders>
              <w:top w:val="nil"/>
              <w:left w:val="nil"/>
              <w:bottom w:val="nil"/>
              <w:right w:val="single" w:sz="4" w:space="0" w:color="auto"/>
            </w:tcBorders>
            <w:shd w:val="clear" w:color="auto" w:fill="auto"/>
            <w:noWrap/>
            <w:vAlign w:val="center"/>
            <w:hideMark/>
          </w:tcPr>
          <w:p w14:paraId="30727A6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376,37</w:t>
            </w:r>
          </w:p>
        </w:tc>
        <w:tc>
          <w:tcPr>
            <w:tcW w:w="1134" w:type="dxa"/>
            <w:tcBorders>
              <w:top w:val="nil"/>
              <w:left w:val="nil"/>
              <w:bottom w:val="nil"/>
              <w:right w:val="single" w:sz="4" w:space="0" w:color="auto"/>
            </w:tcBorders>
            <w:shd w:val="clear" w:color="auto" w:fill="auto"/>
            <w:noWrap/>
            <w:vAlign w:val="center"/>
            <w:hideMark/>
          </w:tcPr>
          <w:p w14:paraId="32CF48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2.708,86</w:t>
            </w:r>
          </w:p>
        </w:tc>
        <w:tc>
          <w:tcPr>
            <w:tcW w:w="160" w:type="dxa"/>
            <w:tcBorders>
              <w:top w:val="nil"/>
              <w:left w:val="nil"/>
              <w:bottom w:val="nil"/>
              <w:right w:val="single" w:sz="4" w:space="0" w:color="auto"/>
            </w:tcBorders>
            <w:shd w:val="clear" w:color="auto" w:fill="auto"/>
            <w:noWrap/>
            <w:vAlign w:val="center"/>
            <w:hideMark/>
          </w:tcPr>
          <w:p w14:paraId="551FB98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D1CEA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12,1990</w:t>
            </w:r>
          </w:p>
        </w:tc>
      </w:tr>
      <w:tr w:rsidR="000506AC" w:rsidRPr="000506AC" w14:paraId="1DF3A32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7F282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405</w:t>
            </w:r>
          </w:p>
        </w:tc>
        <w:tc>
          <w:tcPr>
            <w:tcW w:w="1134" w:type="dxa"/>
            <w:tcBorders>
              <w:top w:val="nil"/>
              <w:left w:val="nil"/>
              <w:bottom w:val="nil"/>
              <w:right w:val="single" w:sz="4" w:space="0" w:color="auto"/>
            </w:tcBorders>
            <w:shd w:val="clear" w:color="auto" w:fill="auto"/>
            <w:noWrap/>
            <w:vAlign w:val="center"/>
            <w:hideMark/>
          </w:tcPr>
          <w:p w14:paraId="0D74ABB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10/07/50</w:t>
            </w:r>
          </w:p>
        </w:tc>
        <w:tc>
          <w:tcPr>
            <w:tcW w:w="1134" w:type="dxa"/>
            <w:tcBorders>
              <w:top w:val="nil"/>
              <w:left w:val="nil"/>
              <w:bottom w:val="nil"/>
              <w:right w:val="single" w:sz="4" w:space="0" w:color="auto"/>
            </w:tcBorders>
            <w:shd w:val="clear" w:color="auto" w:fill="auto"/>
            <w:noWrap/>
            <w:vAlign w:val="center"/>
            <w:hideMark/>
          </w:tcPr>
          <w:p w14:paraId="4FEBF6F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11/07/50</w:t>
            </w:r>
          </w:p>
        </w:tc>
        <w:tc>
          <w:tcPr>
            <w:tcW w:w="1134" w:type="dxa"/>
            <w:tcBorders>
              <w:top w:val="nil"/>
              <w:left w:val="single" w:sz="8" w:space="0" w:color="auto"/>
              <w:bottom w:val="nil"/>
              <w:right w:val="nil"/>
            </w:tcBorders>
            <w:shd w:val="clear" w:color="auto" w:fill="auto"/>
            <w:noWrap/>
            <w:vAlign w:val="center"/>
            <w:hideMark/>
          </w:tcPr>
          <w:p w14:paraId="2A6DAA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373,78</w:t>
            </w:r>
          </w:p>
        </w:tc>
        <w:tc>
          <w:tcPr>
            <w:tcW w:w="1134" w:type="dxa"/>
            <w:tcBorders>
              <w:top w:val="nil"/>
              <w:left w:val="single" w:sz="4" w:space="0" w:color="auto"/>
              <w:bottom w:val="nil"/>
              <w:right w:val="single" w:sz="4" w:space="0" w:color="auto"/>
            </w:tcBorders>
            <w:shd w:val="clear" w:color="auto" w:fill="auto"/>
            <w:noWrap/>
            <w:vAlign w:val="center"/>
            <w:hideMark/>
          </w:tcPr>
          <w:p w14:paraId="4C445B4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25,70</w:t>
            </w:r>
          </w:p>
        </w:tc>
        <w:tc>
          <w:tcPr>
            <w:tcW w:w="1134" w:type="dxa"/>
            <w:tcBorders>
              <w:top w:val="nil"/>
              <w:left w:val="nil"/>
              <w:bottom w:val="nil"/>
              <w:right w:val="single" w:sz="4" w:space="0" w:color="auto"/>
            </w:tcBorders>
            <w:shd w:val="clear" w:color="auto" w:fill="auto"/>
            <w:noWrap/>
            <w:vAlign w:val="center"/>
            <w:hideMark/>
          </w:tcPr>
          <w:p w14:paraId="756FCB8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348,07</w:t>
            </w:r>
          </w:p>
        </w:tc>
        <w:tc>
          <w:tcPr>
            <w:tcW w:w="1134" w:type="dxa"/>
            <w:tcBorders>
              <w:top w:val="nil"/>
              <w:left w:val="nil"/>
              <w:bottom w:val="nil"/>
              <w:right w:val="single" w:sz="4" w:space="0" w:color="auto"/>
            </w:tcBorders>
            <w:shd w:val="clear" w:color="auto" w:fill="auto"/>
            <w:noWrap/>
            <w:vAlign w:val="center"/>
            <w:hideMark/>
          </w:tcPr>
          <w:p w14:paraId="5CDFCE1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2.360,78</w:t>
            </w:r>
          </w:p>
        </w:tc>
        <w:tc>
          <w:tcPr>
            <w:tcW w:w="160" w:type="dxa"/>
            <w:tcBorders>
              <w:top w:val="nil"/>
              <w:left w:val="nil"/>
              <w:bottom w:val="nil"/>
              <w:right w:val="single" w:sz="4" w:space="0" w:color="auto"/>
            </w:tcBorders>
            <w:shd w:val="clear" w:color="auto" w:fill="auto"/>
            <w:noWrap/>
            <w:vAlign w:val="center"/>
            <w:hideMark/>
          </w:tcPr>
          <w:p w14:paraId="10F300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575A97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12,8495</w:t>
            </w:r>
          </w:p>
        </w:tc>
      </w:tr>
      <w:tr w:rsidR="000506AC" w:rsidRPr="000506AC" w14:paraId="2679FE2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6C811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406</w:t>
            </w:r>
          </w:p>
        </w:tc>
        <w:tc>
          <w:tcPr>
            <w:tcW w:w="1134" w:type="dxa"/>
            <w:tcBorders>
              <w:top w:val="nil"/>
              <w:left w:val="nil"/>
              <w:bottom w:val="nil"/>
              <w:right w:val="single" w:sz="4" w:space="0" w:color="auto"/>
            </w:tcBorders>
            <w:shd w:val="clear" w:color="auto" w:fill="auto"/>
            <w:noWrap/>
            <w:vAlign w:val="center"/>
            <w:hideMark/>
          </w:tcPr>
          <w:p w14:paraId="6448A4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10/08/50</w:t>
            </w:r>
          </w:p>
        </w:tc>
        <w:tc>
          <w:tcPr>
            <w:tcW w:w="1134" w:type="dxa"/>
            <w:tcBorders>
              <w:top w:val="nil"/>
              <w:left w:val="nil"/>
              <w:bottom w:val="nil"/>
              <w:right w:val="single" w:sz="4" w:space="0" w:color="auto"/>
            </w:tcBorders>
            <w:shd w:val="clear" w:color="auto" w:fill="auto"/>
            <w:noWrap/>
            <w:vAlign w:val="center"/>
            <w:hideMark/>
          </w:tcPr>
          <w:p w14:paraId="51CF133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10/08/50</w:t>
            </w:r>
          </w:p>
        </w:tc>
        <w:tc>
          <w:tcPr>
            <w:tcW w:w="1134" w:type="dxa"/>
            <w:tcBorders>
              <w:top w:val="nil"/>
              <w:left w:val="single" w:sz="8" w:space="0" w:color="auto"/>
              <w:bottom w:val="nil"/>
              <w:right w:val="nil"/>
            </w:tcBorders>
            <w:shd w:val="clear" w:color="auto" w:fill="auto"/>
            <w:noWrap/>
            <w:vAlign w:val="center"/>
            <w:hideMark/>
          </w:tcPr>
          <w:p w14:paraId="1021CA2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348,91</w:t>
            </w:r>
          </w:p>
        </w:tc>
        <w:tc>
          <w:tcPr>
            <w:tcW w:w="1134" w:type="dxa"/>
            <w:tcBorders>
              <w:top w:val="nil"/>
              <w:left w:val="single" w:sz="4" w:space="0" w:color="auto"/>
              <w:bottom w:val="nil"/>
              <w:right w:val="single" w:sz="4" w:space="0" w:color="auto"/>
            </w:tcBorders>
            <w:shd w:val="clear" w:color="auto" w:fill="auto"/>
            <w:noWrap/>
            <w:vAlign w:val="center"/>
            <w:hideMark/>
          </w:tcPr>
          <w:p w14:paraId="7B55F0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22,40</w:t>
            </w:r>
          </w:p>
        </w:tc>
        <w:tc>
          <w:tcPr>
            <w:tcW w:w="1134" w:type="dxa"/>
            <w:tcBorders>
              <w:top w:val="nil"/>
              <w:left w:val="nil"/>
              <w:bottom w:val="nil"/>
              <w:right w:val="single" w:sz="4" w:space="0" w:color="auto"/>
            </w:tcBorders>
            <w:shd w:val="clear" w:color="auto" w:fill="auto"/>
            <w:noWrap/>
            <w:vAlign w:val="center"/>
            <w:hideMark/>
          </w:tcPr>
          <w:p w14:paraId="2B0A450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326,51</w:t>
            </w:r>
          </w:p>
        </w:tc>
        <w:tc>
          <w:tcPr>
            <w:tcW w:w="1134" w:type="dxa"/>
            <w:tcBorders>
              <w:top w:val="nil"/>
              <w:left w:val="nil"/>
              <w:bottom w:val="nil"/>
              <w:right w:val="single" w:sz="4" w:space="0" w:color="auto"/>
            </w:tcBorders>
            <w:shd w:val="clear" w:color="auto" w:fill="auto"/>
            <w:noWrap/>
            <w:vAlign w:val="center"/>
            <w:hideMark/>
          </w:tcPr>
          <w:p w14:paraId="44068C1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2.034,28</w:t>
            </w:r>
          </w:p>
        </w:tc>
        <w:tc>
          <w:tcPr>
            <w:tcW w:w="160" w:type="dxa"/>
            <w:tcBorders>
              <w:top w:val="nil"/>
              <w:left w:val="nil"/>
              <w:bottom w:val="nil"/>
              <w:right w:val="single" w:sz="4" w:space="0" w:color="auto"/>
            </w:tcBorders>
            <w:shd w:val="clear" w:color="auto" w:fill="auto"/>
            <w:noWrap/>
            <w:vAlign w:val="center"/>
            <w:hideMark/>
          </w:tcPr>
          <w:p w14:paraId="4A38F5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62DCF6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13,8305</w:t>
            </w:r>
          </w:p>
        </w:tc>
      </w:tr>
      <w:tr w:rsidR="000506AC" w:rsidRPr="000506AC" w14:paraId="0E6D9D4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3117FB4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407</w:t>
            </w:r>
          </w:p>
        </w:tc>
        <w:tc>
          <w:tcPr>
            <w:tcW w:w="1134" w:type="dxa"/>
            <w:tcBorders>
              <w:top w:val="nil"/>
              <w:left w:val="nil"/>
              <w:bottom w:val="nil"/>
              <w:right w:val="single" w:sz="4" w:space="0" w:color="auto"/>
            </w:tcBorders>
            <w:shd w:val="clear" w:color="auto" w:fill="auto"/>
            <w:noWrap/>
            <w:vAlign w:val="center"/>
            <w:hideMark/>
          </w:tcPr>
          <w:p w14:paraId="0010B0B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10/09/50</w:t>
            </w:r>
          </w:p>
        </w:tc>
        <w:tc>
          <w:tcPr>
            <w:tcW w:w="1134" w:type="dxa"/>
            <w:tcBorders>
              <w:top w:val="nil"/>
              <w:left w:val="nil"/>
              <w:bottom w:val="nil"/>
              <w:right w:val="single" w:sz="4" w:space="0" w:color="auto"/>
            </w:tcBorders>
            <w:shd w:val="clear" w:color="auto" w:fill="auto"/>
            <w:noWrap/>
            <w:vAlign w:val="center"/>
            <w:hideMark/>
          </w:tcPr>
          <w:p w14:paraId="1B57F3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12/09/50</w:t>
            </w:r>
          </w:p>
        </w:tc>
        <w:tc>
          <w:tcPr>
            <w:tcW w:w="1134" w:type="dxa"/>
            <w:tcBorders>
              <w:top w:val="nil"/>
              <w:left w:val="single" w:sz="8" w:space="0" w:color="auto"/>
              <w:bottom w:val="nil"/>
              <w:right w:val="nil"/>
            </w:tcBorders>
            <w:shd w:val="clear" w:color="auto" w:fill="auto"/>
            <w:noWrap/>
            <w:vAlign w:val="center"/>
            <w:hideMark/>
          </w:tcPr>
          <w:p w14:paraId="182A6C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316,68</w:t>
            </w:r>
          </w:p>
        </w:tc>
        <w:tc>
          <w:tcPr>
            <w:tcW w:w="1134" w:type="dxa"/>
            <w:tcBorders>
              <w:top w:val="nil"/>
              <w:left w:val="single" w:sz="4" w:space="0" w:color="auto"/>
              <w:bottom w:val="nil"/>
              <w:right w:val="single" w:sz="4" w:space="0" w:color="auto"/>
            </w:tcBorders>
            <w:shd w:val="clear" w:color="auto" w:fill="auto"/>
            <w:noWrap/>
            <w:vAlign w:val="center"/>
            <w:hideMark/>
          </w:tcPr>
          <w:p w14:paraId="2E93A83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19,30</w:t>
            </w:r>
          </w:p>
        </w:tc>
        <w:tc>
          <w:tcPr>
            <w:tcW w:w="1134" w:type="dxa"/>
            <w:tcBorders>
              <w:top w:val="nil"/>
              <w:left w:val="nil"/>
              <w:bottom w:val="nil"/>
              <w:right w:val="single" w:sz="4" w:space="0" w:color="auto"/>
            </w:tcBorders>
            <w:shd w:val="clear" w:color="auto" w:fill="auto"/>
            <w:noWrap/>
            <w:vAlign w:val="center"/>
            <w:hideMark/>
          </w:tcPr>
          <w:p w14:paraId="71A8AF3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297,38</w:t>
            </w:r>
          </w:p>
        </w:tc>
        <w:tc>
          <w:tcPr>
            <w:tcW w:w="1134" w:type="dxa"/>
            <w:tcBorders>
              <w:top w:val="nil"/>
              <w:left w:val="nil"/>
              <w:bottom w:val="nil"/>
              <w:right w:val="single" w:sz="4" w:space="0" w:color="auto"/>
            </w:tcBorders>
            <w:shd w:val="clear" w:color="auto" w:fill="auto"/>
            <w:noWrap/>
            <w:vAlign w:val="center"/>
            <w:hideMark/>
          </w:tcPr>
          <w:p w14:paraId="6F562F5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1.736,90</w:t>
            </w:r>
          </w:p>
        </w:tc>
        <w:tc>
          <w:tcPr>
            <w:tcW w:w="160" w:type="dxa"/>
            <w:tcBorders>
              <w:top w:val="nil"/>
              <w:left w:val="nil"/>
              <w:bottom w:val="nil"/>
              <w:right w:val="single" w:sz="4" w:space="0" w:color="auto"/>
            </w:tcBorders>
            <w:shd w:val="clear" w:color="auto" w:fill="auto"/>
            <w:noWrap/>
            <w:vAlign w:val="center"/>
            <w:hideMark/>
          </w:tcPr>
          <w:p w14:paraId="5862E12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464E9E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14,6183</w:t>
            </w:r>
          </w:p>
        </w:tc>
      </w:tr>
      <w:tr w:rsidR="000506AC" w:rsidRPr="000506AC" w14:paraId="112F951E"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1E388C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408</w:t>
            </w:r>
          </w:p>
        </w:tc>
        <w:tc>
          <w:tcPr>
            <w:tcW w:w="1134" w:type="dxa"/>
            <w:tcBorders>
              <w:top w:val="nil"/>
              <w:left w:val="nil"/>
              <w:bottom w:val="nil"/>
              <w:right w:val="single" w:sz="4" w:space="0" w:color="auto"/>
            </w:tcBorders>
            <w:shd w:val="clear" w:color="auto" w:fill="auto"/>
            <w:noWrap/>
            <w:vAlign w:val="center"/>
            <w:hideMark/>
          </w:tcPr>
          <w:p w14:paraId="7A64C3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10/10/50</w:t>
            </w:r>
          </w:p>
        </w:tc>
        <w:tc>
          <w:tcPr>
            <w:tcW w:w="1134" w:type="dxa"/>
            <w:tcBorders>
              <w:top w:val="nil"/>
              <w:left w:val="nil"/>
              <w:bottom w:val="nil"/>
              <w:right w:val="single" w:sz="4" w:space="0" w:color="auto"/>
            </w:tcBorders>
            <w:shd w:val="clear" w:color="auto" w:fill="auto"/>
            <w:noWrap/>
            <w:vAlign w:val="center"/>
            <w:hideMark/>
          </w:tcPr>
          <w:p w14:paraId="06A0727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10/10/50</w:t>
            </w:r>
          </w:p>
        </w:tc>
        <w:tc>
          <w:tcPr>
            <w:tcW w:w="1134" w:type="dxa"/>
            <w:tcBorders>
              <w:top w:val="nil"/>
              <w:left w:val="single" w:sz="8" w:space="0" w:color="auto"/>
              <w:bottom w:val="nil"/>
              <w:right w:val="nil"/>
            </w:tcBorders>
            <w:shd w:val="clear" w:color="auto" w:fill="auto"/>
            <w:noWrap/>
            <w:vAlign w:val="center"/>
            <w:hideMark/>
          </w:tcPr>
          <w:p w14:paraId="5454D07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289,11</w:t>
            </w:r>
          </w:p>
        </w:tc>
        <w:tc>
          <w:tcPr>
            <w:tcW w:w="1134" w:type="dxa"/>
            <w:tcBorders>
              <w:top w:val="nil"/>
              <w:left w:val="single" w:sz="4" w:space="0" w:color="auto"/>
              <w:bottom w:val="nil"/>
              <w:right w:val="single" w:sz="4" w:space="0" w:color="auto"/>
            </w:tcBorders>
            <w:shd w:val="clear" w:color="auto" w:fill="auto"/>
            <w:noWrap/>
            <w:vAlign w:val="center"/>
            <w:hideMark/>
          </w:tcPr>
          <w:p w14:paraId="54CF5C9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16,48</w:t>
            </w:r>
          </w:p>
        </w:tc>
        <w:tc>
          <w:tcPr>
            <w:tcW w:w="1134" w:type="dxa"/>
            <w:tcBorders>
              <w:top w:val="nil"/>
              <w:left w:val="nil"/>
              <w:bottom w:val="nil"/>
              <w:right w:val="single" w:sz="4" w:space="0" w:color="auto"/>
            </w:tcBorders>
            <w:shd w:val="clear" w:color="auto" w:fill="auto"/>
            <w:noWrap/>
            <w:vAlign w:val="center"/>
            <w:hideMark/>
          </w:tcPr>
          <w:p w14:paraId="32211A5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272,63</w:t>
            </w:r>
          </w:p>
        </w:tc>
        <w:tc>
          <w:tcPr>
            <w:tcW w:w="1134" w:type="dxa"/>
            <w:tcBorders>
              <w:top w:val="nil"/>
              <w:left w:val="nil"/>
              <w:bottom w:val="nil"/>
              <w:right w:val="single" w:sz="4" w:space="0" w:color="auto"/>
            </w:tcBorders>
            <w:shd w:val="clear" w:color="auto" w:fill="auto"/>
            <w:noWrap/>
            <w:vAlign w:val="center"/>
            <w:hideMark/>
          </w:tcPr>
          <w:p w14:paraId="3AFCB9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1.464,27</w:t>
            </w:r>
          </w:p>
        </w:tc>
        <w:tc>
          <w:tcPr>
            <w:tcW w:w="160" w:type="dxa"/>
            <w:tcBorders>
              <w:top w:val="nil"/>
              <w:left w:val="nil"/>
              <w:bottom w:val="nil"/>
              <w:right w:val="single" w:sz="4" w:space="0" w:color="auto"/>
            </w:tcBorders>
            <w:shd w:val="clear" w:color="auto" w:fill="auto"/>
            <w:noWrap/>
            <w:vAlign w:val="center"/>
            <w:hideMark/>
          </w:tcPr>
          <w:p w14:paraId="0C5E7BB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1FBC2D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15,6965</w:t>
            </w:r>
          </w:p>
        </w:tc>
      </w:tr>
      <w:tr w:rsidR="000506AC" w:rsidRPr="000506AC" w14:paraId="4D23578D"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9785DA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409</w:t>
            </w:r>
          </w:p>
        </w:tc>
        <w:tc>
          <w:tcPr>
            <w:tcW w:w="1134" w:type="dxa"/>
            <w:tcBorders>
              <w:top w:val="nil"/>
              <w:left w:val="nil"/>
              <w:bottom w:val="nil"/>
              <w:right w:val="single" w:sz="4" w:space="0" w:color="auto"/>
            </w:tcBorders>
            <w:shd w:val="clear" w:color="auto" w:fill="auto"/>
            <w:noWrap/>
            <w:vAlign w:val="center"/>
            <w:hideMark/>
          </w:tcPr>
          <w:p w14:paraId="49AD29D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10/11/50</w:t>
            </w:r>
          </w:p>
        </w:tc>
        <w:tc>
          <w:tcPr>
            <w:tcW w:w="1134" w:type="dxa"/>
            <w:tcBorders>
              <w:top w:val="nil"/>
              <w:left w:val="nil"/>
              <w:bottom w:val="nil"/>
              <w:right w:val="single" w:sz="4" w:space="0" w:color="auto"/>
            </w:tcBorders>
            <w:shd w:val="clear" w:color="auto" w:fill="auto"/>
            <w:noWrap/>
            <w:vAlign w:val="center"/>
            <w:hideMark/>
          </w:tcPr>
          <w:p w14:paraId="132A8E4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10/11/50</w:t>
            </w:r>
          </w:p>
        </w:tc>
        <w:tc>
          <w:tcPr>
            <w:tcW w:w="1134" w:type="dxa"/>
            <w:tcBorders>
              <w:top w:val="nil"/>
              <w:left w:val="single" w:sz="8" w:space="0" w:color="auto"/>
              <w:bottom w:val="nil"/>
              <w:right w:val="nil"/>
            </w:tcBorders>
            <w:shd w:val="clear" w:color="auto" w:fill="auto"/>
            <w:noWrap/>
            <w:vAlign w:val="center"/>
            <w:hideMark/>
          </w:tcPr>
          <w:p w14:paraId="62A0C84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270,33</w:t>
            </w:r>
          </w:p>
        </w:tc>
        <w:tc>
          <w:tcPr>
            <w:tcW w:w="1134" w:type="dxa"/>
            <w:tcBorders>
              <w:top w:val="nil"/>
              <w:left w:val="single" w:sz="4" w:space="0" w:color="auto"/>
              <w:bottom w:val="nil"/>
              <w:right w:val="single" w:sz="4" w:space="0" w:color="auto"/>
            </w:tcBorders>
            <w:shd w:val="clear" w:color="auto" w:fill="auto"/>
            <w:noWrap/>
            <w:vAlign w:val="center"/>
            <w:hideMark/>
          </w:tcPr>
          <w:p w14:paraId="4D2F41A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13,89</w:t>
            </w:r>
          </w:p>
        </w:tc>
        <w:tc>
          <w:tcPr>
            <w:tcW w:w="1134" w:type="dxa"/>
            <w:tcBorders>
              <w:top w:val="nil"/>
              <w:left w:val="nil"/>
              <w:bottom w:val="nil"/>
              <w:right w:val="single" w:sz="4" w:space="0" w:color="auto"/>
            </w:tcBorders>
            <w:shd w:val="clear" w:color="auto" w:fill="auto"/>
            <w:noWrap/>
            <w:vAlign w:val="center"/>
            <w:hideMark/>
          </w:tcPr>
          <w:p w14:paraId="28F573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256,44</w:t>
            </w:r>
          </w:p>
        </w:tc>
        <w:tc>
          <w:tcPr>
            <w:tcW w:w="1134" w:type="dxa"/>
            <w:tcBorders>
              <w:top w:val="nil"/>
              <w:left w:val="nil"/>
              <w:bottom w:val="nil"/>
              <w:right w:val="single" w:sz="4" w:space="0" w:color="auto"/>
            </w:tcBorders>
            <w:shd w:val="clear" w:color="auto" w:fill="auto"/>
            <w:noWrap/>
            <w:vAlign w:val="center"/>
            <w:hideMark/>
          </w:tcPr>
          <w:p w14:paraId="6B4C01C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1.207,83</w:t>
            </w:r>
          </w:p>
        </w:tc>
        <w:tc>
          <w:tcPr>
            <w:tcW w:w="160" w:type="dxa"/>
            <w:tcBorders>
              <w:top w:val="nil"/>
              <w:left w:val="nil"/>
              <w:bottom w:val="nil"/>
              <w:right w:val="single" w:sz="4" w:space="0" w:color="auto"/>
            </w:tcBorders>
            <w:shd w:val="clear" w:color="auto" w:fill="auto"/>
            <w:noWrap/>
            <w:vAlign w:val="center"/>
            <w:hideMark/>
          </w:tcPr>
          <w:p w14:paraId="5DED2E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F272E2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17,5129</w:t>
            </w:r>
          </w:p>
        </w:tc>
      </w:tr>
      <w:tr w:rsidR="000506AC" w:rsidRPr="000506AC" w14:paraId="63E86DCB"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FE2A8F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410</w:t>
            </w:r>
          </w:p>
        </w:tc>
        <w:tc>
          <w:tcPr>
            <w:tcW w:w="1134" w:type="dxa"/>
            <w:tcBorders>
              <w:top w:val="nil"/>
              <w:left w:val="nil"/>
              <w:bottom w:val="nil"/>
              <w:right w:val="single" w:sz="4" w:space="0" w:color="auto"/>
            </w:tcBorders>
            <w:shd w:val="clear" w:color="auto" w:fill="auto"/>
            <w:noWrap/>
            <w:vAlign w:val="center"/>
            <w:hideMark/>
          </w:tcPr>
          <w:p w14:paraId="157814E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10/12/50</w:t>
            </w:r>
          </w:p>
        </w:tc>
        <w:tc>
          <w:tcPr>
            <w:tcW w:w="1134" w:type="dxa"/>
            <w:tcBorders>
              <w:top w:val="nil"/>
              <w:left w:val="nil"/>
              <w:bottom w:val="nil"/>
              <w:right w:val="single" w:sz="4" w:space="0" w:color="auto"/>
            </w:tcBorders>
            <w:shd w:val="clear" w:color="auto" w:fill="auto"/>
            <w:noWrap/>
            <w:vAlign w:val="center"/>
            <w:hideMark/>
          </w:tcPr>
          <w:p w14:paraId="3AC66BE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12/12/50</w:t>
            </w:r>
          </w:p>
        </w:tc>
        <w:tc>
          <w:tcPr>
            <w:tcW w:w="1134" w:type="dxa"/>
            <w:tcBorders>
              <w:top w:val="nil"/>
              <w:left w:val="single" w:sz="8" w:space="0" w:color="auto"/>
              <w:bottom w:val="nil"/>
              <w:right w:val="nil"/>
            </w:tcBorders>
            <w:shd w:val="clear" w:color="auto" w:fill="auto"/>
            <w:noWrap/>
            <w:vAlign w:val="center"/>
            <w:hideMark/>
          </w:tcPr>
          <w:p w14:paraId="69259D0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253,83</w:t>
            </w:r>
          </w:p>
        </w:tc>
        <w:tc>
          <w:tcPr>
            <w:tcW w:w="1134" w:type="dxa"/>
            <w:tcBorders>
              <w:top w:val="nil"/>
              <w:left w:val="single" w:sz="4" w:space="0" w:color="auto"/>
              <w:bottom w:val="nil"/>
              <w:right w:val="single" w:sz="4" w:space="0" w:color="auto"/>
            </w:tcBorders>
            <w:shd w:val="clear" w:color="auto" w:fill="auto"/>
            <w:noWrap/>
            <w:vAlign w:val="center"/>
            <w:hideMark/>
          </w:tcPr>
          <w:p w14:paraId="630542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11,46</w:t>
            </w:r>
          </w:p>
        </w:tc>
        <w:tc>
          <w:tcPr>
            <w:tcW w:w="1134" w:type="dxa"/>
            <w:tcBorders>
              <w:top w:val="nil"/>
              <w:left w:val="nil"/>
              <w:bottom w:val="nil"/>
              <w:right w:val="single" w:sz="4" w:space="0" w:color="auto"/>
            </w:tcBorders>
            <w:shd w:val="clear" w:color="auto" w:fill="auto"/>
            <w:noWrap/>
            <w:vAlign w:val="center"/>
            <w:hideMark/>
          </w:tcPr>
          <w:p w14:paraId="5BDE7E3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242,37</w:t>
            </w:r>
          </w:p>
        </w:tc>
        <w:tc>
          <w:tcPr>
            <w:tcW w:w="1134" w:type="dxa"/>
            <w:tcBorders>
              <w:top w:val="nil"/>
              <w:left w:val="nil"/>
              <w:bottom w:val="nil"/>
              <w:right w:val="single" w:sz="4" w:space="0" w:color="auto"/>
            </w:tcBorders>
            <w:shd w:val="clear" w:color="auto" w:fill="auto"/>
            <w:noWrap/>
            <w:vAlign w:val="center"/>
            <w:hideMark/>
          </w:tcPr>
          <w:p w14:paraId="019DD6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965,47</w:t>
            </w:r>
          </w:p>
        </w:tc>
        <w:tc>
          <w:tcPr>
            <w:tcW w:w="160" w:type="dxa"/>
            <w:tcBorders>
              <w:top w:val="nil"/>
              <w:left w:val="nil"/>
              <w:bottom w:val="nil"/>
              <w:right w:val="single" w:sz="4" w:space="0" w:color="auto"/>
            </w:tcBorders>
            <w:shd w:val="clear" w:color="auto" w:fill="auto"/>
            <w:noWrap/>
            <w:vAlign w:val="center"/>
            <w:hideMark/>
          </w:tcPr>
          <w:p w14:paraId="1F43A55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12AD98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20,0663</w:t>
            </w:r>
          </w:p>
        </w:tc>
      </w:tr>
      <w:tr w:rsidR="000506AC" w:rsidRPr="000506AC" w14:paraId="16451FD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6C8E11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411</w:t>
            </w:r>
          </w:p>
        </w:tc>
        <w:tc>
          <w:tcPr>
            <w:tcW w:w="1134" w:type="dxa"/>
            <w:tcBorders>
              <w:top w:val="nil"/>
              <w:left w:val="nil"/>
              <w:bottom w:val="nil"/>
              <w:right w:val="single" w:sz="4" w:space="0" w:color="auto"/>
            </w:tcBorders>
            <w:shd w:val="clear" w:color="auto" w:fill="auto"/>
            <w:noWrap/>
            <w:vAlign w:val="center"/>
            <w:hideMark/>
          </w:tcPr>
          <w:p w14:paraId="4370495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10/01/51</w:t>
            </w:r>
          </w:p>
        </w:tc>
        <w:tc>
          <w:tcPr>
            <w:tcW w:w="1134" w:type="dxa"/>
            <w:tcBorders>
              <w:top w:val="nil"/>
              <w:left w:val="nil"/>
              <w:bottom w:val="nil"/>
              <w:right w:val="single" w:sz="4" w:space="0" w:color="auto"/>
            </w:tcBorders>
            <w:shd w:val="clear" w:color="auto" w:fill="auto"/>
            <w:noWrap/>
            <w:vAlign w:val="center"/>
            <w:hideMark/>
          </w:tcPr>
          <w:p w14:paraId="45BA262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10/01/51</w:t>
            </w:r>
          </w:p>
        </w:tc>
        <w:tc>
          <w:tcPr>
            <w:tcW w:w="1134" w:type="dxa"/>
            <w:tcBorders>
              <w:top w:val="nil"/>
              <w:left w:val="single" w:sz="8" w:space="0" w:color="auto"/>
              <w:bottom w:val="nil"/>
              <w:right w:val="nil"/>
            </w:tcBorders>
            <w:shd w:val="clear" w:color="auto" w:fill="auto"/>
            <w:noWrap/>
            <w:vAlign w:val="center"/>
            <w:hideMark/>
          </w:tcPr>
          <w:p w14:paraId="1155C1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229,49</w:t>
            </w:r>
          </w:p>
        </w:tc>
        <w:tc>
          <w:tcPr>
            <w:tcW w:w="1134" w:type="dxa"/>
            <w:tcBorders>
              <w:top w:val="nil"/>
              <w:left w:val="single" w:sz="4" w:space="0" w:color="auto"/>
              <w:bottom w:val="nil"/>
              <w:right w:val="single" w:sz="4" w:space="0" w:color="auto"/>
            </w:tcBorders>
            <w:shd w:val="clear" w:color="auto" w:fill="auto"/>
            <w:noWrap/>
            <w:vAlign w:val="center"/>
            <w:hideMark/>
          </w:tcPr>
          <w:p w14:paraId="21EEA72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9,16</w:t>
            </w:r>
          </w:p>
        </w:tc>
        <w:tc>
          <w:tcPr>
            <w:tcW w:w="1134" w:type="dxa"/>
            <w:tcBorders>
              <w:top w:val="nil"/>
              <w:left w:val="nil"/>
              <w:bottom w:val="nil"/>
              <w:right w:val="single" w:sz="4" w:space="0" w:color="auto"/>
            </w:tcBorders>
            <w:shd w:val="clear" w:color="auto" w:fill="auto"/>
            <w:noWrap/>
            <w:vAlign w:val="center"/>
            <w:hideMark/>
          </w:tcPr>
          <w:p w14:paraId="5B8F12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220,33</w:t>
            </w:r>
          </w:p>
        </w:tc>
        <w:tc>
          <w:tcPr>
            <w:tcW w:w="1134" w:type="dxa"/>
            <w:tcBorders>
              <w:top w:val="nil"/>
              <w:left w:val="nil"/>
              <w:bottom w:val="nil"/>
              <w:right w:val="single" w:sz="4" w:space="0" w:color="auto"/>
            </w:tcBorders>
            <w:shd w:val="clear" w:color="auto" w:fill="auto"/>
            <w:noWrap/>
            <w:vAlign w:val="center"/>
            <w:hideMark/>
          </w:tcPr>
          <w:p w14:paraId="1AC0E83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745,13</w:t>
            </w:r>
          </w:p>
        </w:tc>
        <w:tc>
          <w:tcPr>
            <w:tcW w:w="160" w:type="dxa"/>
            <w:tcBorders>
              <w:top w:val="nil"/>
              <w:left w:val="nil"/>
              <w:bottom w:val="nil"/>
              <w:right w:val="single" w:sz="4" w:space="0" w:color="auto"/>
            </w:tcBorders>
            <w:shd w:val="clear" w:color="auto" w:fill="auto"/>
            <w:noWrap/>
            <w:vAlign w:val="center"/>
            <w:hideMark/>
          </w:tcPr>
          <w:p w14:paraId="759912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0C6192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22,8213</w:t>
            </w:r>
          </w:p>
        </w:tc>
      </w:tr>
      <w:tr w:rsidR="000506AC" w:rsidRPr="000506AC" w14:paraId="0852C670"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4E2390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412</w:t>
            </w:r>
          </w:p>
        </w:tc>
        <w:tc>
          <w:tcPr>
            <w:tcW w:w="1134" w:type="dxa"/>
            <w:tcBorders>
              <w:top w:val="nil"/>
              <w:left w:val="nil"/>
              <w:bottom w:val="nil"/>
              <w:right w:val="single" w:sz="4" w:space="0" w:color="auto"/>
            </w:tcBorders>
            <w:shd w:val="clear" w:color="auto" w:fill="auto"/>
            <w:noWrap/>
            <w:vAlign w:val="center"/>
            <w:hideMark/>
          </w:tcPr>
          <w:p w14:paraId="25B3239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10/02/51</w:t>
            </w:r>
          </w:p>
        </w:tc>
        <w:tc>
          <w:tcPr>
            <w:tcW w:w="1134" w:type="dxa"/>
            <w:tcBorders>
              <w:top w:val="nil"/>
              <w:left w:val="nil"/>
              <w:bottom w:val="nil"/>
              <w:right w:val="single" w:sz="4" w:space="0" w:color="auto"/>
            </w:tcBorders>
            <w:shd w:val="clear" w:color="auto" w:fill="auto"/>
            <w:noWrap/>
            <w:vAlign w:val="center"/>
            <w:hideMark/>
          </w:tcPr>
          <w:p w14:paraId="6469A53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10/02/51</w:t>
            </w:r>
          </w:p>
        </w:tc>
        <w:tc>
          <w:tcPr>
            <w:tcW w:w="1134" w:type="dxa"/>
            <w:tcBorders>
              <w:top w:val="nil"/>
              <w:left w:val="single" w:sz="8" w:space="0" w:color="auto"/>
              <w:bottom w:val="nil"/>
              <w:right w:val="nil"/>
            </w:tcBorders>
            <w:shd w:val="clear" w:color="auto" w:fill="auto"/>
            <w:noWrap/>
            <w:vAlign w:val="center"/>
            <w:hideMark/>
          </w:tcPr>
          <w:p w14:paraId="43F4C3E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201,56</w:t>
            </w:r>
          </w:p>
        </w:tc>
        <w:tc>
          <w:tcPr>
            <w:tcW w:w="1134" w:type="dxa"/>
            <w:tcBorders>
              <w:top w:val="nil"/>
              <w:left w:val="single" w:sz="4" w:space="0" w:color="auto"/>
              <w:bottom w:val="nil"/>
              <w:right w:val="single" w:sz="4" w:space="0" w:color="auto"/>
            </w:tcBorders>
            <w:shd w:val="clear" w:color="auto" w:fill="auto"/>
            <w:noWrap/>
            <w:vAlign w:val="center"/>
            <w:hideMark/>
          </w:tcPr>
          <w:p w14:paraId="200CCF0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7,07</w:t>
            </w:r>
          </w:p>
        </w:tc>
        <w:tc>
          <w:tcPr>
            <w:tcW w:w="1134" w:type="dxa"/>
            <w:tcBorders>
              <w:top w:val="nil"/>
              <w:left w:val="nil"/>
              <w:bottom w:val="nil"/>
              <w:right w:val="single" w:sz="4" w:space="0" w:color="auto"/>
            </w:tcBorders>
            <w:shd w:val="clear" w:color="auto" w:fill="auto"/>
            <w:noWrap/>
            <w:vAlign w:val="center"/>
            <w:hideMark/>
          </w:tcPr>
          <w:p w14:paraId="266F5CB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194,49</w:t>
            </w:r>
          </w:p>
        </w:tc>
        <w:tc>
          <w:tcPr>
            <w:tcW w:w="1134" w:type="dxa"/>
            <w:tcBorders>
              <w:top w:val="nil"/>
              <w:left w:val="nil"/>
              <w:bottom w:val="nil"/>
              <w:right w:val="single" w:sz="4" w:space="0" w:color="auto"/>
            </w:tcBorders>
            <w:shd w:val="clear" w:color="auto" w:fill="auto"/>
            <w:noWrap/>
            <w:vAlign w:val="center"/>
            <w:hideMark/>
          </w:tcPr>
          <w:p w14:paraId="1945C2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550,64</w:t>
            </w:r>
          </w:p>
        </w:tc>
        <w:tc>
          <w:tcPr>
            <w:tcW w:w="160" w:type="dxa"/>
            <w:tcBorders>
              <w:top w:val="nil"/>
              <w:left w:val="nil"/>
              <w:bottom w:val="nil"/>
              <w:right w:val="single" w:sz="4" w:space="0" w:color="auto"/>
            </w:tcBorders>
            <w:shd w:val="clear" w:color="auto" w:fill="auto"/>
            <w:noWrap/>
            <w:vAlign w:val="center"/>
            <w:hideMark/>
          </w:tcPr>
          <w:p w14:paraId="2430B0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7AF0F0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26,1018</w:t>
            </w:r>
          </w:p>
        </w:tc>
      </w:tr>
      <w:tr w:rsidR="000506AC" w:rsidRPr="000506AC" w14:paraId="068D0FD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A9361C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413</w:t>
            </w:r>
          </w:p>
        </w:tc>
        <w:tc>
          <w:tcPr>
            <w:tcW w:w="1134" w:type="dxa"/>
            <w:tcBorders>
              <w:top w:val="nil"/>
              <w:left w:val="nil"/>
              <w:bottom w:val="nil"/>
              <w:right w:val="single" w:sz="4" w:space="0" w:color="auto"/>
            </w:tcBorders>
            <w:shd w:val="clear" w:color="auto" w:fill="auto"/>
            <w:noWrap/>
            <w:vAlign w:val="center"/>
            <w:hideMark/>
          </w:tcPr>
          <w:p w14:paraId="331AAD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10/03/51</w:t>
            </w:r>
          </w:p>
        </w:tc>
        <w:tc>
          <w:tcPr>
            <w:tcW w:w="1134" w:type="dxa"/>
            <w:tcBorders>
              <w:top w:val="nil"/>
              <w:left w:val="nil"/>
              <w:bottom w:val="nil"/>
              <w:right w:val="single" w:sz="4" w:space="0" w:color="auto"/>
            </w:tcBorders>
            <w:shd w:val="clear" w:color="auto" w:fill="auto"/>
            <w:noWrap/>
            <w:vAlign w:val="center"/>
            <w:hideMark/>
          </w:tcPr>
          <w:p w14:paraId="217B96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10/03/51</w:t>
            </w:r>
          </w:p>
        </w:tc>
        <w:tc>
          <w:tcPr>
            <w:tcW w:w="1134" w:type="dxa"/>
            <w:tcBorders>
              <w:top w:val="nil"/>
              <w:left w:val="single" w:sz="8" w:space="0" w:color="auto"/>
              <w:bottom w:val="nil"/>
              <w:right w:val="nil"/>
            </w:tcBorders>
            <w:shd w:val="clear" w:color="auto" w:fill="auto"/>
            <w:noWrap/>
            <w:vAlign w:val="center"/>
            <w:hideMark/>
          </w:tcPr>
          <w:p w14:paraId="1D3A07B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166,29</w:t>
            </w:r>
          </w:p>
        </w:tc>
        <w:tc>
          <w:tcPr>
            <w:tcW w:w="1134" w:type="dxa"/>
            <w:tcBorders>
              <w:top w:val="nil"/>
              <w:left w:val="single" w:sz="4" w:space="0" w:color="auto"/>
              <w:bottom w:val="nil"/>
              <w:right w:val="single" w:sz="4" w:space="0" w:color="auto"/>
            </w:tcBorders>
            <w:shd w:val="clear" w:color="auto" w:fill="auto"/>
            <w:noWrap/>
            <w:vAlign w:val="center"/>
            <w:hideMark/>
          </w:tcPr>
          <w:p w14:paraId="5646A7A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5,22</w:t>
            </w:r>
          </w:p>
        </w:tc>
        <w:tc>
          <w:tcPr>
            <w:tcW w:w="1134" w:type="dxa"/>
            <w:tcBorders>
              <w:top w:val="nil"/>
              <w:left w:val="nil"/>
              <w:bottom w:val="nil"/>
              <w:right w:val="single" w:sz="4" w:space="0" w:color="auto"/>
            </w:tcBorders>
            <w:shd w:val="clear" w:color="auto" w:fill="auto"/>
            <w:noWrap/>
            <w:vAlign w:val="center"/>
            <w:hideMark/>
          </w:tcPr>
          <w:p w14:paraId="6F9AD05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161,07</w:t>
            </w:r>
          </w:p>
        </w:tc>
        <w:tc>
          <w:tcPr>
            <w:tcW w:w="1134" w:type="dxa"/>
            <w:tcBorders>
              <w:top w:val="nil"/>
              <w:left w:val="nil"/>
              <w:bottom w:val="nil"/>
              <w:right w:val="single" w:sz="4" w:space="0" w:color="auto"/>
            </w:tcBorders>
            <w:shd w:val="clear" w:color="auto" w:fill="auto"/>
            <w:noWrap/>
            <w:vAlign w:val="center"/>
            <w:hideMark/>
          </w:tcPr>
          <w:p w14:paraId="213875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389,57</w:t>
            </w:r>
          </w:p>
        </w:tc>
        <w:tc>
          <w:tcPr>
            <w:tcW w:w="160" w:type="dxa"/>
            <w:tcBorders>
              <w:top w:val="nil"/>
              <w:left w:val="nil"/>
              <w:bottom w:val="nil"/>
              <w:right w:val="single" w:sz="4" w:space="0" w:color="auto"/>
            </w:tcBorders>
            <w:shd w:val="clear" w:color="auto" w:fill="auto"/>
            <w:noWrap/>
            <w:vAlign w:val="center"/>
            <w:hideMark/>
          </w:tcPr>
          <w:p w14:paraId="0DEF318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C4C4F5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29,2506</w:t>
            </w:r>
          </w:p>
        </w:tc>
      </w:tr>
      <w:tr w:rsidR="000506AC" w:rsidRPr="000506AC" w14:paraId="21A92AC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CA5139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414</w:t>
            </w:r>
          </w:p>
        </w:tc>
        <w:tc>
          <w:tcPr>
            <w:tcW w:w="1134" w:type="dxa"/>
            <w:tcBorders>
              <w:top w:val="nil"/>
              <w:left w:val="nil"/>
              <w:bottom w:val="nil"/>
              <w:right w:val="single" w:sz="4" w:space="0" w:color="auto"/>
            </w:tcBorders>
            <w:shd w:val="clear" w:color="auto" w:fill="auto"/>
            <w:noWrap/>
            <w:vAlign w:val="center"/>
            <w:hideMark/>
          </w:tcPr>
          <w:p w14:paraId="13ECED4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10/04/51</w:t>
            </w:r>
          </w:p>
        </w:tc>
        <w:tc>
          <w:tcPr>
            <w:tcW w:w="1134" w:type="dxa"/>
            <w:tcBorders>
              <w:top w:val="nil"/>
              <w:left w:val="nil"/>
              <w:bottom w:val="nil"/>
              <w:right w:val="single" w:sz="4" w:space="0" w:color="auto"/>
            </w:tcBorders>
            <w:shd w:val="clear" w:color="auto" w:fill="auto"/>
            <w:noWrap/>
            <w:vAlign w:val="center"/>
            <w:hideMark/>
          </w:tcPr>
          <w:p w14:paraId="0356C46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10/04/51</w:t>
            </w:r>
          </w:p>
        </w:tc>
        <w:tc>
          <w:tcPr>
            <w:tcW w:w="1134" w:type="dxa"/>
            <w:tcBorders>
              <w:top w:val="nil"/>
              <w:left w:val="single" w:sz="8" w:space="0" w:color="auto"/>
              <w:bottom w:val="nil"/>
              <w:right w:val="nil"/>
            </w:tcBorders>
            <w:shd w:val="clear" w:color="auto" w:fill="auto"/>
            <w:noWrap/>
            <w:vAlign w:val="center"/>
            <w:hideMark/>
          </w:tcPr>
          <w:p w14:paraId="32B8C16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135,88</w:t>
            </w:r>
          </w:p>
        </w:tc>
        <w:tc>
          <w:tcPr>
            <w:tcW w:w="1134" w:type="dxa"/>
            <w:tcBorders>
              <w:top w:val="nil"/>
              <w:left w:val="single" w:sz="4" w:space="0" w:color="auto"/>
              <w:bottom w:val="nil"/>
              <w:right w:val="single" w:sz="4" w:space="0" w:color="auto"/>
            </w:tcBorders>
            <w:shd w:val="clear" w:color="auto" w:fill="auto"/>
            <w:noWrap/>
            <w:vAlign w:val="center"/>
            <w:hideMark/>
          </w:tcPr>
          <w:p w14:paraId="74E0C2D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3,70</w:t>
            </w:r>
          </w:p>
        </w:tc>
        <w:tc>
          <w:tcPr>
            <w:tcW w:w="1134" w:type="dxa"/>
            <w:tcBorders>
              <w:top w:val="nil"/>
              <w:left w:val="nil"/>
              <w:bottom w:val="nil"/>
              <w:right w:val="single" w:sz="4" w:space="0" w:color="auto"/>
            </w:tcBorders>
            <w:shd w:val="clear" w:color="auto" w:fill="auto"/>
            <w:noWrap/>
            <w:vAlign w:val="center"/>
            <w:hideMark/>
          </w:tcPr>
          <w:p w14:paraId="6DA0A3C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132,19</w:t>
            </w:r>
          </w:p>
        </w:tc>
        <w:tc>
          <w:tcPr>
            <w:tcW w:w="1134" w:type="dxa"/>
            <w:tcBorders>
              <w:top w:val="nil"/>
              <w:left w:val="nil"/>
              <w:bottom w:val="nil"/>
              <w:right w:val="single" w:sz="4" w:space="0" w:color="auto"/>
            </w:tcBorders>
            <w:shd w:val="clear" w:color="auto" w:fill="auto"/>
            <w:noWrap/>
            <w:vAlign w:val="center"/>
            <w:hideMark/>
          </w:tcPr>
          <w:p w14:paraId="46B8D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257,39</w:t>
            </w:r>
          </w:p>
        </w:tc>
        <w:tc>
          <w:tcPr>
            <w:tcW w:w="160" w:type="dxa"/>
            <w:tcBorders>
              <w:top w:val="nil"/>
              <w:left w:val="nil"/>
              <w:bottom w:val="nil"/>
              <w:right w:val="single" w:sz="4" w:space="0" w:color="auto"/>
            </w:tcBorders>
            <w:shd w:val="clear" w:color="auto" w:fill="auto"/>
            <w:noWrap/>
            <w:vAlign w:val="center"/>
            <w:hideMark/>
          </w:tcPr>
          <w:p w14:paraId="3B51C55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4B0BE0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33,9310</w:t>
            </w:r>
          </w:p>
        </w:tc>
      </w:tr>
      <w:tr w:rsidR="000506AC" w:rsidRPr="000506AC" w14:paraId="078245E2"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71DA628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415</w:t>
            </w:r>
          </w:p>
        </w:tc>
        <w:tc>
          <w:tcPr>
            <w:tcW w:w="1134" w:type="dxa"/>
            <w:tcBorders>
              <w:top w:val="nil"/>
              <w:left w:val="nil"/>
              <w:bottom w:val="nil"/>
              <w:right w:val="single" w:sz="4" w:space="0" w:color="auto"/>
            </w:tcBorders>
            <w:shd w:val="clear" w:color="auto" w:fill="auto"/>
            <w:noWrap/>
            <w:vAlign w:val="center"/>
            <w:hideMark/>
          </w:tcPr>
          <w:p w14:paraId="620330F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10/05/51</w:t>
            </w:r>
          </w:p>
        </w:tc>
        <w:tc>
          <w:tcPr>
            <w:tcW w:w="1134" w:type="dxa"/>
            <w:tcBorders>
              <w:top w:val="nil"/>
              <w:left w:val="nil"/>
              <w:bottom w:val="nil"/>
              <w:right w:val="single" w:sz="4" w:space="0" w:color="auto"/>
            </w:tcBorders>
            <w:shd w:val="clear" w:color="auto" w:fill="auto"/>
            <w:noWrap/>
            <w:vAlign w:val="center"/>
            <w:hideMark/>
          </w:tcPr>
          <w:p w14:paraId="2F7A055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10/05/51</w:t>
            </w:r>
          </w:p>
        </w:tc>
        <w:tc>
          <w:tcPr>
            <w:tcW w:w="1134" w:type="dxa"/>
            <w:tcBorders>
              <w:top w:val="nil"/>
              <w:left w:val="single" w:sz="8" w:space="0" w:color="auto"/>
              <w:bottom w:val="nil"/>
              <w:right w:val="nil"/>
            </w:tcBorders>
            <w:shd w:val="clear" w:color="auto" w:fill="auto"/>
            <w:noWrap/>
            <w:vAlign w:val="center"/>
            <w:hideMark/>
          </w:tcPr>
          <w:p w14:paraId="772BA86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103,98</w:t>
            </w:r>
          </w:p>
        </w:tc>
        <w:tc>
          <w:tcPr>
            <w:tcW w:w="1134" w:type="dxa"/>
            <w:tcBorders>
              <w:top w:val="nil"/>
              <w:left w:val="single" w:sz="4" w:space="0" w:color="auto"/>
              <w:bottom w:val="nil"/>
              <w:right w:val="single" w:sz="4" w:space="0" w:color="auto"/>
            </w:tcBorders>
            <w:shd w:val="clear" w:color="auto" w:fill="auto"/>
            <w:noWrap/>
            <w:vAlign w:val="center"/>
            <w:hideMark/>
          </w:tcPr>
          <w:p w14:paraId="60E77FE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2,44</w:t>
            </w:r>
          </w:p>
        </w:tc>
        <w:tc>
          <w:tcPr>
            <w:tcW w:w="1134" w:type="dxa"/>
            <w:tcBorders>
              <w:top w:val="nil"/>
              <w:left w:val="nil"/>
              <w:bottom w:val="nil"/>
              <w:right w:val="single" w:sz="4" w:space="0" w:color="auto"/>
            </w:tcBorders>
            <w:shd w:val="clear" w:color="auto" w:fill="auto"/>
            <w:noWrap/>
            <w:vAlign w:val="center"/>
            <w:hideMark/>
          </w:tcPr>
          <w:p w14:paraId="2C22CC1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101,53</w:t>
            </w:r>
          </w:p>
        </w:tc>
        <w:tc>
          <w:tcPr>
            <w:tcW w:w="1134" w:type="dxa"/>
            <w:tcBorders>
              <w:top w:val="nil"/>
              <w:left w:val="nil"/>
              <w:bottom w:val="nil"/>
              <w:right w:val="single" w:sz="4" w:space="0" w:color="auto"/>
            </w:tcBorders>
            <w:shd w:val="clear" w:color="auto" w:fill="auto"/>
            <w:noWrap/>
            <w:vAlign w:val="center"/>
            <w:hideMark/>
          </w:tcPr>
          <w:p w14:paraId="4DFB410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155,86</w:t>
            </w:r>
          </w:p>
        </w:tc>
        <w:tc>
          <w:tcPr>
            <w:tcW w:w="160" w:type="dxa"/>
            <w:tcBorders>
              <w:top w:val="nil"/>
              <w:left w:val="nil"/>
              <w:bottom w:val="nil"/>
              <w:right w:val="single" w:sz="4" w:space="0" w:color="auto"/>
            </w:tcBorders>
            <w:shd w:val="clear" w:color="auto" w:fill="auto"/>
            <w:noWrap/>
            <w:vAlign w:val="center"/>
            <w:hideMark/>
          </w:tcPr>
          <w:p w14:paraId="3AFB75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BCDF6CF"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39,4475</w:t>
            </w:r>
          </w:p>
        </w:tc>
      </w:tr>
      <w:tr w:rsidR="000506AC" w:rsidRPr="000506AC" w14:paraId="7CC358F8"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2BBFAB0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416</w:t>
            </w:r>
          </w:p>
        </w:tc>
        <w:tc>
          <w:tcPr>
            <w:tcW w:w="1134" w:type="dxa"/>
            <w:tcBorders>
              <w:top w:val="nil"/>
              <w:left w:val="nil"/>
              <w:bottom w:val="nil"/>
              <w:right w:val="single" w:sz="4" w:space="0" w:color="auto"/>
            </w:tcBorders>
            <w:shd w:val="clear" w:color="auto" w:fill="auto"/>
            <w:noWrap/>
            <w:vAlign w:val="center"/>
            <w:hideMark/>
          </w:tcPr>
          <w:p w14:paraId="7311AAD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10/06/51</w:t>
            </w:r>
          </w:p>
        </w:tc>
        <w:tc>
          <w:tcPr>
            <w:tcW w:w="1134" w:type="dxa"/>
            <w:tcBorders>
              <w:top w:val="nil"/>
              <w:left w:val="nil"/>
              <w:bottom w:val="nil"/>
              <w:right w:val="single" w:sz="4" w:space="0" w:color="auto"/>
            </w:tcBorders>
            <w:shd w:val="clear" w:color="auto" w:fill="auto"/>
            <w:noWrap/>
            <w:vAlign w:val="center"/>
            <w:hideMark/>
          </w:tcPr>
          <w:p w14:paraId="07D334B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12/06/51</w:t>
            </w:r>
          </w:p>
        </w:tc>
        <w:tc>
          <w:tcPr>
            <w:tcW w:w="1134" w:type="dxa"/>
            <w:tcBorders>
              <w:top w:val="nil"/>
              <w:left w:val="single" w:sz="8" w:space="0" w:color="auto"/>
              <w:bottom w:val="nil"/>
              <w:right w:val="nil"/>
            </w:tcBorders>
            <w:shd w:val="clear" w:color="auto" w:fill="auto"/>
            <w:noWrap/>
            <w:vAlign w:val="center"/>
            <w:hideMark/>
          </w:tcPr>
          <w:p w14:paraId="4C9A6F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74,76</w:t>
            </w:r>
          </w:p>
        </w:tc>
        <w:tc>
          <w:tcPr>
            <w:tcW w:w="1134" w:type="dxa"/>
            <w:tcBorders>
              <w:top w:val="nil"/>
              <w:left w:val="single" w:sz="4" w:space="0" w:color="auto"/>
              <w:bottom w:val="nil"/>
              <w:right w:val="single" w:sz="4" w:space="0" w:color="auto"/>
            </w:tcBorders>
            <w:shd w:val="clear" w:color="auto" w:fill="auto"/>
            <w:noWrap/>
            <w:vAlign w:val="center"/>
            <w:hideMark/>
          </w:tcPr>
          <w:p w14:paraId="5BB665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1,48</w:t>
            </w:r>
          </w:p>
        </w:tc>
        <w:tc>
          <w:tcPr>
            <w:tcW w:w="1134" w:type="dxa"/>
            <w:tcBorders>
              <w:top w:val="nil"/>
              <w:left w:val="nil"/>
              <w:bottom w:val="nil"/>
              <w:right w:val="single" w:sz="4" w:space="0" w:color="auto"/>
            </w:tcBorders>
            <w:shd w:val="clear" w:color="auto" w:fill="auto"/>
            <w:noWrap/>
            <w:vAlign w:val="center"/>
            <w:hideMark/>
          </w:tcPr>
          <w:p w14:paraId="7F72843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73,28</w:t>
            </w:r>
          </w:p>
        </w:tc>
        <w:tc>
          <w:tcPr>
            <w:tcW w:w="1134" w:type="dxa"/>
            <w:tcBorders>
              <w:top w:val="nil"/>
              <w:left w:val="nil"/>
              <w:bottom w:val="nil"/>
              <w:right w:val="single" w:sz="4" w:space="0" w:color="auto"/>
            </w:tcBorders>
            <w:shd w:val="clear" w:color="auto" w:fill="auto"/>
            <w:noWrap/>
            <w:vAlign w:val="center"/>
            <w:hideMark/>
          </w:tcPr>
          <w:p w14:paraId="67479A8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82,57</w:t>
            </w:r>
          </w:p>
        </w:tc>
        <w:tc>
          <w:tcPr>
            <w:tcW w:w="160" w:type="dxa"/>
            <w:tcBorders>
              <w:top w:val="nil"/>
              <w:left w:val="nil"/>
              <w:bottom w:val="nil"/>
              <w:right w:val="single" w:sz="4" w:space="0" w:color="auto"/>
            </w:tcBorders>
            <w:shd w:val="clear" w:color="auto" w:fill="auto"/>
            <w:noWrap/>
            <w:vAlign w:val="center"/>
            <w:hideMark/>
          </w:tcPr>
          <w:p w14:paraId="4101329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65FED87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47,0210</w:t>
            </w:r>
          </w:p>
        </w:tc>
      </w:tr>
      <w:tr w:rsidR="000506AC" w:rsidRPr="000506AC" w14:paraId="1E19A24F"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6D39191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417</w:t>
            </w:r>
          </w:p>
        </w:tc>
        <w:tc>
          <w:tcPr>
            <w:tcW w:w="1134" w:type="dxa"/>
            <w:tcBorders>
              <w:top w:val="nil"/>
              <w:left w:val="nil"/>
              <w:bottom w:val="nil"/>
              <w:right w:val="single" w:sz="4" w:space="0" w:color="auto"/>
            </w:tcBorders>
            <w:shd w:val="clear" w:color="auto" w:fill="auto"/>
            <w:noWrap/>
            <w:vAlign w:val="center"/>
            <w:hideMark/>
          </w:tcPr>
          <w:p w14:paraId="4283FF3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10/07/51</w:t>
            </w:r>
          </w:p>
        </w:tc>
        <w:tc>
          <w:tcPr>
            <w:tcW w:w="1134" w:type="dxa"/>
            <w:tcBorders>
              <w:top w:val="nil"/>
              <w:left w:val="nil"/>
              <w:bottom w:val="nil"/>
              <w:right w:val="single" w:sz="4" w:space="0" w:color="auto"/>
            </w:tcBorders>
            <w:shd w:val="clear" w:color="auto" w:fill="auto"/>
            <w:noWrap/>
            <w:vAlign w:val="center"/>
            <w:hideMark/>
          </w:tcPr>
          <w:p w14:paraId="5CE1B61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10/07/51</w:t>
            </w:r>
          </w:p>
        </w:tc>
        <w:tc>
          <w:tcPr>
            <w:tcW w:w="1134" w:type="dxa"/>
            <w:tcBorders>
              <w:top w:val="nil"/>
              <w:left w:val="single" w:sz="8" w:space="0" w:color="auto"/>
              <w:bottom w:val="nil"/>
              <w:right w:val="nil"/>
            </w:tcBorders>
            <w:shd w:val="clear" w:color="auto" w:fill="auto"/>
            <w:noWrap/>
            <w:vAlign w:val="center"/>
            <w:hideMark/>
          </w:tcPr>
          <w:p w14:paraId="5A129E0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47,20</w:t>
            </w:r>
          </w:p>
        </w:tc>
        <w:tc>
          <w:tcPr>
            <w:tcW w:w="1134" w:type="dxa"/>
            <w:tcBorders>
              <w:top w:val="nil"/>
              <w:left w:val="single" w:sz="4" w:space="0" w:color="auto"/>
              <w:bottom w:val="nil"/>
              <w:right w:val="single" w:sz="4" w:space="0" w:color="auto"/>
            </w:tcBorders>
            <w:shd w:val="clear" w:color="auto" w:fill="auto"/>
            <w:noWrap/>
            <w:vAlign w:val="center"/>
            <w:hideMark/>
          </w:tcPr>
          <w:p w14:paraId="1744D24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0,78</w:t>
            </w:r>
          </w:p>
        </w:tc>
        <w:tc>
          <w:tcPr>
            <w:tcW w:w="1134" w:type="dxa"/>
            <w:tcBorders>
              <w:top w:val="nil"/>
              <w:left w:val="nil"/>
              <w:bottom w:val="nil"/>
              <w:right w:val="single" w:sz="4" w:space="0" w:color="auto"/>
            </w:tcBorders>
            <w:shd w:val="clear" w:color="auto" w:fill="auto"/>
            <w:noWrap/>
            <w:vAlign w:val="center"/>
            <w:hideMark/>
          </w:tcPr>
          <w:p w14:paraId="4642B013"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46,41</w:t>
            </w:r>
          </w:p>
        </w:tc>
        <w:tc>
          <w:tcPr>
            <w:tcW w:w="1134" w:type="dxa"/>
            <w:tcBorders>
              <w:top w:val="nil"/>
              <w:left w:val="nil"/>
              <w:bottom w:val="nil"/>
              <w:right w:val="single" w:sz="4" w:space="0" w:color="auto"/>
            </w:tcBorders>
            <w:shd w:val="clear" w:color="auto" w:fill="auto"/>
            <w:noWrap/>
            <w:vAlign w:val="center"/>
            <w:hideMark/>
          </w:tcPr>
          <w:p w14:paraId="0769A60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36,16</w:t>
            </w:r>
          </w:p>
        </w:tc>
        <w:tc>
          <w:tcPr>
            <w:tcW w:w="160" w:type="dxa"/>
            <w:tcBorders>
              <w:top w:val="nil"/>
              <w:left w:val="nil"/>
              <w:bottom w:val="nil"/>
              <w:right w:val="single" w:sz="4" w:space="0" w:color="auto"/>
            </w:tcBorders>
            <w:shd w:val="clear" w:color="auto" w:fill="auto"/>
            <w:noWrap/>
            <w:vAlign w:val="center"/>
            <w:hideMark/>
          </w:tcPr>
          <w:p w14:paraId="7B139F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3AC7CD3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56,2124</w:t>
            </w:r>
          </w:p>
        </w:tc>
      </w:tr>
      <w:tr w:rsidR="000506AC" w:rsidRPr="000506AC" w14:paraId="0AF90F64"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587481E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418</w:t>
            </w:r>
          </w:p>
        </w:tc>
        <w:tc>
          <w:tcPr>
            <w:tcW w:w="1134" w:type="dxa"/>
            <w:tcBorders>
              <w:top w:val="nil"/>
              <w:left w:val="nil"/>
              <w:bottom w:val="nil"/>
              <w:right w:val="single" w:sz="4" w:space="0" w:color="auto"/>
            </w:tcBorders>
            <w:shd w:val="clear" w:color="auto" w:fill="auto"/>
            <w:noWrap/>
            <w:vAlign w:val="center"/>
            <w:hideMark/>
          </w:tcPr>
          <w:p w14:paraId="08A910A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10/08/51</w:t>
            </w:r>
          </w:p>
        </w:tc>
        <w:tc>
          <w:tcPr>
            <w:tcW w:w="1134" w:type="dxa"/>
            <w:tcBorders>
              <w:top w:val="nil"/>
              <w:left w:val="nil"/>
              <w:bottom w:val="nil"/>
              <w:right w:val="single" w:sz="4" w:space="0" w:color="auto"/>
            </w:tcBorders>
            <w:shd w:val="clear" w:color="auto" w:fill="auto"/>
            <w:noWrap/>
            <w:vAlign w:val="center"/>
            <w:hideMark/>
          </w:tcPr>
          <w:p w14:paraId="58F1A3C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10/08/51</w:t>
            </w:r>
          </w:p>
        </w:tc>
        <w:tc>
          <w:tcPr>
            <w:tcW w:w="1134" w:type="dxa"/>
            <w:tcBorders>
              <w:top w:val="nil"/>
              <w:left w:val="single" w:sz="8" w:space="0" w:color="auto"/>
              <w:bottom w:val="nil"/>
              <w:right w:val="nil"/>
            </w:tcBorders>
            <w:shd w:val="clear" w:color="auto" w:fill="auto"/>
            <w:noWrap/>
            <w:vAlign w:val="center"/>
            <w:hideMark/>
          </w:tcPr>
          <w:p w14:paraId="4925B8FA"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24,70</w:t>
            </w:r>
          </w:p>
        </w:tc>
        <w:tc>
          <w:tcPr>
            <w:tcW w:w="1134" w:type="dxa"/>
            <w:tcBorders>
              <w:top w:val="nil"/>
              <w:left w:val="single" w:sz="4" w:space="0" w:color="auto"/>
              <w:bottom w:val="nil"/>
              <w:right w:val="single" w:sz="4" w:space="0" w:color="auto"/>
            </w:tcBorders>
            <w:shd w:val="clear" w:color="auto" w:fill="auto"/>
            <w:noWrap/>
            <w:vAlign w:val="center"/>
            <w:hideMark/>
          </w:tcPr>
          <w:p w14:paraId="47362FE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0,34</w:t>
            </w:r>
          </w:p>
        </w:tc>
        <w:tc>
          <w:tcPr>
            <w:tcW w:w="1134" w:type="dxa"/>
            <w:tcBorders>
              <w:top w:val="nil"/>
              <w:left w:val="nil"/>
              <w:bottom w:val="nil"/>
              <w:right w:val="single" w:sz="4" w:space="0" w:color="auto"/>
            </w:tcBorders>
            <w:shd w:val="clear" w:color="auto" w:fill="auto"/>
            <w:noWrap/>
            <w:vAlign w:val="center"/>
            <w:hideMark/>
          </w:tcPr>
          <w:p w14:paraId="04D9808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24,36</w:t>
            </w:r>
          </w:p>
        </w:tc>
        <w:tc>
          <w:tcPr>
            <w:tcW w:w="1134" w:type="dxa"/>
            <w:tcBorders>
              <w:top w:val="nil"/>
              <w:left w:val="nil"/>
              <w:bottom w:val="nil"/>
              <w:right w:val="single" w:sz="4" w:space="0" w:color="auto"/>
            </w:tcBorders>
            <w:shd w:val="clear" w:color="auto" w:fill="auto"/>
            <w:noWrap/>
            <w:vAlign w:val="center"/>
            <w:hideMark/>
          </w:tcPr>
          <w:p w14:paraId="27245DF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11,80</w:t>
            </w:r>
          </w:p>
        </w:tc>
        <w:tc>
          <w:tcPr>
            <w:tcW w:w="160" w:type="dxa"/>
            <w:tcBorders>
              <w:top w:val="nil"/>
              <w:left w:val="nil"/>
              <w:bottom w:val="nil"/>
              <w:right w:val="single" w:sz="4" w:space="0" w:color="auto"/>
            </w:tcBorders>
            <w:shd w:val="clear" w:color="auto" w:fill="auto"/>
            <w:noWrap/>
            <w:vAlign w:val="center"/>
            <w:hideMark/>
          </w:tcPr>
          <w:p w14:paraId="39357292"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52791A76"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67,3630</w:t>
            </w:r>
          </w:p>
        </w:tc>
      </w:tr>
      <w:tr w:rsidR="000506AC" w:rsidRPr="000506AC" w14:paraId="348FE3C5" w14:textId="77777777" w:rsidTr="009E6BFB">
        <w:trPr>
          <w:trHeight w:val="225"/>
          <w:jc w:val="center"/>
        </w:trPr>
        <w:tc>
          <w:tcPr>
            <w:tcW w:w="1134" w:type="dxa"/>
            <w:tcBorders>
              <w:top w:val="nil"/>
              <w:left w:val="single" w:sz="8" w:space="0" w:color="auto"/>
              <w:bottom w:val="nil"/>
              <w:right w:val="single" w:sz="4" w:space="0" w:color="auto"/>
            </w:tcBorders>
            <w:shd w:val="clear" w:color="auto" w:fill="auto"/>
            <w:noWrap/>
            <w:vAlign w:val="center"/>
            <w:hideMark/>
          </w:tcPr>
          <w:p w14:paraId="0FD01FB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419</w:t>
            </w:r>
          </w:p>
        </w:tc>
        <w:tc>
          <w:tcPr>
            <w:tcW w:w="1134" w:type="dxa"/>
            <w:tcBorders>
              <w:top w:val="nil"/>
              <w:left w:val="nil"/>
              <w:bottom w:val="nil"/>
              <w:right w:val="single" w:sz="4" w:space="0" w:color="auto"/>
            </w:tcBorders>
            <w:shd w:val="clear" w:color="auto" w:fill="auto"/>
            <w:noWrap/>
            <w:vAlign w:val="center"/>
            <w:hideMark/>
          </w:tcPr>
          <w:p w14:paraId="3E5E2FD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10/09/51</w:t>
            </w:r>
          </w:p>
        </w:tc>
        <w:tc>
          <w:tcPr>
            <w:tcW w:w="1134" w:type="dxa"/>
            <w:tcBorders>
              <w:top w:val="nil"/>
              <w:left w:val="nil"/>
              <w:bottom w:val="nil"/>
              <w:right w:val="single" w:sz="4" w:space="0" w:color="auto"/>
            </w:tcBorders>
            <w:shd w:val="clear" w:color="auto" w:fill="auto"/>
            <w:noWrap/>
            <w:vAlign w:val="center"/>
            <w:hideMark/>
          </w:tcPr>
          <w:p w14:paraId="3E5D0119"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11/09/51</w:t>
            </w:r>
          </w:p>
        </w:tc>
        <w:tc>
          <w:tcPr>
            <w:tcW w:w="1134" w:type="dxa"/>
            <w:tcBorders>
              <w:top w:val="nil"/>
              <w:left w:val="single" w:sz="8" w:space="0" w:color="auto"/>
              <w:bottom w:val="nil"/>
              <w:right w:val="nil"/>
            </w:tcBorders>
            <w:shd w:val="clear" w:color="auto" w:fill="auto"/>
            <w:noWrap/>
            <w:vAlign w:val="center"/>
            <w:hideMark/>
          </w:tcPr>
          <w:p w14:paraId="1100015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10,28</w:t>
            </w:r>
          </w:p>
        </w:tc>
        <w:tc>
          <w:tcPr>
            <w:tcW w:w="1134" w:type="dxa"/>
            <w:tcBorders>
              <w:top w:val="nil"/>
              <w:left w:val="single" w:sz="4" w:space="0" w:color="auto"/>
              <w:bottom w:val="nil"/>
              <w:right w:val="single" w:sz="4" w:space="0" w:color="auto"/>
            </w:tcBorders>
            <w:shd w:val="clear" w:color="auto" w:fill="auto"/>
            <w:noWrap/>
            <w:vAlign w:val="center"/>
            <w:hideMark/>
          </w:tcPr>
          <w:p w14:paraId="483F1CC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0,11</w:t>
            </w:r>
          </w:p>
        </w:tc>
        <w:tc>
          <w:tcPr>
            <w:tcW w:w="1134" w:type="dxa"/>
            <w:tcBorders>
              <w:top w:val="nil"/>
              <w:left w:val="nil"/>
              <w:bottom w:val="nil"/>
              <w:right w:val="single" w:sz="4" w:space="0" w:color="auto"/>
            </w:tcBorders>
            <w:shd w:val="clear" w:color="auto" w:fill="auto"/>
            <w:noWrap/>
            <w:vAlign w:val="center"/>
            <w:hideMark/>
          </w:tcPr>
          <w:p w14:paraId="383EBE8D"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10,17</w:t>
            </w:r>
          </w:p>
        </w:tc>
        <w:tc>
          <w:tcPr>
            <w:tcW w:w="1134" w:type="dxa"/>
            <w:tcBorders>
              <w:top w:val="nil"/>
              <w:left w:val="nil"/>
              <w:bottom w:val="nil"/>
              <w:right w:val="single" w:sz="4" w:space="0" w:color="auto"/>
            </w:tcBorders>
            <w:shd w:val="clear" w:color="auto" w:fill="auto"/>
            <w:noWrap/>
            <w:vAlign w:val="center"/>
            <w:hideMark/>
          </w:tcPr>
          <w:p w14:paraId="5A210807"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w:t>
            </w:r>
          </w:p>
        </w:tc>
        <w:tc>
          <w:tcPr>
            <w:tcW w:w="160" w:type="dxa"/>
            <w:tcBorders>
              <w:top w:val="nil"/>
              <w:left w:val="nil"/>
              <w:bottom w:val="nil"/>
              <w:right w:val="single" w:sz="4" w:space="0" w:color="auto"/>
            </w:tcBorders>
            <w:shd w:val="clear" w:color="auto" w:fill="auto"/>
            <w:noWrap/>
            <w:vAlign w:val="center"/>
            <w:hideMark/>
          </w:tcPr>
          <w:p w14:paraId="403DE87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nil"/>
              <w:right w:val="single" w:sz="8" w:space="0" w:color="auto"/>
            </w:tcBorders>
            <w:shd w:val="clear" w:color="auto" w:fill="auto"/>
            <w:noWrap/>
            <w:vAlign w:val="center"/>
            <w:hideMark/>
          </w:tcPr>
          <w:p w14:paraId="220BAA4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86,1852</w:t>
            </w:r>
          </w:p>
        </w:tc>
      </w:tr>
      <w:tr w:rsidR="000506AC" w:rsidRPr="000506AC" w14:paraId="327EC8A0" w14:textId="77777777" w:rsidTr="009E6BFB">
        <w:trPr>
          <w:trHeight w:val="240"/>
          <w:jc w:val="center"/>
        </w:trPr>
        <w:tc>
          <w:tcPr>
            <w:tcW w:w="1134" w:type="dxa"/>
            <w:tcBorders>
              <w:top w:val="nil"/>
              <w:left w:val="single" w:sz="8" w:space="0" w:color="auto"/>
              <w:bottom w:val="single" w:sz="8" w:space="0" w:color="auto"/>
              <w:right w:val="single" w:sz="4" w:space="0" w:color="auto"/>
            </w:tcBorders>
            <w:shd w:val="clear" w:color="auto" w:fill="auto"/>
            <w:noWrap/>
            <w:vAlign w:val="center"/>
            <w:hideMark/>
          </w:tcPr>
          <w:p w14:paraId="0F21DA15"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420</w:t>
            </w:r>
          </w:p>
        </w:tc>
        <w:tc>
          <w:tcPr>
            <w:tcW w:w="1134" w:type="dxa"/>
            <w:tcBorders>
              <w:top w:val="nil"/>
              <w:left w:val="nil"/>
              <w:bottom w:val="single" w:sz="8" w:space="0" w:color="auto"/>
              <w:right w:val="single" w:sz="4" w:space="0" w:color="auto"/>
            </w:tcBorders>
            <w:shd w:val="clear" w:color="auto" w:fill="auto"/>
            <w:noWrap/>
            <w:vAlign w:val="center"/>
            <w:hideMark/>
          </w:tcPr>
          <w:p w14:paraId="20B7FF1E"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10/10/51</w:t>
            </w:r>
          </w:p>
        </w:tc>
        <w:tc>
          <w:tcPr>
            <w:tcW w:w="1134" w:type="dxa"/>
            <w:tcBorders>
              <w:top w:val="nil"/>
              <w:left w:val="nil"/>
              <w:bottom w:val="single" w:sz="8" w:space="0" w:color="auto"/>
              <w:right w:val="single" w:sz="4" w:space="0" w:color="auto"/>
            </w:tcBorders>
            <w:shd w:val="clear" w:color="auto" w:fill="auto"/>
            <w:noWrap/>
            <w:vAlign w:val="center"/>
            <w:hideMark/>
          </w:tcPr>
          <w:p w14:paraId="4DC2F12C"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10/10/51</w:t>
            </w:r>
          </w:p>
        </w:tc>
        <w:tc>
          <w:tcPr>
            <w:tcW w:w="1134" w:type="dxa"/>
            <w:tcBorders>
              <w:top w:val="nil"/>
              <w:left w:val="single" w:sz="8" w:space="0" w:color="auto"/>
              <w:bottom w:val="single" w:sz="8" w:space="0" w:color="auto"/>
              <w:right w:val="nil"/>
            </w:tcBorders>
            <w:shd w:val="clear" w:color="auto" w:fill="auto"/>
            <w:noWrap/>
            <w:vAlign w:val="center"/>
            <w:hideMark/>
          </w:tcPr>
          <w:p w14:paraId="4AAB0591"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1,65</w:t>
            </w:r>
          </w:p>
        </w:tc>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1E016AB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0,02</w:t>
            </w:r>
          </w:p>
        </w:tc>
        <w:tc>
          <w:tcPr>
            <w:tcW w:w="1134" w:type="dxa"/>
            <w:tcBorders>
              <w:top w:val="nil"/>
              <w:left w:val="nil"/>
              <w:bottom w:val="single" w:sz="8" w:space="0" w:color="auto"/>
              <w:right w:val="single" w:sz="4" w:space="0" w:color="auto"/>
            </w:tcBorders>
            <w:shd w:val="clear" w:color="auto" w:fill="auto"/>
            <w:noWrap/>
            <w:vAlign w:val="center"/>
            <w:hideMark/>
          </w:tcPr>
          <w:p w14:paraId="3766A1B4"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1,63</w:t>
            </w:r>
          </w:p>
        </w:tc>
        <w:tc>
          <w:tcPr>
            <w:tcW w:w="1134" w:type="dxa"/>
            <w:tcBorders>
              <w:top w:val="nil"/>
              <w:left w:val="nil"/>
              <w:bottom w:val="single" w:sz="8" w:space="0" w:color="auto"/>
              <w:right w:val="single" w:sz="4" w:space="0" w:color="auto"/>
            </w:tcBorders>
            <w:shd w:val="clear" w:color="auto" w:fill="auto"/>
            <w:noWrap/>
            <w:vAlign w:val="center"/>
            <w:hideMark/>
          </w:tcPr>
          <w:p w14:paraId="77563FF8"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w:t>
            </w:r>
          </w:p>
        </w:tc>
        <w:tc>
          <w:tcPr>
            <w:tcW w:w="160" w:type="dxa"/>
            <w:tcBorders>
              <w:top w:val="nil"/>
              <w:left w:val="nil"/>
              <w:bottom w:val="single" w:sz="8" w:space="0" w:color="auto"/>
              <w:right w:val="single" w:sz="4" w:space="0" w:color="auto"/>
            </w:tcBorders>
            <w:shd w:val="clear" w:color="auto" w:fill="auto"/>
            <w:noWrap/>
            <w:vAlign w:val="center"/>
            <w:hideMark/>
          </w:tcPr>
          <w:p w14:paraId="42E0F52B"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 </w:t>
            </w:r>
          </w:p>
        </w:tc>
        <w:tc>
          <w:tcPr>
            <w:tcW w:w="833" w:type="dxa"/>
            <w:tcBorders>
              <w:top w:val="nil"/>
              <w:left w:val="nil"/>
              <w:bottom w:val="single" w:sz="8" w:space="0" w:color="auto"/>
              <w:right w:val="single" w:sz="8" w:space="0" w:color="auto"/>
            </w:tcBorders>
            <w:shd w:val="clear" w:color="auto" w:fill="auto"/>
            <w:noWrap/>
            <w:vAlign w:val="center"/>
            <w:hideMark/>
          </w:tcPr>
          <w:p w14:paraId="4B2A5800" w14:textId="77777777" w:rsidR="000506AC" w:rsidRPr="000506AC" w:rsidRDefault="000506AC" w:rsidP="000506AC">
            <w:pPr>
              <w:jc w:val="center"/>
              <w:rPr>
                <w:rFonts w:ascii="Calibri" w:hAnsi="Calibri"/>
                <w:color w:val="000000"/>
                <w:sz w:val="16"/>
                <w:szCs w:val="16"/>
                <w:lang w:eastAsia="pt-BR"/>
              </w:rPr>
            </w:pPr>
            <w:r w:rsidRPr="000506AC">
              <w:rPr>
                <w:rFonts w:ascii="Calibri" w:hAnsi="Calibri"/>
                <w:color w:val="000000"/>
                <w:sz w:val="16"/>
                <w:szCs w:val="16"/>
                <w:lang w:eastAsia="pt-BR"/>
              </w:rPr>
              <w:t>100,0000</w:t>
            </w:r>
          </w:p>
        </w:tc>
      </w:tr>
    </w:tbl>
    <w:p w14:paraId="36D1126E" w14:textId="77777777" w:rsidR="00822A09" w:rsidRPr="00C05B53" w:rsidRDefault="00822A09" w:rsidP="00C05B53">
      <w:pPr>
        <w:widowControl w:val="0"/>
        <w:jc w:val="both"/>
        <w:rPr>
          <w:rFonts w:ascii="Trebuchet MS" w:hAnsi="Trebuchet MS"/>
          <w:b/>
          <w:sz w:val="22"/>
        </w:rPr>
      </w:pPr>
    </w:p>
    <w:p w14:paraId="0DBCC74D" w14:textId="77777777" w:rsidR="00822A09" w:rsidRPr="002F1017" w:rsidRDefault="00A26216" w:rsidP="00C05B53">
      <w:pPr>
        <w:widowControl w:val="0"/>
        <w:jc w:val="center"/>
        <w:rPr>
          <w:rFonts w:ascii="Trebuchet MS" w:hAnsi="Trebuchet MS"/>
          <w:b/>
          <w:sz w:val="22"/>
          <w:szCs w:val="22"/>
        </w:rPr>
      </w:pPr>
      <w:r w:rsidRPr="00C05B53">
        <w:rPr>
          <w:rFonts w:ascii="Trebuchet MS" w:hAnsi="Trebuchet MS"/>
          <w:sz w:val="22"/>
        </w:rPr>
        <w:br w:type="page"/>
      </w:r>
      <w:r w:rsidRPr="002F1017">
        <w:rPr>
          <w:rFonts w:ascii="Trebuchet MS" w:hAnsi="Trebuchet MS"/>
          <w:b/>
          <w:sz w:val="22"/>
          <w:szCs w:val="22"/>
        </w:rPr>
        <w:t>ANEXO III</w:t>
      </w:r>
    </w:p>
    <w:p w14:paraId="1E369770" w14:textId="77777777" w:rsidR="00822A09" w:rsidRPr="002F1017" w:rsidRDefault="00822A09" w:rsidP="00C05B53">
      <w:pPr>
        <w:widowControl w:val="0"/>
        <w:jc w:val="both"/>
        <w:rPr>
          <w:rFonts w:ascii="Trebuchet MS" w:hAnsi="Trebuchet MS"/>
          <w:b/>
          <w:sz w:val="22"/>
          <w:szCs w:val="22"/>
        </w:rPr>
      </w:pPr>
    </w:p>
    <w:p w14:paraId="2F5C5B96" w14:textId="77777777" w:rsidR="00822A09" w:rsidRPr="002F1017" w:rsidRDefault="00A26216" w:rsidP="00C05B53">
      <w:pPr>
        <w:widowControl w:val="0"/>
        <w:jc w:val="both"/>
        <w:rPr>
          <w:rFonts w:ascii="Trebuchet MS" w:hAnsi="Trebuchet MS"/>
          <w:b/>
          <w:sz w:val="22"/>
          <w:szCs w:val="22"/>
        </w:rPr>
      </w:pPr>
      <w:r w:rsidRPr="002F1017">
        <w:rPr>
          <w:rFonts w:ascii="Trebuchet MS" w:hAnsi="Trebuchet MS"/>
          <w:b/>
          <w:sz w:val="22"/>
          <w:szCs w:val="22"/>
        </w:rPr>
        <w:t xml:space="preserve">Tributação Aplicável aos Investidores dos CRI </w:t>
      </w:r>
    </w:p>
    <w:p w14:paraId="0532504E" w14:textId="77777777" w:rsidR="00822A09" w:rsidRPr="002F1017" w:rsidRDefault="00822A09" w:rsidP="00C05B53">
      <w:pPr>
        <w:widowControl w:val="0"/>
        <w:jc w:val="both"/>
        <w:rPr>
          <w:rFonts w:ascii="Trebuchet MS" w:hAnsi="Trebuchet MS"/>
          <w:b/>
          <w:sz w:val="22"/>
          <w:szCs w:val="22"/>
        </w:rPr>
      </w:pPr>
    </w:p>
    <w:p w14:paraId="763F6666" w14:textId="77777777" w:rsidR="00822A09" w:rsidRPr="002F1017" w:rsidRDefault="00A26216" w:rsidP="00C05B53">
      <w:pPr>
        <w:pStyle w:val="Corpodetexto"/>
        <w:spacing w:line="360" w:lineRule="auto"/>
        <w:rPr>
          <w:rFonts w:ascii="Trebuchet MS" w:hAnsi="Trebuchet MS" w:cs="Trebuchet MS"/>
          <w:b w:val="0"/>
          <w:bCs w:val="0"/>
          <w:i w:val="0"/>
          <w:iCs w:val="0"/>
          <w:sz w:val="22"/>
          <w:szCs w:val="22"/>
        </w:rPr>
      </w:pPr>
      <w:r w:rsidRPr="002F1017">
        <w:rPr>
          <w:rFonts w:ascii="Trebuchet MS" w:hAnsi="Trebuchet MS" w:cs="Trebuchet MS"/>
          <w:b w:val="0"/>
          <w:bCs w:val="0"/>
          <w:i w:val="0"/>
          <w:iCs w:val="0"/>
          <w:sz w:val="22"/>
          <w:szCs w:val="22"/>
        </w:rPr>
        <w:t>Serão de responsabilidade dos Titulares dos CRI 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Titulares dos CRI</w:t>
      </w:r>
      <w:r w:rsidRPr="002F1017">
        <w:rPr>
          <w:rFonts w:ascii="Trebuchet MS" w:hAnsi="Trebuchet MS" w:cs="Trebuchet MS"/>
          <w:b w:val="0"/>
          <w:i w:val="0"/>
          <w:iCs w:val="0"/>
          <w:sz w:val="22"/>
          <w:szCs w:val="22"/>
        </w:rPr>
        <w:t>:</w:t>
      </w:r>
    </w:p>
    <w:p w14:paraId="79483B61" w14:textId="77777777" w:rsidR="00822A09" w:rsidRPr="002F1017" w:rsidRDefault="00822A09" w:rsidP="00C05B53">
      <w:pPr>
        <w:widowControl w:val="0"/>
        <w:spacing w:line="360" w:lineRule="auto"/>
        <w:jc w:val="both"/>
        <w:rPr>
          <w:rFonts w:ascii="Trebuchet MS" w:hAnsi="Trebuchet MS"/>
          <w:sz w:val="22"/>
          <w:szCs w:val="22"/>
        </w:rPr>
      </w:pPr>
    </w:p>
    <w:p w14:paraId="631B00D5" w14:textId="77777777" w:rsidR="00822A09" w:rsidRPr="002F1017" w:rsidRDefault="00A26216" w:rsidP="00C05B53">
      <w:pPr>
        <w:widowControl w:val="0"/>
        <w:spacing w:line="360" w:lineRule="auto"/>
        <w:jc w:val="both"/>
        <w:rPr>
          <w:rFonts w:ascii="Trebuchet MS" w:eastAsia="Arial Unicode MS" w:hAnsi="Trebuchet MS"/>
          <w:i/>
          <w:sz w:val="22"/>
          <w:szCs w:val="22"/>
          <w:u w:val="single"/>
        </w:rPr>
      </w:pPr>
      <w:r w:rsidRPr="002F1017">
        <w:rPr>
          <w:rFonts w:ascii="Trebuchet MS" w:eastAsia="Arial Unicode MS" w:hAnsi="Trebuchet MS"/>
          <w:sz w:val="22"/>
          <w:szCs w:val="22"/>
        </w:rPr>
        <w:t xml:space="preserve">(i) </w:t>
      </w:r>
      <w:r w:rsidRPr="002F1017">
        <w:rPr>
          <w:rFonts w:ascii="Trebuchet MS" w:eastAsia="Arial Unicode MS" w:hAnsi="Trebuchet MS"/>
          <w:i/>
          <w:sz w:val="22"/>
          <w:szCs w:val="22"/>
          <w:u w:val="single"/>
        </w:rPr>
        <w:t>Imposto de Renda Retido na Fonte – IRRF</w:t>
      </w:r>
    </w:p>
    <w:p w14:paraId="1DFBCA51"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5F8D3E38"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Como regra geral, o tratamento fiscal dispensado aos rendimentos e ganhos relativos a certificados de recebíveis imobiliários é o mesmo aplicado aos títulos de renda fixa.</w:t>
      </w:r>
    </w:p>
    <w:p w14:paraId="4898DE68"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2B99237C"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quando os investimentos forem realizados com prazo de até 180 dias; (ii) 20% quando os investimentos forem realizados com prazo de 181 dias até 360 dias; (iii) 17,5% quando os investimentos forem realizados com prazo de 361 dias até 720 dias; e (iv) 15% quando os investimentos forem realizados com prazo superior a 721 dias.</w:t>
      </w:r>
    </w:p>
    <w:p w14:paraId="2CF30E82"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03806F7E"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7141D537"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059D91C6"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iCs/>
          <w:sz w:val="22"/>
          <w:szCs w:val="22"/>
        </w:rPr>
        <w:t>Para as pessoas físicas, desde 1° de janeiro de 2005, os rendimentos gerados por aplicação em CRI estão isentos de imposto de renda (na fonte e na declaração de ajuste anual), por força do artigo 3°, inciso II, da Lei n.° 11.033. De acordo com a posição da Receita Federal do Brasil (</w:t>
      </w:r>
      <w:r w:rsidR="006761A9" w:rsidRPr="002F1017">
        <w:rPr>
          <w:rFonts w:ascii="Trebuchet MS" w:eastAsia="Arial Unicode MS" w:hAnsi="Trebuchet MS"/>
          <w:iCs/>
          <w:sz w:val="22"/>
          <w:szCs w:val="22"/>
        </w:rPr>
        <w:t>“</w:t>
      </w:r>
      <w:r w:rsidRPr="002F1017">
        <w:rPr>
          <w:rFonts w:ascii="Trebuchet MS" w:eastAsia="Arial Unicode MS" w:hAnsi="Trebuchet MS"/>
          <w:iCs/>
          <w:sz w:val="22"/>
          <w:szCs w:val="22"/>
          <w:u w:val="single"/>
        </w:rPr>
        <w:t>RFB</w:t>
      </w:r>
      <w:r w:rsidR="006761A9" w:rsidRPr="002F1017">
        <w:rPr>
          <w:rFonts w:ascii="Trebuchet MS" w:eastAsia="Arial Unicode MS" w:hAnsi="Trebuchet MS"/>
          <w:iCs/>
          <w:sz w:val="22"/>
          <w:szCs w:val="22"/>
        </w:rPr>
        <w:t>”</w:t>
      </w:r>
      <w:r w:rsidRPr="002F1017">
        <w:rPr>
          <w:rFonts w:ascii="Trebuchet MS" w:eastAsia="Arial Unicode MS" w:hAnsi="Trebuchet MS"/>
          <w:iCs/>
          <w:sz w:val="22"/>
          <w:szCs w:val="22"/>
        </w:rPr>
        <w:t>), expressa no artigo 55, parágrafo único, da Instrução Normativa RFB nº 1.585, de 31 de agosto de 2015, tal isenção abrange, ainda, o ganho de capital auferido na alienação ou cessão dos CRI.</w:t>
      </w:r>
    </w:p>
    <w:p w14:paraId="08EE16E6"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30F13159"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Os investidores pessoas físicas ou pessoas jurídicas isentas terão seus ganhos e rendimentos tributados exclusivamente na fonte, ou seja, o imposto não é 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1º, estabelece que a imunidade não abrange os rendimentos auferidos em aplicações financeiras, de renda fixa ou de renda variável. Este dispositivo legal está suspenso por força de ação direta de inconstitucionalidade movida pela Confederação Nacional da Saúde.</w:t>
      </w:r>
    </w:p>
    <w:p w14:paraId="2FFEFB39"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63F89604"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O IRRF pago por investidores pessoas jurídicas tributadas pelo lucro presumido, arbitrado ou real é considerado antecipação, gerando o direito à compensação com o IRPJ apurado em cada período de apuração.</w:t>
      </w:r>
    </w:p>
    <w:p w14:paraId="52A00F43"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61766830"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14:paraId="1687D407"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73DDDB2B"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14:paraId="212DFD87"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7C63F616"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Nas operações com certificados de recebíveis imobiliários registrados para negociação na BM&amp;FBOVESPA, a retenção do imposto incidente sobre rendimentos e ganhos auferidos por pessoas físicas ou jurídicas não financeiras titulares de contas individualizadas deve ser efetuada por meio do próprio sistema.</w:t>
      </w:r>
    </w:p>
    <w:p w14:paraId="21E4A63A"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5BC9B8D7"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14:paraId="64C4EBAA"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7191D79C"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 retenção deve ser efetuada por ocasião do pagamento dos rendimentos e ganhos aos investidores e o recolhimento do IRRF deve ser realizado até o terceiro dia útil subsequente ao decêndio de ocorrência do referido pagamento.</w:t>
      </w:r>
    </w:p>
    <w:p w14:paraId="0309695F"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1B1C11FE"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(Resolução CMN nº 2.689, de 26 de janeiro de 2000). Nesta hipótese, os rendimentos auferidos por investidores estrangeiros estão sujeitos à incidência do imposto de renda, à alíquota de 15%, ao passo que os ganhos realizados em ambiente bursátil, como a BM&amp;FBOVESPA, são isentos de tributação. Em relação aos investimentos oriundos de países que não tributem a renda ou que a tributem por alíquota inferior a 20%, em qualquer situação há incidência do imposto de renda à alíquota de 25%.</w:t>
      </w:r>
    </w:p>
    <w:p w14:paraId="1EEB04C2"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39225BE5"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 xml:space="preserve">(ii) </w:t>
      </w:r>
      <w:r w:rsidRPr="002F1017">
        <w:rPr>
          <w:rFonts w:ascii="Trebuchet MS" w:eastAsia="Arial Unicode MS" w:hAnsi="Trebuchet MS"/>
          <w:i/>
          <w:sz w:val="22"/>
          <w:szCs w:val="22"/>
          <w:u w:val="single"/>
        </w:rPr>
        <w:t>Imposto sobre Operações Financeiras - IOF</w:t>
      </w:r>
    </w:p>
    <w:p w14:paraId="762C3CBA"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1A2291ED"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Ainda, com relação aos investidores não-residentes, o Regulamento do IOF determina que o ingresso de recursos estrangeiros para aplicação nos mercados financeiro e de capitais, na forma regulamentada pelo Conselho Monetário Nacional (Resolução CMN nº 2.689, de 26 de janeiro de 2000) a alíquota do IOF/Câmbio será igual a 0% (zero por cento). Alertamos, contudo, por se tratar de imposto que exerce importante papel extrafiscal, as alíquotas poderão ser alteradas de forma automática via Decreto do Poder Executivo.</w:t>
      </w:r>
    </w:p>
    <w:p w14:paraId="3B44E95F"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5DB9A4CC" w14:textId="77777777" w:rsidR="00822A09" w:rsidRPr="002F1017" w:rsidRDefault="00A26216" w:rsidP="00C05B53">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 xml:space="preserve">Adicionalmente, de uma maneira geral, cumpre lembrar que se aplica a alíquota </w:t>
      </w:r>
      <w:r w:rsidR="006761A9" w:rsidRPr="002F1017">
        <w:rPr>
          <w:rFonts w:ascii="Trebuchet MS" w:eastAsia="Arial Unicode MS" w:hAnsi="Trebuchet MS"/>
          <w:sz w:val="22"/>
          <w:szCs w:val="22"/>
        </w:rPr>
        <w:t>“</w:t>
      </w:r>
      <w:r w:rsidRPr="002F1017">
        <w:rPr>
          <w:rFonts w:ascii="Trebuchet MS" w:eastAsia="Arial Unicode MS" w:hAnsi="Trebuchet MS"/>
          <w:sz w:val="22"/>
          <w:szCs w:val="22"/>
        </w:rPr>
        <w:t>zero</w:t>
      </w:r>
      <w:r w:rsidR="006761A9" w:rsidRPr="002F1017">
        <w:rPr>
          <w:rFonts w:ascii="Trebuchet MS" w:eastAsia="Arial Unicode MS" w:hAnsi="Trebuchet MS"/>
          <w:sz w:val="22"/>
          <w:szCs w:val="22"/>
        </w:rPr>
        <w:t>”</w:t>
      </w:r>
      <w:r w:rsidRPr="002F1017">
        <w:rPr>
          <w:rFonts w:ascii="Trebuchet MS" w:eastAsia="Arial Unicode MS" w:hAnsi="Trebuchet MS"/>
          <w:sz w:val="22"/>
          <w:szCs w:val="22"/>
        </w:rPr>
        <w:t xml:space="preserve"> do IOF/Títulos ou Valores Mobiliários, cujo fato gerador será a aquisição, cessão, resgate, repactuação ou pagamento para liquidação de títulos e valores mobiliários. </w:t>
      </w:r>
    </w:p>
    <w:p w14:paraId="35F4044C" w14:textId="77777777" w:rsidR="00822A09" w:rsidRPr="002F1017" w:rsidRDefault="00822A09" w:rsidP="00C05B53">
      <w:pPr>
        <w:widowControl w:val="0"/>
        <w:spacing w:line="360" w:lineRule="auto"/>
        <w:jc w:val="both"/>
        <w:rPr>
          <w:rFonts w:ascii="Trebuchet MS" w:eastAsia="Arial Unicode MS" w:hAnsi="Trebuchet MS"/>
          <w:sz w:val="22"/>
          <w:szCs w:val="22"/>
        </w:rPr>
      </w:pPr>
    </w:p>
    <w:p w14:paraId="6D559772"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 xml:space="preserve">(iii) </w:t>
      </w:r>
      <w:r w:rsidRPr="002F1017">
        <w:rPr>
          <w:rFonts w:ascii="Trebuchet MS" w:eastAsia="Arial Unicode MS" w:hAnsi="Trebuchet MS"/>
          <w:i/>
          <w:sz w:val="22"/>
          <w:szCs w:val="22"/>
          <w:u w:val="single"/>
        </w:rPr>
        <w:t>Contribuição ao Programa de Integração Social - PIS e para o Financiamento da Seguridade Social - COFINS</w:t>
      </w:r>
    </w:p>
    <w:p w14:paraId="079FE754"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1C7A3F2F"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14:paraId="18D6B45C"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7FD1EF6E"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No tocante à contribuição ao PIS, é importante mencionar que, de acordo com a Lei nº 10.637, de 30 de dezembro de 2002, desde 1º de dezembro de 2002: (i) a alíquota foi elevada para 1,65%; e (ii)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e (ii) o valor do tributo apurado pode ser compensado com créditos decorrentes de custos e despesas incorridos junto a pessoas jurídicas brasileiras.</w:t>
      </w:r>
    </w:p>
    <w:p w14:paraId="33DB5023"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7F9E2E3F"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14:paraId="7261176D"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11CCAA36"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11.941/09, revogado em decorrência da anterior declaração de inconstitucionalidade do referido dispositivo pelo plenário do Supremo Tribunal Federal – STF.</w:t>
      </w:r>
    </w:p>
    <w:p w14:paraId="73AA8599"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6FD43052"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14:paraId="3A4EAFCD"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77BB289B" w14:textId="77777777" w:rsidR="00822A09" w:rsidRPr="002F1017" w:rsidRDefault="00A26216" w:rsidP="009E1F77">
      <w:pPr>
        <w:widowControl w:val="0"/>
        <w:spacing w:line="360" w:lineRule="auto"/>
        <w:jc w:val="both"/>
        <w:rPr>
          <w:rFonts w:ascii="Trebuchet MS" w:eastAsia="Arial Unicode MS" w:hAnsi="Trebuchet MS"/>
          <w:sz w:val="22"/>
          <w:szCs w:val="22"/>
        </w:rPr>
      </w:pPr>
      <w:r w:rsidRPr="002F1017">
        <w:rPr>
          <w:rFonts w:ascii="Trebuchet MS" w:eastAsia="Arial Unicode MS" w:hAnsi="Trebuchet MS"/>
          <w:sz w:val="22"/>
          <w:szCs w:val="22"/>
        </w:rPr>
        <w:t>Sobre os rendimentos auferidos por investidores pessoas físicas não há qualquer incidência dos referidos tributos.</w:t>
      </w:r>
    </w:p>
    <w:p w14:paraId="6211BA0B" w14:textId="77777777" w:rsidR="00822A09" w:rsidRPr="002F1017" w:rsidRDefault="00822A09" w:rsidP="009E1F77">
      <w:pPr>
        <w:widowControl w:val="0"/>
        <w:spacing w:line="360" w:lineRule="auto"/>
        <w:jc w:val="both"/>
        <w:rPr>
          <w:rFonts w:ascii="Trebuchet MS" w:eastAsia="Arial Unicode MS" w:hAnsi="Trebuchet MS"/>
          <w:sz w:val="22"/>
          <w:szCs w:val="22"/>
        </w:rPr>
      </w:pPr>
    </w:p>
    <w:p w14:paraId="5D1B1C06" w14:textId="77777777" w:rsidR="00822A09" w:rsidRPr="002F1017" w:rsidRDefault="00A26216" w:rsidP="009E1F77">
      <w:pPr>
        <w:widowControl w:val="0"/>
        <w:spacing w:line="360" w:lineRule="auto"/>
        <w:jc w:val="both"/>
        <w:outlineLvl w:val="0"/>
        <w:rPr>
          <w:rFonts w:ascii="Trebuchet MS" w:eastAsia="Arial Unicode MS" w:hAnsi="Trebuchet MS"/>
          <w:sz w:val="22"/>
          <w:szCs w:val="22"/>
        </w:rPr>
      </w:pPr>
      <w:r w:rsidRPr="002F1017">
        <w:rPr>
          <w:rFonts w:ascii="Trebuchet MS" w:eastAsia="Arial Unicode MS" w:hAnsi="Trebuchet MS"/>
          <w:sz w:val="22"/>
          <w:szCs w:val="22"/>
        </w:rPr>
        <w:t>O pagamento da contribuição ao PIS e da COFINS deve ser efetuado até o vigésimo quinto dia do mês subsequente ao de auferimento da referida receita pelos investidores em geral, ou até o vigésimo dia do mês subsequente no caso das instituições financeiras e entidades assemelhadas.</w:t>
      </w:r>
    </w:p>
    <w:p w14:paraId="740EFED3" w14:textId="77777777" w:rsidR="00822A09" w:rsidRPr="002F1017" w:rsidRDefault="00A26216" w:rsidP="009E1F77">
      <w:pPr>
        <w:widowControl w:val="0"/>
        <w:jc w:val="both"/>
        <w:rPr>
          <w:rFonts w:ascii="Trebuchet MS" w:hAnsi="Trebuchet MS"/>
          <w:b/>
          <w:sz w:val="22"/>
          <w:szCs w:val="22"/>
        </w:rPr>
      </w:pPr>
      <w:r w:rsidRPr="002F1017">
        <w:rPr>
          <w:rFonts w:ascii="Trebuchet MS" w:hAnsi="Trebuchet MS"/>
          <w:b/>
          <w:sz w:val="22"/>
          <w:szCs w:val="22"/>
        </w:rPr>
        <w:br w:type="page"/>
      </w:r>
    </w:p>
    <w:p w14:paraId="7E52CD06"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ANEXO IV</w:t>
      </w:r>
    </w:p>
    <w:p w14:paraId="4990606E"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DECLARAÇÃO DO COORDENADOR PREVISTA NO ITEM 15 DO ANEXO III DA INSTRUÇÃO CVM 414</w:t>
      </w:r>
    </w:p>
    <w:p w14:paraId="42D0428A" w14:textId="77777777" w:rsidR="00822A09" w:rsidRPr="002F1017" w:rsidRDefault="00822A09" w:rsidP="009E1F77">
      <w:pPr>
        <w:widowControl w:val="0"/>
        <w:tabs>
          <w:tab w:val="left" w:pos="5760"/>
        </w:tabs>
        <w:spacing w:line="360" w:lineRule="auto"/>
        <w:jc w:val="both"/>
        <w:rPr>
          <w:rFonts w:ascii="Trebuchet MS" w:hAnsi="Trebuchet MS"/>
          <w:b/>
          <w:sz w:val="22"/>
          <w:szCs w:val="22"/>
        </w:rPr>
      </w:pPr>
    </w:p>
    <w:p w14:paraId="4A957529" w14:textId="77777777" w:rsidR="00822A09" w:rsidRPr="002F1017" w:rsidRDefault="00A26216" w:rsidP="00EA05BD">
      <w:pPr>
        <w:widowControl w:val="0"/>
        <w:tabs>
          <w:tab w:val="left" w:pos="8647"/>
        </w:tabs>
        <w:autoSpaceDE w:val="0"/>
        <w:autoSpaceDN w:val="0"/>
        <w:adjustRightInd w:val="0"/>
        <w:spacing w:line="360" w:lineRule="auto"/>
        <w:jc w:val="both"/>
        <w:rPr>
          <w:rFonts w:ascii="Trebuchet MS" w:hAnsi="Trebuchet MS" w:cs="Tahoma"/>
          <w:sz w:val="22"/>
          <w:szCs w:val="22"/>
        </w:rPr>
      </w:pPr>
      <w:r w:rsidRPr="002F1017">
        <w:rPr>
          <w:rFonts w:ascii="Trebuchet MS" w:hAnsi="Trebuchet MS"/>
          <w:b/>
          <w:sz w:val="22"/>
          <w:szCs w:val="22"/>
        </w:rPr>
        <w:t>CAIXA ECONÔMICA FEDERAL</w:t>
      </w:r>
      <w:r w:rsidRPr="002F1017">
        <w:rPr>
          <w:rFonts w:ascii="Trebuchet MS" w:hAnsi="Trebuchet MS"/>
          <w:sz w:val="22"/>
          <w:szCs w:val="22"/>
        </w:rPr>
        <w:t xml:space="preserve">, instituição financeira, constituída sob a forma de empresa pública, dotada de personalidade jurídica de direito privado, criada pelo Decreto-Lei n.º 759, de 12 de agosto de 1969, alterado pelo Decreto-Lei n.º 1.259, de 19 de fevereiro de 1973, e constituída pelo Decreto n.º 66.303, de 06 de março de 1970, com Estatuto aprovado pelo Decreto </w:t>
      </w:r>
      <w:r w:rsidRPr="002F1017">
        <w:rPr>
          <w:rFonts w:ascii="Trebuchet MS" w:hAnsi="Trebuchet MS" w:cs="Tahoma"/>
          <w:sz w:val="22"/>
          <w:szCs w:val="22"/>
        </w:rPr>
        <w:t>nº 7.973, de 28 de março de 2013</w:t>
      </w:r>
      <w:r w:rsidRPr="002F1017">
        <w:rPr>
          <w:rFonts w:ascii="Trebuchet MS" w:hAnsi="Trebuchet MS"/>
          <w:sz w:val="22"/>
          <w:szCs w:val="22"/>
        </w:rPr>
        <w:t>, com sede no Setor Bancário Sul, Quadra 4, Lotes 3 e 4, em Brasília, Distrito Federal, inscrita no CNPJ/MF sob o n.º 00.360.305/0001-04,</w:t>
      </w:r>
      <w:r w:rsidRPr="002F1017">
        <w:rPr>
          <w:rFonts w:ascii="Trebuchet MS" w:hAnsi="Trebuchet MS" w:cs="Tahoma"/>
          <w:sz w:val="22"/>
          <w:szCs w:val="22"/>
        </w:rPr>
        <w:t xml:space="preserve"> (doravante denominada </w:t>
      </w:r>
      <w:r w:rsidR="006761A9" w:rsidRPr="002F1017">
        <w:rPr>
          <w:rFonts w:ascii="Trebuchet MS" w:hAnsi="Trebuchet MS" w:cs="Tahoma"/>
          <w:sz w:val="22"/>
          <w:szCs w:val="22"/>
        </w:rPr>
        <w:t>“</w:t>
      </w:r>
      <w:r w:rsidRPr="002F1017">
        <w:rPr>
          <w:rFonts w:ascii="Trebuchet MS" w:hAnsi="Trebuchet MS" w:cs="Tahoma"/>
          <w:sz w:val="22"/>
          <w:szCs w:val="22"/>
          <w:u w:val="single"/>
        </w:rPr>
        <w:t>Coordenador Líder</w:t>
      </w:r>
      <w:r w:rsidR="006761A9" w:rsidRPr="002F1017">
        <w:rPr>
          <w:rFonts w:ascii="Trebuchet MS" w:hAnsi="Trebuchet MS" w:cs="Tahoma"/>
          <w:sz w:val="22"/>
          <w:szCs w:val="22"/>
        </w:rPr>
        <w:t>”</w:t>
      </w:r>
      <w:r w:rsidRPr="002F1017">
        <w:rPr>
          <w:rFonts w:ascii="Trebuchet MS" w:hAnsi="Trebuchet MS" w:cs="Tahoma"/>
          <w:sz w:val="22"/>
          <w:szCs w:val="22"/>
        </w:rPr>
        <w:t xml:space="preserve">), na qualidade de Coordenador Líder da oferta pública de distribuição dos Certificados de Recebíveis Imobiliários da </w:t>
      </w:r>
      <w:r w:rsidR="002E6658">
        <w:rPr>
          <w:rFonts w:ascii="Trebuchet MS" w:hAnsi="Trebuchet MS"/>
          <w:sz w:val="22"/>
          <w:szCs w:val="22"/>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2E6658">
        <w:rPr>
          <w:rFonts w:ascii="Trebuchet MS" w:hAnsi="Trebuchet MS"/>
          <w:sz w:val="22"/>
          <w:szCs w:val="22"/>
        </w:rPr>
        <w:t>277</w:t>
      </w:r>
      <w:r w:rsidRPr="002F1017">
        <w:rPr>
          <w:rFonts w:ascii="Trebuchet MS" w:hAnsi="Trebuchet MS" w:cs="Tahoma"/>
          <w:sz w:val="22"/>
          <w:szCs w:val="22"/>
        </w:rPr>
        <w:t xml:space="preserve">ª séries da </w:t>
      </w:r>
      <w:r w:rsidRPr="002E6658">
        <w:rPr>
          <w:rFonts w:ascii="Trebuchet MS" w:hAnsi="Trebuchet MS" w:cs="Arial"/>
          <w:sz w:val="22"/>
          <w:szCs w:val="22"/>
        </w:rPr>
        <w:t>2</w:t>
      </w:r>
      <w:r w:rsidRPr="002E6658">
        <w:rPr>
          <w:rFonts w:ascii="Trebuchet MS" w:hAnsi="Trebuchet MS" w:cs="Tahoma"/>
          <w:sz w:val="22"/>
          <w:szCs w:val="22"/>
        </w:rPr>
        <w:t>ª</w:t>
      </w:r>
      <w:r w:rsidRPr="002F1017">
        <w:rPr>
          <w:rFonts w:ascii="Trebuchet MS" w:hAnsi="Trebuchet MS" w:cs="Tahoma"/>
          <w:sz w:val="22"/>
          <w:szCs w:val="22"/>
        </w:rPr>
        <w:t xml:space="preserve"> emissão (</w:t>
      </w:r>
      <w:r w:rsidR="006761A9" w:rsidRPr="002F1017">
        <w:rPr>
          <w:rFonts w:ascii="Trebuchet MS" w:hAnsi="Trebuchet MS" w:cs="Tahoma"/>
          <w:sz w:val="22"/>
          <w:szCs w:val="22"/>
        </w:rPr>
        <w:t>“</w:t>
      </w:r>
      <w:r w:rsidRPr="002F1017">
        <w:rPr>
          <w:rFonts w:ascii="Trebuchet MS" w:hAnsi="Trebuchet MS" w:cs="Tahoma"/>
          <w:sz w:val="22"/>
          <w:szCs w:val="22"/>
          <w:u w:val="single"/>
        </w:rPr>
        <w:t>Emissão</w:t>
      </w:r>
      <w:r w:rsidR="006761A9" w:rsidRPr="002F1017">
        <w:rPr>
          <w:rFonts w:ascii="Trebuchet MS" w:hAnsi="Trebuchet MS" w:cs="Tahoma"/>
          <w:sz w:val="22"/>
          <w:szCs w:val="22"/>
        </w:rPr>
        <w:t>”</w:t>
      </w:r>
      <w:r w:rsidRPr="002F1017">
        <w:rPr>
          <w:rFonts w:ascii="Trebuchet MS" w:hAnsi="Trebuchet MS" w:cs="Tahoma"/>
          <w:sz w:val="22"/>
          <w:szCs w:val="22"/>
        </w:rPr>
        <w:t>), em que a</w:t>
      </w:r>
      <w:r w:rsidRPr="002F1017">
        <w:rPr>
          <w:rFonts w:ascii="Trebuchet MS" w:hAnsi="Trebuchet MS"/>
          <w:b/>
          <w:sz w:val="22"/>
          <w:szCs w:val="22"/>
        </w:rPr>
        <w:t xml:space="preserve"> </w:t>
      </w:r>
      <w:r w:rsidRPr="002F1017">
        <w:rPr>
          <w:rFonts w:ascii="Trebuchet MS" w:hAnsi="Trebuchet MS" w:cs="Tahoma"/>
          <w:b/>
          <w:sz w:val="22"/>
          <w:szCs w:val="22"/>
        </w:rPr>
        <w:t>CIBRASEC – COMPANHIA BRASILEIRA DE SECURITIZAÇÃO</w:t>
      </w:r>
      <w:r w:rsidRPr="002F1017">
        <w:rPr>
          <w:rFonts w:ascii="Trebuchet MS" w:hAnsi="Trebuchet MS"/>
          <w:sz w:val="22"/>
          <w:szCs w:val="22"/>
        </w:rPr>
        <w:t xml:space="preserve">, </w:t>
      </w:r>
      <w:r w:rsidRPr="002F1017">
        <w:rPr>
          <w:rFonts w:ascii="Trebuchet MS" w:hAnsi="Trebuchet MS" w:cs="Tahoma"/>
          <w:sz w:val="22"/>
          <w:szCs w:val="22"/>
        </w:rPr>
        <w:t xml:space="preserve">companhia aberta com sede na Cidade de São Paulo, Estado de São Paulo, na Avenida Paulista, nº 1.439, 2ª Sobreloja, Bela Vista, CEP 01311-200, inscrita no CNPJ/MF sob o nº 02.105.040/0001-23 (doravante denominada simplesmente </w:t>
      </w:r>
      <w:r w:rsidR="006761A9" w:rsidRPr="002F1017">
        <w:rPr>
          <w:rFonts w:ascii="Trebuchet MS" w:hAnsi="Trebuchet MS" w:cs="Tahoma"/>
          <w:sz w:val="22"/>
          <w:szCs w:val="22"/>
        </w:rPr>
        <w:t>“</w:t>
      </w:r>
      <w:r w:rsidRPr="002F1017">
        <w:rPr>
          <w:rFonts w:ascii="Trebuchet MS" w:hAnsi="Trebuchet MS" w:cs="Tahoma"/>
          <w:sz w:val="22"/>
          <w:szCs w:val="22"/>
          <w:u w:val="single"/>
        </w:rPr>
        <w:t>Emissora</w:t>
      </w:r>
      <w:r w:rsidR="006761A9" w:rsidRPr="002F1017">
        <w:rPr>
          <w:rFonts w:ascii="Trebuchet MS" w:hAnsi="Trebuchet MS" w:cs="Tahoma"/>
          <w:sz w:val="22"/>
          <w:szCs w:val="22"/>
        </w:rPr>
        <w:t>”</w:t>
      </w:r>
      <w:r w:rsidRPr="002F1017">
        <w:rPr>
          <w:rFonts w:ascii="Trebuchet MS" w:hAnsi="Trebuchet MS" w:cs="Tahoma"/>
          <w:sz w:val="22"/>
          <w:szCs w:val="22"/>
        </w:rPr>
        <w:t xml:space="preserve">) atua na qualidade de emissora dos Certificados de Recebíveis Imobiliários da </w:t>
      </w:r>
      <w:r w:rsidR="002E6658">
        <w:rPr>
          <w:rFonts w:ascii="Trebuchet MS" w:hAnsi="Trebuchet MS"/>
          <w:sz w:val="22"/>
          <w:szCs w:val="22"/>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2E6658">
        <w:rPr>
          <w:rFonts w:ascii="Trebuchet MS" w:hAnsi="Trebuchet MS"/>
          <w:sz w:val="22"/>
          <w:szCs w:val="22"/>
        </w:rPr>
        <w:t>277</w:t>
      </w:r>
      <w:r w:rsidRPr="002F1017">
        <w:rPr>
          <w:rFonts w:ascii="Trebuchet MS" w:hAnsi="Trebuchet MS" w:cs="Tahoma"/>
          <w:sz w:val="22"/>
          <w:szCs w:val="22"/>
        </w:rPr>
        <w:t xml:space="preserve">ª séries da </w:t>
      </w:r>
      <w:r w:rsidRPr="002E6658">
        <w:rPr>
          <w:rFonts w:ascii="Trebuchet MS" w:hAnsi="Trebuchet MS" w:cs="Arial"/>
          <w:sz w:val="22"/>
          <w:szCs w:val="22"/>
        </w:rPr>
        <w:t>2</w:t>
      </w:r>
      <w:r w:rsidRPr="002E6658">
        <w:rPr>
          <w:rFonts w:ascii="Trebuchet MS" w:hAnsi="Trebuchet MS" w:cs="Tahoma"/>
          <w:sz w:val="22"/>
          <w:szCs w:val="22"/>
        </w:rPr>
        <w:t>ª</w:t>
      </w:r>
      <w:r w:rsidRPr="002F1017">
        <w:rPr>
          <w:rFonts w:ascii="Trebuchet MS" w:hAnsi="Trebuchet MS" w:cs="Tahoma"/>
          <w:sz w:val="22"/>
          <w:szCs w:val="22"/>
        </w:rPr>
        <w:t xml:space="preserve"> Emissão, que serão objeto de oferta pública de distribuição e a </w:t>
      </w:r>
      <w:r w:rsidRPr="002F1017">
        <w:rPr>
          <w:rFonts w:ascii="Trebuchet MS" w:hAnsi="Trebuchet MS"/>
          <w:b/>
          <w:sz w:val="22"/>
          <w:szCs w:val="22"/>
        </w:rPr>
        <w:t>V</w:t>
      </w:r>
      <w:r w:rsidR="00FE5E87" w:rsidRPr="002F1017">
        <w:rPr>
          <w:rFonts w:ascii="Trebuchet MS" w:hAnsi="Trebuchet MS"/>
          <w:b/>
          <w:sz w:val="22"/>
          <w:szCs w:val="22"/>
        </w:rPr>
        <w:t>Ó</w:t>
      </w:r>
      <w:r w:rsidRPr="002F1017">
        <w:rPr>
          <w:rFonts w:ascii="Trebuchet MS" w:hAnsi="Trebuchet MS"/>
          <w:b/>
          <w:sz w:val="22"/>
          <w:szCs w:val="22"/>
        </w:rPr>
        <w:t>RTX DISTRIBUIDORA DE TÍTULOS E VALORES MOBILIÁRIOS LTDA.</w:t>
      </w:r>
      <w:r w:rsidRPr="002F1017">
        <w:rPr>
          <w:rFonts w:ascii="Trebuchet MS" w:hAnsi="Trebuchet MS" w:cs="Arial"/>
          <w:sz w:val="22"/>
          <w:szCs w:val="22"/>
        </w:rPr>
        <w:t xml:space="preserve">, </w:t>
      </w:r>
      <w:r w:rsidRPr="002F1017">
        <w:rPr>
          <w:rFonts w:ascii="Trebuchet MS" w:hAnsi="Trebuchet MS"/>
          <w:sz w:val="22"/>
          <w:szCs w:val="22"/>
        </w:rPr>
        <w:t>inscrita no CNPJ/MF sob o nº 22.610.500/0001-88</w:t>
      </w:r>
      <w:r w:rsidRPr="002F1017">
        <w:rPr>
          <w:rFonts w:ascii="Trebuchet MS" w:hAnsi="Trebuchet MS" w:cs="Tahoma"/>
          <w:sz w:val="22"/>
          <w:szCs w:val="22"/>
        </w:rPr>
        <w:t xml:space="preserve"> (</w:t>
      </w:r>
      <w:r w:rsidR="006761A9" w:rsidRPr="002F1017">
        <w:rPr>
          <w:rFonts w:ascii="Trebuchet MS" w:hAnsi="Trebuchet MS" w:cs="Tahoma"/>
          <w:sz w:val="22"/>
          <w:szCs w:val="22"/>
        </w:rPr>
        <w:t>“</w:t>
      </w:r>
      <w:r w:rsidRPr="002F1017">
        <w:rPr>
          <w:rFonts w:ascii="Trebuchet MS" w:hAnsi="Trebuchet MS" w:cs="Tahoma"/>
          <w:sz w:val="22"/>
          <w:szCs w:val="22"/>
          <w:u w:val="single"/>
        </w:rPr>
        <w:t>Agente Fiduciário</w:t>
      </w:r>
      <w:r w:rsidR="006761A9" w:rsidRPr="002F1017">
        <w:rPr>
          <w:rFonts w:ascii="Trebuchet MS" w:hAnsi="Trebuchet MS" w:cs="Tahoma"/>
          <w:sz w:val="22"/>
          <w:szCs w:val="22"/>
        </w:rPr>
        <w:t>”</w:t>
      </w:r>
      <w:r w:rsidRPr="002F1017">
        <w:rPr>
          <w:rFonts w:ascii="Trebuchet MS" w:hAnsi="Trebuchet MS" w:cs="Tahoma"/>
          <w:sz w:val="22"/>
          <w:szCs w:val="22"/>
        </w:rPr>
        <w:t xml:space="preserve">), nos termos da Instrução CVM </w:t>
      </w:r>
      <w:r w:rsidRPr="002F1017">
        <w:rPr>
          <w:rFonts w:ascii="Trebuchet MS" w:hAnsi="Trebuchet MS"/>
          <w:sz w:val="22"/>
          <w:szCs w:val="22"/>
        </w:rPr>
        <w:t>nº 400, de 29 de dezembro de 2003, conforme alterada,</w:t>
      </w:r>
      <w:r w:rsidRPr="002F1017">
        <w:rPr>
          <w:rFonts w:ascii="Trebuchet MS" w:hAnsi="Trebuchet MS" w:cs="Tahoma"/>
          <w:sz w:val="22"/>
          <w:szCs w:val="22"/>
        </w:rPr>
        <w:t xml:space="preserve"> e da Instrução CVM </w:t>
      </w:r>
      <w:r w:rsidRPr="002F1017">
        <w:rPr>
          <w:rFonts w:ascii="Trebuchet MS" w:hAnsi="Trebuchet MS"/>
          <w:sz w:val="22"/>
          <w:szCs w:val="22"/>
        </w:rPr>
        <w:t>nº 414, de 30 de dezembro de 2.004, conforme alterada</w:t>
      </w:r>
      <w:r w:rsidRPr="002F1017">
        <w:rPr>
          <w:rFonts w:ascii="Trebuchet MS" w:hAnsi="Trebuchet MS" w:cs="Tahoma"/>
          <w:sz w:val="22"/>
          <w:szCs w:val="22"/>
        </w:rPr>
        <w:t>,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w:t>
      </w:r>
    </w:p>
    <w:p w14:paraId="62BC753E" w14:textId="77777777" w:rsidR="00822A09" w:rsidRPr="002F1017" w:rsidRDefault="00822A09" w:rsidP="00EA05BD">
      <w:pPr>
        <w:widowControl w:val="0"/>
        <w:tabs>
          <w:tab w:val="left" w:pos="8647"/>
        </w:tabs>
        <w:autoSpaceDE w:val="0"/>
        <w:autoSpaceDN w:val="0"/>
        <w:adjustRightInd w:val="0"/>
        <w:spacing w:line="360" w:lineRule="auto"/>
        <w:jc w:val="both"/>
        <w:rPr>
          <w:rFonts w:ascii="Trebuchet MS" w:hAnsi="Trebuchet MS" w:cs="Tahoma"/>
          <w:sz w:val="22"/>
          <w:szCs w:val="22"/>
        </w:rPr>
      </w:pPr>
    </w:p>
    <w:p w14:paraId="72EAB312" w14:textId="244C51E5" w:rsidR="00822A09" w:rsidRPr="002F1017" w:rsidRDefault="00A26216" w:rsidP="00EA05BD">
      <w:pPr>
        <w:widowControl w:val="0"/>
        <w:tabs>
          <w:tab w:val="left" w:pos="8647"/>
        </w:tabs>
        <w:autoSpaceDE w:val="0"/>
        <w:autoSpaceDN w:val="0"/>
        <w:adjustRightInd w:val="0"/>
        <w:spacing w:line="360" w:lineRule="auto"/>
        <w:jc w:val="center"/>
        <w:rPr>
          <w:rFonts w:ascii="Trebuchet MS" w:hAnsi="Trebuchet MS" w:cs="Tahoma"/>
          <w:sz w:val="22"/>
          <w:szCs w:val="22"/>
        </w:rPr>
      </w:pPr>
      <w:r w:rsidRPr="002F1017">
        <w:rPr>
          <w:rFonts w:ascii="Trebuchet MS" w:hAnsi="Trebuchet MS" w:cs="Tahoma"/>
          <w:sz w:val="22"/>
          <w:szCs w:val="22"/>
        </w:rPr>
        <w:t xml:space="preserve">São Paulo, </w:t>
      </w:r>
      <w:r w:rsidR="00AF0C44">
        <w:rPr>
          <w:rFonts w:ascii="Trebuchet MS" w:hAnsi="Trebuchet MS"/>
          <w:sz w:val="22"/>
          <w:szCs w:val="22"/>
          <w:highlight w:val="yellow"/>
        </w:rPr>
        <w:t>21 de outubro de 2016</w:t>
      </w:r>
    </w:p>
    <w:p w14:paraId="30E4BACB" w14:textId="77777777" w:rsidR="00822A09" w:rsidRPr="002F1017" w:rsidRDefault="00822A09" w:rsidP="00EA05BD">
      <w:pPr>
        <w:widowControl w:val="0"/>
        <w:tabs>
          <w:tab w:val="left" w:pos="8647"/>
        </w:tabs>
        <w:autoSpaceDE w:val="0"/>
        <w:autoSpaceDN w:val="0"/>
        <w:adjustRightInd w:val="0"/>
        <w:spacing w:line="360" w:lineRule="auto"/>
        <w:jc w:val="center"/>
        <w:rPr>
          <w:rFonts w:ascii="Trebuchet MS" w:hAnsi="Trebuchet MS" w:cs="Arial"/>
          <w:sz w:val="22"/>
          <w:szCs w:val="22"/>
        </w:rPr>
      </w:pPr>
    </w:p>
    <w:p w14:paraId="51DEBDF5" w14:textId="77777777" w:rsidR="00822A09" w:rsidRPr="002F1017" w:rsidRDefault="00822A09" w:rsidP="00EA05BD">
      <w:pPr>
        <w:widowControl w:val="0"/>
        <w:tabs>
          <w:tab w:val="left" w:pos="8647"/>
        </w:tabs>
        <w:autoSpaceDE w:val="0"/>
        <w:autoSpaceDN w:val="0"/>
        <w:adjustRightInd w:val="0"/>
        <w:spacing w:line="360" w:lineRule="auto"/>
        <w:jc w:val="center"/>
        <w:rPr>
          <w:rFonts w:ascii="Trebuchet MS" w:hAnsi="Trebuchet MS" w:cs="Arial"/>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822A09" w:rsidRPr="002F1017" w14:paraId="58A37C2F" w14:textId="77777777">
        <w:trPr>
          <w:jc w:val="center"/>
        </w:trPr>
        <w:tc>
          <w:tcPr>
            <w:tcW w:w="8978" w:type="dxa"/>
          </w:tcPr>
          <w:p w14:paraId="692A5364" w14:textId="77777777" w:rsidR="00822A09" w:rsidRPr="002F1017" w:rsidRDefault="00A26216" w:rsidP="009E1F77">
            <w:pPr>
              <w:widowControl w:val="0"/>
              <w:spacing w:line="360" w:lineRule="auto"/>
              <w:jc w:val="center"/>
              <w:rPr>
                <w:rFonts w:ascii="Trebuchet MS" w:hAnsi="Trebuchet MS" w:cs="Arial"/>
                <w:i/>
                <w:sz w:val="22"/>
                <w:szCs w:val="22"/>
              </w:rPr>
            </w:pPr>
            <w:r w:rsidRPr="002F1017">
              <w:rPr>
                <w:rFonts w:ascii="Trebuchet MS" w:hAnsi="Trebuchet MS"/>
                <w:b/>
                <w:sz w:val="22"/>
                <w:szCs w:val="22"/>
              </w:rPr>
              <w:t>CAIXA ECONÔMICA FEDERAL</w:t>
            </w:r>
          </w:p>
          <w:p w14:paraId="17CE190B" w14:textId="77777777" w:rsidR="00822A09" w:rsidRPr="002F1017" w:rsidRDefault="00A26216" w:rsidP="009E1F77">
            <w:pPr>
              <w:widowControl w:val="0"/>
              <w:spacing w:line="360" w:lineRule="auto"/>
              <w:jc w:val="center"/>
              <w:rPr>
                <w:rFonts w:ascii="Trebuchet MS" w:hAnsi="Trebuchet MS" w:cs="Arial"/>
                <w:i/>
                <w:sz w:val="22"/>
                <w:szCs w:val="22"/>
              </w:rPr>
            </w:pPr>
            <w:r w:rsidRPr="002F1017">
              <w:rPr>
                <w:rFonts w:ascii="Trebuchet MS" w:hAnsi="Trebuchet MS" w:cs="Arial"/>
                <w:i/>
                <w:sz w:val="22"/>
                <w:szCs w:val="22"/>
              </w:rPr>
              <w:t>Coordenador Líder</w:t>
            </w:r>
          </w:p>
        </w:tc>
      </w:tr>
    </w:tbl>
    <w:p w14:paraId="12DFF1F7" w14:textId="77777777" w:rsidR="00822A09" w:rsidRPr="002F1017" w:rsidRDefault="00A26216" w:rsidP="009E1F77">
      <w:pPr>
        <w:widowControl w:val="0"/>
        <w:tabs>
          <w:tab w:val="left" w:pos="5760"/>
        </w:tabs>
        <w:spacing w:line="360" w:lineRule="auto"/>
        <w:jc w:val="both"/>
        <w:rPr>
          <w:rFonts w:ascii="Trebuchet MS" w:hAnsi="Trebuchet MS"/>
          <w:b/>
          <w:sz w:val="22"/>
          <w:szCs w:val="22"/>
        </w:rPr>
      </w:pPr>
      <w:r w:rsidRPr="002F1017">
        <w:rPr>
          <w:rFonts w:ascii="Trebuchet MS" w:hAnsi="Trebuchet MS"/>
          <w:b/>
          <w:sz w:val="22"/>
          <w:szCs w:val="22"/>
        </w:rPr>
        <w:br w:type="page"/>
      </w:r>
    </w:p>
    <w:p w14:paraId="345250DF"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DECLARAÇÃO DA EMISSORA PREVISTA NO ITEM 15 DO ANEXO III DA INSTRUÇÃO CVM 414</w:t>
      </w:r>
    </w:p>
    <w:p w14:paraId="54F54112" w14:textId="77777777" w:rsidR="00822A09" w:rsidRPr="002F1017" w:rsidRDefault="00822A09" w:rsidP="009E1F77">
      <w:pPr>
        <w:widowControl w:val="0"/>
        <w:spacing w:line="360" w:lineRule="auto"/>
        <w:jc w:val="both"/>
        <w:rPr>
          <w:rFonts w:ascii="Trebuchet MS" w:hAnsi="Trebuchet MS" w:cs="Arial"/>
          <w:b/>
          <w:sz w:val="22"/>
          <w:szCs w:val="22"/>
        </w:rPr>
      </w:pPr>
    </w:p>
    <w:p w14:paraId="5FCE2302" w14:textId="77777777" w:rsidR="00822A09" w:rsidRPr="002F1017" w:rsidRDefault="00A26216" w:rsidP="009E1F77">
      <w:pPr>
        <w:pStyle w:val="Recuodecorpodetexto"/>
        <w:widowControl w:val="0"/>
        <w:tabs>
          <w:tab w:val="left" w:pos="-1985"/>
        </w:tabs>
        <w:spacing w:line="360" w:lineRule="auto"/>
        <w:rPr>
          <w:rFonts w:ascii="Trebuchet MS" w:hAnsi="Trebuchet MS" w:cs="Tahoma"/>
          <w:sz w:val="22"/>
          <w:szCs w:val="22"/>
        </w:rPr>
      </w:pPr>
      <w:r w:rsidRPr="002F1017">
        <w:rPr>
          <w:rFonts w:ascii="Trebuchet MS" w:hAnsi="Trebuchet MS" w:cs="Tahoma"/>
          <w:b/>
          <w:sz w:val="22"/>
          <w:szCs w:val="22"/>
        </w:rPr>
        <w:t>CIBRASEC – COMPANHIA BRASILEIRA DE SECURITIZAÇÃO</w:t>
      </w:r>
      <w:r w:rsidRPr="002F1017">
        <w:rPr>
          <w:rFonts w:ascii="Trebuchet MS" w:hAnsi="Trebuchet MS"/>
          <w:sz w:val="22"/>
          <w:szCs w:val="22"/>
        </w:rPr>
        <w:t xml:space="preserve">, </w:t>
      </w:r>
      <w:r w:rsidRPr="002F1017">
        <w:rPr>
          <w:rFonts w:ascii="Trebuchet MS" w:hAnsi="Trebuchet MS" w:cs="Tahoma"/>
          <w:sz w:val="22"/>
          <w:szCs w:val="22"/>
        </w:rPr>
        <w:t>companhia aberta com sede na Cidade de São Paulo, Estado de São Paulo, na Avenida Paulista, nº 1.439, 2ª Sobreloja, Bela Vista, CEP 01311-200, inscrita no CNPJ/MF sob o nº 02.105.040/0001-23</w:t>
      </w:r>
      <w:r w:rsidRPr="002F1017">
        <w:rPr>
          <w:rFonts w:ascii="Trebuchet MS" w:hAnsi="Trebuchet MS"/>
          <w:sz w:val="22"/>
          <w:szCs w:val="22"/>
        </w:rPr>
        <w:t>, por seus representantes legais ao final assinados</w:t>
      </w:r>
      <w:r w:rsidRPr="002F1017">
        <w:rPr>
          <w:rFonts w:ascii="Trebuchet MS" w:hAnsi="Trebuchet MS" w:cs="Tahoma"/>
          <w:sz w:val="22"/>
          <w:szCs w:val="22"/>
        </w:rPr>
        <w:t xml:space="preserve"> (doravante denominada simplesmente </w:t>
      </w:r>
      <w:r w:rsidR="006761A9" w:rsidRPr="002F1017">
        <w:rPr>
          <w:rFonts w:ascii="Trebuchet MS" w:hAnsi="Trebuchet MS" w:cs="Tahoma"/>
          <w:sz w:val="22"/>
          <w:szCs w:val="22"/>
        </w:rPr>
        <w:t>“</w:t>
      </w:r>
      <w:r w:rsidRPr="002F1017">
        <w:rPr>
          <w:rFonts w:ascii="Trebuchet MS" w:hAnsi="Trebuchet MS" w:cs="Tahoma"/>
          <w:sz w:val="22"/>
          <w:szCs w:val="22"/>
          <w:u w:val="single"/>
        </w:rPr>
        <w:t>Emissora</w:t>
      </w:r>
      <w:r w:rsidR="006761A9" w:rsidRPr="002F1017">
        <w:rPr>
          <w:rFonts w:ascii="Trebuchet MS" w:hAnsi="Trebuchet MS" w:cs="Tahoma"/>
          <w:sz w:val="22"/>
          <w:szCs w:val="22"/>
        </w:rPr>
        <w:t>”</w:t>
      </w:r>
      <w:r w:rsidRPr="002F1017">
        <w:rPr>
          <w:rFonts w:ascii="Trebuchet MS" w:hAnsi="Trebuchet MS" w:cs="Tahoma"/>
          <w:sz w:val="22"/>
          <w:szCs w:val="22"/>
        </w:rPr>
        <w:t xml:space="preserve">), na qualidade de emissora dos Certificados de Recebíveis Imobiliários da </w:t>
      </w:r>
      <w:r w:rsidR="002E6658">
        <w:rPr>
          <w:rFonts w:ascii="Trebuchet MS" w:hAnsi="Trebuchet MS"/>
          <w:sz w:val="22"/>
          <w:szCs w:val="22"/>
          <w:lang w:val="pt-BR"/>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2E6658">
        <w:rPr>
          <w:rFonts w:ascii="Trebuchet MS" w:hAnsi="Trebuchet MS"/>
          <w:sz w:val="22"/>
          <w:szCs w:val="22"/>
          <w:lang w:val="pt-BR"/>
        </w:rPr>
        <w:t>277</w:t>
      </w:r>
      <w:r w:rsidRPr="002F1017">
        <w:rPr>
          <w:rFonts w:ascii="Trebuchet MS" w:hAnsi="Trebuchet MS" w:cs="Tahoma"/>
          <w:sz w:val="22"/>
          <w:szCs w:val="22"/>
        </w:rPr>
        <w:t xml:space="preserve">ª séries </w:t>
      </w:r>
      <w:r w:rsidRPr="002E6658">
        <w:rPr>
          <w:rFonts w:ascii="Trebuchet MS" w:hAnsi="Trebuchet MS" w:cs="Tahoma"/>
          <w:sz w:val="22"/>
          <w:szCs w:val="22"/>
        </w:rPr>
        <w:t xml:space="preserve">da </w:t>
      </w:r>
      <w:r w:rsidRPr="002E6658">
        <w:rPr>
          <w:rFonts w:ascii="Trebuchet MS" w:hAnsi="Trebuchet MS" w:cs="Arial"/>
          <w:sz w:val="22"/>
          <w:szCs w:val="22"/>
        </w:rPr>
        <w:t>2</w:t>
      </w:r>
      <w:r w:rsidRPr="002E6658">
        <w:rPr>
          <w:rFonts w:ascii="Trebuchet MS" w:hAnsi="Trebuchet MS" w:cs="Tahoma"/>
          <w:sz w:val="22"/>
          <w:szCs w:val="22"/>
        </w:rPr>
        <w:t>ª Emissão</w:t>
      </w:r>
      <w:r w:rsidRPr="002F1017">
        <w:rPr>
          <w:rFonts w:ascii="Trebuchet MS" w:hAnsi="Trebuchet MS" w:cs="Tahoma"/>
          <w:sz w:val="22"/>
          <w:szCs w:val="22"/>
        </w:rPr>
        <w:t xml:space="preserve"> (</w:t>
      </w:r>
      <w:r w:rsidR="006761A9" w:rsidRPr="002F1017">
        <w:rPr>
          <w:rFonts w:ascii="Trebuchet MS" w:hAnsi="Trebuchet MS" w:cs="Tahoma"/>
          <w:sz w:val="22"/>
          <w:szCs w:val="22"/>
        </w:rPr>
        <w:t>“</w:t>
      </w:r>
      <w:r w:rsidRPr="002F1017">
        <w:rPr>
          <w:rFonts w:ascii="Trebuchet MS" w:hAnsi="Trebuchet MS" w:cs="Tahoma"/>
          <w:sz w:val="22"/>
          <w:szCs w:val="22"/>
          <w:u w:val="single"/>
        </w:rPr>
        <w:t>CRI</w:t>
      </w:r>
      <w:r w:rsidR="006761A9" w:rsidRPr="002F1017">
        <w:rPr>
          <w:rFonts w:ascii="Trebuchet MS" w:hAnsi="Trebuchet MS" w:cs="Tahoma"/>
          <w:sz w:val="22"/>
          <w:szCs w:val="22"/>
        </w:rPr>
        <w:t>”</w:t>
      </w:r>
      <w:r w:rsidRPr="002F1017">
        <w:rPr>
          <w:rFonts w:ascii="Trebuchet MS" w:hAnsi="Trebuchet MS" w:cs="Tahoma"/>
          <w:sz w:val="22"/>
          <w:szCs w:val="22"/>
        </w:rPr>
        <w:t xml:space="preserve"> e </w:t>
      </w:r>
      <w:r w:rsidR="006761A9" w:rsidRPr="002F1017">
        <w:rPr>
          <w:rFonts w:ascii="Trebuchet MS" w:hAnsi="Trebuchet MS" w:cs="Tahoma"/>
          <w:sz w:val="22"/>
          <w:szCs w:val="22"/>
        </w:rPr>
        <w:t>“</w:t>
      </w:r>
      <w:r w:rsidRPr="002F1017">
        <w:rPr>
          <w:rFonts w:ascii="Trebuchet MS" w:hAnsi="Trebuchet MS" w:cs="Tahoma"/>
          <w:sz w:val="22"/>
          <w:szCs w:val="22"/>
          <w:u w:val="single"/>
        </w:rPr>
        <w:t>Emissão</w:t>
      </w:r>
      <w:r w:rsidR="006761A9" w:rsidRPr="002F1017">
        <w:rPr>
          <w:rFonts w:ascii="Trebuchet MS" w:hAnsi="Trebuchet MS" w:cs="Tahoma"/>
          <w:sz w:val="22"/>
          <w:szCs w:val="22"/>
        </w:rPr>
        <w:t>”</w:t>
      </w:r>
      <w:r w:rsidRPr="002F1017">
        <w:rPr>
          <w:rFonts w:ascii="Trebuchet MS" w:hAnsi="Trebuchet MS" w:cs="Tahoma"/>
          <w:sz w:val="22"/>
          <w:szCs w:val="22"/>
        </w:rPr>
        <w:t xml:space="preserve">, respectivamente), que serão objeto de oferta pública de distribuição, em que a </w:t>
      </w:r>
      <w:r w:rsidRPr="002F1017">
        <w:rPr>
          <w:rFonts w:ascii="Trebuchet MS" w:hAnsi="Trebuchet MS"/>
          <w:b/>
          <w:sz w:val="22"/>
          <w:szCs w:val="22"/>
        </w:rPr>
        <w:t>CAIXA ECONÔMICA FEDERAL</w:t>
      </w:r>
      <w:r w:rsidRPr="002F1017">
        <w:rPr>
          <w:rFonts w:ascii="Trebuchet MS" w:hAnsi="Trebuchet MS"/>
          <w:sz w:val="22"/>
          <w:szCs w:val="22"/>
        </w:rPr>
        <w:t>, instituição financeira, constituída sob a forma de empresa pública, dotada de personalidade jurídica de direito privado, com sede no Setor Bancário Sul, Quadra 4, Lotes 3 e 4, em Brasília, Distrito Federal, inscrita no CNPJ/MF sob o n.º 00.360.305/0001-04</w:t>
      </w:r>
      <w:r w:rsidRPr="002F1017">
        <w:rPr>
          <w:rFonts w:ascii="Trebuchet MS" w:hAnsi="Trebuchet MS" w:cs="Tahoma"/>
          <w:sz w:val="22"/>
          <w:szCs w:val="22"/>
        </w:rPr>
        <w:t>, atua como instituição intermediária líder (</w:t>
      </w:r>
      <w:r w:rsidR="006761A9" w:rsidRPr="002F1017">
        <w:rPr>
          <w:rFonts w:ascii="Trebuchet MS" w:hAnsi="Trebuchet MS" w:cs="Tahoma"/>
          <w:sz w:val="22"/>
          <w:szCs w:val="22"/>
        </w:rPr>
        <w:t>“</w:t>
      </w:r>
      <w:r w:rsidRPr="002F1017">
        <w:rPr>
          <w:rFonts w:ascii="Trebuchet MS" w:hAnsi="Trebuchet MS" w:cs="Tahoma"/>
          <w:sz w:val="22"/>
          <w:szCs w:val="22"/>
          <w:u w:val="single"/>
        </w:rPr>
        <w:t>Coordenador Líder</w:t>
      </w:r>
      <w:r w:rsidR="006761A9" w:rsidRPr="002F1017">
        <w:rPr>
          <w:rFonts w:ascii="Trebuchet MS" w:hAnsi="Trebuchet MS" w:cs="Tahoma"/>
          <w:sz w:val="22"/>
          <w:szCs w:val="22"/>
        </w:rPr>
        <w:t>”</w:t>
      </w:r>
      <w:r w:rsidRPr="002F1017">
        <w:rPr>
          <w:rFonts w:ascii="Trebuchet MS" w:hAnsi="Trebuchet MS" w:cs="Tahoma"/>
          <w:sz w:val="22"/>
          <w:szCs w:val="22"/>
        </w:rPr>
        <w:t xml:space="preserve">) e a </w:t>
      </w:r>
      <w:r w:rsidRPr="002F1017">
        <w:rPr>
          <w:rFonts w:ascii="Trebuchet MS" w:hAnsi="Trebuchet MS"/>
          <w:b/>
          <w:sz w:val="22"/>
          <w:szCs w:val="22"/>
        </w:rPr>
        <w:t>V</w:t>
      </w:r>
      <w:r w:rsidR="00FE5E87" w:rsidRPr="002F1017">
        <w:rPr>
          <w:rFonts w:ascii="Trebuchet MS" w:hAnsi="Trebuchet MS"/>
          <w:b/>
          <w:sz w:val="22"/>
          <w:szCs w:val="22"/>
          <w:lang w:val="pt-BR"/>
        </w:rPr>
        <w:t>Ó</w:t>
      </w:r>
      <w:r w:rsidRPr="002F1017">
        <w:rPr>
          <w:rFonts w:ascii="Trebuchet MS" w:hAnsi="Trebuchet MS"/>
          <w:b/>
          <w:sz w:val="22"/>
          <w:szCs w:val="22"/>
        </w:rPr>
        <w:t>RTX DISTRIBUIDORA DE TÍTULOS E VALORES MOBILIÁRIOS LTDA.</w:t>
      </w:r>
      <w:r w:rsidRPr="002F1017">
        <w:rPr>
          <w:rFonts w:ascii="Trebuchet MS" w:hAnsi="Trebuchet MS" w:cs="Arial"/>
          <w:sz w:val="22"/>
          <w:szCs w:val="22"/>
        </w:rPr>
        <w:t xml:space="preserve">, </w:t>
      </w:r>
      <w:r w:rsidRPr="002F1017">
        <w:rPr>
          <w:rFonts w:ascii="Trebuchet MS" w:hAnsi="Trebuchet MS"/>
          <w:sz w:val="22"/>
          <w:szCs w:val="22"/>
        </w:rPr>
        <w:t>inscrita no CNPJ/MF sob o nº 22.610.500/0001-88</w:t>
      </w:r>
      <w:r w:rsidRPr="002F1017">
        <w:rPr>
          <w:rFonts w:ascii="Trebuchet MS" w:hAnsi="Trebuchet MS" w:cs="Tahoma"/>
          <w:sz w:val="22"/>
          <w:szCs w:val="22"/>
        </w:rPr>
        <w:t>, atua como agente fiduciário (</w:t>
      </w:r>
      <w:r w:rsidR="006761A9" w:rsidRPr="002F1017">
        <w:rPr>
          <w:rFonts w:ascii="Trebuchet MS" w:hAnsi="Trebuchet MS" w:cs="Tahoma"/>
          <w:sz w:val="22"/>
          <w:szCs w:val="22"/>
        </w:rPr>
        <w:t>“</w:t>
      </w:r>
      <w:r w:rsidRPr="002F1017">
        <w:rPr>
          <w:rFonts w:ascii="Trebuchet MS" w:hAnsi="Trebuchet MS" w:cs="Tahoma"/>
          <w:sz w:val="22"/>
          <w:szCs w:val="22"/>
          <w:u w:val="single"/>
        </w:rPr>
        <w:t>Agente Fiduciário</w:t>
      </w:r>
      <w:r w:rsidR="006761A9" w:rsidRPr="002F1017">
        <w:rPr>
          <w:rFonts w:ascii="Trebuchet MS" w:hAnsi="Trebuchet MS" w:cs="Tahoma"/>
          <w:sz w:val="22"/>
          <w:szCs w:val="22"/>
        </w:rPr>
        <w:t>”</w:t>
      </w:r>
      <w:r w:rsidRPr="002F1017">
        <w:rPr>
          <w:rFonts w:ascii="Trebuchet MS" w:hAnsi="Trebuchet MS" w:cs="Tahoma"/>
          <w:sz w:val="22"/>
          <w:szCs w:val="22"/>
        </w:rPr>
        <w:t xml:space="preserve">), declara, nos termos da Instrução CVM </w:t>
      </w:r>
      <w:r w:rsidRPr="002F1017">
        <w:rPr>
          <w:rFonts w:ascii="Trebuchet MS" w:hAnsi="Trebuchet MS"/>
          <w:sz w:val="22"/>
          <w:szCs w:val="22"/>
        </w:rPr>
        <w:t>nº 400, de 29 de dezembro de 2003, conforme alterada,</w:t>
      </w:r>
      <w:r w:rsidRPr="002F1017">
        <w:rPr>
          <w:rFonts w:ascii="Trebuchet MS" w:hAnsi="Trebuchet MS" w:cs="Tahoma"/>
          <w:sz w:val="22"/>
          <w:szCs w:val="22"/>
        </w:rPr>
        <w:t xml:space="preserve"> e da Instrução CVM </w:t>
      </w:r>
      <w:r w:rsidRPr="002F1017">
        <w:rPr>
          <w:rFonts w:ascii="Trebuchet MS" w:hAnsi="Trebuchet MS"/>
          <w:sz w:val="22"/>
          <w:szCs w:val="22"/>
        </w:rPr>
        <w:t>nº 414, de 30 de dezembro de 2.004, conforme alterada</w:t>
      </w:r>
      <w:r w:rsidRPr="002F1017">
        <w:rPr>
          <w:rFonts w:ascii="Trebuchet MS" w:hAnsi="Trebuchet MS" w:cs="Tahoma"/>
          <w:sz w:val="22"/>
          <w:szCs w:val="22"/>
        </w:rPr>
        <w:t>,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w:t>
      </w:r>
    </w:p>
    <w:p w14:paraId="0221EAE8" w14:textId="77777777" w:rsidR="00822A09" w:rsidRPr="002F1017" w:rsidRDefault="00822A09" w:rsidP="009E1F77">
      <w:pPr>
        <w:widowControl w:val="0"/>
        <w:tabs>
          <w:tab w:val="left" w:pos="3060"/>
        </w:tabs>
        <w:spacing w:line="360" w:lineRule="auto"/>
        <w:jc w:val="center"/>
        <w:rPr>
          <w:rFonts w:ascii="Trebuchet MS" w:hAnsi="Trebuchet MS" w:cs="Tahoma"/>
          <w:sz w:val="22"/>
          <w:szCs w:val="22"/>
        </w:rPr>
      </w:pPr>
    </w:p>
    <w:p w14:paraId="6A3D7E53" w14:textId="011E8524" w:rsidR="00822A09" w:rsidRPr="002F1017" w:rsidRDefault="00A26216" w:rsidP="009E1F77">
      <w:pPr>
        <w:widowControl w:val="0"/>
        <w:jc w:val="center"/>
        <w:rPr>
          <w:rFonts w:ascii="Trebuchet MS" w:hAnsi="Trebuchet MS"/>
          <w:sz w:val="22"/>
          <w:szCs w:val="22"/>
        </w:rPr>
      </w:pPr>
      <w:r w:rsidRPr="002F1017">
        <w:rPr>
          <w:rFonts w:ascii="Trebuchet MS" w:hAnsi="Trebuchet MS" w:cs="Tahoma"/>
          <w:sz w:val="22"/>
          <w:szCs w:val="22"/>
        </w:rPr>
        <w:t xml:space="preserve">São Paulo, </w:t>
      </w:r>
      <w:r w:rsidR="00AF0C44">
        <w:rPr>
          <w:rFonts w:ascii="Trebuchet MS" w:hAnsi="Trebuchet MS"/>
          <w:sz w:val="22"/>
          <w:szCs w:val="22"/>
          <w:highlight w:val="yellow"/>
        </w:rPr>
        <w:t>21 de outubro de 2016</w:t>
      </w:r>
      <w:r w:rsidRPr="002F1017">
        <w:rPr>
          <w:rFonts w:ascii="Trebuchet MS" w:hAnsi="Trebuchet MS" w:cs="Tahoma"/>
          <w:sz w:val="22"/>
          <w:szCs w:val="22"/>
        </w:rPr>
        <w:t>.</w:t>
      </w:r>
    </w:p>
    <w:p w14:paraId="54243143" w14:textId="77777777" w:rsidR="00822A09" w:rsidRPr="002F1017" w:rsidRDefault="00822A09" w:rsidP="009E1F77">
      <w:pPr>
        <w:widowControl w:val="0"/>
        <w:spacing w:line="360" w:lineRule="auto"/>
        <w:jc w:val="center"/>
        <w:rPr>
          <w:rFonts w:ascii="Trebuchet MS" w:hAnsi="Trebuchet MS"/>
          <w:b/>
          <w:sz w:val="22"/>
          <w:szCs w:val="22"/>
        </w:rPr>
      </w:pPr>
    </w:p>
    <w:p w14:paraId="0B82B288" w14:textId="77777777" w:rsidR="00822A09" w:rsidRPr="002F1017" w:rsidRDefault="00822A09" w:rsidP="009E1F77">
      <w:pPr>
        <w:widowControl w:val="0"/>
        <w:spacing w:line="360" w:lineRule="auto"/>
        <w:jc w:val="center"/>
        <w:rPr>
          <w:rFonts w:ascii="Trebuchet MS" w:hAnsi="Trebuchet MS"/>
          <w:b/>
          <w:sz w:val="22"/>
          <w:szCs w:val="22"/>
        </w:rPr>
      </w:pPr>
    </w:p>
    <w:p w14:paraId="3007C10E" w14:textId="77777777" w:rsidR="00822A09" w:rsidRPr="002F1017" w:rsidRDefault="00822A09" w:rsidP="009E1F77">
      <w:pPr>
        <w:widowControl w:val="0"/>
        <w:spacing w:line="360" w:lineRule="auto"/>
        <w:jc w:val="center"/>
        <w:rPr>
          <w:rFonts w:ascii="Trebuchet MS" w:hAnsi="Trebuchet MS"/>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822A09" w:rsidRPr="002F1017" w14:paraId="1F5F9BE6" w14:textId="77777777">
        <w:trPr>
          <w:jc w:val="center"/>
        </w:trPr>
        <w:tc>
          <w:tcPr>
            <w:tcW w:w="8978" w:type="dxa"/>
          </w:tcPr>
          <w:p w14:paraId="34861206" w14:textId="77777777" w:rsidR="00822A09" w:rsidRPr="002F1017" w:rsidRDefault="00A26216" w:rsidP="009E1F77">
            <w:pPr>
              <w:widowControl w:val="0"/>
              <w:spacing w:line="360" w:lineRule="auto"/>
              <w:jc w:val="center"/>
              <w:rPr>
                <w:rFonts w:ascii="Trebuchet MS" w:hAnsi="Trebuchet MS" w:cs="Arial"/>
                <w:i/>
                <w:sz w:val="22"/>
                <w:szCs w:val="22"/>
              </w:rPr>
            </w:pPr>
            <w:r w:rsidRPr="002F1017">
              <w:rPr>
                <w:rFonts w:ascii="Trebuchet MS" w:hAnsi="Trebuchet MS" w:cs="Tahoma"/>
                <w:b/>
                <w:sz w:val="22"/>
                <w:szCs w:val="22"/>
              </w:rPr>
              <w:t>CIBRASEC – COMPANHIA BRASILEIRA DE SECURITIZAÇÃO</w:t>
            </w:r>
          </w:p>
          <w:p w14:paraId="166E4527" w14:textId="77777777" w:rsidR="00822A09" w:rsidRPr="002F1017" w:rsidRDefault="00A26216" w:rsidP="009E1F77">
            <w:pPr>
              <w:widowControl w:val="0"/>
              <w:spacing w:line="360" w:lineRule="auto"/>
              <w:jc w:val="center"/>
              <w:rPr>
                <w:rFonts w:ascii="Trebuchet MS" w:hAnsi="Trebuchet MS" w:cs="Arial"/>
                <w:i/>
                <w:sz w:val="22"/>
                <w:szCs w:val="22"/>
              </w:rPr>
            </w:pPr>
            <w:r w:rsidRPr="002F1017">
              <w:rPr>
                <w:rFonts w:ascii="Trebuchet MS" w:hAnsi="Trebuchet MS" w:cs="Arial"/>
                <w:i/>
                <w:sz w:val="22"/>
                <w:szCs w:val="22"/>
              </w:rPr>
              <w:t>Emissora</w:t>
            </w:r>
          </w:p>
        </w:tc>
      </w:tr>
    </w:tbl>
    <w:p w14:paraId="31EC78E8" w14:textId="77777777" w:rsidR="00822A09" w:rsidRPr="002F1017" w:rsidRDefault="00822A09" w:rsidP="009E1F77">
      <w:pPr>
        <w:widowControl w:val="0"/>
        <w:spacing w:line="360" w:lineRule="auto"/>
        <w:ind w:left="360"/>
        <w:jc w:val="both"/>
        <w:rPr>
          <w:rFonts w:ascii="Trebuchet MS" w:hAnsi="Trebuchet MS"/>
          <w:b/>
          <w:sz w:val="22"/>
          <w:szCs w:val="22"/>
        </w:rPr>
      </w:pPr>
    </w:p>
    <w:p w14:paraId="57E73884" w14:textId="77777777" w:rsidR="00822A09" w:rsidRPr="002F1017" w:rsidRDefault="00A26216" w:rsidP="009E1F77">
      <w:pPr>
        <w:widowControl w:val="0"/>
        <w:jc w:val="both"/>
        <w:rPr>
          <w:rFonts w:ascii="Trebuchet MS" w:hAnsi="Trebuchet MS"/>
          <w:b/>
          <w:sz w:val="22"/>
          <w:szCs w:val="22"/>
        </w:rPr>
      </w:pPr>
      <w:r w:rsidRPr="002F1017">
        <w:rPr>
          <w:rFonts w:ascii="Trebuchet MS" w:hAnsi="Trebuchet MS"/>
          <w:b/>
          <w:sz w:val="22"/>
          <w:szCs w:val="22"/>
        </w:rPr>
        <w:br w:type="page"/>
      </w:r>
    </w:p>
    <w:p w14:paraId="5C7010CB" w14:textId="77777777" w:rsidR="00822A09" w:rsidRPr="002F1017" w:rsidRDefault="00A26216" w:rsidP="009E1F77">
      <w:pPr>
        <w:widowControl w:val="0"/>
        <w:jc w:val="center"/>
        <w:rPr>
          <w:rFonts w:ascii="Trebuchet MS" w:hAnsi="Trebuchet MS"/>
          <w:b/>
          <w:sz w:val="22"/>
          <w:szCs w:val="22"/>
        </w:rPr>
      </w:pPr>
      <w:r w:rsidRPr="002F1017">
        <w:rPr>
          <w:rFonts w:ascii="Trebuchet MS" w:hAnsi="Trebuchet MS"/>
          <w:b/>
          <w:sz w:val="22"/>
          <w:szCs w:val="22"/>
        </w:rPr>
        <w:t>DECLARAÇÃO DO AGENTE FIDUCIÁRIO PREVISTA NO ITEM 15 DO ANEXO III DA INSTRUÇÃO CVM 414</w:t>
      </w:r>
    </w:p>
    <w:p w14:paraId="52412AB7" w14:textId="77777777" w:rsidR="00822A09" w:rsidRPr="002F1017" w:rsidRDefault="00822A09" w:rsidP="009E1F77">
      <w:pPr>
        <w:widowControl w:val="0"/>
        <w:spacing w:line="360" w:lineRule="auto"/>
        <w:ind w:left="360"/>
        <w:jc w:val="both"/>
        <w:rPr>
          <w:rFonts w:ascii="Trebuchet MS" w:hAnsi="Trebuchet MS"/>
          <w:b/>
          <w:sz w:val="22"/>
          <w:szCs w:val="22"/>
        </w:rPr>
      </w:pPr>
    </w:p>
    <w:p w14:paraId="291088B2" w14:textId="77777777" w:rsidR="00822A09" w:rsidRPr="002F1017" w:rsidRDefault="00A26216" w:rsidP="009E1F77">
      <w:pPr>
        <w:pStyle w:val="Recuodecorpodetexto"/>
        <w:widowControl w:val="0"/>
        <w:tabs>
          <w:tab w:val="left" w:pos="-1985"/>
        </w:tabs>
        <w:spacing w:line="360" w:lineRule="auto"/>
        <w:rPr>
          <w:rFonts w:ascii="Trebuchet MS" w:hAnsi="Trebuchet MS" w:cs="Tahoma"/>
          <w:sz w:val="22"/>
          <w:szCs w:val="22"/>
        </w:rPr>
      </w:pPr>
      <w:r w:rsidRPr="002F1017">
        <w:rPr>
          <w:rFonts w:ascii="Trebuchet MS" w:hAnsi="Trebuchet MS"/>
          <w:b/>
          <w:sz w:val="22"/>
          <w:szCs w:val="22"/>
        </w:rPr>
        <w:t>V</w:t>
      </w:r>
      <w:r w:rsidR="00FE5E87" w:rsidRPr="002F1017">
        <w:rPr>
          <w:rFonts w:ascii="Trebuchet MS" w:hAnsi="Trebuchet MS"/>
          <w:b/>
          <w:sz w:val="22"/>
          <w:szCs w:val="22"/>
          <w:lang w:val="pt-BR"/>
        </w:rPr>
        <w:t>Ó</w:t>
      </w:r>
      <w:r w:rsidRPr="002F1017">
        <w:rPr>
          <w:rFonts w:ascii="Trebuchet MS" w:hAnsi="Trebuchet MS"/>
          <w:b/>
          <w:sz w:val="22"/>
          <w:szCs w:val="22"/>
        </w:rPr>
        <w:t>RTX DISTRIBUIDORA DE TÍTULOS E VALORES MOBILIÁRIOS LTDA.</w:t>
      </w:r>
      <w:r w:rsidRPr="002F1017">
        <w:rPr>
          <w:rFonts w:ascii="Trebuchet MS" w:hAnsi="Trebuchet MS" w:cs="Arial"/>
          <w:sz w:val="22"/>
          <w:szCs w:val="22"/>
        </w:rPr>
        <w:t>, instituição financeira com sede na cidade de São Paulo, Estado de São Paulo, na Rua Ferreira de Araújo, nº 221, conjunto 93, Pinheiros, CEP 05428-000</w:t>
      </w:r>
      <w:r w:rsidRPr="002F1017">
        <w:rPr>
          <w:rFonts w:ascii="Trebuchet MS" w:hAnsi="Trebuchet MS"/>
          <w:sz w:val="22"/>
          <w:szCs w:val="22"/>
        </w:rPr>
        <w:t xml:space="preserve">, inscrita no CNPJ/MF sob o nº 22.610.500/0001-88, neste ato representada na forma de seu </w:t>
      </w:r>
      <w:r w:rsidRPr="002F1017">
        <w:rPr>
          <w:rFonts w:ascii="Trebuchet MS" w:hAnsi="Trebuchet MS"/>
          <w:sz w:val="22"/>
          <w:szCs w:val="22"/>
          <w:lang w:val="pt-BR"/>
        </w:rPr>
        <w:t>Contrato</w:t>
      </w:r>
      <w:r w:rsidRPr="002F1017">
        <w:rPr>
          <w:rFonts w:ascii="Trebuchet MS" w:hAnsi="Trebuchet MS"/>
          <w:sz w:val="22"/>
          <w:szCs w:val="22"/>
        </w:rPr>
        <w:t xml:space="preserve"> Social</w:t>
      </w:r>
      <w:r w:rsidRPr="002F1017">
        <w:rPr>
          <w:rFonts w:ascii="Trebuchet MS" w:hAnsi="Trebuchet MS" w:cs="Tahoma"/>
          <w:sz w:val="22"/>
          <w:szCs w:val="22"/>
        </w:rPr>
        <w:t xml:space="preserve">, (doravante denominada simplesmente </w:t>
      </w:r>
      <w:r w:rsidR="006761A9" w:rsidRPr="002F1017">
        <w:rPr>
          <w:rFonts w:ascii="Trebuchet MS" w:hAnsi="Trebuchet MS" w:cs="Tahoma"/>
          <w:sz w:val="22"/>
          <w:szCs w:val="22"/>
        </w:rPr>
        <w:t>“</w:t>
      </w:r>
      <w:r w:rsidRPr="002F1017">
        <w:rPr>
          <w:rFonts w:ascii="Trebuchet MS" w:hAnsi="Trebuchet MS" w:cs="Tahoma"/>
          <w:sz w:val="22"/>
          <w:szCs w:val="22"/>
          <w:u w:val="single"/>
        </w:rPr>
        <w:t>Agente Fiduciário</w:t>
      </w:r>
      <w:r w:rsidR="006761A9" w:rsidRPr="002F1017">
        <w:rPr>
          <w:rFonts w:ascii="Trebuchet MS" w:hAnsi="Trebuchet MS" w:cs="Tahoma"/>
          <w:sz w:val="22"/>
          <w:szCs w:val="22"/>
        </w:rPr>
        <w:t>”</w:t>
      </w:r>
      <w:r w:rsidRPr="002F1017">
        <w:rPr>
          <w:rFonts w:ascii="Trebuchet MS" w:hAnsi="Trebuchet MS" w:cs="Tahoma"/>
          <w:sz w:val="22"/>
          <w:szCs w:val="22"/>
        </w:rPr>
        <w:t xml:space="preserve">), na qualidade de agente fiduciário dos Certificados de Recebíveis Imobiliários da </w:t>
      </w:r>
      <w:r w:rsidR="002E6658">
        <w:rPr>
          <w:rFonts w:ascii="Trebuchet MS" w:hAnsi="Trebuchet MS"/>
          <w:sz w:val="22"/>
          <w:szCs w:val="22"/>
          <w:lang w:val="pt-BR"/>
        </w:rPr>
        <w:t>276</w:t>
      </w:r>
      <w:r w:rsidRPr="002F1017">
        <w:rPr>
          <w:rFonts w:ascii="Trebuchet MS" w:hAnsi="Trebuchet MS" w:cs="Tahoma"/>
          <w:sz w:val="22"/>
          <w:szCs w:val="22"/>
        </w:rPr>
        <w:t>ª</w:t>
      </w:r>
      <w:r w:rsidRPr="002F1017">
        <w:rPr>
          <w:rFonts w:ascii="Trebuchet MS" w:hAnsi="Trebuchet MS"/>
          <w:sz w:val="22"/>
          <w:szCs w:val="22"/>
        </w:rPr>
        <w:t xml:space="preserve"> </w:t>
      </w:r>
      <w:r w:rsidRPr="002F1017">
        <w:rPr>
          <w:rFonts w:ascii="Trebuchet MS" w:hAnsi="Trebuchet MS" w:cs="Tahoma"/>
          <w:sz w:val="22"/>
          <w:szCs w:val="22"/>
        </w:rPr>
        <w:t xml:space="preserve">e da </w:t>
      </w:r>
      <w:r w:rsidR="002E6658">
        <w:rPr>
          <w:rFonts w:ascii="Trebuchet MS" w:hAnsi="Trebuchet MS"/>
          <w:sz w:val="22"/>
          <w:szCs w:val="22"/>
          <w:lang w:val="pt-BR"/>
        </w:rPr>
        <w:t>277</w:t>
      </w:r>
      <w:r w:rsidRPr="002F1017">
        <w:rPr>
          <w:rFonts w:ascii="Trebuchet MS" w:hAnsi="Trebuchet MS" w:cs="Tahoma"/>
          <w:sz w:val="22"/>
          <w:szCs w:val="22"/>
        </w:rPr>
        <w:t xml:space="preserve">ª séries da </w:t>
      </w:r>
      <w:r w:rsidRPr="002E6658">
        <w:rPr>
          <w:rFonts w:ascii="Trebuchet MS" w:hAnsi="Trebuchet MS" w:cs="Arial"/>
          <w:sz w:val="22"/>
          <w:szCs w:val="22"/>
        </w:rPr>
        <w:t>2</w:t>
      </w:r>
      <w:r w:rsidRPr="002E6658">
        <w:rPr>
          <w:rFonts w:ascii="Trebuchet MS" w:hAnsi="Trebuchet MS" w:cs="Tahoma"/>
          <w:sz w:val="22"/>
          <w:szCs w:val="22"/>
        </w:rPr>
        <w:t>ª</w:t>
      </w:r>
      <w:r w:rsidRPr="002F1017">
        <w:rPr>
          <w:rFonts w:ascii="Trebuchet MS" w:hAnsi="Trebuchet MS" w:cs="Tahoma"/>
          <w:sz w:val="22"/>
          <w:szCs w:val="22"/>
        </w:rPr>
        <w:t xml:space="preserve"> Emissão (</w:t>
      </w:r>
      <w:r w:rsidR="006761A9" w:rsidRPr="002F1017">
        <w:rPr>
          <w:rFonts w:ascii="Trebuchet MS" w:hAnsi="Trebuchet MS" w:cs="Tahoma"/>
          <w:sz w:val="22"/>
          <w:szCs w:val="22"/>
        </w:rPr>
        <w:t>“</w:t>
      </w:r>
      <w:r w:rsidRPr="002F1017">
        <w:rPr>
          <w:rFonts w:ascii="Trebuchet MS" w:hAnsi="Trebuchet MS" w:cs="Tahoma"/>
          <w:sz w:val="22"/>
          <w:szCs w:val="22"/>
          <w:u w:val="single"/>
        </w:rPr>
        <w:t>CRI</w:t>
      </w:r>
      <w:r w:rsidR="006761A9" w:rsidRPr="002F1017">
        <w:rPr>
          <w:rFonts w:ascii="Trebuchet MS" w:hAnsi="Trebuchet MS" w:cs="Tahoma"/>
          <w:sz w:val="22"/>
          <w:szCs w:val="22"/>
        </w:rPr>
        <w:t>”</w:t>
      </w:r>
      <w:r w:rsidRPr="002F1017">
        <w:rPr>
          <w:rFonts w:ascii="Trebuchet MS" w:hAnsi="Trebuchet MS" w:cs="Tahoma"/>
          <w:sz w:val="22"/>
          <w:szCs w:val="22"/>
        </w:rPr>
        <w:t xml:space="preserve"> e </w:t>
      </w:r>
      <w:r w:rsidR="006761A9" w:rsidRPr="002F1017">
        <w:rPr>
          <w:rFonts w:ascii="Trebuchet MS" w:hAnsi="Trebuchet MS" w:cs="Tahoma"/>
          <w:sz w:val="22"/>
          <w:szCs w:val="22"/>
        </w:rPr>
        <w:t>“</w:t>
      </w:r>
      <w:r w:rsidRPr="002F1017">
        <w:rPr>
          <w:rFonts w:ascii="Trebuchet MS" w:hAnsi="Trebuchet MS" w:cs="Tahoma"/>
          <w:sz w:val="22"/>
          <w:szCs w:val="22"/>
          <w:u w:val="single"/>
        </w:rPr>
        <w:t>Emissão</w:t>
      </w:r>
      <w:r w:rsidR="006761A9" w:rsidRPr="002F1017">
        <w:rPr>
          <w:rFonts w:ascii="Trebuchet MS" w:hAnsi="Trebuchet MS" w:cs="Tahoma"/>
          <w:sz w:val="22"/>
          <w:szCs w:val="22"/>
        </w:rPr>
        <w:t>”</w:t>
      </w:r>
      <w:r w:rsidRPr="002F1017">
        <w:rPr>
          <w:rFonts w:ascii="Trebuchet MS" w:hAnsi="Trebuchet MS" w:cs="Tahoma"/>
          <w:sz w:val="22"/>
          <w:szCs w:val="22"/>
        </w:rPr>
        <w:t>, respectivamente), da</w:t>
      </w:r>
      <w:r w:rsidRPr="002F1017">
        <w:rPr>
          <w:rFonts w:ascii="Trebuchet MS" w:hAnsi="Trebuchet MS"/>
          <w:b/>
          <w:sz w:val="22"/>
          <w:szCs w:val="22"/>
        </w:rPr>
        <w:t xml:space="preserve"> </w:t>
      </w:r>
      <w:r w:rsidRPr="002F1017">
        <w:rPr>
          <w:rFonts w:ascii="Trebuchet MS" w:hAnsi="Trebuchet MS" w:cs="Tahoma"/>
          <w:b/>
          <w:sz w:val="22"/>
          <w:szCs w:val="22"/>
        </w:rPr>
        <w:t>CIBRASEC – COMPANHIA BRASILEIRA DE SECURITIZAÇÃO</w:t>
      </w:r>
      <w:r w:rsidRPr="002F1017">
        <w:rPr>
          <w:rFonts w:ascii="Trebuchet MS" w:hAnsi="Trebuchet MS"/>
          <w:sz w:val="22"/>
          <w:szCs w:val="22"/>
        </w:rPr>
        <w:t xml:space="preserve">, </w:t>
      </w:r>
      <w:r w:rsidRPr="002F1017">
        <w:rPr>
          <w:rFonts w:ascii="Trebuchet MS" w:hAnsi="Trebuchet MS" w:cs="Tahoma"/>
          <w:sz w:val="22"/>
          <w:szCs w:val="22"/>
        </w:rPr>
        <w:t>companhia aberta com sede na Cidade de São Paulo, Estado de São Paulo, na Avenida Paulista, nº 1.439, 2ª Sobreloja, Bela Vista, CEP 01311-200, inscrita no CNPJ/MF sob o nº 02.105.040/0001-23</w:t>
      </w:r>
      <w:r w:rsidRPr="002F1017">
        <w:rPr>
          <w:rFonts w:ascii="Trebuchet MS" w:hAnsi="Trebuchet MS"/>
          <w:sz w:val="22"/>
          <w:szCs w:val="22"/>
        </w:rPr>
        <w:t xml:space="preserve"> </w:t>
      </w:r>
      <w:r w:rsidRPr="002F1017">
        <w:rPr>
          <w:rFonts w:ascii="Trebuchet MS" w:hAnsi="Trebuchet MS" w:cs="Tahoma"/>
          <w:sz w:val="22"/>
          <w:szCs w:val="22"/>
        </w:rPr>
        <w:t>(</w:t>
      </w:r>
      <w:r w:rsidR="006761A9" w:rsidRPr="002F1017">
        <w:rPr>
          <w:rFonts w:ascii="Trebuchet MS" w:hAnsi="Trebuchet MS" w:cs="Tahoma"/>
          <w:sz w:val="22"/>
          <w:szCs w:val="22"/>
        </w:rPr>
        <w:t>“</w:t>
      </w:r>
      <w:r w:rsidRPr="002F1017">
        <w:rPr>
          <w:rFonts w:ascii="Trebuchet MS" w:hAnsi="Trebuchet MS" w:cs="Tahoma"/>
          <w:sz w:val="22"/>
          <w:szCs w:val="22"/>
          <w:u w:val="single"/>
        </w:rPr>
        <w:t>Emissora</w:t>
      </w:r>
      <w:r w:rsidR="006761A9" w:rsidRPr="002F1017">
        <w:rPr>
          <w:rFonts w:ascii="Trebuchet MS" w:hAnsi="Trebuchet MS" w:cs="Tahoma"/>
          <w:sz w:val="22"/>
          <w:szCs w:val="22"/>
        </w:rPr>
        <w:t>”</w:t>
      </w:r>
      <w:r w:rsidRPr="002F1017">
        <w:rPr>
          <w:rFonts w:ascii="Trebuchet MS" w:hAnsi="Trebuchet MS" w:cs="Tahoma"/>
          <w:sz w:val="22"/>
          <w:szCs w:val="22"/>
        </w:rPr>
        <w:t xml:space="preserve">), nos termos da Instrução CVM </w:t>
      </w:r>
      <w:r w:rsidRPr="002F1017">
        <w:rPr>
          <w:rFonts w:ascii="Trebuchet MS" w:hAnsi="Trebuchet MS"/>
          <w:sz w:val="22"/>
          <w:szCs w:val="22"/>
        </w:rPr>
        <w:t>nº 400, de 29 de dezembro de 2003, conforme alterada,</w:t>
      </w:r>
      <w:r w:rsidRPr="002F1017">
        <w:rPr>
          <w:rFonts w:ascii="Trebuchet MS" w:hAnsi="Trebuchet MS" w:cs="Tahoma"/>
          <w:sz w:val="22"/>
          <w:szCs w:val="22"/>
        </w:rPr>
        <w:t xml:space="preserve"> e da Instrução CVM </w:t>
      </w:r>
      <w:r w:rsidRPr="002F1017">
        <w:rPr>
          <w:rFonts w:ascii="Trebuchet MS" w:hAnsi="Trebuchet MS"/>
          <w:sz w:val="22"/>
          <w:szCs w:val="22"/>
        </w:rPr>
        <w:t>nº 414, de 30 de dezembro de 2.004, conforme alterada</w:t>
      </w:r>
      <w:r w:rsidRPr="002F1017">
        <w:rPr>
          <w:rFonts w:ascii="Trebuchet MS" w:hAnsi="Trebuchet MS" w:cs="Tahoma"/>
          <w:sz w:val="22"/>
          <w:szCs w:val="22"/>
        </w:rPr>
        <w:t xml:space="preserve">, em que a </w:t>
      </w:r>
      <w:r w:rsidRPr="002F1017">
        <w:rPr>
          <w:rFonts w:ascii="Trebuchet MS" w:hAnsi="Trebuchet MS"/>
          <w:b/>
          <w:sz w:val="22"/>
          <w:szCs w:val="22"/>
        </w:rPr>
        <w:t>CAIXA ECONÔMICA FEDERAL</w:t>
      </w:r>
      <w:r w:rsidRPr="002F1017">
        <w:rPr>
          <w:rFonts w:ascii="Trebuchet MS" w:hAnsi="Trebuchet MS"/>
          <w:sz w:val="22"/>
          <w:szCs w:val="22"/>
        </w:rPr>
        <w:t>, inscrita no CNPJ/MF sob o n.º 00.360.305/0001-04</w:t>
      </w:r>
      <w:r w:rsidRPr="002F1017">
        <w:rPr>
          <w:rFonts w:ascii="Trebuchet MS" w:hAnsi="Trebuchet MS" w:cs="Tahoma"/>
          <w:sz w:val="22"/>
          <w:szCs w:val="22"/>
        </w:rPr>
        <w:t>, atua como instituição intermediária líder (</w:t>
      </w:r>
      <w:r w:rsidR="006761A9" w:rsidRPr="002F1017">
        <w:rPr>
          <w:rFonts w:ascii="Trebuchet MS" w:hAnsi="Trebuchet MS" w:cs="Tahoma"/>
          <w:sz w:val="22"/>
          <w:szCs w:val="22"/>
        </w:rPr>
        <w:t>“</w:t>
      </w:r>
      <w:r w:rsidRPr="002F1017">
        <w:rPr>
          <w:rFonts w:ascii="Trebuchet MS" w:hAnsi="Trebuchet MS" w:cs="Tahoma"/>
          <w:sz w:val="22"/>
          <w:szCs w:val="22"/>
          <w:u w:val="single"/>
        </w:rPr>
        <w:t>Coordenador Líder</w:t>
      </w:r>
      <w:r w:rsidR="006761A9" w:rsidRPr="002F1017">
        <w:rPr>
          <w:rFonts w:ascii="Trebuchet MS" w:hAnsi="Trebuchet MS" w:cs="Tahoma"/>
          <w:sz w:val="22"/>
          <w:szCs w:val="22"/>
        </w:rPr>
        <w:t>”</w:t>
      </w:r>
      <w:r w:rsidRPr="002F1017">
        <w:rPr>
          <w:rFonts w:ascii="Trebuchet MS" w:hAnsi="Trebuchet MS" w:cs="Tahoma"/>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w:t>
      </w:r>
    </w:p>
    <w:p w14:paraId="7A58E2D0" w14:textId="77777777" w:rsidR="00822A09" w:rsidRPr="002F1017" w:rsidRDefault="00822A09" w:rsidP="009E1F77">
      <w:pPr>
        <w:pStyle w:val="Recuodecorpodetexto"/>
        <w:widowControl w:val="0"/>
        <w:tabs>
          <w:tab w:val="left" w:pos="-1985"/>
        </w:tabs>
        <w:spacing w:line="360" w:lineRule="auto"/>
        <w:rPr>
          <w:rFonts w:ascii="Trebuchet MS" w:hAnsi="Trebuchet MS" w:cs="Tahoma"/>
          <w:sz w:val="22"/>
          <w:szCs w:val="22"/>
        </w:rPr>
      </w:pPr>
    </w:p>
    <w:p w14:paraId="3F0230B6" w14:textId="168273D9" w:rsidR="00822A09" w:rsidRPr="002F1017" w:rsidRDefault="00A26216" w:rsidP="009E1F77">
      <w:pPr>
        <w:widowControl w:val="0"/>
        <w:jc w:val="center"/>
        <w:rPr>
          <w:rFonts w:ascii="Trebuchet MS" w:hAnsi="Trebuchet MS"/>
          <w:sz w:val="22"/>
          <w:szCs w:val="22"/>
        </w:rPr>
      </w:pPr>
      <w:r w:rsidRPr="002F1017">
        <w:rPr>
          <w:rFonts w:ascii="Trebuchet MS" w:hAnsi="Trebuchet MS" w:cs="Tahoma"/>
          <w:sz w:val="22"/>
          <w:szCs w:val="22"/>
        </w:rPr>
        <w:t xml:space="preserve">São Paulo, </w:t>
      </w:r>
      <w:r w:rsidR="00AF0C44">
        <w:rPr>
          <w:rFonts w:ascii="Trebuchet MS" w:hAnsi="Trebuchet MS"/>
          <w:sz w:val="22"/>
          <w:szCs w:val="22"/>
          <w:highlight w:val="yellow"/>
        </w:rPr>
        <w:t>21 de outubro de 2016</w:t>
      </w:r>
      <w:r w:rsidRPr="002F1017">
        <w:rPr>
          <w:rFonts w:ascii="Trebuchet MS" w:hAnsi="Trebuchet MS" w:cs="Tahoma"/>
          <w:sz w:val="22"/>
          <w:szCs w:val="22"/>
        </w:rPr>
        <w:t>.</w:t>
      </w:r>
    </w:p>
    <w:p w14:paraId="5213865D" w14:textId="77777777" w:rsidR="00822A09" w:rsidRPr="002F1017" w:rsidRDefault="00822A09" w:rsidP="009E1F77">
      <w:pPr>
        <w:widowControl w:val="0"/>
        <w:spacing w:line="360" w:lineRule="auto"/>
        <w:jc w:val="center"/>
        <w:rPr>
          <w:rFonts w:ascii="Trebuchet MS" w:hAnsi="Trebuchet MS"/>
          <w:b/>
          <w:sz w:val="22"/>
          <w:szCs w:val="22"/>
        </w:rPr>
      </w:pPr>
    </w:p>
    <w:p w14:paraId="52168C3B" w14:textId="77777777" w:rsidR="00822A09" w:rsidRPr="002F1017" w:rsidRDefault="00822A09" w:rsidP="009E1F77">
      <w:pPr>
        <w:widowControl w:val="0"/>
        <w:spacing w:line="360" w:lineRule="auto"/>
        <w:jc w:val="center"/>
        <w:rPr>
          <w:rFonts w:ascii="Trebuchet MS" w:hAnsi="Trebuchet MS"/>
          <w:b/>
          <w:sz w:val="22"/>
          <w:szCs w:val="22"/>
        </w:rPr>
      </w:pPr>
    </w:p>
    <w:p w14:paraId="460E833B" w14:textId="77777777" w:rsidR="00822A09" w:rsidRPr="009E1F77" w:rsidRDefault="00822A09" w:rsidP="00EA05BD">
      <w:pPr>
        <w:widowControl w:val="0"/>
        <w:spacing w:line="320" w:lineRule="exact"/>
        <w:jc w:val="center"/>
        <w:rPr>
          <w:rFonts w:ascii="Trebuchet MS" w:hAnsi="Trebuchet MS"/>
          <w:b/>
          <w:sz w:val="22"/>
        </w:rPr>
      </w:pPr>
    </w:p>
    <w:tbl>
      <w:tblPr>
        <w:tblW w:w="0" w:type="auto"/>
        <w:jc w:val="center"/>
        <w:tblBorders>
          <w:top w:val="single" w:sz="4" w:space="0" w:color="auto"/>
        </w:tblBorders>
        <w:tblLook w:val="01E0" w:firstRow="1" w:lastRow="1" w:firstColumn="1" w:lastColumn="1" w:noHBand="0" w:noVBand="0"/>
      </w:tblPr>
      <w:tblGrid>
        <w:gridCol w:w="8978"/>
      </w:tblGrid>
      <w:tr w:rsidR="00822A09" w:rsidRPr="002F1017" w14:paraId="1194B2CD" w14:textId="77777777">
        <w:trPr>
          <w:jc w:val="center"/>
        </w:trPr>
        <w:tc>
          <w:tcPr>
            <w:tcW w:w="8978" w:type="dxa"/>
            <w:tcBorders>
              <w:top w:val="single" w:sz="4" w:space="0" w:color="auto"/>
              <w:left w:val="nil"/>
              <w:bottom w:val="nil"/>
              <w:right w:val="nil"/>
            </w:tcBorders>
            <w:hideMark/>
          </w:tcPr>
          <w:p w14:paraId="35CD596F" w14:textId="77777777" w:rsidR="00822A09" w:rsidRPr="002F1017" w:rsidRDefault="00A26216" w:rsidP="00EA05BD">
            <w:pPr>
              <w:widowControl w:val="0"/>
              <w:spacing w:line="320" w:lineRule="exact"/>
              <w:jc w:val="center"/>
              <w:rPr>
                <w:rFonts w:ascii="Trebuchet MS" w:hAnsi="Trebuchet MS" w:cs="Trebuchet MS"/>
                <w:b/>
                <w:iCs/>
                <w:sz w:val="22"/>
                <w:szCs w:val="22"/>
              </w:rPr>
            </w:pPr>
            <w:r w:rsidRPr="002F1017">
              <w:rPr>
                <w:rFonts w:ascii="Trebuchet MS" w:hAnsi="Trebuchet MS" w:cs="Trebuchet MS"/>
                <w:b/>
                <w:iCs/>
                <w:sz w:val="22"/>
                <w:szCs w:val="22"/>
              </w:rPr>
              <w:t>VÓRTX DISTRIBUIDORA DE TÍTULOS E VALORES MOBILIÁRIOS LTDA</w:t>
            </w:r>
          </w:p>
          <w:p w14:paraId="21ECB97D" w14:textId="77777777" w:rsidR="00822A09" w:rsidRPr="002F1017" w:rsidRDefault="00A26216" w:rsidP="00EA05BD">
            <w:pPr>
              <w:widowControl w:val="0"/>
              <w:spacing w:line="320" w:lineRule="exact"/>
              <w:jc w:val="center"/>
              <w:rPr>
                <w:rFonts w:ascii="Trebuchet MS" w:hAnsi="Trebuchet MS" w:cs="Trebuchet MS"/>
                <w:iCs/>
                <w:sz w:val="22"/>
                <w:szCs w:val="22"/>
              </w:rPr>
            </w:pPr>
            <w:r w:rsidRPr="002F1017">
              <w:rPr>
                <w:rFonts w:ascii="Trebuchet MS" w:hAnsi="Trebuchet MS" w:cs="Trebuchet MS"/>
                <w:iCs/>
                <w:sz w:val="22"/>
                <w:szCs w:val="22"/>
              </w:rPr>
              <w:t>Agente Fiduciário</w:t>
            </w:r>
          </w:p>
        </w:tc>
      </w:tr>
      <w:tr w:rsidR="00822A09" w:rsidRPr="002F1017" w14:paraId="4EA12158" w14:textId="77777777">
        <w:trPr>
          <w:jc w:val="center"/>
        </w:trPr>
        <w:tc>
          <w:tcPr>
            <w:tcW w:w="8978" w:type="dxa"/>
            <w:tcBorders>
              <w:top w:val="nil"/>
              <w:left w:val="nil"/>
              <w:bottom w:val="nil"/>
              <w:right w:val="nil"/>
            </w:tcBorders>
            <w:hideMark/>
          </w:tcPr>
          <w:p w14:paraId="109C1367" w14:textId="77777777" w:rsidR="00822A09" w:rsidRPr="002F1017" w:rsidRDefault="00A26216" w:rsidP="00EA05BD">
            <w:pPr>
              <w:widowControl w:val="0"/>
              <w:spacing w:line="320" w:lineRule="exact"/>
              <w:jc w:val="center"/>
              <w:rPr>
                <w:rFonts w:ascii="Trebuchet MS" w:hAnsi="Trebuchet MS" w:cs="Trebuchet MS"/>
                <w:sz w:val="22"/>
                <w:szCs w:val="22"/>
              </w:rPr>
            </w:pPr>
            <w:r w:rsidRPr="002F1017">
              <w:rPr>
                <w:rFonts w:ascii="Trebuchet MS" w:hAnsi="Trebuchet MS" w:cs="Trebuchet MS"/>
                <w:sz w:val="22"/>
                <w:szCs w:val="22"/>
              </w:rPr>
              <w:t>Nome:</w:t>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r>
            <w:r w:rsidRPr="002F1017">
              <w:rPr>
                <w:rFonts w:ascii="Trebuchet MS" w:hAnsi="Trebuchet MS" w:cs="Trebuchet MS"/>
                <w:sz w:val="22"/>
                <w:szCs w:val="22"/>
              </w:rPr>
              <w:tab/>
              <w:t>Nome:</w:t>
            </w:r>
          </w:p>
        </w:tc>
      </w:tr>
      <w:tr w:rsidR="00822A09" w:rsidRPr="002F1017" w14:paraId="2585DA74" w14:textId="77777777">
        <w:trPr>
          <w:jc w:val="center"/>
        </w:trPr>
        <w:tc>
          <w:tcPr>
            <w:tcW w:w="8978" w:type="dxa"/>
            <w:tcBorders>
              <w:top w:val="nil"/>
              <w:left w:val="nil"/>
              <w:bottom w:val="nil"/>
              <w:right w:val="nil"/>
            </w:tcBorders>
            <w:hideMark/>
          </w:tcPr>
          <w:p w14:paraId="16891F63" w14:textId="77777777" w:rsidR="00822A09" w:rsidRPr="002F1017" w:rsidRDefault="00A26216" w:rsidP="00EA05BD">
            <w:pPr>
              <w:widowControl w:val="0"/>
              <w:spacing w:line="320" w:lineRule="exact"/>
              <w:jc w:val="center"/>
              <w:rPr>
                <w:rFonts w:ascii="Trebuchet MS" w:hAnsi="Trebuchet MS" w:cs="Trebuchet MS"/>
                <w:color w:val="000000"/>
                <w:sz w:val="22"/>
                <w:szCs w:val="22"/>
              </w:rPr>
            </w:pPr>
            <w:r w:rsidRPr="002F1017">
              <w:rPr>
                <w:rFonts w:ascii="Trebuchet MS" w:hAnsi="Trebuchet MS" w:cs="Trebuchet MS"/>
                <w:color w:val="000000"/>
                <w:sz w:val="22"/>
                <w:szCs w:val="22"/>
              </w:rPr>
              <w:t>Cargo:</w:t>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r>
            <w:r w:rsidRPr="002F1017">
              <w:rPr>
                <w:rFonts w:ascii="Trebuchet MS" w:hAnsi="Trebuchet MS" w:cs="Trebuchet MS"/>
                <w:color w:val="000000"/>
                <w:sz w:val="22"/>
                <w:szCs w:val="22"/>
              </w:rPr>
              <w:tab/>
              <w:t>Cargo:</w:t>
            </w:r>
          </w:p>
        </w:tc>
      </w:tr>
    </w:tbl>
    <w:p w14:paraId="1B1A648B" w14:textId="77777777" w:rsidR="00822A09" w:rsidRPr="002F1017" w:rsidRDefault="00822A09" w:rsidP="009E1F77">
      <w:pPr>
        <w:widowControl w:val="0"/>
        <w:jc w:val="both"/>
        <w:rPr>
          <w:rFonts w:ascii="Trebuchet MS" w:hAnsi="Trebuchet MS"/>
          <w:sz w:val="22"/>
          <w:szCs w:val="22"/>
        </w:rPr>
      </w:pPr>
    </w:p>
    <w:p w14:paraId="5E8FD826" w14:textId="77777777" w:rsidR="00822A09" w:rsidRPr="002F1017" w:rsidRDefault="00A26216" w:rsidP="009E1F77">
      <w:pPr>
        <w:widowControl w:val="0"/>
        <w:rPr>
          <w:rFonts w:ascii="Trebuchet MS" w:hAnsi="Trebuchet MS"/>
          <w:sz w:val="22"/>
          <w:szCs w:val="22"/>
        </w:rPr>
      </w:pPr>
      <w:r w:rsidRPr="002F1017">
        <w:rPr>
          <w:rFonts w:ascii="Trebuchet MS" w:hAnsi="Trebuchet MS"/>
          <w:sz w:val="22"/>
          <w:szCs w:val="22"/>
        </w:rPr>
        <w:br w:type="page"/>
      </w:r>
    </w:p>
    <w:p w14:paraId="4F6417B9" w14:textId="77777777" w:rsidR="00822A09" w:rsidRPr="002F1017" w:rsidRDefault="00A26216" w:rsidP="009E1F77">
      <w:pPr>
        <w:widowControl w:val="0"/>
        <w:spacing w:line="360" w:lineRule="auto"/>
        <w:jc w:val="center"/>
        <w:rPr>
          <w:rFonts w:ascii="Trebuchet MS" w:hAnsi="Trebuchet MS"/>
          <w:b/>
          <w:sz w:val="22"/>
          <w:szCs w:val="22"/>
        </w:rPr>
      </w:pPr>
      <w:r w:rsidRPr="002F1017">
        <w:rPr>
          <w:rFonts w:ascii="Trebuchet MS" w:hAnsi="Trebuchet MS"/>
          <w:b/>
          <w:sz w:val="22"/>
          <w:szCs w:val="22"/>
        </w:rPr>
        <w:t>ANEXO V – FÓRMULA DE CÁLCULO DO AJUSTE DE VALORES NOVOS FINANCIAMENTOS</w:t>
      </w:r>
    </w:p>
    <w:p w14:paraId="4DEEFFF4" w14:textId="77777777" w:rsidR="00822A09" w:rsidRPr="002F1017" w:rsidRDefault="00822A09" w:rsidP="009E1F77">
      <w:pPr>
        <w:widowControl w:val="0"/>
        <w:spacing w:line="360" w:lineRule="auto"/>
        <w:jc w:val="center"/>
        <w:rPr>
          <w:rFonts w:ascii="Trebuchet MS" w:hAnsi="Trebuchet MS"/>
          <w:sz w:val="22"/>
          <w:szCs w:val="22"/>
        </w:rPr>
      </w:pPr>
    </w:p>
    <w:p w14:paraId="64DE151F" w14:textId="77777777" w:rsidR="00822A09" w:rsidRPr="002F1017" w:rsidRDefault="00822A09" w:rsidP="009E1F77">
      <w:pPr>
        <w:widowControl w:val="0"/>
        <w:spacing w:line="360" w:lineRule="auto"/>
        <w:jc w:val="center"/>
        <w:rPr>
          <w:rFonts w:ascii="Trebuchet MS" w:hAnsi="Trebuchet MS"/>
          <w:sz w:val="22"/>
          <w:szCs w:val="22"/>
        </w:rPr>
      </w:pPr>
    </w:p>
    <w:p w14:paraId="36DD2C2A" w14:textId="77777777" w:rsidR="00822A09" w:rsidRPr="002F1017" w:rsidRDefault="00A26216" w:rsidP="00F6084E">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Nos termos da cláusula 1.4 da Escritura de Cessão e em razão das disposições do Art. 2º da Resolução nº 798 do Conselho Curador do Fundo de Garantia do Tempo de Serviço (</w:t>
      </w:r>
      <w:r w:rsidR="006761A9" w:rsidRPr="002F1017">
        <w:rPr>
          <w:rFonts w:ascii="Trebuchet MS" w:hAnsi="Trebuchet MS"/>
          <w:sz w:val="22"/>
          <w:szCs w:val="22"/>
        </w:rPr>
        <w:t>“</w:t>
      </w:r>
      <w:r w:rsidRPr="002F1017">
        <w:rPr>
          <w:rFonts w:ascii="Trebuchet MS" w:hAnsi="Trebuchet MS"/>
          <w:sz w:val="22"/>
          <w:szCs w:val="22"/>
          <w:u w:val="single"/>
        </w:rPr>
        <w:t>FGTS</w:t>
      </w:r>
      <w:r w:rsidR="006761A9" w:rsidRPr="002F1017">
        <w:rPr>
          <w:rFonts w:ascii="Trebuchet MS" w:hAnsi="Trebuchet MS"/>
          <w:sz w:val="22"/>
          <w:szCs w:val="22"/>
        </w:rPr>
        <w:t>”</w:t>
      </w:r>
      <w:r w:rsidRPr="002F1017">
        <w:rPr>
          <w:rFonts w:ascii="Trebuchet MS" w:hAnsi="Trebuchet MS"/>
          <w:sz w:val="22"/>
          <w:szCs w:val="22"/>
        </w:rPr>
        <w:t>), de 26 de fevereiro de 2016</w:t>
      </w:r>
      <w:r w:rsidR="00047AD9" w:rsidRPr="002F1017">
        <w:rPr>
          <w:rFonts w:ascii="Trebuchet MS" w:hAnsi="Trebuchet MS"/>
          <w:sz w:val="22"/>
          <w:szCs w:val="22"/>
        </w:rPr>
        <w:t>, alterado pela Resolução nº 814, de 20 de julho de 2016</w:t>
      </w:r>
      <w:r w:rsidR="00F6084E">
        <w:rPr>
          <w:rFonts w:ascii="Trebuchet MS" w:hAnsi="Trebuchet MS"/>
          <w:sz w:val="22"/>
          <w:szCs w:val="22"/>
        </w:rPr>
        <w:t xml:space="preserve"> e pela </w:t>
      </w:r>
      <w:r w:rsidR="00F6084E" w:rsidRPr="002F1017">
        <w:rPr>
          <w:rFonts w:ascii="Trebuchet MS" w:hAnsi="Trebuchet MS"/>
          <w:sz w:val="22"/>
          <w:szCs w:val="22"/>
        </w:rPr>
        <w:t>pela Resolução nº 8</w:t>
      </w:r>
      <w:r w:rsidR="00F6084E">
        <w:rPr>
          <w:rFonts w:ascii="Trebuchet MS" w:hAnsi="Trebuchet MS"/>
          <w:sz w:val="22"/>
          <w:szCs w:val="22"/>
        </w:rPr>
        <w:t>2</w:t>
      </w:r>
      <w:r w:rsidR="00F6084E" w:rsidRPr="002F1017">
        <w:rPr>
          <w:rFonts w:ascii="Trebuchet MS" w:hAnsi="Trebuchet MS"/>
          <w:sz w:val="22"/>
          <w:szCs w:val="22"/>
        </w:rPr>
        <w:t xml:space="preserve">4, de </w:t>
      </w:r>
      <w:r w:rsidR="00F6084E">
        <w:rPr>
          <w:rFonts w:ascii="Trebuchet MS" w:hAnsi="Trebuchet MS"/>
          <w:sz w:val="22"/>
          <w:szCs w:val="22"/>
        </w:rPr>
        <w:t>13</w:t>
      </w:r>
      <w:r w:rsidR="00F6084E" w:rsidRPr="002F1017">
        <w:rPr>
          <w:rFonts w:ascii="Trebuchet MS" w:hAnsi="Trebuchet MS"/>
          <w:sz w:val="22"/>
          <w:szCs w:val="22"/>
        </w:rPr>
        <w:t xml:space="preserve"> de </w:t>
      </w:r>
      <w:r w:rsidR="00F6084E">
        <w:rPr>
          <w:rFonts w:ascii="Trebuchet MS" w:hAnsi="Trebuchet MS"/>
          <w:sz w:val="22"/>
          <w:szCs w:val="22"/>
        </w:rPr>
        <w:t>setembro</w:t>
      </w:r>
      <w:r w:rsidR="00F6084E" w:rsidRPr="002F1017">
        <w:rPr>
          <w:rFonts w:ascii="Trebuchet MS" w:hAnsi="Trebuchet MS"/>
          <w:sz w:val="22"/>
          <w:szCs w:val="22"/>
        </w:rPr>
        <w:t xml:space="preserve"> de 2016</w:t>
      </w:r>
      <w:r w:rsidRPr="002F1017">
        <w:rPr>
          <w:rFonts w:ascii="Trebuchet MS" w:hAnsi="Trebuchet MS"/>
          <w:sz w:val="22"/>
          <w:szCs w:val="22"/>
        </w:rPr>
        <w:t>, a Cedente se obrigou a aplicar o Valor da Cessão para concessão de financiamentos habitacionais nos limites do Sistema Financeiro da Habitação</w:t>
      </w:r>
      <w:r w:rsidR="00F6084E">
        <w:rPr>
          <w:rFonts w:ascii="Trebuchet MS" w:hAnsi="Trebuchet MS"/>
          <w:sz w:val="22"/>
          <w:szCs w:val="22"/>
        </w:rPr>
        <w:t xml:space="preserve">, </w:t>
      </w:r>
      <w:r w:rsidR="00F6084E" w:rsidRPr="00F6084E">
        <w:rPr>
          <w:rFonts w:ascii="Trebuchet MS" w:hAnsi="Trebuchet MS"/>
          <w:sz w:val="22"/>
          <w:szCs w:val="22"/>
        </w:rPr>
        <w:t>devendo ser observada a cota mínima de 80% (oitenta por cento) em</w:t>
      </w:r>
      <w:r w:rsidR="00F6084E">
        <w:rPr>
          <w:rFonts w:ascii="Trebuchet MS" w:hAnsi="Trebuchet MS"/>
          <w:sz w:val="22"/>
          <w:szCs w:val="22"/>
        </w:rPr>
        <w:t xml:space="preserve"> </w:t>
      </w:r>
      <w:r w:rsidR="00F6084E" w:rsidRPr="00F6084E">
        <w:rPr>
          <w:rFonts w:ascii="Trebuchet MS" w:hAnsi="Trebuchet MS"/>
          <w:sz w:val="22"/>
          <w:szCs w:val="22"/>
        </w:rPr>
        <w:t>imóveis novos</w:t>
      </w:r>
      <w:r w:rsidRPr="002F1017">
        <w:rPr>
          <w:rFonts w:ascii="Trebuchet MS" w:hAnsi="Trebuchet MS"/>
          <w:sz w:val="22"/>
          <w:szCs w:val="22"/>
        </w:rPr>
        <w:t xml:space="preserve"> (</w:t>
      </w:r>
      <w:r w:rsidR="006761A9" w:rsidRPr="002F1017">
        <w:rPr>
          <w:rFonts w:ascii="Trebuchet MS" w:hAnsi="Trebuchet MS"/>
          <w:sz w:val="22"/>
          <w:szCs w:val="22"/>
        </w:rPr>
        <w:t>“</w:t>
      </w:r>
      <w:r w:rsidRPr="002F1017">
        <w:rPr>
          <w:rFonts w:ascii="Trebuchet MS" w:hAnsi="Trebuchet MS"/>
          <w:sz w:val="22"/>
          <w:szCs w:val="22"/>
          <w:u w:val="single"/>
        </w:rPr>
        <w:t>Novos Financiamentos</w:t>
      </w:r>
      <w:r w:rsidR="006761A9" w:rsidRPr="002F1017">
        <w:rPr>
          <w:rFonts w:ascii="Trebuchet MS" w:hAnsi="Trebuchet MS"/>
          <w:sz w:val="22"/>
          <w:szCs w:val="22"/>
        </w:rPr>
        <w:t>”</w:t>
      </w:r>
      <w:r w:rsidRPr="002F1017">
        <w:rPr>
          <w:rFonts w:ascii="Trebuchet MS" w:hAnsi="Trebuchet MS"/>
          <w:sz w:val="22"/>
          <w:szCs w:val="22"/>
        </w:rPr>
        <w:t>).</w:t>
      </w:r>
    </w:p>
    <w:p w14:paraId="5DF4224B"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79D48BAE"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 xml:space="preserve">Em razão da obrigação assumida pela Cedente nos termos do item 1.4 da Escritura de Cessão, a Cedente deve encaminhar à Emissora no 1º (primeiro) dia útil dos meses subsequentes ao pagamento do Valor da Cessão, nos termos da Circular CAIXA nº </w:t>
      </w:r>
      <w:r w:rsidR="00047AD9" w:rsidRPr="002F1017">
        <w:rPr>
          <w:rFonts w:ascii="Trebuchet MS" w:hAnsi="Trebuchet MS"/>
          <w:color w:val="000000"/>
          <w:sz w:val="22"/>
          <w:szCs w:val="22"/>
        </w:rPr>
        <w:t>729, de 05 de agosto de 2016</w:t>
      </w:r>
      <w:r w:rsidRPr="002F1017">
        <w:rPr>
          <w:rFonts w:ascii="Trebuchet MS" w:hAnsi="Trebuchet MS"/>
          <w:sz w:val="22"/>
          <w:szCs w:val="22"/>
        </w:rPr>
        <w:t>: (i) declaração, conforme modelo constante da Circular CAIXA nº 7</w:t>
      </w:r>
      <w:r w:rsidR="00047AD9" w:rsidRPr="002F1017">
        <w:rPr>
          <w:rFonts w:ascii="Trebuchet MS" w:hAnsi="Trebuchet MS"/>
          <w:sz w:val="22"/>
          <w:szCs w:val="22"/>
        </w:rPr>
        <w:t>29</w:t>
      </w:r>
      <w:r w:rsidRPr="002F1017">
        <w:rPr>
          <w:rFonts w:ascii="Trebuchet MS" w:hAnsi="Trebuchet MS"/>
          <w:sz w:val="22"/>
          <w:szCs w:val="22"/>
        </w:rPr>
        <w:t>, de 0</w:t>
      </w:r>
      <w:r w:rsidR="00047AD9" w:rsidRPr="002F1017">
        <w:rPr>
          <w:rFonts w:ascii="Trebuchet MS" w:hAnsi="Trebuchet MS"/>
          <w:sz w:val="22"/>
          <w:szCs w:val="22"/>
        </w:rPr>
        <w:t>5</w:t>
      </w:r>
      <w:r w:rsidRPr="002F1017">
        <w:rPr>
          <w:rFonts w:ascii="Trebuchet MS" w:hAnsi="Trebuchet MS"/>
          <w:sz w:val="22"/>
          <w:szCs w:val="22"/>
        </w:rPr>
        <w:t xml:space="preserve"> de </w:t>
      </w:r>
      <w:r w:rsidR="00047AD9" w:rsidRPr="002F1017">
        <w:rPr>
          <w:rFonts w:ascii="Trebuchet MS" w:hAnsi="Trebuchet MS"/>
          <w:sz w:val="22"/>
          <w:szCs w:val="22"/>
        </w:rPr>
        <w:t xml:space="preserve">agosto </w:t>
      </w:r>
      <w:r w:rsidRPr="002F1017">
        <w:rPr>
          <w:rFonts w:ascii="Trebuchet MS" w:hAnsi="Trebuchet MS"/>
          <w:sz w:val="22"/>
          <w:szCs w:val="22"/>
        </w:rPr>
        <w:t>de 2016, no qual identifica o volume de recursos aplicados, no mês respectivamente anterior, na concessão de Novos Financiamentos; e (ii) arquivo analítico sobre os Novos Financiamentos contendo o número do contrato, data de concessão, valor financiado, valor de avaliação/venda dos Imóveis, discriminando-os em novos e usados.</w:t>
      </w:r>
    </w:p>
    <w:p w14:paraId="69FF9CC0"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0E2D6C69"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Enquanto o Valor da Cessão não for integralmente aplicado pela Cedente na concessão de Novos Financiamentos, a Cedente se obriga a pagar à Emissora e essa se obriga a repassar integralmente aos titulares dos CRI Seniores, um ajuste de valores, que será calculado com base na seguinte fórmula:</w:t>
      </w:r>
    </w:p>
    <w:p w14:paraId="7FA4B8E1"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6D558D8A" w14:textId="77777777" w:rsidR="00822A09" w:rsidRPr="002F1017" w:rsidRDefault="00A26216" w:rsidP="00EA05BD">
      <w:pPr>
        <w:pStyle w:val="BodyText21"/>
        <w:spacing w:line="360" w:lineRule="auto"/>
        <w:ind w:left="708"/>
        <w:jc w:val="center"/>
        <w:rPr>
          <w:rFonts w:ascii="Trebuchet MS" w:hAnsi="Trebuchet MS"/>
          <w:color w:val="000000"/>
          <w:sz w:val="22"/>
          <w:szCs w:val="22"/>
        </w:rPr>
      </w:pPr>
      <m:oMathPara>
        <m:oMath>
          <m:r>
            <w:rPr>
              <w:rFonts w:ascii="Cambria Math" w:hAnsi="Cambria Math"/>
              <w:color w:val="000000"/>
              <w:sz w:val="22"/>
              <w:szCs w:val="22"/>
            </w:rPr>
            <m:t>Ajuste=</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DESENQUADRADO</m:t>
              </m:r>
            </m:sub>
          </m:sSub>
          <m:d>
            <m:dPr>
              <m:begChr m:val=""/>
              <m:endChr m:val=""/>
              <m:ctrlPr>
                <w:rPr>
                  <w:rFonts w:ascii="Cambria Math" w:hAnsi="Cambria Math"/>
                  <w:i/>
                  <w:color w:val="000000"/>
                  <w:sz w:val="22"/>
                  <w:szCs w:val="22"/>
                </w:rPr>
              </m:ctrlPr>
            </m:dPr>
            <m:e>
              <m:r>
                <w:rPr>
                  <w:rFonts w:ascii="Cambria Math" w:hAnsi="Cambria Math"/>
                  <w:color w:val="000000"/>
                  <w:sz w:val="22"/>
                  <w:szCs w:val="22"/>
                </w:rPr>
                <m:t>*</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SELIC</m:t>
                      </m:r>
                    </m:sub>
                  </m:sSub>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CRI</m:t>
                      </m:r>
                    </m:sub>
                  </m:sSub>
                </m:e>
              </m:d>
            </m:e>
          </m:d>
        </m:oMath>
      </m:oMathPara>
    </w:p>
    <w:p w14:paraId="0623E671" w14:textId="77777777" w:rsidR="00822A09" w:rsidRPr="002F1017" w:rsidRDefault="00822A09" w:rsidP="00EA05BD">
      <w:pPr>
        <w:pStyle w:val="BodyText21"/>
        <w:spacing w:line="360" w:lineRule="auto"/>
        <w:ind w:left="708"/>
        <w:jc w:val="center"/>
        <w:rPr>
          <w:rFonts w:ascii="Trebuchet MS" w:hAnsi="Trebuchet MS"/>
          <w:color w:val="000000"/>
          <w:sz w:val="22"/>
          <w:szCs w:val="22"/>
        </w:rPr>
      </w:pPr>
    </w:p>
    <w:p w14:paraId="2A4C218B"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 onde:</w:t>
      </w:r>
    </w:p>
    <w:p w14:paraId="45AF9694"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7C3097BC" w14:textId="77777777" w:rsidR="00822A09" w:rsidRPr="002F1017" w:rsidRDefault="001B11DD" w:rsidP="009E1F77">
      <w:pPr>
        <w:widowControl w:val="0"/>
        <w:tabs>
          <w:tab w:val="left" w:pos="851"/>
        </w:tabs>
        <w:autoSpaceDE w:val="0"/>
        <w:autoSpaceDN w:val="0"/>
        <w:adjustRightInd w:val="0"/>
        <w:spacing w:before="60" w:line="360" w:lineRule="auto"/>
        <w:jc w:val="both"/>
        <w:rPr>
          <w:rFonts w:ascii="Trebuchet MS" w:hAnsi="Trebuchet MS"/>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DESENQUADRADO</m:t>
            </m:r>
          </m:sub>
        </m:sSub>
      </m:oMath>
      <w:r w:rsidR="00A26216" w:rsidRPr="002F1017">
        <w:rPr>
          <w:rFonts w:ascii="Trebuchet MS" w:eastAsiaTheme="minorEastAsia" w:hAnsi="Trebuchet MS"/>
          <w:color w:val="000000"/>
          <w:sz w:val="22"/>
          <w:szCs w:val="22"/>
        </w:rPr>
        <w:t xml:space="preserve"> = Último valor de créditos não aplicados pela Cedente </w:t>
      </w:r>
      <w:r w:rsidR="00A26216" w:rsidRPr="002F1017">
        <w:rPr>
          <w:rFonts w:ascii="Trebuchet MS" w:hAnsi="Trebuchet MS"/>
          <w:color w:val="000000"/>
          <w:sz w:val="22"/>
          <w:szCs w:val="22"/>
        </w:rPr>
        <w:t>na concessão de Novos Financiamentos</w:t>
      </w:r>
      <w:r w:rsidR="00A26216" w:rsidRPr="002F1017">
        <w:rPr>
          <w:rFonts w:ascii="Trebuchet MS" w:eastAsiaTheme="minorEastAsia" w:hAnsi="Trebuchet MS"/>
          <w:color w:val="000000"/>
          <w:sz w:val="22"/>
          <w:szCs w:val="22"/>
        </w:rPr>
        <w:t>, informado com 2 (duas) casas decimais, conforme valor apresentado no item 2</w:t>
      </w:r>
      <w:r w:rsidR="006761A9" w:rsidRPr="002F1017">
        <w:rPr>
          <w:rFonts w:ascii="Trebuchet MS" w:eastAsiaTheme="minorEastAsia" w:hAnsi="Trebuchet MS"/>
          <w:color w:val="000000"/>
          <w:sz w:val="22"/>
          <w:szCs w:val="22"/>
        </w:rPr>
        <w:t xml:space="preserve"> do Termo de Securitização</w:t>
      </w:r>
      <w:r w:rsidR="00A26216" w:rsidRPr="002F1017">
        <w:rPr>
          <w:rFonts w:ascii="Trebuchet MS" w:eastAsiaTheme="minorEastAsia" w:hAnsi="Trebuchet MS"/>
          <w:color w:val="000000"/>
          <w:sz w:val="22"/>
          <w:szCs w:val="22"/>
        </w:rPr>
        <w:t xml:space="preserve">, </w:t>
      </w:r>
      <w:r w:rsidR="006761A9" w:rsidRPr="002F1017">
        <w:rPr>
          <w:rFonts w:ascii="Trebuchet MS" w:eastAsiaTheme="minorEastAsia" w:hAnsi="Trebuchet MS"/>
          <w:color w:val="000000"/>
          <w:sz w:val="22"/>
          <w:szCs w:val="22"/>
        </w:rPr>
        <w:t>“</w:t>
      </w:r>
      <w:r w:rsidR="00A26216" w:rsidRPr="002F1017">
        <w:rPr>
          <w:rFonts w:ascii="Trebuchet MS" w:eastAsiaTheme="minorEastAsia" w:hAnsi="Trebuchet MS"/>
          <w:color w:val="000000"/>
          <w:sz w:val="22"/>
          <w:szCs w:val="22"/>
        </w:rPr>
        <w:t>saldo remanescente a ser aplicado em financiamentos habitacionais</w:t>
      </w:r>
      <w:r w:rsidR="006761A9" w:rsidRPr="002F1017">
        <w:rPr>
          <w:rFonts w:ascii="Trebuchet MS" w:eastAsiaTheme="minorEastAsia" w:hAnsi="Trebuchet MS"/>
          <w:color w:val="000000"/>
          <w:sz w:val="22"/>
          <w:szCs w:val="22"/>
        </w:rPr>
        <w:t>”</w:t>
      </w:r>
      <w:r w:rsidR="00A26216" w:rsidRPr="002F1017">
        <w:rPr>
          <w:rFonts w:ascii="Trebuchet MS" w:eastAsiaTheme="minorEastAsia" w:hAnsi="Trebuchet MS"/>
          <w:color w:val="000000"/>
          <w:sz w:val="22"/>
          <w:szCs w:val="22"/>
        </w:rPr>
        <w:t>, da declaração encaminhada pela Cedente, de acordo com o modelo indicado no anexo II, da Circular CAIXA nº 7</w:t>
      </w:r>
      <w:r w:rsidR="00047AD9" w:rsidRPr="002F1017">
        <w:rPr>
          <w:rFonts w:ascii="Trebuchet MS" w:eastAsiaTheme="minorEastAsia" w:hAnsi="Trebuchet MS"/>
          <w:color w:val="000000"/>
          <w:sz w:val="22"/>
          <w:szCs w:val="22"/>
        </w:rPr>
        <w:t>29</w:t>
      </w:r>
      <w:r w:rsidR="00A26216" w:rsidRPr="002F1017">
        <w:rPr>
          <w:rFonts w:ascii="Trebuchet MS" w:eastAsiaTheme="minorEastAsia" w:hAnsi="Trebuchet MS"/>
          <w:color w:val="000000"/>
          <w:sz w:val="22"/>
          <w:szCs w:val="22"/>
        </w:rPr>
        <w:t>, de 0</w:t>
      </w:r>
      <w:r w:rsidR="00047AD9" w:rsidRPr="002F1017">
        <w:rPr>
          <w:rFonts w:ascii="Trebuchet MS" w:eastAsiaTheme="minorEastAsia" w:hAnsi="Trebuchet MS"/>
          <w:color w:val="000000"/>
          <w:sz w:val="22"/>
          <w:szCs w:val="22"/>
        </w:rPr>
        <w:t>5</w:t>
      </w:r>
      <w:r w:rsidR="00A26216" w:rsidRPr="002F1017">
        <w:rPr>
          <w:rFonts w:ascii="Trebuchet MS" w:eastAsiaTheme="minorEastAsia" w:hAnsi="Trebuchet MS"/>
          <w:color w:val="000000"/>
          <w:sz w:val="22"/>
          <w:szCs w:val="22"/>
        </w:rPr>
        <w:t xml:space="preserve"> de </w:t>
      </w:r>
      <w:r w:rsidR="00047AD9" w:rsidRPr="002F1017">
        <w:rPr>
          <w:rFonts w:ascii="Trebuchet MS" w:eastAsiaTheme="minorEastAsia" w:hAnsi="Trebuchet MS"/>
          <w:color w:val="000000"/>
          <w:sz w:val="22"/>
          <w:szCs w:val="22"/>
        </w:rPr>
        <w:t xml:space="preserve">agosto </w:t>
      </w:r>
      <w:r w:rsidR="00A26216" w:rsidRPr="002F1017">
        <w:rPr>
          <w:rFonts w:ascii="Trebuchet MS" w:eastAsiaTheme="minorEastAsia" w:hAnsi="Trebuchet MS"/>
          <w:color w:val="000000"/>
          <w:sz w:val="22"/>
          <w:szCs w:val="22"/>
        </w:rPr>
        <w:t>de 2016 (</w:t>
      </w:r>
      <w:r w:rsidR="006761A9" w:rsidRPr="002F1017">
        <w:rPr>
          <w:rFonts w:ascii="Trebuchet MS" w:eastAsiaTheme="minorEastAsia" w:hAnsi="Trebuchet MS"/>
          <w:color w:val="000000"/>
          <w:sz w:val="22"/>
          <w:szCs w:val="22"/>
        </w:rPr>
        <w:t>“</w:t>
      </w:r>
      <w:r w:rsidR="00A26216" w:rsidRPr="002F1017">
        <w:rPr>
          <w:rFonts w:ascii="Trebuchet MS" w:eastAsiaTheme="minorEastAsia" w:hAnsi="Trebuchet MS"/>
          <w:color w:val="000000"/>
          <w:sz w:val="22"/>
          <w:szCs w:val="22"/>
          <w:u w:val="single"/>
        </w:rPr>
        <w:t>Valor Desenquadrado</w:t>
      </w:r>
      <w:r w:rsidR="006761A9" w:rsidRPr="002F1017">
        <w:rPr>
          <w:rFonts w:ascii="Trebuchet MS" w:eastAsiaTheme="minorEastAsia" w:hAnsi="Trebuchet MS"/>
          <w:color w:val="000000"/>
          <w:sz w:val="22"/>
          <w:szCs w:val="22"/>
        </w:rPr>
        <w:t>”</w:t>
      </w:r>
      <w:r w:rsidR="00A26216" w:rsidRPr="002F1017">
        <w:rPr>
          <w:rFonts w:ascii="Trebuchet MS" w:eastAsiaTheme="minorEastAsia" w:hAnsi="Trebuchet MS"/>
          <w:color w:val="000000"/>
          <w:sz w:val="22"/>
          <w:szCs w:val="22"/>
        </w:rPr>
        <w:t>)</w:t>
      </w:r>
      <w:r w:rsidR="00A26216" w:rsidRPr="002F1017">
        <w:rPr>
          <w:rFonts w:ascii="Trebuchet MS" w:hAnsi="Trebuchet MS"/>
          <w:sz w:val="22"/>
          <w:szCs w:val="22"/>
        </w:rPr>
        <w:t>;</w:t>
      </w:r>
    </w:p>
    <w:p w14:paraId="6F39FDAE"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1EC5FC1E"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Ajuste = Ajuste de Valores Novos Financiamentos;</w:t>
      </w:r>
    </w:p>
    <w:p w14:paraId="2C65C0C6"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56A13668" w14:textId="77777777" w:rsidR="00822A09" w:rsidRPr="002F1017" w:rsidRDefault="001B11DD" w:rsidP="009E1F77">
      <w:pPr>
        <w:widowControl w:val="0"/>
        <w:tabs>
          <w:tab w:val="left" w:pos="851"/>
        </w:tabs>
        <w:autoSpaceDE w:val="0"/>
        <w:autoSpaceDN w:val="0"/>
        <w:adjustRightInd w:val="0"/>
        <w:spacing w:before="60" w:line="360" w:lineRule="auto"/>
        <w:jc w:val="both"/>
        <w:rPr>
          <w:rFonts w:ascii="Trebuchet MS" w:hAnsi="Trebuchet MS"/>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CRI</m:t>
            </m:r>
          </m:sub>
        </m:sSub>
      </m:oMath>
      <w:r w:rsidR="00A26216" w:rsidRPr="002F1017">
        <w:rPr>
          <w:rFonts w:ascii="Trebuchet MS" w:hAnsi="Trebuchet MS"/>
          <w:sz w:val="22"/>
          <w:szCs w:val="22"/>
        </w:rPr>
        <w:t xml:space="preserve"> = Fator de Juros do CRI do mês de referência, calculado conforme cláusula 3.1 deste Termo de Securitização.</w:t>
      </w:r>
    </w:p>
    <w:p w14:paraId="01B122C1"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038EF9F8" w14:textId="77777777" w:rsidR="00822A09" w:rsidRPr="002F1017" w:rsidRDefault="001B11DD" w:rsidP="00EA05BD">
      <w:pPr>
        <w:pStyle w:val="BodyText21"/>
        <w:spacing w:line="360" w:lineRule="auto"/>
        <w:rPr>
          <w:rFonts w:ascii="Trebuchet MS" w:eastAsiaTheme="minorEastAsia" w:hAnsi="Trebuchet MS"/>
          <w:color w:val="000000"/>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SELIC</m:t>
            </m:r>
          </m:sub>
        </m:sSub>
      </m:oMath>
      <w:r w:rsidR="00A26216" w:rsidRPr="002F1017">
        <w:rPr>
          <w:rFonts w:ascii="Trebuchet MS" w:hAnsi="Trebuchet MS"/>
          <w:sz w:val="22"/>
          <w:szCs w:val="22"/>
        </w:rPr>
        <w:t xml:space="preserve"> = </w:t>
      </w:r>
      <w:r w:rsidR="00A26216" w:rsidRPr="002F1017">
        <w:rPr>
          <w:rFonts w:ascii="Trebuchet MS" w:eastAsiaTheme="minorEastAsia" w:hAnsi="Trebuchet MS"/>
          <w:color w:val="000000"/>
          <w:sz w:val="22"/>
          <w:szCs w:val="22"/>
        </w:rPr>
        <w:t>Cálculo da taxa Selic, com uso de percentual aplicado, incorporação ou último pagamento, se houver, calculado com 8 (oito) casas decimais, com arredondamento:</w:t>
      </w:r>
    </w:p>
    <w:p w14:paraId="1F1846E3"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eastAsiaTheme="minorEastAsia" w:hAnsi="Trebuchet MS"/>
          <w:color w:val="000000"/>
          <w:sz w:val="22"/>
          <w:szCs w:val="22"/>
        </w:rPr>
      </w:pPr>
      <w:r w:rsidRPr="002F1017">
        <w:rPr>
          <w:rFonts w:ascii="Trebuchet MS" w:eastAsiaTheme="minorEastAsia" w:hAnsi="Trebuchet MS"/>
          <w:color w:val="000000"/>
          <w:sz w:val="22"/>
          <w:szCs w:val="22"/>
        </w:rPr>
        <w:t>Para o primeiro período:</w:t>
      </w:r>
    </w:p>
    <w:p w14:paraId="016427E2"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7A5AC0E2" w14:textId="77777777" w:rsidR="00822A09" w:rsidRPr="002F1017" w:rsidRDefault="00A26216" w:rsidP="00EA05BD">
      <w:pPr>
        <w:pStyle w:val="BodyText21"/>
        <w:spacing w:line="360" w:lineRule="auto"/>
        <w:ind w:left="34"/>
        <w:rPr>
          <w:rFonts w:ascii="Trebuchet MS" w:eastAsiaTheme="minorEastAsia" w:hAnsi="Trebuchet MS"/>
          <w:color w:val="000000"/>
          <w:sz w:val="22"/>
          <w:szCs w:val="22"/>
        </w:rPr>
      </w:pPr>
      <m:oMathPara>
        <m:oMath>
          <m:r>
            <w:rPr>
              <w:rFonts w:ascii="Cambria Math" w:hAnsi="Cambria Math"/>
              <w:sz w:val="22"/>
              <w:szCs w:val="22"/>
            </w:rPr>
            <m:t>Fator Selic =</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SELIC</m:t>
                                      </m:r>
                                    </m:e>
                                    <m:sub>
                                      <m:r>
                                        <w:rPr>
                                          <w:rFonts w:ascii="Cambria Math" w:hAnsi="Cambria Math"/>
                                          <w:sz w:val="22"/>
                                          <w:szCs w:val="22"/>
                                        </w:rPr>
                                        <m:t>k</m:t>
                                      </m:r>
                                    </m:sub>
                                  </m:sSub>
                                </m:num>
                                <m:den>
                                  <m:r>
                                    <w:rPr>
                                      <w:rFonts w:ascii="Cambria Math" w:hAnsi="Cambria Math"/>
                                      <w:sz w:val="22"/>
                                      <w:szCs w:val="22"/>
                                    </w:rPr>
                                    <m:t>100</m:t>
                                  </m:r>
                                </m:den>
                              </m:f>
                              <m:r>
                                <w:rPr>
                                  <w:rFonts w:ascii="Cambria Math" w:hAnsi="Cambria Math"/>
                                  <w:sz w:val="22"/>
                                  <w:szCs w:val="22"/>
                                </w:rPr>
                                <m:t>+1</m:t>
                              </m:r>
                            </m:e>
                          </m:d>
                        </m:e>
                        <m:sup>
                          <m:f>
                            <m:fPr>
                              <m:ctrlPr>
                                <w:rPr>
                                  <w:rFonts w:ascii="Cambria Math" w:hAnsi="Cambria Math"/>
                                  <w:i/>
                                  <w:sz w:val="22"/>
                                  <w:szCs w:val="22"/>
                                </w:rPr>
                              </m:ctrlPr>
                            </m:fPr>
                            <m:num>
                              <m:r>
                                <w:rPr>
                                  <w:rFonts w:ascii="Cambria Math" w:hAnsi="Cambria Math"/>
                                  <w:sz w:val="22"/>
                                  <w:szCs w:val="22"/>
                                </w:rPr>
                                <m:t>21</m:t>
                              </m:r>
                            </m:num>
                            <m:den>
                              <m:r>
                                <w:rPr>
                                  <w:rFonts w:ascii="Cambria Math" w:hAnsi="Cambria Math"/>
                                  <w:sz w:val="22"/>
                                  <w:szCs w:val="22"/>
                                </w:rPr>
                                <m:t>252</m:t>
                              </m:r>
                            </m:den>
                          </m:f>
                        </m:sup>
                      </m:sSup>
                    </m:e>
                  </m:d>
                </m:e>
                <m:sup>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dup</m:t>
                          </m:r>
                        </m:e>
                        <m:sub>
                          <m:r>
                            <w:rPr>
                              <w:rFonts w:ascii="Cambria Math" w:hAnsi="Cambria Math"/>
                              <w:sz w:val="22"/>
                              <w:szCs w:val="22"/>
                            </w:rPr>
                            <m:t>pro-rata</m:t>
                          </m:r>
                        </m:sub>
                      </m:sSub>
                    </m:num>
                    <m:den>
                      <m:sSub>
                        <m:sSubPr>
                          <m:ctrlPr>
                            <w:rPr>
                              <w:rFonts w:ascii="Cambria Math" w:hAnsi="Cambria Math"/>
                              <w:i/>
                              <w:sz w:val="22"/>
                              <w:szCs w:val="22"/>
                            </w:rPr>
                          </m:ctrlPr>
                        </m:sSubPr>
                        <m:e>
                          <m:r>
                            <w:rPr>
                              <w:rFonts w:ascii="Cambria Math" w:hAnsi="Cambria Math"/>
                              <w:sz w:val="22"/>
                              <w:szCs w:val="22"/>
                            </w:rPr>
                            <m:t>dut</m:t>
                          </m:r>
                        </m:e>
                        <m:sub>
                          <m:r>
                            <w:rPr>
                              <w:rFonts w:ascii="Cambria Math" w:hAnsi="Cambria Math"/>
                              <w:sz w:val="22"/>
                              <w:szCs w:val="22"/>
                            </w:rPr>
                            <m:t>pro-rata</m:t>
                          </m:r>
                        </m:sub>
                      </m:sSub>
                    </m:den>
                  </m:f>
                </m:sup>
              </m:sSup>
            </m:e>
          </m:d>
        </m:oMath>
      </m:oMathPara>
    </w:p>
    <w:p w14:paraId="06A69402" w14:textId="77777777" w:rsidR="00822A09" w:rsidRPr="002F1017" w:rsidRDefault="00822A09" w:rsidP="00EA05BD">
      <w:pPr>
        <w:pStyle w:val="BodyText21"/>
        <w:spacing w:line="360" w:lineRule="auto"/>
        <w:rPr>
          <w:rFonts w:ascii="Trebuchet MS" w:eastAsiaTheme="minorEastAsia" w:hAnsi="Trebuchet MS"/>
          <w:color w:val="000000"/>
          <w:sz w:val="22"/>
          <w:szCs w:val="22"/>
        </w:rPr>
      </w:pPr>
    </w:p>
    <w:p w14:paraId="3F88B55E" w14:textId="77777777" w:rsidR="00822A09" w:rsidRPr="002F1017" w:rsidRDefault="00A26216" w:rsidP="00EA05BD">
      <w:pPr>
        <w:pStyle w:val="BodyText21"/>
        <w:spacing w:line="360" w:lineRule="auto"/>
        <w:rPr>
          <w:rFonts w:ascii="Trebuchet MS" w:eastAsiaTheme="minorEastAsia" w:hAnsi="Trebuchet MS"/>
          <w:color w:val="000000"/>
          <w:sz w:val="22"/>
          <w:szCs w:val="22"/>
        </w:rPr>
      </w:pPr>
      <w:r w:rsidRPr="002F1017">
        <w:rPr>
          <w:rFonts w:ascii="Trebuchet MS" w:eastAsiaTheme="minorEastAsia" w:hAnsi="Trebuchet MS"/>
          <w:color w:val="000000"/>
          <w:sz w:val="22"/>
          <w:szCs w:val="22"/>
        </w:rPr>
        <w:t>Para os demais períodos:</w:t>
      </w:r>
    </w:p>
    <w:p w14:paraId="7AA2AA2A" w14:textId="77777777" w:rsidR="00822A09" w:rsidRPr="002F1017" w:rsidRDefault="00A26216" w:rsidP="00EA05BD">
      <w:pPr>
        <w:pStyle w:val="BodyText21"/>
        <w:spacing w:line="360" w:lineRule="auto"/>
        <w:ind w:left="34"/>
        <w:rPr>
          <w:rFonts w:ascii="Trebuchet MS" w:eastAsiaTheme="minorEastAsia" w:hAnsi="Trebuchet MS"/>
          <w:sz w:val="22"/>
          <w:szCs w:val="22"/>
        </w:rPr>
      </w:pPr>
      <m:oMathPara>
        <m:oMath>
          <m:r>
            <w:rPr>
              <w:rFonts w:ascii="Cambria Math" w:hAnsi="Cambria Math"/>
              <w:sz w:val="22"/>
              <w:szCs w:val="22"/>
            </w:rPr>
            <m:t>Fator Selic =</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SELIC</m:t>
                                      </m:r>
                                    </m:e>
                                    <m:sub>
                                      <m:r>
                                        <w:rPr>
                                          <w:rFonts w:ascii="Cambria Math" w:hAnsi="Cambria Math"/>
                                          <w:sz w:val="22"/>
                                          <w:szCs w:val="22"/>
                                        </w:rPr>
                                        <m:t>k</m:t>
                                      </m:r>
                                    </m:sub>
                                  </m:sSub>
                                </m:num>
                                <m:den>
                                  <m:r>
                                    <w:rPr>
                                      <w:rFonts w:ascii="Cambria Math" w:hAnsi="Cambria Math"/>
                                      <w:sz w:val="22"/>
                                      <w:szCs w:val="22"/>
                                    </w:rPr>
                                    <m:t>100</m:t>
                                  </m:r>
                                </m:den>
                              </m:f>
                              <m:r>
                                <w:rPr>
                                  <w:rFonts w:ascii="Cambria Math" w:hAnsi="Cambria Math"/>
                                  <w:sz w:val="22"/>
                                  <w:szCs w:val="22"/>
                                </w:rPr>
                                <m:t>+1</m:t>
                              </m:r>
                            </m:e>
                          </m:d>
                        </m:e>
                        <m:sup>
                          <m:f>
                            <m:fPr>
                              <m:ctrlPr>
                                <w:rPr>
                                  <w:rFonts w:ascii="Cambria Math" w:hAnsi="Cambria Math"/>
                                  <w:i/>
                                  <w:sz w:val="22"/>
                                  <w:szCs w:val="22"/>
                                </w:rPr>
                              </m:ctrlPr>
                            </m:fPr>
                            <m:num>
                              <m:r>
                                <w:rPr>
                                  <w:rFonts w:ascii="Cambria Math" w:hAnsi="Cambria Math"/>
                                  <w:sz w:val="22"/>
                                  <w:szCs w:val="22"/>
                                </w:rPr>
                                <m:t>21</m:t>
                              </m:r>
                            </m:num>
                            <m:den>
                              <m:r>
                                <w:rPr>
                                  <w:rFonts w:ascii="Cambria Math" w:hAnsi="Cambria Math"/>
                                  <w:sz w:val="22"/>
                                  <w:szCs w:val="22"/>
                                </w:rPr>
                                <m:t>252</m:t>
                              </m:r>
                            </m:den>
                          </m:f>
                        </m:sup>
                      </m:sSup>
                    </m:e>
                  </m:d>
                </m:e>
                <m:sup>
                  <m:f>
                    <m:fPr>
                      <m:ctrlPr>
                        <w:rPr>
                          <w:rFonts w:ascii="Cambria Math" w:hAnsi="Cambria Math"/>
                          <w:i/>
                          <w:sz w:val="22"/>
                          <w:szCs w:val="22"/>
                        </w:rPr>
                      </m:ctrlPr>
                    </m:fPr>
                    <m:num>
                      <m:r>
                        <w:rPr>
                          <w:rFonts w:ascii="Cambria Math" w:hAnsi="Cambria Math"/>
                          <w:sz w:val="22"/>
                          <w:szCs w:val="22"/>
                        </w:rPr>
                        <m:t>dup</m:t>
                      </m:r>
                    </m:num>
                    <m:den>
                      <m:r>
                        <w:rPr>
                          <w:rFonts w:ascii="Cambria Math" w:hAnsi="Cambria Math"/>
                          <w:sz w:val="22"/>
                          <w:szCs w:val="22"/>
                        </w:rPr>
                        <m:t>dut</m:t>
                      </m:r>
                    </m:den>
                  </m:f>
                </m:sup>
              </m:sSup>
            </m:e>
          </m:d>
        </m:oMath>
      </m:oMathPara>
    </w:p>
    <w:p w14:paraId="4D67175A" w14:textId="77777777" w:rsidR="00822A09" w:rsidRPr="002F1017" w:rsidRDefault="00822A09" w:rsidP="00EA05BD">
      <w:pPr>
        <w:pStyle w:val="BodyText21"/>
        <w:spacing w:line="360" w:lineRule="auto"/>
        <w:ind w:left="34"/>
        <w:rPr>
          <w:rFonts w:ascii="Trebuchet MS" w:eastAsiaTheme="minorEastAsia" w:hAnsi="Trebuchet MS"/>
          <w:sz w:val="22"/>
          <w:szCs w:val="22"/>
        </w:rPr>
      </w:pPr>
    </w:p>
    <w:p w14:paraId="06F7A88C" w14:textId="77777777" w:rsidR="00822A09" w:rsidRPr="002F1017" w:rsidRDefault="00A26216" w:rsidP="00EA05BD">
      <w:pPr>
        <w:pStyle w:val="BodyText21"/>
        <w:spacing w:line="360" w:lineRule="auto"/>
        <w:rPr>
          <w:rFonts w:ascii="Trebuchet MS" w:hAnsi="Trebuchet MS"/>
          <w:color w:val="000000"/>
          <w:sz w:val="22"/>
          <w:szCs w:val="22"/>
        </w:rPr>
      </w:pPr>
      <w:r w:rsidRPr="002F1017">
        <w:rPr>
          <w:rFonts w:ascii="Trebuchet MS" w:hAnsi="Trebuchet MS"/>
          <w:color w:val="000000"/>
          <w:sz w:val="22"/>
          <w:szCs w:val="22"/>
        </w:rPr>
        <w:t>, onde:</w:t>
      </w:r>
    </w:p>
    <w:p w14:paraId="6609B5F5" w14:textId="77777777" w:rsidR="00822A09" w:rsidRPr="002F1017" w:rsidRDefault="00822A09" w:rsidP="00EA05BD">
      <w:pPr>
        <w:pStyle w:val="BodyText21"/>
        <w:spacing w:line="360" w:lineRule="auto"/>
        <w:rPr>
          <w:rFonts w:ascii="Trebuchet MS" w:hAnsi="Trebuchet MS"/>
          <w:color w:val="000000"/>
          <w:sz w:val="22"/>
          <w:szCs w:val="22"/>
        </w:rPr>
      </w:pPr>
    </w:p>
    <w:p w14:paraId="1D967390" w14:textId="77777777" w:rsidR="00822A09" w:rsidRPr="002F1017" w:rsidRDefault="001B11DD" w:rsidP="00EA05BD">
      <w:pPr>
        <w:pStyle w:val="BodyText21"/>
        <w:spacing w:line="360" w:lineRule="auto"/>
        <w:ind w:left="34"/>
        <w:rPr>
          <w:rFonts w:ascii="Trebuchet MS" w:hAnsi="Trebuchet MS"/>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Selic</m:t>
            </m:r>
          </m:e>
          <m:sub>
            <m:r>
              <w:rPr>
                <w:rFonts w:ascii="Cambria Math" w:hAnsi="Cambria Math"/>
                <w:color w:val="000000"/>
                <w:sz w:val="22"/>
                <w:szCs w:val="22"/>
              </w:rPr>
              <m:t>k</m:t>
            </m:r>
          </m:sub>
        </m:sSub>
      </m:oMath>
      <w:r w:rsidR="00A26216" w:rsidRPr="002F1017">
        <w:rPr>
          <w:rFonts w:ascii="Trebuchet MS" w:hAnsi="Trebuchet MS"/>
          <w:sz w:val="22"/>
          <w:szCs w:val="22"/>
        </w:rPr>
        <w:t>: Taxa Selic do último Dia Útil de cada mês, divulgada pelo BACEN, utilizada com duas casas decimais.</w:t>
      </w:r>
    </w:p>
    <w:p w14:paraId="2FDC22F2" w14:textId="77777777" w:rsidR="00822A09" w:rsidRPr="002F1017" w:rsidRDefault="00822A09" w:rsidP="00EA05BD">
      <w:pPr>
        <w:pStyle w:val="BodyText21"/>
        <w:spacing w:line="360" w:lineRule="auto"/>
        <w:ind w:left="34"/>
        <w:rPr>
          <w:rFonts w:ascii="Trebuchet MS" w:hAnsi="Trebuchet MS"/>
          <w:sz w:val="22"/>
          <w:szCs w:val="22"/>
        </w:rPr>
      </w:pPr>
    </w:p>
    <w:p w14:paraId="2B356A45"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color w:val="000000"/>
          <w:sz w:val="22"/>
          <w:szCs w:val="22"/>
        </w:rPr>
      </w:pPr>
      <w:r w:rsidRPr="002F1017">
        <w:rPr>
          <w:rFonts w:ascii="Trebuchet MS" w:hAnsi="Trebuchet MS"/>
          <w:color w:val="000000"/>
          <w:sz w:val="22"/>
          <w:szCs w:val="22"/>
        </w:rPr>
        <w:t>As definições de dut, dup, dup pro-rata e dut pro-rata são as mesmas utilizadas para o cálculo de juros, na Cláusula 3.1 deste Termo de Securitização.</w:t>
      </w:r>
    </w:p>
    <w:p w14:paraId="3B3A9010"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50B59C17"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color w:val="000000"/>
          <w:sz w:val="22"/>
          <w:szCs w:val="22"/>
        </w:rPr>
        <w:t xml:space="preserve">O Ajuste de Valores Novos Financiamentos deverá ser pago pela Cedente à Emissora mensalmente até o 2º Dia Útil de cada mês, sob pena de incorrer em juros moratórios pela variação da Selic, calculada pelo fator Selic, conforme fórmula acima, sobre o </w:t>
      </w:r>
      <w:r w:rsidRPr="002F1017">
        <w:rPr>
          <w:rFonts w:ascii="Trebuchet MS" w:eastAsiaTheme="minorEastAsia" w:hAnsi="Trebuchet MS"/>
          <w:color w:val="000000"/>
          <w:sz w:val="22"/>
          <w:szCs w:val="22"/>
        </w:rPr>
        <w:t xml:space="preserve">Valor Desenquadrado </w:t>
      </w:r>
      <w:r w:rsidRPr="002F1017">
        <w:rPr>
          <w:rFonts w:ascii="Trebuchet MS" w:hAnsi="Trebuchet MS"/>
          <w:color w:val="000000"/>
          <w:sz w:val="22"/>
          <w:szCs w:val="22"/>
        </w:rPr>
        <w:t>(</w:t>
      </w:r>
      <w:r w:rsidR="006761A9" w:rsidRPr="002F1017">
        <w:rPr>
          <w:rFonts w:ascii="Trebuchet MS" w:hAnsi="Trebuchet MS"/>
          <w:color w:val="000000"/>
          <w:sz w:val="22"/>
          <w:szCs w:val="22"/>
        </w:rPr>
        <w:t>“</w:t>
      </w:r>
      <w:r w:rsidRPr="002F1017">
        <w:rPr>
          <w:rFonts w:ascii="Trebuchet MS" w:hAnsi="Trebuchet MS"/>
          <w:color w:val="000000"/>
          <w:sz w:val="22"/>
          <w:szCs w:val="22"/>
          <w:u w:val="single"/>
        </w:rPr>
        <w:t>Multa por Atraso</w:t>
      </w:r>
      <w:r w:rsidR="006761A9" w:rsidRPr="002F1017">
        <w:rPr>
          <w:rFonts w:ascii="Trebuchet MS" w:hAnsi="Trebuchet MS"/>
          <w:color w:val="000000"/>
          <w:sz w:val="22"/>
          <w:szCs w:val="22"/>
        </w:rPr>
        <w:t>”</w:t>
      </w:r>
      <w:r w:rsidRPr="002F1017">
        <w:rPr>
          <w:rFonts w:ascii="Trebuchet MS" w:hAnsi="Trebuchet MS"/>
          <w:color w:val="000000"/>
          <w:sz w:val="22"/>
          <w:szCs w:val="22"/>
        </w:rPr>
        <w:t>)</w:t>
      </w:r>
      <w:r w:rsidRPr="002F1017">
        <w:rPr>
          <w:rFonts w:ascii="Trebuchet MS" w:hAnsi="Trebuchet MS"/>
          <w:sz w:val="22"/>
          <w:szCs w:val="22"/>
        </w:rPr>
        <w:t>.</w:t>
      </w:r>
    </w:p>
    <w:p w14:paraId="6231F5DF"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31B24BD9"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color w:val="000000"/>
          <w:sz w:val="22"/>
          <w:szCs w:val="22"/>
        </w:rPr>
      </w:pPr>
      <w:r w:rsidRPr="002F1017">
        <w:rPr>
          <w:rFonts w:ascii="Trebuchet MS" w:hAnsi="Trebuchet MS"/>
          <w:color w:val="000000"/>
          <w:sz w:val="22"/>
          <w:szCs w:val="22"/>
        </w:rPr>
        <w:t>A Multa por Atraso não será devida caso a Cedente realize o referido pagamento em até 1 (um) Dia Útil contado do prazo estipulado acima, desde que ocorra por eventuais problemas de ordem operacional.</w:t>
      </w:r>
    </w:p>
    <w:p w14:paraId="20148386"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color w:val="000000"/>
          <w:sz w:val="22"/>
          <w:szCs w:val="22"/>
        </w:rPr>
      </w:pPr>
    </w:p>
    <w:p w14:paraId="4E066E4A" w14:textId="25A30CDF"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O pagamento da Multa por Atraso é de responsabilidade do Cedente, conforme estipulado n</w:t>
      </w:r>
      <w:r w:rsidR="006F136A">
        <w:rPr>
          <w:rFonts w:ascii="Trebuchet MS" w:hAnsi="Trebuchet MS"/>
          <w:sz w:val="22"/>
          <w:szCs w:val="22"/>
        </w:rPr>
        <w:t xml:space="preserve">a Escritura de </w:t>
      </w:r>
      <w:r w:rsidRPr="002F1017">
        <w:rPr>
          <w:rFonts w:ascii="Trebuchet MS" w:hAnsi="Trebuchet MS"/>
          <w:sz w:val="22"/>
          <w:szCs w:val="22"/>
        </w:rPr>
        <w:t xml:space="preserve">Cessão, dessa forma esta multa somente será devida pela Emissora, caso esta venha a receber do Cedente conforme estipulado </w:t>
      </w:r>
      <w:r w:rsidR="006F136A">
        <w:rPr>
          <w:rFonts w:ascii="Trebuchet MS" w:hAnsi="Trebuchet MS"/>
          <w:sz w:val="22"/>
          <w:szCs w:val="22"/>
        </w:rPr>
        <w:t>na Escritura de Cessão</w:t>
      </w:r>
      <w:r w:rsidRPr="002F1017">
        <w:rPr>
          <w:rFonts w:ascii="Trebuchet MS" w:hAnsi="Trebuchet MS"/>
          <w:sz w:val="22"/>
          <w:szCs w:val="22"/>
        </w:rPr>
        <w:t>.</w:t>
      </w:r>
    </w:p>
    <w:p w14:paraId="67C1F914"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177D5932" w14:textId="77777777" w:rsidR="00822A09" w:rsidRPr="002F1017" w:rsidRDefault="00A26216" w:rsidP="009E1F77">
      <w:pPr>
        <w:widowControl w:val="0"/>
        <w:tabs>
          <w:tab w:val="left" w:pos="851"/>
        </w:tabs>
        <w:autoSpaceDE w:val="0"/>
        <w:autoSpaceDN w:val="0"/>
        <w:adjustRightInd w:val="0"/>
        <w:spacing w:before="60" w:line="360" w:lineRule="auto"/>
        <w:jc w:val="both"/>
        <w:rPr>
          <w:rFonts w:ascii="Trebuchet MS" w:hAnsi="Trebuchet MS"/>
          <w:sz w:val="22"/>
          <w:szCs w:val="22"/>
        </w:rPr>
      </w:pPr>
      <w:r w:rsidRPr="002F1017">
        <w:rPr>
          <w:rFonts w:ascii="Trebuchet MS" w:hAnsi="Trebuchet MS"/>
          <w:sz w:val="22"/>
          <w:szCs w:val="22"/>
        </w:rPr>
        <w:t>A Emissora se obriga a repassar integralmente o Ajuste de Valores Novos Financiamentos recebido da Cedente aos titulares dos CRI Seniores em cada uma das datas subsequentes de pagamento de amortização e juros remuneratórios dos CRI Seniores, conforme previstas neste Termo de Securitização.</w:t>
      </w:r>
    </w:p>
    <w:p w14:paraId="3ED3A057" w14:textId="77777777" w:rsidR="00822A09" w:rsidRPr="002F1017" w:rsidRDefault="00822A09" w:rsidP="009E1F77">
      <w:pPr>
        <w:widowControl w:val="0"/>
        <w:tabs>
          <w:tab w:val="left" w:pos="851"/>
        </w:tabs>
        <w:autoSpaceDE w:val="0"/>
        <w:autoSpaceDN w:val="0"/>
        <w:adjustRightInd w:val="0"/>
        <w:spacing w:before="60" w:line="360" w:lineRule="auto"/>
        <w:jc w:val="both"/>
        <w:rPr>
          <w:rFonts w:ascii="Trebuchet MS" w:hAnsi="Trebuchet MS"/>
          <w:sz w:val="22"/>
          <w:szCs w:val="22"/>
        </w:rPr>
      </w:pPr>
    </w:p>
    <w:p w14:paraId="57BB06E4" w14:textId="77777777" w:rsidR="00822A09" w:rsidRPr="002F1017" w:rsidRDefault="00A26216" w:rsidP="009E1F77">
      <w:pPr>
        <w:widowControl w:val="0"/>
        <w:spacing w:line="360" w:lineRule="auto"/>
        <w:jc w:val="both"/>
        <w:rPr>
          <w:rFonts w:ascii="Trebuchet MS" w:hAnsi="Trebuchet MS"/>
          <w:sz w:val="22"/>
          <w:szCs w:val="22"/>
        </w:rPr>
      </w:pPr>
      <w:r w:rsidRPr="002F1017">
        <w:rPr>
          <w:rFonts w:ascii="Trebuchet MS" w:hAnsi="Trebuchet MS"/>
          <w:sz w:val="22"/>
          <w:szCs w:val="22"/>
        </w:rPr>
        <w:t>A Cedente estará desobrigada de prestar a declaração de que trata o subitem 1.4.2. da Escritura de Cessão (e, por consequência desobrigado de pagar o Ajuste de Valores Novos Financiamentos), a partir do mês subsequente ao que comprovar que aplicou integralmente o Valor da Cessão na concessão de Novos Financiamentos.</w:t>
      </w:r>
    </w:p>
    <w:sectPr w:rsidR="00822A09" w:rsidRPr="002F1017" w:rsidSect="006F42C8">
      <w:headerReference w:type="even" r:id="rId15"/>
      <w:headerReference w:type="default" r:id="rId16"/>
      <w:footerReference w:type="even" r:id="rId17"/>
      <w:footerReference w:type="default" r:id="rId18"/>
      <w:pgSz w:w="11907" w:h="16840" w:code="9"/>
      <w:pgMar w:top="1440" w:right="1080" w:bottom="1440" w:left="1080" w:header="567" w:footer="62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070D5" w14:textId="77777777" w:rsidR="006F136A" w:rsidRDefault="006F136A">
      <w:r>
        <w:separator/>
      </w:r>
    </w:p>
    <w:p w14:paraId="6DB557EB" w14:textId="77777777" w:rsidR="006F136A" w:rsidRDefault="006F136A"/>
  </w:endnote>
  <w:endnote w:type="continuationSeparator" w:id="0">
    <w:p w14:paraId="101432AC" w14:textId="77777777" w:rsidR="006F136A" w:rsidRDefault="006F136A">
      <w:r>
        <w:continuationSeparator/>
      </w:r>
    </w:p>
    <w:p w14:paraId="71E8A648" w14:textId="77777777" w:rsidR="006F136A" w:rsidRDefault="006F136A"/>
  </w:endnote>
  <w:endnote w:type="continuationNotice" w:id="1">
    <w:p w14:paraId="039AB9B6" w14:textId="77777777" w:rsidR="006F136A" w:rsidRDefault="006F136A"/>
    <w:p w14:paraId="61D3358F" w14:textId="77777777" w:rsidR="006F136A" w:rsidRDefault="006F1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 Light">
    <w:altName w:val="Kartika"/>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B32D" w14:textId="77777777" w:rsidR="006F136A" w:rsidRDefault="006F136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073F9FF1" w14:textId="77777777" w:rsidR="006F136A" w:rsidRDefault="006F136A">
    <w:pPr>
      <w:pStyle w:val="Rodap"/>
      <w:ind w:right="360"/>
    </w:pPr>
  </w:p>
  <w:p w14:paraId="2EE784D1" w14:textId="77777777" w:rsidR="006F136A" w:rsidRDefault="006F136A" w:rsidP="00C05B5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F991" w14:textId="77777777" w:rsidR="006F136A" w:rsidRDefault="006F136A">
    <w:pPr>
      <w:pStyle w:val="Rodap"/>
      <w:framePr w:wrap="around" w:vAnchor="text" w:hAnchor="margin" w:xAlign="right" w:y="1"/>
      <w:rPr>
        <w:rStyle w:val="Nmerodepgina"/>
        <w:rFonts w:ascii="Trebuchet MS" w:hAnsi="Trebuchet MS"/>
        <w:sz w:val="18"/>
      </w:rPr>
    </w:pPr>
    <w:r>
      <w:rPr>
        <w:rStyle w:val="Nmerodepgina"/>
        <w:rFonts w:ascii="Trebuchet MS" w:hAnsi="Trebuchet MS"/>
        <w:sz w:val="18"/>
      </w:rPr>
      <w:fldChar w:fldCharType="begin"/>
    </w:r>
    <w:r>
      <w:rPr>
        <w:rStyle w:val="Nmerodepgina"/>
        <w:rFonts w:ascii="Trebuchet MS" w:hAnsi="Trebuchet MS"/>
        <w:sz w:val="18"/>
      </w:rPr>
      <w:instrText xml:space="preserve">PAGE  </w:instrText>
    </w:r>
    <w:r>
      <w:rPr>
        <w:rStyle w:val="Nmerodepgina"/>
        <w:rFonts w:ascii="Trebuchet MS" w:hAnsi="Trebuchet MS"/>
        <w:sz w:val="18"/>
      </w:rPr>
      <w:fldChar w:fldCharType="separate"/>
    </w:r>
    <w:r w:rsidR="001B11DD">
      <w:rPr>
        <w:rStyle w:val="Nmerodepgina"/>
        <w:rFonts w:ascii="Trebuchet MS" w:hAnsi="Trebuchet MS"/>
        <w:noProof/>
        <w:sz w:val="18"/>
      </w:rPr>
      <w:t>1</w:t>
    </w:r>
    <w:r>
      <w:rPr>
        <w:rStyle w:val="Nmerodepgina"/>
        <w:rFonts w:ascii="Trebuchet MS" w:hAnsi="Trebuchet MS"/>
        <w:sz w:val="18"/>
      </w:rPr>
      <w:fldChar w:fldCharType="end"/>
    </w:r>
  </w:p>
  <w:p w14:paraId="6499FE93" w14:textId="77777777" w:rsidR="006F136A" w:rsidRPr="006F42C8" w:rsidRDefault="006F136A" w:rsidP="006F42C8">
    <w:pPr>
      <w:pStyle w:val="Rodap"/>
      <w:ind w:right="360"/>
      <w:rPr>
        <w:rStyle w:val="Nmerodepgina"/>
        <w:rFonts w:ascii="Arial" w:hAnsi="Arial"/>
        <w:sz w:val="16"/>
        <w:lang w:val="pt-BR"/>
      </w:rPr>
    </w:pPr>
  </w:p>
  <w:p w14:paraId="38BDD1BC" w14:textId="77777777" w:rsidR="00A6333F" w:rsidRDefault="006F136A" w:rsidP="006F42C8">
    <w:pPr>
      <w:rPr>
        <w:ins w:id="195" w:author="ext Juridico" w:date="2016-11-04T17:12:00Z"/>
        <w:sz w:val="16"/>
      </w:rPr>
    </w:pPr>
    <w:r>
      <w:rPr>
        <w:sz w:val="16"/>
      </w:rPr>
      <w:fldChar w:fldCharType="begin"/>
    </w:r>
    <w:r>
      <w:rPr>
        <w:sz w:val="16"/>
      </w:rPr>
      <w:instrText xml:space="preserve"> DOCPROPERTY "iManageFooter"  \* MERGEFORMAT </w:instrText>
    </w:r>
    <w:r>
      <w:rPr>
        <w:sz w:val="16"/>
      </w:rPr>
      <w:fldChar w:fldCharType="separate"/>
    </w:r>
  </w:p>
  <w:p w14:paraId="688C0FEE" w14:textId="77777777" w:rsidR="00A6333F" w:rsidDel="00A6333F" w:rsidRDefault="00A6333F">
    <w:pPr>
      <w:jc w:val="right"/>
      <w:rPr>
        <w:del w:id="196" w:author="ext Juridico" w:date="2016-11-04T17:12:00Z"/>
        <w:sz w:val="16"/>
      </w:rPr>
      <w:pPrChange w:id="197" w:author="ext Juridico" w:date="2016-11-04T17:12:00Z">
        <w:pPr/>
      </w:pPrChange>
    </w:pPr>
    <w:ins w:id="198" w:author="ext Juridico" w:date="2016-11-04T17:12:00Z">
      <w:r>
        <w:rPr>
          <w:sz w:val="16"/>
        </w:rPr>
        <w:t xml:space="preserve">DOCS - 460102v1 </w:t>
      </w:r>
    </w:ins>
  </w:p>
  <w:p w14:paraId="58928DC6" w14:textId="5C41554D" w:rsidR="006F136A" w:rsidRPr="00C05B53" w:rsidRDefault="00A6333F" w:rsidP="00C05B53">
    <w:pPr>
      <w:jc w:val="right"/>
      <w:rPr>
        <w:sz w:val="16"/>
      </w:rPr>
    </w:pPr>
    <w:del w:id="199" w:author="ext Juridico" w:date="2016-11-04T17:12:00Z">
      <w:r w:rsidDel="00A6333F">
        <w:rPr>
          <w:sz w:val="16"/>
        </w:rPr>
        <w:delText xml:space="preserve">DOCS - 460102v1 </w:delText>
      </w:r>
    </w:del>
    <w:r w:rsidR="006F136A">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B004D" w14:textId="77777777" w:rsidR="006F136A" w:rsidRDefault="006F136A">
      <w:r>
        <w:separator/>
      </w:r>
    </w:p>
    <w:p w14:paraId="44478036" w14:textId="77777777" w:rsidR="006F136A" w:rsidRDefault="006F136A"/>
  </w:footnote>
  <w:footnote w:type="continuationSeparator" w:id="0">
    <w:p w14:paraId="7106FF7D" w14:textId="77777777" w:rsidR="006F136A" w:rsidRDefault="006F136A">
      <w:r>
        <w:continuationSeparator/>
      </w:r>
    </w:p>
    <w:p w14:paraId="34843F4B" w14:textId="77777777" w:rsidR="006F136A" w:rsidRDefault="006F136A"/>
  </w:footnote>
  <w:footnote w:type="continuationNotice" w:id="1">
    <w:p w14:paraId="64C9B8B7" w14:textId="77777777" w:rsidR="006F136A" w:rsidRDefault="006F136A"/>
    <w:p w14:paraId="29C031CD" w14:textId="77777777" w:rsidR="006F136A" w:rsidRDefault="006F13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6D20C" w14:textId="77777777" w:rsidR="006F136A" w:rsidRDefault="006F136A">
    <w:pPr>
      <w:pStyle w:val="Cabealho"/>
    </w:pPr>
  </w:p>
  <w:p w14:paraId="75B50793" w14:textId="77777777" w:rsidR="006F136A" w:rsidRDefault="006F136A" w:rsidP="00C05B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D9F3" w14:textId="77777777" w:rsidR="006F136A" w:rsidRDefault="006F136A">
    <w:pPr>
      <w:pStyle w:val="Cabealho"/>
      <w:jc w:val="right"/>
      <w:rPr>
        <w:rFonts w:ascii="Trebuchet MS" w:hAnsi="Trebuchet MS"/>
      </w:rPr>
    </w:pPr>
  </w:p>
  <w:p w14:paraId="616E4399" w14:textId="77777777" w:rsidR="006F136A" w:rsidRPr="006F42C8" w:rsidRDefault="006F136A" w:rsidP="006F42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C85C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D"/>
    <w:multiLevelType w:val="hybridMultilevel"/>
    <w:tmpl w:val="B240B146"/>
    <w:lvl w:ilvl="0" w:tplc="FFFFFFFF">
      <w:start w:val="1"/>
      <w:numFmt w:val="lowerRoman"/>
      <w:lvlText w:val="(%1)"/>
      <w:lvlJc w:val="left"/>
      <w:pPr>
        <w:widowControl w:val="0"/>
        <w:tabs>
          <w:tab w:val="num" w:pos="1080"/>
        </w:tabs>
        <w:autoSpaceDE w:val="0"/>
        <w:autoSpaceDN w:val="0"/>
        <w:adjustRightInd w:val="0"/>
        <w:ind w:left="1080" w:hanging="720"/>
      </w:pPr>
      <w:rPr>
        <w:rFonts w:ascii="Arial" w:hAnsi="Arial" w:cs="Arial"/>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Arial" w:hAnsi="Arial" w:cs="Arial"/>
        <w:spacing w:val="0"/>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Arial" w:hAnsi="Arial" w:cs="Arial"/>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Arial" w:hAnsi="Arial" w:cs="Arial"/>
        <w:spacing w:val="0"/>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Arial" w:hAnsi="Arial" w:cs="Arial"/>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Arial" w:hAnsi="Arial" w:cs="Arial"/>
        <w:spacing w:val="0"/>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Arial" w:hAnsi="Arial" w:cs="Arial"/>
        <w:spacing w:val="0"/>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Arial" w:hAnsi="Arial" w:cs="Arial"/>
        <w:spacing w:val="0"/>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Arial" w:hAnsi="Arial" w:cs="Arial"/>
        <w:spacing w:val="0"/>
        <w:sz w:val="20"/>
        <w:szCs w:val="20"/>
      </w:rPr>
    </w:lvl>
  </w:abstractNum>
  <w:abstractNum w:abstractNumId="2">
    <w:nsid w:val="0070781E"/>
    <w:multiLevelType w:val="singleLevel"/>
    <w:tmpl w:val="7966DEF2"/>
    <w:lvl w:ilvl="0">
      <w:start w:val="1"/>
      <w:numFmt w:val="lowerRoman"/>
      <w:lvlText w:val="(%1)"/>
      <w:lvlJc w:val="left"/>
      <w:pPr>
        <w:ind w:left="720" w:hanging="360"/>
      </w:pPr>
      <w:rPr>
        <w:rFonts w:hint="default"/>
      </w:rPr>
    </w:lvl>
  </w:abstractNum>
  <w:abstractNum w:abstractNumId="3">
    <w:nsid w:val="01A83A71"/>
    <w:multiLevelType w:val="hybridMultilevel"/>
    <w:tmpl w:val="1F684234"/>
    <w:lvl w:ilvl="0" w:tplc="3CD05616">
      <w:start w:val="20"/>
      <w:numFmt w:val="lowerLetter"/>
      <w:lvlText w:val="%1."/>
      <w:lvlJc w:val="left"/>
      <w:pPr>
        <w:tabs>
          <w:tab w:val="num" w:pos="720"/>
        </w:tabs>
        <w:ind w:left="720" w:hanging="360"/>
      </w:pPr>
      <w:rPr>
        <w:rFonts w:hint="default"/>
      </w:rPr>
    </w:lvl>
    <w:lvl w:ilvl="1" w:tplc="529800B0">
      <w:start w:val="1"/>
      <w:numFmt w:val="lowerLetter"/>
      <w:lvlText w:val="%2)"/>
      <w:lvlJc w:val="left"/>
      <w:pPr>
        <w:tabs>
          <w:tab w:val="num" w:pos="1515"/>
        </w:tabs>
        <w:ind w:left="1515" w:hanging="435"/>
      </w:pPr>
      <w:rPr>
        <w:rFonts w:hint="default"/>
      </w:rPr>
    </w:lvl>
    <w:lvl w:ilvl="2" w:tplc="A8287C2A" w:tentative="1">
      <w:start w:val="1"/>
      <w:numFmt w:val="lowerRoman"/>
      <w:lvlText w:val="%3."/>
      <w:lvlJc w:val="right"/>
      <w:pPr>
        <w:tabs>
          <w:tab w:val="num" w:pos="2160"/>
        </w:tabs>
        <w:ind w:left="2160" w:hanging="180"/>
      </w:pPr>
    </w:lvl>
    <w:lvl w:ilvl="3" w:tplc="C4F8E61E" w:tentative="1">
      <w:start w:val="1"/>
      <w:numFmt w:val="decimal"/>
      <w:lvlText w:val="%4."/>
      <w:lvlJc w:val="left"/>
      <w:pPr>
        <w:tabs>
          <w:tab w:val="num" w:pos="2880"/>
        </w:tabs>
        <w:ind w:left="2880" w:hanging="360"/>
      </w:pPr>
    </w:lvl>
    <w:lvl w:ilvl="4" w:tplc="A3AEC56E" w:tentative="1">
      <w:start w:val="1"/>
      <w:numFmt w:val="lowerLetter"/>
      <w:lvlText w:val="%5."/>
      <w:lvlJc w:val="left"/>
      <w:pPr>
        <w:tabs>
          <w:tab w:val="num" w:pos="3600"/>
        </w:tabs>
        <w:ind w:left="3600" w:hanging="360"/>
      </w:pPr>
    </w:lvl>
    <w:lvl w:ilvl="5" w:tplc="C89CC356" w:tentative="1">
      <w:start w:val="1"/>
      <w:numFmt w:val="lowerRoman"/>
      <w:lvlText w:val="%6."/>
      <w:lvlJc w:val="right"/>
      <w:pPr>
        <w:tabs>
          <w:tab w:val="num" w:pos="4320"/>
        </w:tabs>
        <w:ind w:left="4320" w:hanging="180"/>
      </w:pPr>
    </w:lvl>
    <w:lvl w:ilvl="6" w:tplc="441A0C2A" w:tentative="1">
      <w:start w:val="1"/>
      <w:numFmt w:val="decimal"/>
      <w:lvlText w:val="%7."/>
      <w:lvlJc w:val="left"/>
      <w:pPr>
        <w:tabs>
          <w:tab w:val="num" w:pos="5040"/>
        </w:tabs>
        <w:ind w:left="5040" w:hanging="360"/>
      </w:pPr>
    </w:lvl>
    <w:lvl w:ilvl="7" w:tplc="EEE0C182" w:tentative="1">
      <w:start w:val="1"/>
      <w:numFmt w:val="lowerLetter"/>
      <w:lvlText w:val="%8."/>
      <w:lvlJc w:val="left"/>
      <w:pPr>
        <w:tabs>
          <w:tab w:val="num" w:pos="5760"/>
        </w:tabs>
        <w:ind w:left="5760" w:hanging="360"/>
      </w:pPr>
    </w:lvl>
    <w:lvl w:ilvl="8" w:tplc="21A8935C" w:tentative="1">
      <w:start w:val="1"/>
      <w:numFmt w:val="lowerRoman"/>
      <w:lvlText w:val="%9."/>
      <w:lvlJc w:val="right"/>
      <w:pPr>
        <w:tabs>
          <w:tab w:val="num" w:pos="6480"/>
        </w:tabs>
        <w:ind w:left="6480" w:hanging="180"/>
      </w:pPr>
    </w:lvl>
  </w:abstractNum>
  <w:abstractNum w:abstractNumId="4">
    <w:nsid w:val="02E406E3"/>
    <w:multiLevelType w:val="hybridMultilevel"/>
    <w:tmpl w:val="B5C85334"/>
    <w:lvl w:ilvl="0" w:tplc="0A8C0AF4">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071F6698"/>
    <w:multiLevelType w:val="hybridMultilevel"/>
    <w:tmpl w:val="8FEA8DC4"/>
    <w:lvl w:ilvl="0" w:tplc="50D438D4">
      <w:start w:val="1"/>
      <w:numFmt w:val="lowerLetter"/>
      <w:lvlText w:val="%1)"/>
      <w:lvlJc w:val="left"/>
      <w:pPr>
        <w:tabs>
          <w:tab w:val="num" w:pos="720"/>
        </w:tabs>
        <w:ind w:left="720" w:hanging="360"/>
      </w:pPr>
      <w:rPr>
        <w:rFonts w:hint="default"/>
      </w:rPr>
    </w:lvl>
    <w:lvl w:ilvl="1" w:tplc="9B940420" w:tentative="1">
      <w:start w:val="1"/>
      <w:numFmt w:val="lowerLetter"/>
      <w:lvlText w:val="%2."/>
      <w:lvlJc w:val="left"/>
      <w:pPr>
        <w:tabs>
          <w:tab w:val="num" w:pos="1440"/>
        </w:tabs>
        <w:ind w:left="1440" w:hanging="360"/>
      </w:pPr>
    </w:lvl>
    <w:lvl w:ilvl="2" w:tplc="8368A44E" w:tentative="1">
      <w:start w:val="1"/>
      <w:numFmt w:val="lowerRoman"/>
      <w:lvlText w:val="%3."/>
      <w:lvlJc w:val="right"/>
      <w:pPr>
        <w:tabs>
          <w:tab w:val="num" w:pos="2160"/>
        </w:tabs>
        <w:ind w:left="2160" w:hanging="180"/>
      </w:pPr>
    </w:lvl>
    <w:lvl w:ilvl="3" w:tplc="AE1625E0" w:tentative="1">
      <w:start w:val="1"/>
      <w:numFmt w:val="decimal"/>
      <w:lvlText w:val="%4."/>
      <w:lvlJc w:val="left"/>
      <w:pPr>
        <w:tabs>
          <w:tab w:val="num" w:pos="2880"/>
        </w:tabs>
        <w:ind w:left="2880" w:hanging="360"/>
      </w:pPr>
    </w:lvl>
    <w:lvl w:ilvl="4" w:tplc="6F30031A" w:tentative="1">
      <w:start w:val="1"/>
      <w:numFmt w:val="lowerLetter"/>
      <w:lvlText w:val="%5."/>
      <w:lvlJc w:val="left"/>
      <w:pPr>
        <w:tabs>
          <w:tab w:val="num" w:pos="3600"/>
        </w:tabs>
        <w:ind w:left="3600" w:hanging="360"/>
      </w:pPr>
    </w:lvl>
    <w:lvl w:ilvl="5" w:tplc="6908F500" w:tentative="1">
      <w:start w:val="1"/>
      <w:numFmt w:val="lowerRoman"/>
      <w:lvlText w:val="%6."/>
      <w:lvlJc w:val="right"/>
      <w:pPr>
        <w:tabs>
          <w:tab w:val="num" w:pos="4320"/>
        </w:tabs>
        <w:ind w:left="4320" w:hanging="180"/>
      </w:pPr>
    </w:lvl>
    <w:lvl w:ilvl="6" w:tplc="C374DECC" w:tentative="1">
      <w:start w:val="1"/>
      <w:numFmt w:val="decimal"/>
      <w:lvlText w:val="%7."/>
      <w:lvlJc w:val="left"/>
      <w:pPr>
        <w:tabs>
          <w:tab w:val="num" w:pos="5040"/>
        </w:tabs>
        <w:ind w:left="5040" w:hanging="360"/>
      </w:pPr>
    </w:lvl>
    <w:lvl w:ilvl="7" w:tplc="D0CC9DDC" w:tentative="1">
      <w:start w:val="1"/>
      <w:numFmt w:val="lowerLetter"/>
      <w:lvlText w:val="%8."/>
      <w:lvlJc w:val="left"/>
      <w:pPr>
        <w:tabs>
          <w:tab w:val="num" w:pos="5760"/>
        </w:tabs>
        <w:ind w:left="5760" w:hanging="360"/>
      </w:pPr>
    </w:lvl>
    <w:lvl w:ilvl="8" w:tplc="9D8691D2" w:tentative="1">
      <w:start w:val="1"/>
      <w:numFmt w:val="lowerRoman"/>
      <w:lvlText w:val="%9."/>
      <w:lvlJc w:val="right"/>
      <w:pPr>
        <w:tabs>
          <w:tab w:val="num" w:pos="6480"/>
        </w:tabs>
        <w:ind w:left="6480" w:hanging="180"/>
      </w:pPr>
    </w:lvl>
  </w:abstractNum>
  <w:abstractNum w:abstractNumId="6">
    <w:nsid w:val="07462CF4"/>
    <w:multiLevelType w:val="multilevel"/>
    <w:tmpl w:val="7142788E"/>
    <w:lvl w:ilvl="0">
      <w:start w:val="2"/>
      <w:numFmt w:val="decimal"/>
      <w:lvlText w:val="%1."/>
      <w:lvlJc w:val="left"/>
      <w:pPr>
        <w:ind w:left="630" w:hanging="630"/>
      </w:pPr>
      <w:rPr>
        <w:rFonts w:hint="default"/>
      </w:rPr>
    </w:lvl>
    <w:lvl w:ilvl="1">
      <w:start w:val="5"/>
      <w:numFmt w:val="decimal"/>
      <w:lvlText w:val="%1.%2."/>
      <w:lvlJc w:val="left"/>
      <w:pPr>
        <w:ind w:left="1801" w:hanging="720"/>
      </w:pPr>
      <w:rPr>
        <w:rFonts w:hint="default"/>
      </w:rPr>
    </w:lvl>
    <w:lvl w:ilvl="2">
      <w:start w:val="6"/>
      <w:numFmt w:val="decimal"/>
      <w:lvlText w:val="%1.%2.%3."/>
      <w:lvlJc w:val="left"/>
      <w:pPr>
        <w:ind w:left="2882" w:hanging="720"/>
      </w:pPr>
      <w:rPr>
        <w:rFonts w:hint="default"/>
      </w:rPr>
    </w:lvl>
    <w:lvl w:ilvl="3">
      <w:start w:val="1"/>
      <w:numFmt w:val="decimal"/>
      <w:lvlText w:val="%1.%2.%3.%4."/>
      <w:lvlJc w:val="left"/>
      <w:pPr>
        <w:ind w:left="4323" w:hanging="1080"/>
      </w:pPr>
      <w:rPr>
        <w:rFonts w:hint="default"/>
      </w:rPr>
    </w:lvl>
    <w:lvl w:ilvl="4">
      <w:start w:val="1"/>
      <w:numFmt w:val="decimal"/>
      <w:lvlText w:val="%1.%2.%3.%4.%5."/>
      <w:lvlJc w:val="left"/>
      <w:pPr>
        <w:ind w:left="5404" w:hanging="1080"/>
      </w:pPr>
      <w:rPr>
        <w:rFonts w:hint="default"/>
      </w:rPr>
    </w:lvl>
    <w:lvl w:ilvl="5">
      <w:start w:val="1"/>
      <w:numFmt w:val="decimal"/>
      <w:lvlText w:val="%1.%2.%3.%4.%5.%6."/>
      <w:lvlJc w:val="left"/>
      <w:pPr>
        <w:ind w:left="6845" w:hanging="1440"/>
      </w:pPr>
      <w:rPr>
        <w:rFonts w:hint="default"/>
      </w:rPr>
    </w:lvl>
    <w:lvl w:ilvl="6">
      <w:start w:val="1"/>
      <w:numFmt w:val="decimal"/>
      <w:lvlText w:val="%1.%2.%3.%4.%5.%6.%7."/>
      <w:lvlJc w:val="left"/>
      <w:pPr>
        <w:ind w:left="7926" w:hanging="1440"/>
      </w:pPr>
      <w:rPr>
        <w:rFonts w:hint="default"/>
      </w:rPr>
    </w:lvl>
    <w:lvl w:ilvl="7">
      <w:start w:val="1"/>
      <w:numFmt w:val="decimal"/>
      <w:lvlText w:val="%1.%2.%3.%4.%5.%6.%7.%8."/>
      <w:lvlJc w:val="left"/>
      <w:pPr>
        <w:ind w:left="9367" w:hanging="1800"/>
      </w:pPr>
      <w:rPr>
        <w:rFonts w:hint="default"/>
      </w:rPr>
    </w:lvl>
    <w:lvl w:ilvl="8">
      <w:start w:val="1"/>
      <w:numFmt w:val="decimal"/>
      <w:lvlText w:val="%1.%2.%3.%4.%5.%6.%7.%8.%9."/>
      <w:lvlJc w:val="left"/>
      <w:pPr>
        <w:ind w:left="10448" w:hanging="1800"/>
      </w:pPr>
      <w:rPr>
        <w:rFonts w:hint="default"/>
      </w:rPr>
    </w:lvl>
  </w:abstractNum>
  <w:abstractNum w:abstractNumId="7">
    <w:nsid w:val="12642814"/>
    <w:multiLevelType w:val="hybridMultilevel"/>
    <w:tmpl w:val="2EE21A1A"/>
    <w:lvl w:ilvl="0" w:tplc="99282B4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2BA117A"/>
    <w:multiLevelType w:val="hybridMultilevel"/>
    <w:tmpl w:val="8E0CF8EE"/>
    <w:lvl w:ilvl="0" w:tplc="7984215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1FE84DEC"/>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3DC72A2"/>
    <w:multiLevelType w:val="hybridMultilevel"/>
    <w:tmpl w:val="6A26BB84"/>
    <w:lvl w:ilvl="0" w:tplc="82BE3DC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27896132"/>
    <w:multiLevelType w:val="singleLevel"/>
    <w:tmpl w:val="7966DEF2"/>
    <w:lvl w:ilvl="0">
      <w:start w:val="1"/>
      <w:numFmt w:val="lowerRoman"/>
      <w:lvlText w:val="(%1)"/>
      <w:lvlJc w:val="left"/>
      <w:pPr>
        <w:ind w:left="900" w:hanging="360"/>
      </w:pPr>
      <w:rPr>
        <w:rFonts w:hint="default"/>
      </w:rPr>
    </w:lvl>
  </w:abstractNum>
  <w:abstractNum w:abstractNumId="12">
    <w:nsid w:val="2DE97146"/>
    <w:multiLevelType w:val="hybridMultilevel"/>
    <w:tmpl w:val="7E2846B6"/>
    <w:lvl w:ilvl="0" w:tplc="7966DEF2">
      <w:start w:val="1"/>
      <w:numFmt w:val="lowerRoman"/>
      <w:lvlText w:val="(%1)"/>
      <w:lvlJc w:val="left"/>
      <w:pPr>
        <w:tabs>
          <w:tab w:val="num" w:pos="1410"/>
        </w:tabs>
        <w:ind w:left="1410" w:hanging="870"/>
      </w:pPr>
      <w:rPr>
        <w:rFonts w:hint="default"/>
      </w:rPr>
    </w:lvl>
    <w:lvl w:ilvl="1" w:tplc="29AE748A" w:tentative="1">
      <w:start w:val="1"/>
      <w:numFmt w:val="lowerLetter"/>
      <w:lvlText w:val="%2."/>
      <w:lvlJc w:val="left"/>
      <w:pPr>
        <w:tabs>
          <w:tab w:val="num" w:pos="1440"/>
        </w:tabs>
        <w:ind w:left="1440" w:hanging="360"/>
      </w:pPr>
    </w:lvl>
    <w:lvl w:ilvl="2" w:tplc="30B4B12C" w:tentative="1">
      <w:start w:val="1"/>
      <w:numFmt w:val="lowerRoman"/>
      <w:lvlText w:val="%3."/>
      <w:lvlJc w:val="right"/>
      <w:pPr>
        <w:tabs>
          <w:tab w:val="num" w:pos="2160"/>
        </w:tabs>
        <w:ind w:left="2160" w:hanging="180"/>
      </w:pPr>
    </w:lvl>
    <w:lvl w:ilvl="3" w:tplc="9C4C94A0" w:tentative="1">
      <w:start w:val="1"/>
      <w:numFmt w:val="decimal"/>
      <w:lvlText w:val="%4."/>
      <w:lvlJc w:val="left"/>
      <w:pPr>
        <w:tabs>
          <w:tab w:val="num" w:pos="2880"/>
        </w:tabs>
        <w:ind w:left="2880" w:hanging="360"/>
      </w:pPr>
    </w:lvl>
    <w:lvl w:ilvl="4" w:tplc="6576D254" w:tentative="1">
      <w:start w:val="1"/>
      <w:numFmt w:val="lowerLetter"/>
      <w:lvlText w:val="%5."/>
      <w:lvlJc w:val="left"/>
      <w:pPr>
        <w:tabs>
          <w:tab w:val="num" w:pos="3600"/>
        </w:tabs>
        <w:ind w:left="3600" w:hanging="360"/>
      </w:pPr>
    </w:lvl>
    <w:lvl w:ilvl="5" w:tplc="7AA46DFC" w:tentative="1">
      <w:start w:val="1"/>
      <w:numFmt w:val="lowerRoman"/>
      <w:lvlText w:val="%6."/>
      <w:lvlJc w:val="right"/>
      <w:pPr>
        <w:tabs>
          <w:tab w:val="num" w:pos="4320"/>
        </w:tabs>
        <w:ind w:left="4320" w:hanging="180"/>
      </w:pPr>
    </w:lvl>
    <w:lvl w:ilvl="6" w:tplc="F01ACA1C" w:tentative="1">
      <w:start w:val="1"/>
      <w:numFmt w:val="decimal"/>
      <w:lvlText w:val="%7."/>
      <w:lvlJc w:val="left"/>
      <w:pPr>
        <w:tabs>
          <w:tab w:val="num" w:pos="5040"/>
        </w:tabs>
        <w:ind w:left="5040" w:hanging="360"/>
      </w:pPr>
    </w:lvl>
    <w:lvl w:ilvl="7" w:tplc="4002167C" w:tentative="1">
      <w:start w:val="1"/>
      <w:numFmt w:val="lowerLetter"/>
      <w:lvlText w:val="%8."/>
      <w:lvlJc w:val="left"/>
      <w:pPr>
        <w:tabs>
          <w:tab w:val="num" w:pos="5760"/>
        </w:tabs>
        <w:ind w:left="5760" w:hanging="360"/>
      </w:pPr>
    </w:lvl>
    <w:lvl w:ilvl="8" w:tplc="0144FEAE" w:tentative="1">
      <w:start w:val="1"/>
      <w:numFmt w:val="lowerRoman"/>
      <w:lvlText w:val="%9."/>
      <w:lvlJc w:val="right"/>
      <w:pPr>
        <w:tabs>
          <w:tab w:val="num" w:pos="6480"/>
        </w:tabs>
        <w:ind w:left="6480" w:hanging="180"/>
      </w:pPr>
    </w:lvl>
  </w:abstractNum>
  <w:abstractNum w:abstractNumId="13">
    <w:nsid w:val="358B41BC"/>
    <w:multiLevelType w:val="singleLevel"/>
    <w:tmpl w:val="34AADB2C"/>
    <w:lvl w:ilvl="0">
      <w:start w:val="1"/>
      <w:numFmt w:val="lowerLetter"/>
      <w:lvlText w:val="%1)"/>
      <w:lvlJc w:val="left"/>
      <w:pPr>
        <w:tabs>
          <w:tab w:val="num" w:pos="720"/>
        </w:tabs>
        <w:ind w:left="720" w:hanging="720"/>
      </w:pPr>
      <w:rPr>
        <w:rFonts w:hint="default"/>
      </w:rPr>
    </w:lvl>
  </w:abstractNum>
  <w:abstractNum w:abstractNumId="14">
    <w:nsid w:val="3F155BF9"/>
    <w:multiLevelType w:val="hybridMultilevel"/>
    <w:tmpl w:val="7E1436FE"/>
    <w:lvl w:ilvl="0" w:tplc="45DA332C">
      <w:start w:val="1"/>
      <w:numFmt w:val="lowerRoman"/>
      <w:lvlText w:val="(%1)"/>
      <w:lvlJc w:val="left"/>
      <w:pPr>
        <w:tabs>
          <w:tab w:val="num" w:pos="1080"/>
        </w:tabs>
        <w:ind w:left="1080" w:hanging="720"/>
      </w:pPr>
      <w:rPr>
        <w:rFonts w:hint="default"/>
      </w:rPr>
    </w:lvl>
    <w:lvl w:ilvl="1" w:tplc="A336F334">
      <w:start w:val="1"/>
      <w:numFmt w:val="lowerLetter"/>
      <w:lvlText w:val="%2)"/>
      <w:lvlJc w:val="left"/>
      <w:pPr>
        <w:tabs>
          <w:tab w:val="num" w:pos="1440"/>
        </w:tabs>
        <w:ind w:left="1440" w:hanging="360"/>
      </w:pPr>
      <w:rPr>
        <w:rFonts w:hint="default"/>
      </w:rPr>
    </w:lvl>
    <w:lvl w:ilvl="2" w:tplc="987C3EB4" w:tentative="1">
      <w:start w:val="1"/>
      <w:numFmt w:val="lowerRoman"/>
      <w:lvlText w:val="%3."/>
      <w:lvlJc w:val="right"/>
      <w:pPr>
        <w:tabs>
          <w:tab w:val="num" w:pos="2160"/>
        </w:tabs>
        <w:ind w:left="2160" w:hanging="180"/>
      </w:pPr>
    </w:lvl>
    <w:lvl w:ilvl="3" w:tplc="FFC6F2B0" w:tentative="1">
      <w:start w:val="1"/>
      <w:numFmt w:val="decimal"/>
      <w:lvlText w:val="%4."/>
      <w:lvlJc w:val="left"/>
      <w:pPr>
        <w:tabs>
          <w:tab w:val="num" w:pos="2880"/>
        </w:tabs>
        <w:ind w:left="2880" w:hanging="360"/>
      </w:pPr>
    </w:lvl>
    <w:lvl w:ilvl="4" w:tplc="06DEF636" w:tentative="1">
      <w:start w:val="1"/>
      <w:numFmt w:val="lowerLetter"/>
      <w:lvlText w:val="%5."/>
      <w:lvlJc w:val="left"/>
      <w:pPr>
        <w:tabs>
          <w:tab w:val="num" w:pos="3600"/>
        </w:tabs>
        <w:ind w:left="3600" w:hanging="360"/>
      </w:pPr>
    </w:lvl>
    <w:lvl w:ilvl="5" w:tplc="29CAAFBE" w:tentative="1">
      <w:start w:val="1"/>
      <w:numFmt w:val="lowerRoman"/>
      <w:lvlText w:val="%6."/>
      <w:lvlJc w:val="right"/>
      <w:pPr>
        <w:tabs>
          <w:tab w:val="num" w:pos="4320"/>
        </w:tabs>
        <w:ind w:left="4320" w:hanging="180"/>
      </w:pPr>
    </w:lvl>
    <w:lvl w:ilvl="6" w:tplc="BA722524" w:tentative="1">
      <w:start w:val="1"/>
      <w:numFmt w:val="decimal"/>
      <w:lvlText w:val="%7."/>
      <w:lvlJc w:val="left"/>
      <w:pPr>
        <w:tabs>
          <w:tab w:val="num" w:pos="5040"/>
        </w:tabs>
        <w:ind w:left="5040" w:hanging="360"/>
      </w:pPr>
    </w:lvl>
    <w:lvl w:ilvl="7" w:tplc="4B4AED42" w:tentative="1">
      <w:start w:val="1"/>
      <w:numFmt w:val="lowerLetter"/>
      <w:lvlText w:val="%8."/>
      <w:lvlJc w:val="left"/>
      <w:pPr>
        <w:tabs>
          <w:tab w:val="num" w:pos="5760"/>
        </w:tabs>
        <w:ind w:left="5760" w:hanging="360"/>
      </w:pPr>
    </w:lvl>
    <w:lvl w:ilvl="8" w:tplc="A308114A" w:tentative="1">
      <w:start w:val="1"/>
      <w:numFmt w:val="lowerRoman"/>
      <w:lvlText w:val="%9."/>
      <w:lvlJc w:val="right"/>
      <w:pPr>
        <w:tabs>
          <w:tab w:val="num" w:pos="6480"/>
        </w:tabs>
        <w:ind w:left="6480" w:hanging="180"/>
      </w:pPr>
    </w:lvl>
  </w:abstractNum>
  <w:abstractNum w:abstractNumId="15">
    <w:nsid w:val="4496700B"/>
    <w:multiLevelType w:val="hybridMultilevel"/>
    <w:tmpl w:val="3E943D48"/>
    <w:lvl w:ilvl="0" w:tplc="316C777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6310D49"/>
    <w:multiLevelType w:val="singleLevel"/>
    <w:tmpl w:val="7966DEF2"/>
    <w:lvl w:ilvl="0">
      <w:start w:val="1"/>
      <w:numFmt w:val="lowerRoman"/>
      <w:lvlText w:val="(%1)"/>
      <w:lvlJc w:val="left"/>
      <w:pPr>
        <w:ind w:left="720" w:hanging="360"/>
      </w:pPr>
      <w:rPr>
        <w:rFonts w:hint="default"/>
        <w:b w:val="0"/>
        <w:lang w:val="x-none"/>
      </w:rPr>
    </w:lvl>
  </w:abstractNum>
  <w:abstractNum w:abstractNumId="17">
    <w:nsid w:val="48801665"/>
    <w:multiLevelType w:val="hybridMultilevel"/>
    <w:tmpl w:val="594C23BA"/>
    <w:lvl w:ilvl="0" w:tplc="7966DEF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2F67A3F"/>
    <w:multiLevelType w:val="multilevel"/>
    <w:tmpl w:val="15CCAF66"/>
    <w:lvl w:ilvl="0">
      <w:start w:val="2"/>
      <w:numFmt w:val="decimal"/>
      <w:lvlText w:val="%1"/>
      <w:lvlJc w:val="left"/>
      <w:pPr>
        <w:tabs>
          <w:tab w:val="num" w:pos="840"/>
        </w:tabs>
        <w:ind w:left="840" w:hanging="840"/>
      </w:pPr>
      <w:rPr>
        <w:rFonts w:hint="default"/>
      </w:rPr>
    </w:lvl>
    <w:lvl w:ilvl="1">
      <w:start w:val="5"/>
      <w:numFmt w:val="decimal"/>
      <w:lvlText w:val="%1.%2"/>
      <w:lvlJc w:val="left"/>
      <w:pPr>
        <w:tabs>
          <w:tab w:val="num" w:pos="1312"/>
        </w:tabs>
        <w:ind w:left="1312" w:hanging="840"/>
      </w:pPr>
      <w:rPr>
        <w:rFonts w:hint="default"/>
      </w:rPr>
    </w:lvl>
    <w:lvl w:ilvl="2">
      <w:start w:val="7"/>
      <w:numFmt w:val="decimal"/>
      <w:lvlText w:val="%1.%2.%3"/>
      <w:lvlJc w:val="left"/>
      <w:pPr>
        <w:tabs>
          <w:tab w:val="num" w:pos="1784"/>
        </w:tabs>
        <w:ind w:left="1784" w:hanging="840"/>
      </w:pPr>
      <w:rPr>
        <w:rFonts w:hint="default"/>
      </w:rPr>
    </w:lvl>
    <w:lvl w:ilvl="3">
      <w:start w:val="3"/>
      <w:numFmt w:val="decimal"/>
      <w:lvlText w:val="%1.%2.%3.%4"/>
      <w:lvlJc w:val="left"/>
      <w:pPr>
        <w:tabs>
          <w:tab w:val="num" w:pos="2256"/>
        </w:tabs>
        <w:ind w:left="2256" w:hanging="840"/>
      </w:pPr>
      <w:rPr>
        <w:rFonts w:hint="default"/>
      </w:rPr>
    </w:lvl>
    <w:lvl w:ilvl="4">
      <w:start w:val="1"/>
      <w:numFmt w:val="decimal"/>
      <w:lvlText w:val="%1.%2.%3.%4.%5"/>
      <w:lvlJc w:val="left"/>
      <w:pPr>
        <w:tabs>
          <w:tab w:val="num" w:pos="2968"/>
        </w:tabs>
        <w:ind w:left="2968" w:hanging="1080"/>
      </w:pPr>
      <w:rPr>
        <w:rFonts w:hint="default"/>
      </w:rPr>
    </w:lvl>
    <w:lvl w:ilvl="5">
      <w:start w:val="1"/>
      <w:numFmt w:val="decimal"/>
      <w:lvlText w:val="%1.%2.%3.%4.%5.%6"/>
      <w:lvlJc w:val="left"/>
      <w:pPr>
        <w:tabs>
          <w:tab w:val="num" w:pos="3800"/>
        </w:tabs>
        <w:ind w:left="3800" w:hanging="1440"/>
      </w:pPr>
      <w:rPr>
        <w:rFonts w:hint="default"/>
      </w:rPr>
    </w:lvl>
    <w:lvl w:ilvl="6">
      <w:start w:val="1"/>
      <w:numFmt w:val="decimal"/>
      <w:lvlText w:val="%1.%2.%3.%4.%5.%6.%7"/>
      <w:lvlJc w:val="left"/>
      <w:pPr>
        <w:tabs>
          <w:tab w:val="num" w:pos="4272"/>
        </w:tabs>
        <w:ind w:left="4272" w:hanging="1440"/>
      </w:pPr>
      <w:rPr>
        <w:rFonts w:hint="default"/>
      </w:rPr>
    </w:lvl>
    <w:lvl w:ilvl="7">
      <w:start w:val="1"/>
      <w:numFmt w:val="decimal"/>
      <w:lvlText w:val="%1.%2.%3.%4.%5.%6.%7.%8"/>
      <w:lvlJc w:val="left"/>
      <w:pPr>
        <w:tabs>
          <w:tab w:val="num" w:pos="5104"/>
        </w:tabs>
        <w:ind w:left="5104" w:hanging="1800"/>
      </w:pPr>
      <w:rPr>
        <w:rFonts w:hint="default"/>
      </w:rPr>
    </w:lvl>
    <w:lvl w:ilvl="8">
      <w:start w:val="1"/>
      <w:numFmt w:val="decimal"/>
      <w:lvlText w:val="%1.%2.%3.%4.%5.%6.%7.%8.%9"/>
      <w:lvlJc w:val="left"/>
      <w:pPr>
        <w:tabs>
          <w:tab w:val="num" w:pos="5576"/>
        </w:tabs>
        <w:ind w:left="5576" w:hanging="1800"/>
      </w:pPr>
      <w:rPr>
        <w:rFonts w:hint="default"/>
      </w:rPr>
    </w:lvl>
  </w:abstractNum>
  <w:abstractNum w:abstractNumId="19">
    <w:nsid w:val="551D78A2"/>
    <w:multiLevelType w:val="multilevel"/>
    <w:tmpl w:val="F2346D7A"/>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741129"/>
    <w:multiLevelType w:val="hybridMultilevel"/>
    <w:tmpl w:val="1D662B7C"/>
    <w:lvl w:ilvl="0" w:tplc="F496B73C">
      <w:start w:val="1"/>
      <w:numFmt w:val="lowerRoman"/>
      <w:lvlText w:val="(%1)"/>
      <w:lvlJc w:val="left"/>
      <w:pPr>
        <w:ind w:left="2145" w:hanging="720"/>
      </w:pPr>
    </w:lvl>
    <w:lvl w:ilvl="1" w:tplc="04160019">
      <w:start w:val="1"/>
      <w:numFmt w:val="lowerLetter"/>
      <w:lvlText w:val="%2."/>
      <w:lvlJc w:val="left"/>
      <w:pPr>
        <w:ind w:left="2505" w:hanging="360"/>
      </w:pPr>
    </w:lvl>
    <w:lvl w:ilvl="2" w:tplc="0416001B">
      <w:start w:val="1"/>
      <w:numFmt w:val="lowerRoman"/>
      <w:lvlText w:val="%3."/>
      <w:lvlJc w:val="right"/>
      <w:pPr>
        <w:ind w:left="3225" w:hanging="180"/>
      </w:pPr>
    </w:lvl>
    <w:lvl w:ilvl="3" w:tplc="0416000F">
      <w:start w:val="1"/>
      <w:numFmt w:val="decimal"/>
      <w:lvlText w:val="%4."/>
      <w:lvlJc w:val="left"/>
      <w:pPr>
        <w:ind w:left="3945" w:hanging="360"/>
      </w:pPr>
    </w:lvl>
    <w:lvl w:ilvl="4" w:tplc="04160019">
      <w:start w:val="1"/>
      <w:numFmt w:val="lowerLetter"/>
      <w:lvlText w:val="%5."/>
      <w:lvlJc w:val="left"/>
      <w:pPr>
        <w:ind w:left="4665" w:hanging="360"/>
      </w:pPr>
    </w:lvl>
    <w:lvl w:ilvl="5" w:tplc="0416001B">
      <w:start w:val="1"/>
      <w:numFmt w:val="lowerRoman"/>
      <w:lvlText w:val="%6."/>
      <w:lvlJc w:val="right"/>
      <w:pPr>
        <w:ind w:left="5385" w:hanging="180"/>
      </w:pPr>
    </w:lvl>
    <w:lvl w:ilvl="6" w:tplc="0416000F">
      <w:start w:val="1"/>
      <w:numFmt w:val="decimal"/>
      <w:lvlText w:val="%7."/>
      <w:lvlJc w:val="left"/>
      <w:pPr>
        <w:ind w:left="6105" w:hanging="360"/>
      </w:pPr>
    </w:lvl>
    <w:lvl w:ilvl="7" w:tplc="04160019">
      <w:start w:val="1"/>
      <w:numFmt w:val="lowerLetter"/>
      <w:lvlText w:val="%8."/>
      <w:lvlJc w:val="left"/>
      <w:pPr>
        <w:ind w:left="6825" w:hanging="360"/>
      </w:pPr>
    </w:lvl>
    <w:lvl w:ilvl="8" w:tplc="0416001B">
      <w:start w:val="1"/>
      <w:numFmt w:val="lowerRoman"/>
      <w:lvlText w:val="%9."/>
      <w:lvlJc w:val="right"/>
      <w:pPr>
        <w:ind w:left="7545" w:hanging="180"/>
      </w:pPr>
    </w:lvl>
  </w:abstractNum>
  <w:abstractNum w:abstractNumId="21">
    <w:nsid w:val="55F71C10"/>
    <w:multiLevelType w:val="multilevel"/>
    <w:tmpl w:val="86F88256"/>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5F84335"/>
    <w:multiLevelType w:val="multilevel"/>
    <w:tmpl w:val="0CB84222"/>
    <w:lvl w:ilvl="0">
      <w:start w:val="3"/>
      <w:numFmt w:val="decimal"/>
      <w:lvlText w:val="%1."/>
      <w:lvlJc w:val="left"/>
      <w:pPr>
        <w:tabs>
          <w:tab w:val="num" w:pos="705"/>
        </w:tabs>
        <w:ind w:left="705" w:hanging="705"/>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8F044F6"/>
    <w:multiLevelType w:val="hybridMultilevel"/>
    <w:tmpl w:val="BF8A8D6A"/>
    <w:lvl w:ilvl="0" w:tplc="BEE00D6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04301F"/>
    <w:multiLevelType w:val="hybridMultilevel"/>
    <w:tmpl w:val="8AD467D0"/>
    <w:lvl w:ilvl="0" w:tplc="7966DEF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ACD37F4"/>
    <w:multiLevelType w:val="hybridMultilevel"/>
    <w:tmpl w:val="32B4984C"/>
    <w:lvl w:ilvl="0" w:tplc="4B2A1C8A">
      <w:start w:val="7"/>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6">
    <w:nsid w:val="5B9C2C74"/>
    <w:multiLevelType w:val="hybridMultilevel"/>
    <w:tmpl w:val="7F403B1C"/>
    <w:lvl w:ilvl="0" w:tplc="942E2C9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7">
    <w:nsid w:val="5D357B9C"/>
    <w:multiLevelType w:val="hybridMultilevel"/>
    <w:tmpl w:val="FB2673A6"/>
    <w:lvl w:ilvl="0" w:tplc="33FCB2C0">
      <w:start w:val="1"/>
      <w:numFmt w:val="lowerLetter"/>
      <w:lvlText w:val="%1)"/>
      <w:lvlJc w:val="left"/>
      <w:pPr>
        <w:tabs>
          <w:tab w:val="num" w:pos="720"/>
        </w:tabs>
        <w:ind w:left="720" w:hanging="360"/>
      </w:pPr>
      <w:rPr>
        <w:rFonts w:hint="default"/>
      </w:rPr>
    </w:lvl>
    <w:lvl w:ilvl="1" w:tplc="27E295DE">
      <w:start w:val="1"/>
      <w:numFmt w:val="lowerRoman"/>
      <w:lvlText w:val="(%2)"/>
      <w:lvlJc w:val="left"/>
      <w:pPr>
        <w:tabs>
          <w:tab w:val="num" w:pos="1800"/>
        </w:tabs>
        <w:ind w:left="1800" w:hanging="720"/>
      </w:pPr>
      <w:rPr>
        <w:rFonts w:hint="default"/>
        <w:b w:val="0"/>
        <w:u w:val="none"/>
      </w:rPr>
    </w:lvl>
    <w:lvl w:ilvl="2" w:tplc="EE000F90" w:tentative="1">
      <w:start w:val="1"/>
      <w:numFmt w:val="lowerRoman"/>
      <w:lvlText w:val="%3."/>
      <w:lvlJc w:val="right"/>
      <w:pPr>
        <w:tabs>
          <w:tab w:val="num" w:pos="2160"/>
        </w:tabs>
        <w:ind w:left="2160" w:hanging="180"/>
      </w:pPr>
    </w:lvl>
    <w:lvl w:ilvl="3" w:tplc="74C876E8" w:tentative="1">
      <w:start w:val="1"/>
      <w:numFmt w:val="decimal"/>
      <w:lvlText w:val="%4."/>
      <w:lvlJc w:val="left"/>
      <w:pPr>
        <w:tabs>
          <w:tab w:val="num" w:pos="2880"/>
        </w:tabs>
        <w:ind w:left="2880" w:hanging="360"/>
      </w:pPr>
    </w:lvl>
    <w:lvl w:ilvl="4" w:tplc="1F069664" w:tentative="1">
      <w:start w:val="1"/>
      <w:numFmt w:val="lowerLetter"/>
      <w:lvlText w:val="%5."/>
      <w:lvlJc w:val="left"/>
      <w:pPr>
        <w:tabs>
          <w:tab w:val="num" w:pos="3600"/>
        </w:tabs>
        <w:ind w:left="3600" w:hanging="360"/>
      </w:pPr>
    </w:lvl>
    <w:lvl w:ilvl="5" w:tplc="F74492D4" w:tentative="1">
      <w:start w:val="1"/>
      <w:numFmt w:val="lowerRoman"/>
      <w:lvlText w:val="%6."/>
      <w:lvlJc w:val="right"/>
      <w:pPr>
        <w:tabs>
          <w:tab w:val="num" w:pos="4320"/>
        </w:tabs>
        <w:ind w:left="4320" w:hanging="180"/>
      </w:pPr>
    </w:lvl>
    <w:lvl w:ilvl="6" w:tplc="62C474E0" w:tentative="1">
      <w:start w:val="1"/>
      <w:numFmt w:val="decimal"/>
      <w:lvlText w:val="%7."/>
      <w:lvlJc w:val="left"/>
      <w:pPr>
        <w:tabs>
          <w:tab w:val="num" w:pos="5040"/>
        </w:tabs>
        <w:ind w:left="5040" w:hanging="360"/>
      </w:pPr>
    </w:lvl>
    <w:lvl w:ilvl="7" w:tplc="3B6883E0" w:tentative="1">
      <w:start w:val="1"/>
      <w:numFmt w:val="lowerLetter"/>
      <w:lvlText w:val="%8."/>
      <w:lvlJc w:val="left"/>
      <w:pPr>
        <w:tabs>
          <w:tab w:val="num" w:pos="5760"/>
        </w:tabs>
        <w:ind w:left="5760" w:hanging="360"/>
      </w:pPr>
    </w:lvl>
    <w:lvl w:ilvl="8" w:tplc="89A60504" w:tentative="1">
      <w:start w:val="1"/>
      <w:numFmt w:val="lowerRoman"/>
      <w:lvlText w:val="%9."/>
      <w:lvlJc w:val="right"/>
      <w:pPr>
        <w:tabs>
          <w:tab w:val="num" w:pos="6480"/>
        </w:tabs>
        <w:ind w:left="6480" w:hanging="180"/>
      </w:pPr>
    </w:lvl>
  </w:abstractNum>
  <w:abstractNum w:abstractNumId="28">
    <w:nsid w:val="5F743BCC"/>
    <w:multiLevelType w:val="singleLevel"/>
    <w:tmpl w:val="772C37FE"/>
    <w:lvl w:ilvl="0">
      <w:start w:val="1"/>
      <w:numFmt w:val="lowerLetter"/>
      <w:lvlText w:val="%1)"/>
      <w:lvlJc w:val="left"/>
      <w:pPr>
        <w:tabs>
          <w:tab w:val="num" w:pos="720"/>
        </w:tabs>
        <w:ind w:left="720" w:hanging="720"/>
      </w:pPr>
      <w:rPr>
        <w:rFonts w:hint="default"/>
      </w:rPr>
    </w:lvl>
  </w:abstractNum>
  <w:abstractNum w:abstractNumId="29">
    <w:nsid w:val="62046D7F"/>
    <w:multiLevelType w:val="singleLevel"/>
    <w:tmpl w:val="9C48E58C"/>
    <w:lvl w:ilvl="0">
      <w:start w:val="1"/>
      <w:numFmt w:val="decimal"/>
      <w:lvlText w:val="%1º"/>
      <w:lvlJc w:val="left"/>
      <w:pPr>
        <w:tabs>
          <w:tab w:val="num" w:pos="786"/>
        </w:tabs>
        <w:ind w:left="786" w:hanging="360"/>
      </w:pPr>
    </w:lvl>
  </w:abstractNum>
  <w:abstractNum w:abstractNumId="30">
    <w:nsid w:val="647117D3"/>
    <w:multiLevelType w:val="singleLevel"/>
    <w:tmpl w:val="FAECB1FE"/>
    <w:lvl w:ilvl="0">
      <w:start w:val="1"/>
      <w:numFmt w:val="decimal"/>
      <w:lvlText w:val="%1º"/>
      <w:lvlJc w:val="left"/>
      <w:pPr>
        <w:tabs>
          <w:tab w:val="num" w:pos="360"/>
        </w:tabs>
        <w:ind w:left="360" w:hanging="360"/>
      </w:pPr>
      <w:rPr>
        <w:b w:val="0"/>
        <w:i w:val="0"/>
      </w:rPr>
    </w:lvl>
  </w:abstractNum>
  <w:abstractNum w:abstractNumId="31">
    <w:nsid w:val="65BC3928"/>
    <w:multiLevelType w:val="hybridMultilevel"/>
    <w:tmpl w:val="D456910E"/>
    <w:lvl w:ilvl="0" w:tplc="3078E1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76441C8"/>
    <w:multiLevelType w:val="singleLevel"/>
    <w:tmpl w:val="9C48E58C"/>
    <w:lvl w:ilvl="0">
      <w:start w:val="1"/>
      <w:numFmt w:val="decimal"/>
      <w:lvlText w:val="%1º"/>
      <w:lvlJc w:val="left"/>
      <w:pPr>
        <w:tabs>
          <w:tab w:val="num" w:pos="786"/>
        </w:tabs>
        <w:ind w:left="786" w:hanging="360"/>
      </w:pPr>
    </w:lvl>
  </w:abstractNum>
  <w:abstractNum w:abstractNumId="33">
    <w:nsid w:val="68A26F1D"/>
    <w:multiLevelType w:val="hybridMultilevel"/>
    <w:tmpl w:val="D794DF10"/>
    <w:lvl w:ilvl="0" w:tplc="CDC6B466">
      <w:start w:val="1"/>
      <w:numFmt w:val="decimal"/>
      <w:lvlText w:val="%1."/>
      <w:lvlJc w:val="left"/>
      <w:pPr>
        <w:tabs>
          <w:tab w:val="num" w:pos="720"/>
        </w:tabs>
        <w:ind w:left="720" w:hanging="360"/>
      </w:pPr>
    </w:lvl>
    <w:lvl w:ilvl="1" w:tplc="292E2656" w:tentative="1">
      <w:start w:val="1"/>
      <w:numFmt w:val="lowerLetter"/>
      <w:lvlText w:val="%2."/>
      <w:lvlJc w:val="left"/>
      <w:pPr>
        <w:tabs>
          <w:tab w:val="num" w:pos="1440"/>
        </w:tabs>
        <w:ind w:left="1440" w:hanging="360"/>
      </w:pPr>
    </w:lvl>
    <w:lvl w:ilvl="2" w:tplc="2C66CBD0" w:tentative="1">
      <w:start w:val="1"/>
      <w:numFmt w:val="lowerRoman"/>
      <w:lvlText w:val="%3."/>
      <w:lvlJc w:val="right"/>
      <w:pPr>
        <w:tabs>
          <w:tab w:val="num" w:pos="2160"/>
        </w:tabs>
        <w:ind w:left="2160" w:hanging="180"/>
      </w:pPr>
    </w:lvl>
    <w:lvl w:ilvl="3" w:tplc="A50E9358" w:tentative="1">
      <w:start w:val="1"/>
      <w:numFmt w:val="decimal"/>
      <w:lvlText w:val="%4."/>
      <w:lvlJc w:val="left"/>
      <w:pPr>
        <w:tabs>
          <w:tab w:val="num" w:pos="2880"/>
        </w:tabs>
        <w:ind w:left="2880" w:hanging="360"/>
      </w:pPr>
    </w:lvl>
    <w:lvl w:ilvl="4" w:tplc="08920B0C" w:tentative="1">
      <w:start w:val="1"/>
      <w:numFmt w:val="lowerLetter"/>
      <w:lvlText w:val="%5."/>
      <w:lvlJc w:val="left"/>
      <w:pPr>
        <w:tabs>
          <w:tab w:val="num" w:pos="3600"/>
        </w:tabs>
        <w:ind w:left="3600" w:hanging="360"/>
      </w:pPr>
    </w:lvl>
    <w:lvl w:ilvl="5" w:tplc="34728994" w:tentative="1">
      <w:start w:val="1"/>
      <w:numFmt w:val="lowerRoman"/>
      <w:lvlText w:val="%6."/>
      <w:lvlJc w:val="right"/>
      <w:pPr>
        <w:tabs>
          <w:tab w:val="num" w:pos="4320"/>
        </w:tabs>
        <w:ind w:left="4320" w:hanging="180"/>
      </w:pPr>
    </w:lvl>
    <w:lvl w:ilvl="6" w:tplc="74ECDE6A" w:tentative="1">
      <w:start w:val="1"/>
      <w:numFmt w:val="decimal"/>
      <w:lvlText w:val="%7."/>
      <w:lvlJc w:val="left"/>
      <w:pPr>
        <w:tabs>
          <w:tab w:val="num" w:pos="5040"/>
        </w:tabs>
        <w:ind w:left="5040" w:hanging="360"/>
      </w:pPr>
    </w:lvl>
    <w:lvl w:ilvl="7" w:tplc="192E41E2" w:tentative="1">
      <w:start w:val="1"/>
      <w:numFmt w:val="lowerLetter"/>
      <w:lvlText w:val="%8."/>
      <w:lvlJc w:val="left"/>
      <w:pPr>
        <w:tabs>
          <w:tab w:val="num" w:pos="5760"/>
        </w:tabs>
        <w:ind w:left="5760" w:hanging="360"/>
      </w:pPr>
    </w:lvl>
    <w:lvl w:ilvl="8" w:tplc="D70226C8" w:tentative="1">
      <w:start w:val="1"/>
      <w:numFmt w:val="lowerRoman"/>
      <w:lvlText w:val="%9."/>
      <w:lvlJc w:val="right"/>
      <w:pPr>
        <w:tabs>
          <w:tab w:val="num" w:pos="6480"/>
        </w:tabs>
        <w:ind w:left="6480" w:hanging="180"/>
      </w:pPr>
    </w:lvl>
  </w:abstractNum>
  <w:abstractNum w:abstractNumId="34">
    <w:nsid w:val="6D7501D4"/>
    <w:multiLevelType w:val="hybridMultilevel"/>
    <w:tmpl w:val="5726B6FA"/>
    <w:lvl w:ilvl="0" w:tplc="22D2420E">
      <w:start w:val="1"/>
      <w:numFmt w:val="lowerRoman"/>
      <w:lvlText w:val="(%1)"/>
      <w:lvlJc w:val="left"/>
      <w:pPr>
        <w:tabs>
          <w:tab w:val="num" w:pos="720"/>
        </w:tabs>
        <w:ind w:left="720" w:hanging="180"/>
      </w:pPr>
      <w:rPr>
        <w:rFonts w:hint="default"/>
        <w:i w:val="0"/>
      </w:rPr>
    </w:lvl>
    <w:lvl w:ilvl="1" w:tplc="06BCDD1A">
      <w:start w:val="1"/>
      <w:numFmt w:val="lowerLetter"/>
      <w:lvlText w:val="%2."/>
      <w:lvlJc w:val="left"/>
      <w:pPr>
        <w:tabs>
          <w:tab w:val="num" w:pos="1440"/>
        </w:tabs>
        <w:ind w:left="1440" w:hanging="360"/>
      </w:pPr>
    </w:lvl>
    <w:lvl w:ilvl="2" w:tplc="D592FB8E" w:tentative="1">
      <w:start w:val="1"/>
      <w:numFmt w:val="lowerRoman"/>
      <w:lvlText w:val="%3."/>
      <w:lvlJc w:val="right"/>
      <w:pPr>
        <w:tabs>
          <w:tab w:val="num" w:pos="2160"/>
        </w:tabs>
        <w:ind w:left="2160" w:hanging="180"/>
      </w:pPr>
    </w:lvl>
    <w:lvl w:ilvl="3" w:tplc="298C562E" w:tentative="1">
      <w:start w:val="1"/>
      <w:numFmt w:val="decimal"/>
      <w:lvlText w:val="%4."/>
      <w:lvlJc w:val="left"/>
      <w:pPr>
        <w:tabs>
          <w:tab w:val="num" w:pos="2880"/>
        </w:tabs>
        <w:ind w:left="2880" w:hanging="360"/>
      </w:pPr>
    </w:lvl>
    <w:lvl w:ilvl="4" w:tplc="970C52EE" w:tentative="1">
      <w:start w:val="1"/>
      <w:numFmt w:val="lowerLetter"/>
      <w:lvlText w:val="%5."/>
      <w:lvlJc w:val="left"/>
      <w:pPr>
        <w:tabs>
          <w:tab w:val="num" w:pos="3600"/>
        </w:tabs>
        <w:ind w:left="3600" w:hanging="360"/>
      </w:pPr>
    </w:lvl>
    <w:lvl w:ilvl="5" w:tplc="0F908C10" w:tentative="1">
      <w:start w:val="1"/>
      <w:numFmt w:val="lowerRoman"/>
      <w:lvlText w:val="%6."/>
      <w:lvlJc w:val="right"/>
      <w:pPr>
        <w:tabs>
          <w:tab w:val="num" w:pos="4320"/>
        </w:tabs>
        <w:ind w:left="4320" w:hanging="180"/>
      </w:pPr>
    </w:lvl>
    <w:lvl w:ilvl="6" w:tplc="A230B9BE" w:tentative="1">
      <w:start w:val="1"/>
      <w:numFmt w:val="decimal"/>
      <w:lvlText w:val="%7."/>
      <w:lvlJc w:val="left"/>
      <w:pPr>
        <w:tabs>
          <w:tab w:val="num" w:pos="5040"/>
        </w:tabs>
        <w:ind w:left="5040" w:hanging="360"/>
      </w:pPr>
    </w:lvl>
    <w:lvl w:ilvl="7" w:tplc="647A10AE" w:tentative="1">
      <w:start w:val="1"/>
      <w:numFmt w:val="lowerLetter"/>
      <w:lvlText w:val="%8."/>
      <w:lvlJc w:val="left"/>
      <w:pPr>
        <w:tabs>
          <w:tab w:val="num" w:pos="5760"/>
        </w:tabs>
        <w:ind w:left="5760" w:hanging="360"/>
      </w:pPr>
    </w:lvl>
    <w:lvl w:ilvl="8" w:tplc="4FCCC296" w:tentative="1">
      <w:start w:val="1"/>
      <w:numFmt w:val="lowerRoman"/>
      <w:lvlText w:val="%9."/>
      <w:lvlJc w:val="right"/>
      <w:pPr>
        <w:tabs>
          <w:tab w:val="num" w:pos="6480"/>
        </w:tabs>
        <w:ind w:left="6480" w:hanging="180"/>
      </w:pPr>
    </w:lvl>
  </w:abstractNum>
  <w:abstractNum w:abstractNumId="35">
    <w:nsid w:val="6E8C439F"/>
    <w:multiLevelType w:val="hybridMultilevel"/>
    <w:tmpl w:val="5A84F1E8"/>
    <w:lvl w:ilvl="0" w:tplc="F6081768">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6">
    <w:nsid w:val="7B471463"/>
    <w:multiLevelType w:val="multilevel"/>
    <w:tmpl w:val="7A7694BE"/>
    <w:lvl w:ilvl="0">
      <w:start w:val="2"/>
      <w:numFmt w:val="decimal"/>
      <w:lvlText w:val="%1."/>
      <w:lvlJc w:val="left"/>
      <w:pPr>
        <w:tabs>
          <w:tab w:val="num" w:pos="735"/>
        </w:tabs>
        <w:ind w:left="735" w:hanging="735"/>
      </w:pPr>
      <w:rPr>
        <w:rFonts w:hint="default"/>
      </w:rPr>
    </w:lvl>
    <w:lvl w:ilvl="1">
      <w:start w:val="6"/>
      <w:numFmt w:val="decimal"/>
      <w:lvlText w:val="%1.%2."/>
      <w:lvlJc w:val="left"/>
      <w:pPr>
        <w:tabs>
          <w:tab w:val="num" w:pos="1089"/>
        </w:tabs>
        <w:ind w:left="1089" w:hanging="735"/>
      </w:pPr>
      <w:rPr>
        <w:rFonts w:hint="default"/>
      </w:rPr>
    </w:lvl>
    <w:lvl w:ilvl="2">
      <w:start w:val="6"/>
      <w:numFmt w:val="decimal"/>
      <w:lvlText w:val="%1.%2.%3."/>
      <w:lvlJc w:val="left"/>
      <w:pPr>
        <w:tabs>
          <w:tab w:val="num" w:pos="1443"/>
        </w:tabs>
        <w:ind w:left="1443" w:hanging="735"/>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37">
    <w:nsid w:val="7C2E4C74"/>
    <w:multiLevelType w:val="hybridMultilevel"/>
    <w:tmpl w:val="56A437A4"/>
    <w:lvl w:ilvl="0" w:tplc="E7C86C2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nsid w:val="7F6A4D55"/>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8"/>
  </w:num>
  <w:num w:numId="2">
    <w:abstractNumId w:val="13"/>
  </w:num>
  <w:num w:numId="3">
    <w:abstractNumId w:val="11"/>
  </w:num>
  <w:num w:numId="4">
    <w:abstractNumId w:val="16"/>
  </w:num>
  <w:num w:numId="5">
    <w:abstractNumId w:val="2"/>
  </w:num>
  <w:num w:numId="6">
    <w:abstractNumId w:val="29"/>
  </w:num>
  <w:num w:numId="7">
    <w:abstractNumId w:val="30"/>
  </w:num>
  <w:num w:numId="8">
    <w:abstractNumId w:val="27"/>
  </w:num>
  <w:num w:numId="9">
    <w:abstractNumId w:val="33"/>
  </w:num>
  <w:num w:numId="10">
    <w:abstractNumId w:val="3"/>
  </w:num>
  <w:num w:numId="11">
    <w:abstractNumId w:val="5"/>
  </w:num>
  <w:num w:numId="12">
    <w:abstractNumId w:val="21"/>
  </w:num>
  <w:num w:numId="13">
    <w:abstractNumId w:val="12"/>
  </w:num>
  <w:num w:numId="14">
    <w:abstractNumId w:val="22"/>
  </w:num>
  <w:num w:numId="15">
    <w:abstractNumId w:val="14"/>
  </w:num>
  <w:num w:numId="16">
    <w:abstractNumId w:val="38"/>
  </w:num>
  <w:num w:numId="17">
    <w:abstractNumId w:val="36"/>
  </w:num>
  <w:num w:numId="18">
    <w:abstractNumId w:val="1"/>
  </w:num>
  <w:num w:numId="19">
    <w:abstractNumId w:val="34"/>
  </w:num>
  <w:num w:numId="20">
    <w:abstractNumId w:val="35"/>
  </w:num>
  <w:num w:numId="21">
    <w:abstractNumId w:val="7"/>
  </w:num>
  <w:num w:numId="22">
    <w:abstractNumId w:val="6"/>
  </w:num>
  <w:num w:numId="23">
    <w:abstractNumId w:val="18"/>
  </w:num>
  <w:num w:numId="24">
    <w:abstractNumId w:val="15"/>
  </w:num>
  <w:num w:numId="25">
    <w:abstractNumId w:val="26"/>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5"/>
  </w:num>
  <w:num w:numId="29">
    <w:abstractNumId w:val="0"/>
  </w:num>
  <w:num w:numId="30">
    <w:abstractNumId w:val="9"/>
  </w:num>
  <w:num w:numId="31">
    <w:abstractNumId w:val="37"/>
  </w:num>
  <w:num w:numId="32">
    <w:abstractNumId w:val="10"/>
  </w:num>
  <w:num w:numId="33">
    <w:abstractNumId w:val="31"/>
  </w:num>
  <w:num w:numId="34">
    <w:abstractNumId w:val="17"/>
  </w:num>
  <w:num w:numId="35">
    <w:abstractNumId w:val="32"/>
  </w:num>
  <w:num w:numId="36">
    <w:abstractNumId w:val="19"/>
  </w:num>
  <w:num w:numId="37">
    <w:abstractNumId w:val="8"/>
  </w:num>
  <w:num w:numId="38">
    <w:abstractNumId w:val="4"/>
  </w:num>
  <w:num w:numId="39">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t Juridico">
    <w15:presenceInfo w15:providerId="AD" w15:userId="S-1-5-21-2613373529-912537665-1488204584-2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09"/>
    <w:rsid w:val="00004320"/>
    <w:rsid w:val="00015A8E"/>
    <w:rsid w:val="0003152D"/>
    <w:rsid w:val="00047AD9"/>
    <w:rsid w:val="000506AC"/>
    <w:rsid w:val="000844E6"/>
    <w:rsid w:val="000B2704"/>
    <w:rsid w:val="000D45AC"/>
    <w:rsid w:val="000F1EE8"/>
    <w:rsid w:val="00102349"/>
    <w:rsid w:val="00160E7B"/>
    <w:rsid w:val="00164BB0"/>
    <w:rsid w:val="00172C58"/>
    <w:rsid w:val="0018192F"/>
    <w:rsid w:val="00195045"/>
    <w:rsid w:val="001B11DD"/>
    <w:rsid w:val="001D184B"/>
    <w:rsid w:val="001D1F6D"/>
    <w:rsid w:val="001D70D4"/>
    <w:rsid w:val="001E5CA3"/>
    <w:rsid w:val="001F4B86"/>
    <w:rsid w:val="0029103B"/>
    <w:rsid w:val="002A0E8F"/>
    <w:rsid w:val="002A43B1"/>
    <w:rsid w:val="002B0376"/>
    <w:rsid w:val="002E0872"/>
    <w:rsid w:val="002E6658"/>
    <w:rsid w:val="002F1017"/>
    <w:rsid w:val="003318EB"/>
    <w:rsid w:val="00383533"/>
    <w:rsid w:val="00397097"/>
    <w:rsid w:val="003B4C4C"/>
    <w:rsid w:val="003B4CBE"/>
    <w:rsid w:val="003D76D3"/>
    <w:rsid w:val="003E03E3"/>
    <w:rsid w:val="003F02CC"/>
    <w:rsid w:val="004058D5"/>
    <w:rsid w:val="00414F89"/>
    <w:rsid w:val="00454A7A"/>
    <w:rsid w:val="00462FD4"/>
    <w:rsid w:val="00463248"/>
    <w:rsid w:val="00480B6F"/>
    <w:rsid w:val="004B32CC"/>
    <w:rsid w:val="004D0FD4"/>
    <w:rsid w:val="004F3F1A"/>
    <w:rsid w:val="005757D0"/>
    <w:rsid w:val="00583FD8"/>
    <w:rsid w:val="00591EBC"/>
    <w:rsid w:val="005B764E"/>
    <w:rsid w:val="005C1CD6"/>
    <w:rsid w:val="005E521C"/>
    <w:rsid w:val="00602420"/>
    <w:rsid w:val="00607A9B"/>
    <w:rsid w:val="00616D77"/>
    <w:rsid w:val="0062398F"/>
    <w:rsid w:val="006761A9"/>
    <w:rsid w:val="0068588D"/>
    <w:rsid w:val="006C3792"/>
    <w:rsid w:val="006E514F"/>
    <w:rsid w:val="006F10BA"/>
    <w:rsid w:val="006F136A"/>
    <w:rsid w:val="006F42C8"/>
    <w:rsid w:val="00715FDA"/>
    <w:rsid w:val="00755736"/>
    <w:rsid w:val="007808D5"/>
    <w:rsid w:val="00783E97"/>
    <w:rsid w:val="0078656A"/>
    <w:rsid w:val="007B5E0E"/>
    <w:rsid w:val="007D53B0"/>
    <w:rsid w:val="008012ED"/>
    <w:rsid w:val="00822A09"/>
    <w:rsid w:val="00834819"/>
    <w:rsid w:val="00837A88"/>
    <w:rsid w:val="00850D57"/>
    <w:rsid w:val="00856A40"/>
    <w:rsid w:val="00867AFE"/>
    <w:rsid w:val="008B08F6"/>
    <w:rsid w:val="008F74A4"/>
    <w:rsid w:val="00911266"/>
    <w:rsid w:val="00935F00"/>
    <w:rsid w:val="009A1E22"/>
    <w:rsid w:val="009C1D4E"/>
    <w:rsid w:val="009E1F77"/>
    <w:rsid w:val="009E6BFB"/>
    <w:rsid w:val="009E7BFB"/>
    <w:rsid w:val="00A26216"/>
    <w:rsid w:val="00A40075"/>
    <w:rsid w:val="00A6333F"/>
    <w:rsid w:val="00A83970"/>
    <w:rsid w:val="00A903A6"/>
    <w:rsid w:val="00A95551"/>
    <w:rsid w:val="00AA7B31"/>
    <w:rsid w:val="00AD6184"/>
    <w:rsid w:val="00AE0C36"/>
    <w:rsid w:val="00AE47C6"/>
    <w:rsid w:val="00AF0C44"/>
    <w:rsid w:val="00AF34AB"/>
    <w:rsid w:val="00B0030D"/>
    <w:rsid w:val="00B358DF"/>
    <w:rsid w:val="00BA1D85"/>
    <w:rsid w:val="00BE3241"/>
    <w:rsid w:val="00C05B53"/>
    <w:rsid w:val="00C375C6"/>
    <w:rsid w:val="00C54364"/>
    <w:rsid w:val="00C56880"/>
    <w:rsid w:val="00C75F3C"/>
    <w:rsid w:val="00C80435"/>
    <w:rsid w:val="00C87A89"/>
    <w:rsid w:val="00CB4B9A"/>
    <w:rsid w:val="00CC53A8"/>
    <w:rsid w:val="00CE22F6"/>
    <w:rsid w:val="00D02F94"/>
    <w:rsid w:val="00D23F5D"/>
    <w:rsid w:val="00D25B74"/>
    <w:rsid w:val="00D32120"/>
    <w:rsid w:val="00D3663B"/>
    <w:rsid w:val="00D44EBC"/>
    <w:rsid w:val="00D453C6"/>
    <w:rsid w:val="00D47D62"/>
    <w:rsid w:val="00D75D30"/>
    <w:rsid w:val="00D82699"/>
    <w:rsid w:val="00D900B3"/>
    <w:rsid w:val="00EA046D"/>
    <w:rsid w:val="00EA05BD"/>
    <w:rsid w:val="00EA68A1"/>
    <w:rsid w:val="00EB3E6E"/>
    <w:rsid w:val="00EB6E38"/>
    <w:rsid w:val="00EB7C24"/>
    <w:rsid w:val="00EC6FB8"/>
    <w:rsid w:val="00ED1916"/>
    <w:rsid w:val="00ED758F"/>
    <w:rsid w:val="00EE0670"/>
    <w:rsid w:val="00F6084E"/>
    <w:rsid w:val="00FA1DDD"/>
    <w:rsid w:val="00FB3EE5"/>
    <w:rsid w:val="00FD6034"/>
    <w:rsid w:val="00FE5E87"/>
    <w:rsid w:val="00FF0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696074"/>
  <w15:docId w15:val="{0EB9F2AF-67A0-469E-8BC9-574B0008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lang w:eastAsia="en-US"/>
    </w:rPr>
  </w:style>
  <w:style w:type="paragraph" w:styleId="Ttulo1">
    <w:name w:val="heading 1"/>
    <w:basedOn w:val="Normal"/>
    <w:next w:val="Normal"/>
    <w:link w:val="Ttulo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Narrow" w:eastAsia="Times New Roman" w:hAnsi="Arial Narrow" w:cs="Times New Roman"/>
      <w:b/>
      <w:bCs/>
    </w:rPr>
  </w:style>
  <w:style w:type="character" w:customStyle="1" w:styleId="Ttulo2Char">
    <w:name w:val="Título 2 Char"/>
    <w:link w:val="Ttulo2"/>
    <w:rPr>
      <w:rFonts w:ascii="Arial Narrow" w:eastAsia="Times New Roman" w:hAnsi="Arial Narrow" w:cs="Times New Roman"/>
      <w:b/>
      <w:bCs/>
    </w:rPr>
  </w:style>
  <w:style w:type="character" w:customStyle="1" w:styleId="Ttulo3Char">
    <w:name w:val="Título 3 Char"/>
    <w:link w:val="Ttulo3"/>
    <w:rPr>
      <w:rFonts w:ascii="Times New Roman" w:eastAsia="Times New Roman" w:hAnsi="Times New Roman" w:cs="Times New Roman"/>
      <w:b/>
      <w:bCs/>
      <w:sz w:val="32"/>
      <w:szCs w:val="32"/>
    </w:rPr>
  </w:style>
  <w:style w:type="character" w:customStyle="1" w:styleId="Ttulo4Char">
    <w:name w:val="Título 4 Char"/>
    <w:link w:val="Ttulo4"/>
    <w:rPr>
      <w:rFonts w:ascii="Times New Roman" w:eastAsia="Times New Roman" w:hAnsi="Times New Roman" w:cs="Times New Roman"/>
      <w:b/>
      <w:bCs/>
      <w:i/>
      <w:iCs/>
      <w:sz w:val="26"/>
      <w:szCs w:val="26"/>
    </w:rPr>
  </w:style>
  <w:style w:type="character" w:customStyle="1" w:styleId="Ttulo5Char">
    <w:name w:val="Título 5 Char"/>
    <w:link w:val="Ttulo5"/>
    <w:rPr>
      <w:rFonts w:ascii="Times New Roman" w:eastAsia="Times New Roman" w:hAnsi="Times New Roman" w:cs="Times New Roman"/>
      <w:b/>
      <w:bCs/>
      <w:sz w:val="28"/>
      <w:szCs w:val="28"/>
    </w:rPr>
  </w:style>
  <w:style w:type="character" w:customStyle="1" w:styleId="Ttulo6Char">
    <w:name w:val="Título 6 Char"/>
    <w:link w:val="Ttulo6"/>
    <w:rPr>
      <w:rFonts w:ascii="Times New Roman" w:eastAsia="Times New Roman" w:hAnsi="Times New Roman" w:cs="Times New Roman"/>
      <w:b/>
      <w:bCs/>
      <w:sz w:val="28"/>
      <w:szCs w:val="28"/>
    </w:rPr>
  </w:style>
  <w:style w:type="character" w:customStyle="1" w:styleId="Ttulo7Char">
    <w:name w:val="Título 7 Char"/>
    <w:link w:val="Ttulo7"/>
    <w:rPr>
      <w:rFonts w:ascii="Times New Roman" w:eastAsia="Times New Roman" w:hAnsi="Times New Roman" w:cs="Times New Roman"/>
      <w:sz w:val="28"/>
      <w:szCs w:val="28"/>
    </w:rPr>
  </w:style>
  <w:style w:type="character" w:customStyle="1" w:styleId="Ttulo8Char">
    <w:name w:val="Título 8 Char"/>
    <w:link w:val="Ttulo8"/>
    <w:rPr>
      <w:rFonts w:ascii="Arial" w:eastAsia="Times New Roman" w:hAnsi="Arial" w:cs="Arial"/>
      <w:b/>
      <w:bCs/>
      <w:i/>
      <w:iCs/>
      <w:sz w:val="20"/>
      <w:szCs w:val="20"/>
    </w:rPr>
  </w:style>
  <w:style w:type="character" w:customStyle="1" w:styleId="Ttulo9Char">
    <w:name w:val="Título 9 Char"/>
    <w:link w:val="Ttulo9"/>
    <w:rPr>
      <w:rFonts w:ascii="Arial" w:eastAsia="Times New Roman" w:hAnsi="Arial" w:cs="Arial"/>
      <w:b/>
      <w:bCs/>
      <w:sz w:val="20"/>
      <w:szCs w:val="20"/>
    </w:rPr>
  </w:style>
  <w:style w:type="paragraph" w:styleId="Cabealho">
    <w:name w:val="header"/>
    <w:aliases w:val="Tulo1"/>
    <w:basedOn w:val="Normal"/>
    <w:link w:val="CabealhoChar"/>
    <w:uiPriority w:val="99"/>
    <w:pPr>
      <w:tabs>
        <w:tab w:val="center" w:pos="4419"/>
        <w:tab w:val="right" w:pos="8838"/>
      </w:tabs>
    </w:pPr>
    <w:rPr>
      <w:lang w:val="x-none" w:eastAsia="x-none"/>
    </w:rPr>
  </w:style>
  <w:style w:type="character" w:customStyle="1" w:styleId="CabealhoChar">
    <w:name w:val="Cabeçalho Char"/>
    <w:aliases w:val="Tulo1 Char"/>
    <w:link w:val="Cabealho"/>
    <w:uiPriority w:val="99"/>
    <w:rPr>
      <w:rFonts w:ascii="Times New Roman" w:eastAsia="Times New Roman" w:hAnsi="Times New Roman" w:cs="Times New Roman"/>
      <w:sz w:val="20"/>
      <w:szCs w:val="20"/>
    </w:rPr>
  </w:style>
  <w:style w:type="paragraph" w:styleId="Recuodecorpodetexto">
    <w:name w:val="Body Text Indent"/>
    <w:basedOn w:val="Normal"/>
    <w:link w:val="Recuodecorpodetexto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rPr>
      <w:rFonts w:ascii="Arial" w:eastAsia="Times New Roman" w:hAnsi="Arial" w:cs="Arial"/>
      <w:sz w:val="20"/>
      <w:szCs w:val="20"/>
    </w:rPr>
  </w:style>
  <w:style w:type="paragraph" w:styleId="Corpodetexto2">
    <w:name w:val="Body Text 2"/>
    <w:basedOn w:val="Normal"/>
    <w:link w:val="Corpodetexto2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rPr>
      <w:rFonts w:ascii="Arial" w:eastAsia="Times New Roman" w:hAnsi="Arial" w:cs="Arial"/>
      <w:sz w:val="24"/>
      <w:szCs w:val="24"/>
    </w:rPr>
  </w:style>
  <w:style w:type="paragraph" w:styleId="Corpodetexto">
    <w:name w:val="Body Text"/>
    <w:basedOn w:val="Normal"/>
    <w:link w:val="Corpodetexto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link w:val="Corpodetexto"/>
    <w:rPr>
      <w:rFonts w:ascii="Times New Roman" w:eastAsia="Times New Roman" w:hAnsi="Times New Roman" w:cs="Times New Roman"/>
      <w:b/>
      <w:bCs/>
      <w:i/>
      <w:iCs/>
      <w:sz w:val="26"/>
      <w:szCs w:val="26"/>
    </w:rPr>
  </w:style>
  <w:style w:type="paragraph" w:styleId="Recuodecorpodetexto2">
    <w:name w:val="Body Text Indent 2"/>
    <w:basedOn w:val="Normal"/>
    <w:link w:val="Recuodecorpodetexto2Char"/>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rPr>
      <w:rFonts w:ascii="Arial" w:eastAsia="Times New Roman" w:hAnsi="Arial" w:cs="Arial"/>
      <w:sz w:val="24"/>
      <w:szCs w:val="24"/>
    </w:rPr>
  </w:style>
  <w:style w:type="character" w:styleId="Nmerodepgina">
    <w:name w:val="page number"/>
    <w:basedOn w:val="Fontepargpadro"/>
  </w:style>
  <w:style w:type="paragraph" w:styleId="Corpodetexto3">
    <w:name w:val="Body Text 3"/>
    <w:basedOn w:val="Normal"/>
    <w:link w:val="Corpodetexto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rPr>
      <w:rFonts w:ascii="Arial Narrow" w:eastAsia="Times New Roman" w:hAnsi="Arial Narrow" w:cs="Times New Roman"/>
    </w:rPr>
  </w:style>
  <w:style w:type="paragraph" w:styleId="Rodap">
    <w:name w:val="footer"/>
    <w:basedOn w:val="Normal"/>
    <w:link w:val="RodapChar"/>
    <w:pPr>
      <w:tabs>
        <w:tab w:val="center" w:pos="4419"/>
        <w:tab w:val="right" w:pos="8838"/>
      </w:tabs>
    </w:pPr>
    <w:rPr>
      <w:sz w:val="26"/>
      <w:szCs w:val="26"/>
      <w:lang w:val="x-none" w:eastAsia="x-none"/>
    </w:rPr>
  </w:style>
  <w:style w:type="character" w:customStyle="1" w:styleId="RodapChar">
    <w:name w:val="Rodapé Char"/>
    <w:link w:val="Rodap"/>
    <w:rPr>
      <w:rFonts w:ascii="Times New Roman" w:eastAsia="Times New Roman" w:hAnsi="Times New Roman" w:cs="Times New Roman"/>
      <w:sz w:val="26"/>
      <w:szCs w:val="26"/>
    </w:rPr>
  </w:style>
  <w:style w:type="paragraph" w:styleId="TextosemFormatao">
    <w:name w:val="Plain Text"/>
    <w:basedOn w:val="Normal"/>
    <w:link w:val="TextosemFormataoChar"/>
    <w:rPr>
      <w:rFonts w:ascii="Courier New" w:hAnsi="Courier New"/>
      <w:lang w:val="x-none" w:eastAsia="x-none"/>
    </w:rPr>
  </w:style>
  <w:style w:type="character" w:customStyle="1" w:styleId="TextosemFormataoChar">
    <w:name w:val="Texto sem Formatação Char"/>
    <w:link w:val="TextosemFormatao"/>
    <w:rPr>
      <w:rFonts w:ascii="Courier New" w:eastAsia="Times New Roman" w:hAnsi="Courier New" w:cs="Courier New"/>
      <w:sz w:val="20"/>
      <w:szCs w:val="20"/>
    </w:rPr>
  </w:style>
  <w:style w:type="paragraph" w:styleId="Textodenotaderodap">
    <w:name w:val="footnote text"/>
    <w:basedOn w:val="Normal"/>
    <w:link w:val="TextodenotaderodapChar"/>
    <w:semiHidden/>
    <w:rPr>
      <w:lang w:val="x-none" w:eastAsia="x-none"/>
    </w:rPr>
  </w:style>
  <w:style w:type="character" w:customStyle="1" w:styleId="TextodenotaderodapChar">
    <w:name w:val="Texto de nota de rodapé Char"/>
    <w:link w:val="Textodenotaderodap"/>
    <w:semiHidden/>
    <w:rPr>
      <w:rFonts w:ascii="Times New Roman" w:eastAsia="Times New Roman" w:hAnsi="Times New Roman" w:cs="Times New Roman"/>
      <w:sz w:val="20"/>
      <w:szCs w:val="20"/>
    </w:rPr>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customStyle="1" w:styleId="BodyMain">
    <w:name w:val="Body Main"/>
    <w:aliases w:val="BM"/>
    <w:basedOn w:val="Normal"/>
    <w:pPr>
      <w:spacing w:before="240"/>
      <w:jc w:val="both"/>
    </w:pPr>
    <w:rPr>
      <w:sz w:val="24"/>
      <w:szCs w:val="24"/>
    </w:rPr>
  </w:style>
  <w:style w:type="paragraph" w:customStyle="1" w:styleId="PBSSParaNoIndnt">
    <w:name w:val="PB S/S Para No Indnt"/>
    <w:basedOn w:val="Normal"/>
    <w:pPr>
      <w:spacing w:line="480" w:lineRule="exact"/>
      <w:jc w:val="both"/>
    </w:pPr>
    <w:rPr>
      <w:rFonts w:ascii="CG Times" w:hAnsi="CG Times"/>
      <w:sz w:val="24"/>
      <w:szCs w:val="24"/>
      <w:lang w:eastAsia="pt-BR"/>
    </w:rPr>
  </w:style>
  <w:style w:type="paragraph" w:styleId="Ttulo">
    <w:name w:val="Title"/>
    <w:basedOn w:val="Normal"/>
    <w:link w:val="TtuloChar"/>
    <w:qFormat/>
    <w:pPr>
      <w:jc w:val="center"/>
    </w:pPr>
    <w:rPr>
      <w:b/>
      <w:bCs/>
      <w:sz w:val="24"/>
      <w:szCs w:val="24"/>
      <w:lang w:val="x-none" w:eastAsia="x-none"/>
    </w:rPr>
  </w:style>
  <w:style w:type="character" w:customStyle="1" w:styleId="TtuloChar">
    <w:name w:val="Título Char"/>
    <w:link w:val="Ttulo"/>
    <w:rPr>
      <w:rFonts w:ascii="Times New Roman" w:eastAsia="Times New Roman" w:hAnsi="Times New Roman" w:cs="Times New Roman"/>
      <w:b/>
      <w:bCs/>
      <w:sz w:val="24"/>
      <w:szCs w:val="24"/>
    </w:rPr>
  </w:style>
  <w:style w:type="character" w:styleId="HiperlinkVisitado">
    <w:name w:val="FollowedHyperlink"/>
    <w:uiPriority w:val="99"/>
    <w:rPr>
      <w:color w:val="800080"/>
      <w:u w:val="single"/>
    </w:rPr>
  </w:style>
  <w:style w:type="paragraph" w:customStyle="1" w:styleId="BalloonText1">
    <w:name w:val="Balloon Text1"/>
    <w:basedOn w:val="Normal"/>
    <w:semiHidden/>
    <w:rPr>
      <w:rFonts w:ascii="Tahoma" w:hAnsi="Tahoma" w:cs="Tahoma"/>
      <w:sz w:val="16"/>
      <w:szCs w:val="16"/>
    </w:rPr>
  </w:style>
  <w:style w:type="paragraph" w:styleId="Recuodecorpodetexto3">
    <w:name w:val="Body Text Indent 3"/>
    <w:basedOn w:val="Normal"/>
    <w:link w:val="Recuodecorpodetexto3Char"/>
    <w:pPr>
      <w:spacing w:after="120"/>
      <w:ind w:left="283"/>
    </w:pPr>
    <w:rPr>
      <w:sz w:val="16"/>
      <w:szCs w:val="16"/>
      <w:lang w:val="x-none" w:eastAsia="x-none"/>
    </w:rPr>
  </w:style>
  <w:style w:type="character" w:customStyle="1" w:styleId="Recuodecorpodetexto3Char">
    <w:name w:val="Recuo de corpo de texto 3 Char"/>
    <w:link w:val="Recuodecorpodetexto3"/>
    <w:rPr>
      <w:rFonts w:ascii="Times New Roman" w:eastAsia="Times New Roman" w:hAnsi="Times New Roman" w:cs="Times New Roman"/>
      <w:sz w:val="16"/>
      <w:szCs w:val="16"/>
    </w:rPr>
  </w:style>
  <w:style w:type="character" w:styleId="Forte">
    <w:name w:val="Strong"/>
    <w:qFormat/>
    <w:rPr>
      <w:b/>
      <w:bCs/>
    </w:rPr>
  </w:style>
  <w:style w:type="character" w:styleId="Refdecomentrio">
    <w:name w:val="annotation reference"/>
    <w:semiHidden/>
    <w:rPr>
      <w:sz w:val="16"/>
      <w:szCs w:val="16"/>
    </w:rPr>
  </w:style>
  <w:style w:type="paragraph" w:styleId="Textodecomentrio">
    <w:name w:val="annotation text"/>
    <w:basedOn w:val="Normal"/>
    <w:link w:val="TextodecomentrioChar"/>
    <w:uiPriority w:val="99"/>
    <w:semiHidden/>
    <w:rPr>
      <w:lang w:val="x-none" w:eastAsia="x-none"/>
    </w:rPr>
  </w:style>
  <w:style w:type="character" w:customStyle="1" w:styleId="TextodecomentrioChar">
    <w:name w:val="Texto de comentário Char"/>
    <w:link w:val="Textodecomentrio"/>
    <w:uiPriority w:val="99"/>
    <w:semiHidden/>
    <w:rPr>
      <w:rFonts w:ascii="Times New Roman" w:eastAsia="Times New Roman" w:hAnsi="Times New Roman" w:cs="Times New Roman"/>
      <w:sz w:val="20"/>
      <w:szCs w:val="20"/>
    </w:rPr>
  </w:style>
  <w:style w:type="paragraph" w:customStyle="1" w:styleId="CommentSubject1">
    <w:name w:val="Comment Subject1"/>
    <w:basedOn w:val="Textodecomentrio"/>
    <w:next w:val="Textodecomentrio"/>
    <w:semiHidden/>
    <w:rPr>
      <w:b/>
      <w:bCs/>
    </w:rPr>
  </w:style>
  <w:style w:type="paragraph" w:customStyle="1" w:styleId="2">
    <w:name w:val="2"/>
    <w:pPr>
      <w:widowControl w:val="0"/>
    </w:pPr>
    <w:rPr>
      <w:rFonts w:ascii="Times New Roman" w:eastAsia="Times New Roman" w:hAnsi="Times New Roman"/>
      <w:sz w:val="24"/>
      <w:szCs w:val="24"/>
      <w:lang w:val="en-US"/>
    </w:rPr>
  </w:style>
  <w:style w:type="paragraph" w:customStyle="1" w:styleId="Textodebalo1">
    <w:name w:val="Texto de balão1"/>
    <w:basedOn w:val="Normal"/>
    <w:semiHidden/>
    <w:rPr>
      <w:rFonts w:ascii="Tahoma" w:hAnsi="Tahoma" w:cs="Tahoma"/>
      <w:sz w:val="16"/>
      <w:szCs w:val="16"/>
    </w:rPr>
  </w:style>
  <w:style w:type="paragraph" w:customStyle="1" w:styleId="xl24">
    <w:name w:val="xl24"/>
    <w:basedOn w:val="Normal"/>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rPr>
      <w:color w:val="0000FF"/>
      <w:spacing w:val="0"/>
      <w:u w:val="double"/>
    </w:rPr>
  </w:style>
  <w:style w:type="paragraph" w:customStyle="1" w:styleId="Assuntodocomentrio1">
    <w:name w:val="Assunto do comentário1"/>
    <w:basedOn w:val="Textodecomentrio"/>
    <w:next w:val="Textodecomentrio"/>
    <w:semiHidden/>
    <w:rPr>
      <w:b/>
      <w:bCs/>
    </w:rPr>
  </w:style>
  <w:style w:type="paragraph" w:customStyle="1" w:styleId="citpet">
    <w:name w:val="citpet"/>
    <w:basedOn w:val="Normal"/>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semiHidden/>
    <w:pPr>
      <w:shd w:val="clear" w:color="auto" w:fill="000080"/>
    </w:pPr>
    <w:rPr>
      <w:rFonts w:ascii="Tahoma" w:hAnsi="Tahoma"/>
      <w:lang w:val="x-none" w:eastAsia="x-none"/>
    </w:rPr>
  </w:style>
  <w:style w:type="character" w:customStyle="1" w:styleId="MapadoDocumentoChar">
    <w:name w:val="Mapa do Documento Char"/>
    <w:link w:val="MapadoDocumento"/>
    <w:semiHidden/>
    <w:rPr>
      <w:rFonts w:ascii="Tahoma" w:eastAsia="Times New Roman" w:hAnsi="Tahoma" w:cs="Tahoma"/>
      <w:sz w:val="20"/>
      <w:szCs w:val="20"/>
      <w:shd w:val="clear" w:color="auto" w:fill="000080"/>
    </w:rPr>
  </w:style>
  <w:style w:type="paragraph" w:styleId="Sumrio1">
    <w:name w:val="toc 1"/>
    <w:basedOn w:val="Normal"/>
    <w:next w:val="Normal"/>
    <w:autoRedefine/>
    <w:uiPriority w:val="39"/>
  </w:style>
  <w:style w:type="paragraph" w:styleId="Sumrio2">
    <w:name w:val="toc 2"/>
    <w:basedOn w:val="Normal"/>
    <w:next w:val="Normal"/>
    <w:autoRedefine/>
    <w:uiPriority w:val="39"/>
    <w:pPr>
      <w:ind w:left="200"/>
    </w:pPr>
  </w:style>
  <w:style w:type="paragraph" w:customStyle="1" w:styleId="BalloonText2">
    <w:name w:val="Balloon Text2"/>
    <w:basedOn w:val="Normal"/>
    <w:semiHidden/>
    <w:rPr>
      <w:rFonts w:ascii="Tahoma" w:hAnsi="Tahoma" w:cs="Tahoma"/>
      <w:sz w:val="16"/>
      <w:szCs w:val="16"/>
    </w:rPr>
  </w:style>
  <w:style w:type="character" w:customStyle="1" w:styleId="a">
    <w:name w:val="a"/>
    <w:basedOn w:val="Fontepargpadro"/>
  </w:style>
  <w:style w:type="paragraph" w:styleId="Textodebalo">
    <w:name w:val="Balloon Text"/>
    <w:basedOn w:val="Normal"/>
    <w:link w:val="TextodebaloChar"/>
    <w:semiHidden/>
    <w:rPr>
      <w:rFonts w:ascii="Tahoma" w:hAnsi="Tahoma"/>
      <w:sz w:val="16"/>
      <w:szCs w:val="16"/>
      <w:lang w:val="x-none" w:eastAsia="x-none"/>
    </w:rPr>
  </w:style>
  <w:style w:type="character" w:customStyle="1" w:styleId="TextodebaloChar">
    <w:name w:val="Texto de balão Char"/>
    <w:link w:val="Textodebalo"/>
    <w:semiHidden/>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link w:val="Assuntodocomentrio"/>
    <w:semiHidden/>
    <w:rPr>
      <w:rFonts w:ascii="Times New Roman" w:eastAsia="Times New Roman" w:hAnsi="Times New Roman" w:cs="Times New Roman"/>
      <w:b/>
      <w:bCs/>
      <w:sz w:val="20"/>
      <w:szCs w:val="20"/>
    </w:rPr>
  </w:style>
  <w:style w:type="paragraph" w:customStyle="1" w:styleId="CharCharCharCharCharChar">
    <w:name w:val="Char Char Char Char Char Char"/>
    <w:basedOn w:val="Normal"/>
    <w:pPr>
      <w:spacing w:after="160" w:line="240" w:lineRule="exact"/>
    </w:pPr>
    <w:rPr>
      <w:rFonts w:ascii="Verdana" w:hAnsi="Verdana"/>
      <w:lang w:val="en-US"/>
    </w:rPr>
  </w:style>
  <w:style w:type="paragraph" w:styleId="NormalWeb">
    <w:name w:val="Normal (Web)"/>
    <w:basedOn w:val="Normal"/>
    <w:pPr>
      <w:spacing w:before="100" w:beforeAutospacing="1" w:after="100" w:afterAutospacing="1"/>
    </w:pPr>
    <w:rPr>
      <w:color w:val="000000"/>
      <w:sz w:val="24"/>
      <w:szCs w:val="24"/>
      <w:lang w:val="en-US"/>
    </w:rPr>
  </w:style>
  <w:style w:type="paragraph" w:customStyle="1" w:styleId="MediumGrid1-Accent21">
    <w:name w:val="Medium Grid 1 - Accent 21"/>
    <w:basedOn w:val="Normal"/>
    <w:uiPriority w:val="34"/>
    <w:qFormat/>
    <w:pPr>
      <w:ind w:left="708"/>
    </w:pPr>
    <w:rPr>
      <w:sz w:val="24"/>
      <w:szCs w:val="24"/>
      <w:lang w:eastAsia="pt-BR"/>
    </w:rPr>
  </w:style>
  <w:style w:type="paragraph" w:customStyle="1" w:styleId="Ttulo11">
    <w:name w:val="Título 11"/>
    <w:aliases w:val="h1"/>
    <w:basedOn w:val="Normal"/>
    <w:next w:val="Normal"/>
    <w:pPr>
      <w:keepNext/>
      <w:widowControl w:val="0"/>
      <w:autoSpaceDE w:val="0"/>
      <w:autoSpaceDN w:val="0"/>
      <w:adjustRightInd w:val="0"/>
      <w:jc w:val="both"/>
      <w:outlineLvl w:val="0"/>
    </w:pPr>
    <w:rPr>
      <w:rFonts w:ascii="Arial" w:hAnsi="Arial" w:cs="Arial"/>
      <w:sz w:val="24"/>
      <w:szCs w:val="24"/>
      <w:lang w:eastAsia="pt-BR"/>
    </w:rPr>
  </w:style>
  <w:style w:type="paragraph" w:customStyle="1" w:styleId="MediumList2-Accent21">
    <w:name w:val="Medium List 2 - Accent 21"/>
    <w:hidden/>
    <w:uiPriority w:val="99"/>
    <w:semiHidden/>
    <w:rPr>
      <w:rFonts w:ascii="Times New Roman" w:eastAsia="Times New Roman" w:hAnsi="Times New Roman"/>
      <w:lang w:eastAsia="en-US"/>
    </w:rPr>
  </w:style>
  <w:style w:type="paragraph" w:customStyle="1" w:styleId="BodyText21">
    <w:name w:val="Body Text 21"/>
    <w:basedOn w:val="Normal"/>
    <w:uiPriority w:val="99"/>
    <w:pPr>
      <w:widowControl w:val="0"/>
      <w:jc w:val="both"/>
    </w:pPr>
    <w:rPr>
      <w:rFonts w:ascii="Arial" w:hAnsi="Arial"/>
      <w:sz w:val="24"/>
      <w:lang w:eastAsia="pt-BR"/>
    </w:rPr>
  </w:style>
  <w:style w:type="character" w:customStyle="1" w:styleId="ttulo2char0">
    <w:name w:val="ttulo2char"/>
    <w:rPr>
      <w:rFonts w:ascii="Arial Narrow" w:hAnsi="Arial Narrow" w:hint="default"/>
      <w:b/>
      <w:bCs/>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pPr>
      <w:jc w:val="both"/>
    </w:pPr>
    <w:rPr>
      <w:rFonts w:eastAsia="Calibri"/>
      <w:sz w:val="22"/>
      <w:lang w:eastAsia="pt-BR"/>
    </w:rPr>
  </w:style>
  <w:style w:type="paragraph" w:customStyle="1" w:styleId="N">
    <w:name w:val="N"/>
    <w:pPr>
      <w:spacing w:line="240" w:lineRule="exact"/>
      <w:jc w:val="both"/>
    </w:pPr>
    <w:rPr>
      <w:rFonts w:ascii="Arial" w:hAnsi="Arial"/>
      <w:sz w:val="22"/>
      <w:lang w:val="pt-PT"/>
    </w:rPr>
  </w:style>
  <w:style w:type="paragraph" w:customStyle="1" w:styleId="xl125">
    <w:name w:val="xl125"/>
    <w:basedOn w:val="Normal"/>
    <w:pPr>
      <w:spacing w:before="100" w:beforeAutospacing="1" w:after="100" w:afterAutospacing="1"/>
    </w:pPr>
    <w:rPr>
      <w:rFonts w:ascii="Arial" w:hAnsi="Arial" w:cs="Arial"/>
      <w:sz w:val="24"/>
      <w:szCs w:val="24"/>
      <w:lang w:eastAsia="pt-BR"/>
    </w:rPr>
  </w:style>
  <w:style w:type="paragraph" w:customStyle="1" w:styleId="xl126">
    <w:name w:val="xl126"/>
    <w:basedOn w:val="Normal"/>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pPr>
      <w:spacing w:before="100" w:beforeAutospacing="1" w:after="100" w:afterAutospacing="1"/>
    </w:pPr>
    <w:rPr>
      <w:rFonts w:ascii="Arial" w:hAnsi="Arial" w:cs="Arial"/>
      <w:sz w:val="16"/>
      <w:szCs w:val="16"/>
      <w:lang w:eastAsia="pt-BR"/>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pPr>
      <w:spacing w:after="160" w:line="240" w:lineRule="exact"/>
    </w:pPr>
    <w:rPr>
      <w:rFonts w:ascii="Verdana" w:eastAsia="MS Mincho" w:hAnsi="Verdana"/>
      <w:lang w:val="en-US"/>
    </w:rPr>
  </w:style>
  <w:style w:type="paragraph" w:styleId="Remissivo1">
    <w:name w:val="index 1"/>
    <w:basedOn w:val="Normal"/>
    <w:next w:val="Normal"/>
    <w:autoRedefine/>
    <w:uiPriority w:val="99"/>
    <w:unhideWhenUsed/>
    <w:pPr>
      <w:ind w:left="200" w:hanging="200"/>
    </w:pPr>
  </w:style>
  <w:style w:type="paragraph" w:styleId="Remissivo2">
    <w:name w:val="index 2"/>
    <w:basedOn w:val="Normal"/>
    <w:next w:val="Normal"/>
    <w:autoRedefine/>
    <w:uiPriority w:val="99"/>
    <w:unhideWhenUsed/>
    <w:pPr>
      <w:ind w:left="400" w:hanging="200"/>
    </w:pPr>
  </w:style>
  <w:style w:type="paragraph" w:styleId="Remissivo3">
    <w:name w:val="index 3"/>
    <w:basedOn w:val="Normal"/>
    <w:next w:val="Normal"/>
    <w:autoRedefine/>
    <w:uiPriority w:val="99"/>
    <w:unhideWhenUsed/>
    <w:pPr>
      <w:ind w:left="600" w:hanging="200"/>
    </w:pPr>
  </w:style>
  <w:style w:type="paragraph" w:styleId="Remissivo4">
    <w:name w:val="index 4"/>
    <w:basedOn w:val="Normal"/>
    <w:next w:val="Normal"/>
    <w:autoRedefine/>
    <w:uiPriority w:val="99"/>
    <w:unhideWhenUsed/>
    <w:pPr>
      <w:ind w:left="800" w:hanging="200"/>
    </w:pPr>
  </w:style>
  <w:style w:type="paragraph" w:styleId="Remissivo5">
    <w:name w:val="index 5"/>
    <w:basedOn w:val="Normal"/>
    <w:next w:val="Normal"/>
    <w:autoRedefine/>
    <w:uiPriority w:val="99"/>
    <w:unhideWhenUsed/>
    <w:pPr>
      <w:ind w:left="1000" w:hanging="200"/>
    </w:pPr>
  </w:style>
  <w:style w:type="paragraph" w:styleId="Remissivo6">
    <w:name w:val="index 6"/>
    <w:basedOn w:val="Normal"/>
    <w:next w:val="Normal"/>
    <w:autoRedefine/>
    <w:uiPriority w:val="99"/>
    <w:unhideWhenUsed/>
    <w:pPr>
      <w:ind w:left="1200" w:hanging="200"/>
    </w:pPr>
  </w:style>
  <w:style w:type="paragraph" w:styleId="Remissivo7">
    <w:name w:val="index 7"/>
    <w:basedOn w:val="Normal"/>
    <w:next w:val="Normal"/>
    <w:autoRedefine/>
    <w:uiPriority w:val="99"/>
    <w:unhideWhenUsed/>
    <w:pPr>
      <w:ind w:left="1400" w:hanging="200"/>
    </w:pPr>
  </w:style>
  <w:style w:type="paragraph" w:styleId="Remissivo8">
    <w:name w:val="index 8"/>
    <w:basedOn w:val="Normal"/>
    <w:next w:val="Normal"/>
    <w:autoRedefine/>
    <w:uiPriority w:val="99"/>
    <w:unhideWhenUsed/>
    <w:pPr>
      <w:ind w:left="1600" w:hanging="200"/>
    </w:pPr>
  </w:style>
  <w:style w:type="paragraph" w:styleId="Remissivo9">
    <w:name w:val="index 9"/>
    <w:basedOn w:val="Normal"/>
    <w:next w:val="Normal"/>
    <w:autoRedefine/>
    <w:uiPriority w:val="99"/>
    <w:unhideWhenUsed/>
    <w:pPr>
      <w:ind w:left="1800" w:hanging="200"/>
    </w:pPr>
  </w:style>
  <w:style w:type="paragraph" w:styleId="Ttulodendiceremissivo">
    <w:name w:val="index heading"/>
    <w:basedOn w:val="Normal"/>
    <w:next w:val="Remissivo1"/>
    <w:uiPriority w:val="99"/>
    <w:unhideWhenUsed/>
  </w:style>
  <w:style w:type="paragraph" w:styleId="Sumrio3">
    <w:name w:val="toc 3"/>
    <w:basedOn w:val="Normal"/>
    <w:next w:val="Normal"/>
    <w:autoRedefine/>
    <w:uiPriority w:val="39"/>
    <w:unhideWhenUsed/>
    <w:pPr>
      <w:ind w:left="400"/>
    </w:pPr>
  </w:style>
  <w:style w:type="paragraph" w:styleId="Sumrio4">
    <w:name w:val="toc 4"/>
    <w:basedOn w:val="Normal"/>
    <w:next w:val="Normal"/>
    <w:autoRedefine/>
    <w:uiPriority w:val="39"/>
    <w:unhideWhenUsed/>
    <w:pPr>
      <w:ind w:left="600"/>
    </w:pPr>
  </w:style>
  <w:style w:type="paragraph" w:styleId="Sumrio5">
    <w:name w:val="toc 5"/>
    <w:basedOn w:val="Normal"/>
    <w:next w:val="Normal"/>
    <w:autoRedefine/>
    <w:uiPriority w:val="39"/>
    <w:unhideWhenUsed/>
    <w:pPr>
      <w:ind w:left="800"/>
    </w:pPr>
  </w:style>
  <w:style w:type="paragraph" w:styleId="Sumrio6">
    <w:name w:val="toc 6"/>
    <w:basedOn w:val="Normal"/>
    <w:next w:val="Normal"/>
    <w:autoRedefine/>
    <w:uiPriority w:val="39"/>
    <w:unhideWhenUsed/>
    <w:pPr>
      <w:ind w:left="1000"/>
    </w:pPr>
  </w:style>
  <w:style w:type="paragraph" w:styleId="Sumrio7">
    <w:name w:val="toc 7"/>
    <w:basedOn w:val="Normal"/>
    <w:next w:val="Normal"/>
    <w:autoRedefine/>
    <w:uiPriority w:val="39"/>
    <w:unhideWhenUsed/>
    <w:pPr>
      <w:ind w:left="1200"/>
    </w:pPr>
  </w:style>
  <w:style w:type="paragraph" w:styleId="Sumrio8">
    <w:name w:val="toc 8"/>
    <w:basedOn w:val="Normal"/>
    <w:next w:val="Normal"/>
    <w:autoRedefine/>
    <w:uiPriority w:val="39"/>
    <w:unhideWhenUsed/>
    <w:pPr>
      <w:ind w:left="1400"/>
    </w:pPr>
  </w:style>
  <w:style w:type="paragraph" w:styleId="Sumrio9">
    <w:name w:val="toc 9"/>
    <w:basedOn w:val="Normal"/>
    <w:next w:val="Normal"/>
    <w:autoRedefine/>
    <w:uiPriority w:val="39"/>
    <w:unhideWhenUsed/>
    <w:pPr>
      <w:ind w:left="1600"/>
    </w:pPr>
  </w:style>
  <w:style w:type="paragraph" w:customStyle="1" w:styleId="ListaColorida-nfase11">
    <w:name w:val="Lista Colorida - Ênfase 11"/>
    <w:basedOn w:val="Normal"/>
    <w:uiPriority w:val="34"/>
    <w:qFormat/>
    <w:pPr>
      <w:ind w:left="708"/>
    </w:pPr>
    <w:rPr>
      <w:sz w:val="24"/>
      <w:szCs w:val="24"/>
      <w:lang w:eastAsia="pt-BR"/>
    </w:rPr>
  </w:style>
  <w:style w:type="paragraph" w:customStyle="1" w:styleId="parag2">
    <w:name w:val="parag2"/>
    <w:basedOn w:val="Normal"/>
    <w:pPr>
      <w:spacing w:before="100" w:beforeAutospacing="1" w:after="100" w:afterAutospacing="1"/>
      <w:ind w:firstLine="1125"/>
      <w:jc w:val="both"/>
    </w:pPr>
    <w:rPr>
      <w:color w:val="333333"/>
      <w:sz w:val="17"/>
      <w:szCs w:val="17"/>
      <w:lang w:eastAsia="pt-BR"/>
    </w:rPr>
  </w:style>
  <w:style w:type="character" w:customStyle="1" w:styleId="apple-style-span">
    <w:name w:val="apple-style-span"/>
  </w:style>
  <w:style w:type="paragraph" w:customStyle="1" w:styleId="Reviso1">
    <w:name w:val="Revisão1"/>
    <w:hidden/>
    <w:uiPriority w:val="99"/>
    <w:semiHidden/>
    <w:rPr>
      <w:rFonts w:ascii="Times New Roman" w:eastAsia="Times New Roman" w:hAnsi="Times New Roman"/>
      <w:lang w:eastAsia="en-US"/>
    </w:rPr>
  </w:style>
  <w:style w:type="paragraph" w:styleId="Legenda">
    <w:name w:val="caption"/>
    <w:basedOn w:val="Normal"/>
    <w:next w:val="Normal"/>
    <w:qFormat/>
    <w:pPr>
      <w:suppressAutoHyphens/>
      <w:autoSpaceDN w:val="0"/>
      <w:textAlignment w:val="baseline"/>
    </w:pPr>
    <w:rPr>
      <w:b/>
      <w:bCs/>
      <w:lang w:eastAsia="pt-BR"/>
    </w:rPr>
  </w:style>
  <w:style w:type="paragraph" w:customStyle="1" w:styleId="xl68">
    <w:name w:val="xl68"/>
    <w:basedOn w:val="Normal"/>
    <w:pPr>
      <w:pBdr>
        <w:left w:val="single" w:sz="8" w:space="0" w:color="auto"/>
      </w:pBdr>
      <w:spacing w:before="100" w:beforeAutospacing="1" w:after="100" w:afterAutospacing="1"/>
      <w:jc w:val="center"/>
      <w:textAlignment w:val="center"/>
    </w:pPr>
    <w:rPr>
      <w:sz w:val="18"/>
      <w:szCs w:val="18"/>
      <w:lang w:eastAsia="pt-BR"/>
    </w:rPr>
  </w:style>
  <w:style w:type="paragraph" w:customStyle="1" w:styleId="xl69">
    <w:name w:val="xl69"/>
    <w:basedOn w:val="Normal"/>
    <w:pPr>
      <w:pBdr>
        <w:lef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0">
    <w:name w:val="xl70"/>
    <w:basedOn w:val="Normal"/>
    <w:pPr>
      <w:pBdr>
        <w:left w:val="single" w:sz="8" w:space="0" w:color="auto"/>
        <w:bottom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1">
    <w:name w:val="xl71"/>
    <w:basedOn w:val="Normal"/>
    <w:pPr>
      <w:spacing w:before="100" w:beforeAutospacing="1" w:after="100" w:afterAutospacing="1"/>
      <w:jc w:val="center"/>
      <w:textAlignment w:val="center"/>
    </w:pPr>
    <w:rPr>
      <w:sz w:val="18"/>
      <w:szCs w:val="18"/>
      <w:lang w:eastAsia="pt-BR"/>
    </w:rPr>
  </w:style>
  <w:style w:type="paragraph" w:customStyle="1" w:styleId="xl72">
    <w:name w:val="xl72"/>
    <w:basedOn w:val="Normal"/>
    <w:pPr>
      <w:shd w:val="clear" w:color="000000" w:fill="F2F2F2"/>
      <w:spacing w:before="100" w:beforeAutospacing="1" w:after="100" w:afterAutospacing="1"/>
      <w:jc w:val="center"/>
      <w:textAlignment w:val="center"/>
    </w:pPr>
    <w:rPr>
      <w:sz w:val="18"/>
      <w:szCs w:val="18"/>
      <w:lang w:eastAsia="pt-BR"/>
    </w:rPr>
  </w:style>
  <w:style w:type="paragraph" w:customStyle="1" w:styleId="xl73">
    <w:name w:val="xl73"/>
    <w:basedOn w:val="Normal"/>
    <w:pPr>
      <w:pBdr>
        <w:bottom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4">
    <w:name w:val="xl74"/>
    <w:basedOn w:val="Normal"/>
    <w:pPr>
      <w:pBdr>
        <w:top w:val="single" w:sz="8" w:space="0" w:color="auto"/>
        <w:left w:val="single" w:sz="8" w:space="0" w:color="auto"/>
        <w:bottom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5">
    <w:name w:val="xl75"/>
    <w:basedOn w:val="Normal"/>
    <w:pPr>
      <w:pBdr>
        <w:top w:val="single" w:sz="8" w:space="0" w:color="auto"/>
        <w:bottom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6">
    <w:name w:val="xl76"/>
    <w:basedOn w:val="Normal"/>
    <w:pPr>
      <w:pBdr>
        <w:top w:val="single" w:sz="8" w:space="0" w:color="auto"/>
        <w:bottom w:val="single" w:sz="8" w:space="0" w:color="auto"/>
        <w:right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7">
    <w:name w:val="xl77"/>
    <w:basedOn w:val="Normal"/>
    <w:pPr>
      <w:pBdr>
        <w:right w:val="single" w:sz="8" w:space="0" w:color="auto"/>
      </w:pBdr>
      <w:spacing w:before="100" w:beforeAutospacing="1" w:after="100" w:afterAutospacing="1"/>
      <w:jc w:val="center"/>
      <w:textAlignment w:val="center"/>
    </w:pPr>
    <w:rPr>
      <w:sz w:val="18"/>
      <w:szCs w:val="18"/>
      <w:lang w:eastAsia="pt-BR"/>
    </w:rPr>
  </w:style>
  <w:style w:type="paragraph" w:customStyle="1" w:styleId="xl78">
    <w:name w:val="xl78"/>
    <w:basedOn w:val="Normal"/>
    <w:pPr>
      <w:pBdr>
        <w:righ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9">
    <w:name w:val="xl79"/>
    <w:basedOn w:val="Normal"/>
    <w:pPr>
      <w:pBdr>
        <w:bottom w:val="single" w:sz="8" w:space="0" w:color="auto"/>
        <w:righ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80">
    <w:name w:val="xl80"/>
    <w:basedOn w:val="Normal"/>
    <w:pPr>
      <w:pBdr>
        <w:top w:val="single" w:sz="8" w:space="0" w:color="auto"/>
        <w:left w:val="single" w:sz="8" w:space="0" w:color="auto"/>
      </w:pBdr>
      <w:spacing w:before="100" w:beforeAutospacing="1" w:after="100" w:afterAutospacing="1"/>
      <w:jc w:val="center"/>
      <w:textAlignment w:val="center"/>
    </w:pPr>
    <w:rPr>
      <w:sz w:val="18"/>
      <w:szCs w:val="18"/>
      <w:lang w:eastAsia="pt-BR"/>
    </w:rPr>
  </w:style>
  <w:style w:type="paragraph" w:customStyle="1" w:styleId="xl81">
    <w:name w:val="xl81"/>
    <w:basedOn w:val="Normal"/>
    <w:pPr>
      <w:pBdr>
        <w:top w:val="single" w:sz="8" w:space="0" w:color="auto"/>
      </w:pBdr>
      <w:spacing w:before="100" w:beforeAutospacing="1" w:after="100" w:afterAutospacing="1"/>
      <w:jc w:val="center"/>
      <w:textAlignment w:val="center"/>
    </w:pPr>
    <w:rPr>
      <w:sz w:val="18"/>
      <w:szCs w:val="18"/>
      <w:lang w:eastAsia="pt-BR"/>
    </w:rPr>
  </w:style>
  <w:style w:type="paragraph" w:customStyle="1" w:styleId="xl82">
    <w:name w:val="xl82"/>
    <w:basedOn w:val="Normal"/>
    <w:pPr>
      <w:pBdr>
        <w:top w:val="single" w:sz="8" w:space="0" w:color="auto"/>
        <w:right w:val="single" w:sz="8" w:space="0" w:color="auto"/>
      </w:pBdr>
      <w:spacing w:before="100" w:beforeAutospacing="1" w:after="100" w:afterAutospacing="1"/>
      <w:jc w:val="center"/>
      <w:textAlignment w:val="center"/>
    </w:pPr>
    <w:rPr>
      <w:sz w:val="18"/>
      <w:szCs w:val="18"/>
      <w:lang w:eastAsia="pt-BR"/>
    </w:rPr>
  </w:style>
  <w:style w:type="paragraph" w:customStyle="1" w:styleId="ttulo30">
    <w:name w:val="título3"/>
    <w:basedOn w:val="Normal"/>
    <w:pPr>
      <w:spacing w:line="360" w:lineRule="auto"/>
      <w:jc w:val="both"/>
    </w:pPr>
    <w:rPr>
      <w:rFonts w:ascii="Arial" w:eastAsia="MS Mincho" w:hAnsi="Arial" w:cs="Arial"/>
      <w:i/>
      <w:iCs/>
      <w:lang w:eastAsia="pt-BR"/>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pPr>
      <w:spacing w:before="100" w:beforeAutospacing="1" w:after="100" w:afterAutospacing="1"/>
    </w:pPr>
    <w:rPr>
      <w:rFonts w:ascii="Tahoma" w:hAnsi="Tahoma" w:cs="Tahoma"/>
      <w:color w:val="000000"/>
      <w:sz w:val="18"/>
      <w:szCs w:val="18"/>
      <w:lang w:eastAsia="pt-BR"/>
    </w:rPr>
  </w:style>
  <w:style w:type="paragraph" w:customStyle="1" w:styleId="font6">
    <w:name w:val="font6"/>
    <w:basedOn w:val="Normal"/>
    <w:pPr>
      <w:spacing w:before="100" w:beforeAutospacing="1" w:after="100" w:afterAutospacing="1"/>
    </w:pPr>
    <w:rPr>
      <w:rFonts w:ascii="Tahoma" w:hAnsi="Tahoma" w:cs="Tahoma"/>
      <w:b/>
      <w:bCs/>
      <w:color w:val="000000"/>
      <w:sz w:val="18"/>
      <w:szCs w:val="18"/>
      <w:lang w:eastAsia="pt-BR"/>
    </w:rPr>
  </w:style>
  <w:style w:type="paragraph" w:customStyle="1" w:styleId="font7">
    <w:name w:val="font7"/>
    <w:basedOn w:val="Normal"/>
    <w:pPr>
      <w:spacing w:before="100" w:beforeAutospacing="1" w:after="100" w:afterAutospacing="1"/>
    </w:pPr>
    <w:rPr>
      <w:rFonts w:ascii="Tahoma" w:hAnsi="Tahoma" w:cs="Tahoma"/>
      <w:color w:val="000000"/>
      <w:sz w:val="16"/>
      <w:szCs w:val="16"/>
      <w:lang w:eastAsia="pt-BR"/>
    </w:rPr>
  </w:style>
  <w:style w:type="paragraph" w:customStyle="1" w:styleId="font8">
    <w:name w:val="font8"/>
    <w:basedOn w:val="Normal"/>
    <w:pPr>
      <w:spacing w:before="100" w:beforeAutospacing="1" w:after="100" w:afterAutospacing="1"/>
    </w:pPr>
    <w:rPr>
      <w:rFonts w:ascii="Segoe UI" w:hAnsi="Segoe UI" w:cs="Segoe UI"/>
      <w:color w:val="000000"/>
      <w:sz w:val="18"/>
      <w:szCs w:val="18"/>
      <w:lang w:eastAsia="pt-BR"/>
    </w:rPr>
  </w:style>
  <w:style w:type="paragraph" w:customStyle="1" w:styleId="xl83">
    <w:name w:val="xl83"/>
    <w:basedOn w:val="Normal"/>
    <w:pPr>
      <w:pBdr>
        <w:top w:val="single" w:sz="8" w:space="0" w:color="auto"/>
        <w:left w:val="single" w:sz="8"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4">
    <w:name w:val="xl84"/>
    <w:basedOn w:val="Normal"/>
    <w:pPr>
      <w:pBdr>
        <w:left w:val="single" w:sz="8"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5">
    <w:name w:val="xl85"/>
    <w:basedOn w:val="Normal"/>
    <w:pPr>
      <w:pBdr>
        <w:top w:val="single" w:sz="8" w:space="0" w:color="auto"/>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6">
    <w:name w:val="xl86"/>
    <w:basedOn w:val="Normal"/>
    <w:pPr>
      <w:pBdr>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7">
    <w:name w:val="xl87"/>
    <w:basedOn w:val="Normal"/>
    <w:pPr>
      <w:pBdr>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8">
    <w:name w:val="xl88"/>
    <w:basedOn w:val="Normal"/>
    <w:pPr>
      <w:pBdr>
        <w:top w:val="single" w:sz="8" w:space="0" w:color="auto"/>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89">
    <w:name w:val="xl89"/>
    <w:basedOn w:val="Normal"/>
    <w:pPr>
      <w:pBdr>
        <w:left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90">
    <w:name w:val="xl90"/>
    <w:basedOn w:val="Normal"/>
    <w:pPr>
      <w:pBdr>
        <w:left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91">
    <w:name w:val="xl91"/>
    <w:basedOn w:val="Normal"/>
    <w:pPr>
      <w:pBdr>
        <w:left w:val="single" w:sz="8"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92">
    <w:name w:val="xl92"/>
    <w:basedOn w:val="Normal"/>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b/>
      <w:bCs/>
      <w:sz w:val="16"/>
      <w:szCs w:val="16"/>
      <w:lang w:eastAsia="pt-BR"/>
    </w:rPr>
  </w:style>
  <w:style w:type="paragraph" w:customStyle="1" w:styleId="xl93">
    <w:name w:val="xl93"/>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16"/>
      <w:szCs w:val="16"/>
      <w:lang w:eastAsia="pt-BR"/>
    </w:rPr>
  </w:style>
  <w:style w:type="paragraph" w:customStyle="1" w:styleId="xl94">
    <w:name w:val="xl94"/>
    <w:basedOn w:val="Normal"/>
    <w:pPr>
      <w:pBdr>
        <w:left w:val="single" w:sz="8" w:space="0" w:color="auto"/>
      </w:pBdr>
      <w:spacing w:before="100" w:beforeAutospacing="1" w:after="100" w:afterAutospacing="1"/>
      <w:jc w:val="center"/>
      <w:textAlignment w:val="center"/>
    </w:pPr>
    <w:rPr>
      <w:sz w:val="16"/>
      <w:szCs w:val="16"/>
      <w:lang w:eastAsia="pt-BR"/>
    </w:rPr>
  </w:style>
  <w:style w:type="paragraph" w:customStyle="1" w:styleId="xl95">
    <w:name w:val="xl95"/>
    <w:basedOn w:val="Normal"/>
    <w:pPr>
      <w:pBdr>
        <w:left w:val="single" w:sz="8" w:space="0" w:color="auto"/>
      </w:pBdr>
      <w:spacing w:before="100" w:beforeAutospacing="1" w:after="100" w:afterAutospacing="1"/>
      <w:jc w:val="center"/>
      <w:textAlignment w:val="center"/>
    </w:pPr>
    <w:rPr>
      <w:sz w:val="16"/>
      <w:szCs w:val="16"/>
      <w:lang w:eastAsia="pt-BR"/>
    </w:rPr>
  </w:style>
  <w:style w:type="paragraph" w:customStyle="1" w:styleId="xl96">
    <w:name w:val="xl96"/>
    <w:basedOn w:val="Normal"/>
    <w:pPr>
      <w:pBdr>
        <w:left w:val="single" w:sz="4" w:space="0" w:color="auto"/>
      </w:pBdr>
      <w:spacing w:before="100" w:beforeAutospacing="1" w:after="100" w:afterAutospacing="1"/>
      <w:jc w:val="center"/>
      <w:textAlignment w:val="center"/>
    </w:pPr>
    <w:rPr>
      <w:sz w:val="16"/>
      <w:szCs w:val="16"/>
      <w:lang w:eastAsia="pt-BR"/>
    </w:rPr>
  </w:style>
  <w:style w:type="paragraph" w:customStyle="1" w:styleId="xl97">
    <w:name w:val="xl97"/>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98">
    <w:name w:val="xl98"/>
    <w:basedOn w:val="Normal"/>
    <w:pPr>
      <w:pBdr>
        <w:top w:val="single" w:sz="8" w:space="0" w:color="auto"/>
        <w:left w:val="single" w:sz="4" w:space="0" w:color="auto"/>
        <w:bottom w:val="single" w:sz="8" w:space="0" w:color="auto"/>
      </w:pBdr>
      <w:spacing w:before="100" w:beforeAutospacing="1" w:after="100" w:afterAutospacing="1"/>
      <w:jc w:val="center"/>
      <w:textAlignment w:val="center"/>
    </w:pPr>
    <w:rPr>
      <w:sz w:val="16"/>
      <w:szCs w:val="16"/>
      <w:lang w:eastAsia="pt-BR"/>
    </w:rPr>
  </w:style>
  <w:style w:type="paragraph" w:customStyle="1" w:styleId="xl99">
    <w:name w:val="xl99"/>
    <w:basedOn w:val="Normal"/>
    <w:pPr>
      <w:pBdr>
        <w:top w:val="single" w:sz="8" w:space="0" w:color="auto"/>
        <w:left w:val="single" w:sz="4" w:space="0" w:color="auto"/>
      </w:pBdr>
      <w:spacing w:before="100" w:beforeAutospacing="1" w:after="100" w:afterAutospacing="1"/>
      <w:jc w:val="center"/>
      <w:textAlignment w:val="center"/>
    </w:pPr>
    <w:rPr>
      <w:sz w:val="16"/>
      <w:szCs w:val="16"/>
      <w:lang w:eastAsia="pt-BR"/>
    </w:rPr>
  </w:style>
  <w:style w:type="paragraph" w:customStyle="1" w:styleId="xl100">
    <w:name w:val="xl100"/>
    <w:basedOn w:val="Normal"/>
    <w:pPr>
      <w:pBdr>
        <w:left w:val="single" w:sz="4" w:space="0" w:color="auto"/>
      </w:pBdr>
      <w:spacing w:before="100" w:beforeAutospacing="1" w:after="100" w:afterAutospacing="1"/>
      <w:jc w:val="center"/>
      <w:textAlignment w:val="center"/>
    </w:pPr>
    <w:rPr>
      <w:sz w:val="16"/>
      <w:szCs w:val="16"/>
      <w:lang w:eastAsia="pt-BR"/>
    </w:rPr>
  </w:style>
  <w:style w:type="paragraph" w:customStyle="1" w:styleId="xl101">
    <w:name w:val="xl101"/>
    <w:basedOn w:val="Normal"/>
    <w:pPr>
      <w:pBdr>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02">
    <w:name w:val="xl102"/>
    <w:basedOn w:val="Normal"/>
    <w:pPr>
      <w:pBdr>
        <w:left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03">
    <w:name w:val="xl103"/>
    <w:basedOn w:val="Normal"/>
    <w:pPr>
      <w:pBdr>
        <w:left w:val="single" w:sz="8" w:space="0" w:color="auto"/>
        <w:right w:val="single" w:sz="4" w:space="0" w:color="auto"/>
      </w:pBdr>
      <w:shd w:val="clear" w:color="000000" w:fill="FFFFCC"/>
      <w:spacing w:before="100" w:beforeAutospacing="1" w:after="100" w:afterAutospacing="1"/>
      <w:jc w:val="center"/>
      <w:textAlignment w:val="center"/>
    </w:pPr>
    <w:rPr>
      <w:sz w:val="16"/>
      <w:szCs w:val="16"/>
      <w:lang w:eastAsia="pt-BR"/>
    </w:rPr>
  </w:style>
  <w:style w:type="paragraph" w:customStyle="1" w:styleId="xl104">
    <w:name w:val="xl104"/>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05">
    <w:name w:val="xl105"/>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06">
    <w:name w:val="xl10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07">
    <w:name w:val="xl107"/>
    <w:basedOn w:val="Normal"/>
    <w:pPr>
      <w:pBdr>
        <w:bottom w:val="single" w:sz="4" w:space="0" w:color="auto"/>
      </w:pBdr>
      <w:spacing w:before="100" w:beforeAutospacing="1" w:after="100" w:afterAutospacing="1"/>
      <w:jc w:val="center"/>
      <w:textAlignment w:val="center"/>
    </w:pPr>
    <w:rPr>
      <w:sz w:val="16"/>
      <w:szCs w:val="16"/>
      <w:lang w:eastAsia="pt-BR"/>
    </w:rPr>
  </w:style>
  <w:style w:type="paragraph" w:customStyle="1" w:styleId="xl108">
    <w:name w:val="xl108"/>
    <w:basedOn w:val="Normal"/>
    <w:pPr>
      <w:pBdr>
        <w:left w:val="single" w:sz="8" w:space="0" w:color="auto"/>
        <w:bottom w:val="single" w:sz="4" w:space="0" w:color="auto"/>
        <w:right w:val="single" w:sz="4" w:space="0" w:color="auto"/>
      </w:pBdr>
      <w:shd w:val="clear" w:color="000000" w:fill="FFFFCC"/>
      <w:spacing w:before="100" w:beforeAutospacing="1" w:after="100" w:afterAutospacing="1"/>
      <w:jc w:val="center"/>
      <w:textAlignment w:val="center"/>
    </w:pPr>
    <w:rPr>
      <w:sz w:val="16"/>
      <w:szCs w:val="16"/>
      <w:lang w:eastAsia="pt-BR"/>
    </w:rPr>
  </w:style>
  <w:style w:type="paragraph" w:customStyle="1" w:styleId="xl109">
    <w:name w:val="xl109"/>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10">
    <w:name w:val="xl11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11">
    <w:name w:val="xl111"/>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12">
    <w:name w:val="xl11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13">
    <w:name w:val="xl113"/>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114">
    <w:name w:val="xl114"/>
    <w:basedOn w:val="Normal"/>
    <w:pPr>
      <w:pBdr>
        <w:left w:val="single" w:sz="4" w:space="0" w:color="auto"/>
        <w:bottom w:val="single" w:sz="4" w:space="0" w:color="auto"/>
      </w:pBdr>
      <w:spacing w:before="100" w:beforeAutospacing="1" w:after="100" w:afterAutospacing="1"/>
      <w:jc w:val="center"/>
      <w:textAlignment w:val="center"/>
    </w:pPr>
    <w:rPr>
      <w:sz w:val="16"/>
      <w:szCs w:val="16"/>
      <w:lang w:eastAsia="pt-BR"/>
    </w:rPr>
  </w:style>
  <w:style w:type="paragraph" w:customStyle="1" w:styleId="xl115">
    <w:name w:val="xl115"/>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16">
    <w:name w:val="xl116"/>
    <w:basedOn w:val="Normal"/>
    <w:pPr>
      <w:pBdr>
        <w:left w:val="single" w:sz="8" w:space="0" w:color="auto"/>
        <w:bottom w:val="single" w:sz="4" w:space="0" w:color="auto"/>
      </w:pBdr>
      <w:spacing w:before="100" w:beforeAutospacing="1" w:after="100" w:afterAutospacing="1"/>
      <w:jc w:val="center"/>
      <w:textAlignment w:val="center"/>
    </w:pPr>
    <w:rPr>
      <w:sz w:val="16"/>
      <w:szCs w:val="16"/>
      <w:lang w:eastAsia="pt-BR"/>
    </w:rPr>
  </w:style>
  <w:style w:type="paragraph" w:customStyle="1" w:styleId="xl117">
    <w:name w:val="xl117"/>
    <w:basedOn w:val="Normal"/>
    <w:pPr>
      <w:pBdr>
        <w:left w:val="single" w:sz="4" w:space="0" w:color="auto"/>
        <w:bottom w:val="single" w:sz="4" w:space="0" w:color="auto"/>
      </w:pBdr>
      <w:spacing w:before="100" w:beforeAutospacing="1" w:after="100" w:afterAutospacing="1"/>
      <w:jc w:val="center"/>
      <w:textAlignment w:val="center"/>
    </w:pPr>
    <w:rPr>
      <w:sz w:val="16"/>
      <w:szCs w:val="16"/>
      <w:lang w:eastAsia="pt-BR"/>
    </w:rPr>
  </w:style>
  <w:style w:type="paragraph" w:customStyle="1" w:styleId="xl118">
    <w:name w:val="xl118"/>
    <w:basedOn w:val="Normal"/>
    <w:pPr>
      <w:spacing w:before="100" w:beforeAutospacing="1" w:after="100" w:afterAutospacing="1"/>
      <w:jc w:val="center"/>
      <w:textAlignment w:val="center"/>
    </w:pPr>
    <w:rPr>
      <w:sz w:val="16"/>
      <w:szCs w:val="16"/>
      <w:lang w:eastAsia="pt-BR"/>
    </w:rPr>
  </w:style>
  <w:style w:type="paragraph" w:customStyle="1" w:styleId="xl119">
    <w:name w:val="xl119"/>
    <w:basedOn w:val="Normal"/>
    <w:pPr>
      <w:pBdr>
        <w:top w:val="single" w:sz="8" w:space="0" w:color="auto"/>
        <w:left w:val="single" w:sz="8" w:space="0" w:color="auto"/>
      </w:pBdr>
      <w:spacing w:before="100" w:beforeAutospacing="1" w:after="100" w:afterAutospacing="1"/>
      <w:jc w:val="center"/>
      <w:textAlignment w:val="center"/>
    </w:pPr>
    <w:rPr>
      <w:sz w:val="16"/>
      <w:szCs w:val="16"/>
      <w:lang w:eastAsia="pt-BR"/>
    </w:rPr>
  </w:style>
  <w:style w:type="paragraph" w:customStyle="1" w:styleId="xl120">
    <w:name w:val="xl120"/>
    <w:basedOn w:val="Normal"/>
    <w:pPr>
      <w:pBdr>
        <w:left w:val="single" w:sz="8" w:space="0" w:color="auto"/>
      </w:pBdr>
      <w:spacing w:before="100" w:beforeAutospacing="1" w:after="100" w:afterAutospacing="1"/>
      <w:jc w:val="center"/>
      <w:textAlignment w:val="center"/>
    </w:pPr>
    <w:rPr>
      <w:sz w:val="16"/>
      <w:szCs w:val="16"/>
      <w:lang w:eastAsia="pt-BR"/>
    </w:rPr>
  </w:style>
  <w:style w:type="paragraph" w:customStyle="1" w:styleId="xl121">
    <w:name w:val="xl121"/>
    <w:basedOn w:val="Normal"/>
    <w:pPr>
      <w:pBdr>
        <w:top w:val="single" w:sz="8" w:space="0" w:color="auto"/>
        <w:left w:val="single" w:sz="4" w:space="0" w:color="auto"/>
      </w:pBdr>
      <w:spacing w:before="100" w:beforeAutospacing="1" w:after="100" w:afterAutospacing="1"/>
      <w:jc w:val="center"/>
      <w:textAlignment w:val="center"/>
    </w:pPr>
    <w:rPr>
      <w:sz w:val="16"/>
      <w:szCs w:val="16"/>
      <w:lang w:eastAsia="pt-BR"/>
    </w:rPr>
  </w:style>
  <w:style w:type="paragraph" w:customStyle="1" w:styleId="xl122">
    <w:name w:val="xl122"/>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23">
    <w:name w:val="xl123"/>
    <w:basedOn w:val="Normal"/>
    <w:pPr>
      <w:pBdr>
        <w:left w:val="single" w:sz="8" w:space="0" w:color="auto"/>
        <w:bottom w:val="single" w:sz="4" w:space="0" w:color="auto"/>
      </w:pBdr>
      <w:spacing w:before="100" w:beforeAutospacing="1" w:after="100" w:afterAutospacing="1"/>
      <w:jc w:val="center"/>
      <w:textAlignment w:val="center"/>
    </w:pPr>
    <w:rPr>
      <w:sz w:val="16"/>
      <w:szCs w:val="16"/>
      <w:lang w:eastAsia="pt-BR"/>
    </w:rPr>
  </w:style>
  <w:style w:type="paragraph" w:customStyle="1" w:styleId="xl124">
    <w:name w:val="xl124"/>
    <w:basedOn w:val="Normal"/>
    <w:pPr>
      <w:pBdr>
        <w:bottom w:val="single" w:sz="4" w:space="0" w:color="auto"/>
      </w:pBdr>
      <w:spacing w:before="100" w:beforeAutospacing="1" w:after="100" w:afterAutospacing="1"/>
      <w:jc w:val="center"/>
      <w:textAlignment w:val="center"/>
    </w:pPr>
    <w:rPr>
      <w:sz w:val="16"/>
      <w:szCs w:val="16"/>
      <w:lang w:eastAsia="pt-BR"/>
    </w:rPr>
  </w:style>
  <w:style w:type="paragraph" w:customStyle="1" w:styleId="xl136">
    <w:name w:val="xl136"/>
    <w:basedOn w:val="Normal"/>
    <w:pPr>
      <w:pBdr>
        <w:top w:val="single" w:sz="8" w:space="0" w:color="auto"/>
      </w:pBdr>
      <w:shd w:val="clear" w:color="000000" w:fill="D9D9D9"/>
      <w:spacing w:before="100" w:beforeAutospacing="1" w:after="100" w:afterAutospacing="1"/>
      <w:jc w:val="center"/>
      <w:textAlignment w:val="center"/>
    </w:pPr>
    <w:rPr>
      <w:b/>
      <w:bCs/>
      <w:sz w:val="16"/>
      <w:szCs w:val="16"/>
      <w:lang w:eastAsia="pt-BR"/>
    </w:rPr>
  </w:style>
  <w:style w:type="paragraph" w:customStyle="1" w:styleId="xl137">
    <w:name w:val="xl137"/>
    <w:basedOn w:val="Normal"/>
    <w:pPr>
      <w:pBdr>
        <w:top w:val="single" w:sz="8" w:space="0" w:color="auto"/>
        <w:right w:val="single" w:sz="8" w:space="0" w:color="auto"/>
      </w:pBdr>
      <w:shd w:val="clear" w:color="000000" w:fill="D9D9D9"/>
      <w:spacing w:before="100" w:beforeAutospacing="1" w:after="100" w:afterAutospacing="1"/>
      <w:jc w:val="center"/>
      <w:textAlignment w:val="center"/>
    </w:pPr>
    <w:rPr>
      <w:b/>
      <w:bCs/>
      <w:sz w:val="16"/>
      <w:szCs w:val="16"/>
      <w:lang w:eastAsia="pt-BR"/>
    </w:rPr>
  </w:style>
  <w:style w:type="paragraph" w:customStyle="1" w:styleId="xl138">
    <w:name w:val="xl138"/>
    <w:basedOn w:val="Normal"/>
    <w:pPr>
      <w:spacing w:before="100" w:beforeAutospacing="1" w:after="100" w:afterAutospacing="1"/>
      <w:jc w:val="center"/>
      <w:textAlignment w:val="center"/>
    </w:pPr>
    <w:rPr>
      <w:sz w:val="16"/>
      <w:szCs w:val="16"/>
      <w:lang w:eastAsia="pt-BR"/>
    </w:rPr>
  </w:style>
  <w:style w:type="paragraph" w:customStyle="1" w:styleId="xl139">
    <w:name w:val="xl139"/>
    <w:basedOn w:val="Normal"/>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40">
    <w:name w:val="xl140"/>
    <w:basedOn w:val="Normal"/>
    <w:pPr>
      <w:pBdr>
        <w:left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41">
    <w:name w:val="xl141"/>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42">
    <w:name w:val="xl142"/>
    <w:basedOn w:val="Normal"/>
    <w:pPr>
      <w:pBdr>
        <w:top w:val="single" w:sz="8" w:space="0" w:color="auto"/>
      </w:pBdr>
      <w:shd w:val="clear" w:color="000000" w:fill="D9D9D9"/>
      <w:spacing w:before="100" w:beforeAutospacing="1" w:after="100" w:afterAutospacing="1"/>
      <w:jc w:val="center"/>
      <w:textAlignment w:val="center"/>
    </w:pPr>
    <w:rPr>
      <w:b/>
      <w:bCs/>
      <w:sz w:val="16"/>
      <w:szCs w:val="16"/>
      <w:lang w:eastAsia="pt-BR"/>
    </w:rPr>
  </w:style>
  <w:style w:type="paragraph" w:customStyle="1" w:styleId="xl143">
    <w:name w:val="xl143"/>
    <w:basedOn w:val="Normal"/>
    <w:pPr>
      <w:pBdr>
        <w:top w:val="single" w:sz="8" w:space="0" w:color="auto"/>
        <w:right w:val="single" w:sz="8" w:space="0" w:color="auto"/>
      </w:pBdr>
      <w:shd w:val="clear" w:color="000000" w:fill="D9D9D9"/>
      <w:spacing w:before="100" w:beforeAutospacing="1" w:after="100" w:afterAutospacing="1"/>
      <w:jc w:val="center"/>
      <w:textAlignment w:val="center"/>
    </w:pPr>
    <w:rPr>
      <w:b/>
      <w:bCs/>
      <w:sz w:val="16"/>
      <w:szCs w:val="16"/>
      <w:lang w:eastAsia="pt-BR"/>
    </w:rPr>
  </w:style>
  <w:style w:type="paragraph" w:customStyle="1" w:styleId="xl144">
    <w:name w:val="xl144"/>
    <w:basedOn w:val="Normal"/>
    <w:pPr>
      <w:spacing w:before="100" w:beforeAutospacing="1" w:after="100" w:afterAutospacing="1"/>
      <w:jc w:val="center"/>
      <w:textAlignment w:val="center"/>
    </w:pPr>
    <w:rPr>
      <w:sz w:val="16"/>
      <w:szCs w:val="16"/>
      <w:lang w:eastAsia="pt-BR"/>
    </w:rPr>
  </w:style>
  <w:style w:type="paragraph" w:customStyle="1" w:styleId="xl145">
    <w:name w:val="xl145"/>
    <w:basedOn w:val="Normal"/>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46">
    <w:name w:val="xl146"/>
    <w:basedOn w:val="Normal"/>
    <w:pPr>
      <w:pBdr>
        <w:left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customStyle="1" w:styleId="xl147">
    <w:name w:val="xl147"/>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sz w:val="16"/>
      <w:szCs w:val="16"/>
      <w:lang w:eastAsia="pt-BR"/>
    </w:rPr>
  </w:style>
  <w:style w:type="paragraph" w:styleId="Reviso">
    <w:name w:val="Revision"/>
    <w:hidden/>
    <w:uiPriority w:val="99"/>
    <w:semiHidden/>
    <w:rPr>
      <w:rFonts w:ascii="Times New Roman" w:eastAsia="Times New Roman" w:hAnsi="Times New Roman"/>
      <w:lang w:eastAsia="en-US"/>
    </w:rPr>
  </w:style>
  <w:style w:type="paragraph" w:customStyle="1" w:styleId="DefaultParagraphFont1">
    <w:name w:val="Default Paragraph Font1"/>
    <w:next w:val="Normal"/>
    <w:rsid w:val="00462FD4"/>
    <w:rPr>
      <w:rFonts w:ascii="CG Times" w:eastAsia="Times New Roman" w:hAnsi="CG 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592">
      <w:bodyDiv w:val="1"/>
      <w:marLeft w:val="0"/>
      <w:marRight w:val="0"/>
      <w:marTop w:val="0"/>
      <w:marBottom w:val="0"/>
      <w:divBdr>
        <w:top w:val="none" w:sz="0" w:space="0" w:color="auto"/>
        <w:left w:val="none" w:sz="0" w:space="0" w:color="auto"/>
        <w:bottom w:val="none" w:sz="0" w:space="0" w:color="auto"/>
        <w:right w:val="none" w:sz="0" w:space="0" w:color="auto"/>
      </w:divBdr>
    </w:div>
    <w:div w:id="61757261">
      <w:bodyDiv w:val="1"/>
      <w:marLeft w:val="0"/>
      <w:marRight w:val="0"/>
      <w:marTop w:val="0"/>
      <w:marBottom w:val="0"/>
      <w:divBdr>
        <w:top w:val="none" w:sz="0" w:space="0" w:color="auto"/>
        <w:left w:val="none" w:sz="0" w:space="0" w:color="auto"/>
        <w:bottom w:val="none" w:sz="0" w:space="0" w:color="auto"/>
        <w:right w:val="none" w:sz="0" w:space="0" w:color="auto"/>
      </w:divBdr>
    </w:div>
    <w:div w:id="138614026">
      <w:bodyDiv w:val="1"/>
      <w:marLeft w:val="0"/>
      <w:marRight w:val="0"/>
      <w:marTop w:val="0"/>
      <w:marBottom w:val="0"/>
      <w:divBdr>
        <w:top w:val="none" w:sz="0" w:space="0" w:color="auto"/>
        <w:left w:val="none" w:sz="0" w:space="0" w:color="auto"/>
        <w:bottom w:val="none" w:sz="0" w:space="0" w:color="auto"/>
        <w:right w:val="none" w:sz="0" w:space="0" w:color="auto"/>
      </w:divBdr>
    </w:div>
    <w:div w:id="187644377">
      <w:bodyDiv w:val="1"/>
      <w:marLeft w:val="0"/>
      <w:marRight w:val="0"/>
      <w:marTop w:val="0"/>
      <w:marBottom w:val="0"/>
      <w:divBdr>
        <w:top w:val="none" w:sz="0" w:space="0" w:color="auto"/>
        <w:left w:val="none" w:sz="0" w:space="0" w:color="auto"/>
        <w:bottom w:val="none" w:sz="0" w:space="0" w:color="auto"/>
        <w:right w:val="none" w:sz="0" w:space="0" w:color="auto"/>
      </w:divBdr>
    </w:div>
    <w:div w:id="220945068">
      <w:bodyDiv w:val="1"/>
      <w:marLeft w:val="0"/>
      <w:marRight w:val="0"/>
      <w:marTop w:val="0"/>
      <w:marBottom w:val="0"/>
      <w:divBdr>
        <w:top w:val="none" w:sz="0" w:space="0" w:color="auto"/>
        <w:left w:val="none" w:sz="0" w:space="0" w:color="auto"/>
        <w:bottom w:val="none" w:sz="0" w:space="0" w:color="auto"/>
        <w:right w:val="none" w:sz="0" w:space="0" w:color="auto"/>
      </w:divBdr>
    </w:div>
    <w:div w:id="352730521">
      <w:bodyDiv w:val="1"/>
      <w:marLeft w:val="0"/>
      <w:marRight w:val="0"/>
      <w:marTop w:val="0"/>
      <w:marBottom w:val="0"/>
      <w:divBdr>
        <w:top w:val="none" w:sz="0" w:space="0" w:color="auto"/>
        <w:left w:val="none" w:sz="0" w:space="0" w:color="auto"/>
        <w:bottom w:val="none" w:sz="0" w:space="0" w:color="auto"/>
        <w:right w:val="none" w:sz="0" w:space="0" w:color="auto"/>
      </w:divBdr>
    </w:div>
    <w:div w:id="363213762">
      <w:bodyDiv w:val="1"/>
      <w:marLeft w:val="0"/>
      <w:marRight w:val="0"/>
      <w:marTop w:val="0"/>
      <w:marBottom w:val="0"/>
      <w:divBdr>
        <w:top w:val="none" w:sz="0" w:space="0" w:color="auto"/>
        <w:left w:val="none" w:sz="0" w:space="0" w:color="auto"/>
        <w:bottom w:val="none" w:sz="0" w:space="0" w:color="auto"/>
        <w:right w:val="none" w:sz="0" w:space="0" w:color="auto"/>
      </w:divBdr>
    </w:div>
    <w:div w:id="374815754">
      <w:bodyDiv w:val="1"/>
      <w:marLeft w:val="0"/>
      <w:marRight w:val="0"/>
      <w:marTop w:val="0"/>
      <w:marBottom w:val="0"/>
      <w:divBdr>
        <w:top w:val="none" w:sz="0" w:space="0" w:color="auto"/>
        <w:left w:val="none" w:sz="0" w:space="0" w:color="auto"/>
        <w:bottom w:val="none" w:sz="0" w:space="0" w:color="auto"/>
        <w:right w:val="none" w:sz="0" w:space="0" w:color="auto"/>
      </w:divBdr>
    </w:div>
    <w:div w:id="392895535">
      <w:bodyDiv w:val="1"/>
      <w:marLeft w:val="0"/>
      <w:marRight w:val="0"/>
      <w:marTop w:val="0"/>
      <w:marBottom w:val="0"/>
      <w:divBdr>
        <w:top w:val="none" w:sz="0" w:space="0" w:color="auto"/>
        <w:left w:val="none" w:sz="0" w:space="0" w:color="auto"/>
        <w:bottom w:val="none" w:sz="0" w:space="0" w:color="auto"/>
        <w:right w:val="none" w:sz="0" w:space="0" w:color="auto"/>
      </w:divBdr>
    </w:div>
    <w:div w:id="486483291">
      <w:bodyDiv w:val="1"/>
      <w:marLeft w:val="0"/>
      <w:marRight w:val="0"/>
      <w:marTop w:val="0"/>
      <w:marBottom w:val="0"/>
      <w:divBdr>
        <w:top w:val="none" w:sz="0" w:space="0" w:color="auto"/>
        <w:left w:val="none" w:sz="0" w:space="0" w:color="auto"/>
        <w:bottom w:val="none" w:sz="0" w:space="0" w:color="auto"/>
        <w:right w:val="none" w:sz="0" w:space="0" w:color="auto"/>
      </w:divBdr>
    </w:div>
    <w:div w:id="653413424">
      <w:bodyDiv w:val="1"/>
      <w:marLeft w:val="0"/>
      <w:marRight w:val="0"/>
      <w:marTop w:val="0"/>
      <w:marBottom w:val="0"/>
      <w:divBdr>
        <w:top w:val="none" w:sz="0" w:space="0" w:color="auto"/>
        <w:left w:val="none" w:sz="0" w:space="0" w:color="auto"/>
        <w:bottom w:val="none" w:sz="0" w:space="0" w:color="auto"/>
        <w:right w:val="none" w:sz="0" w:space="0" w:color="auto"/>
      </w:divBdr>
    </w:div>
    <w:div w:id="689649724">
      <w:bodyDiv w:val="1"/>
      <w:marLeft w:val="0"/>
      <w:marRight w:val="0"/>
      <w:marTop w:val="0"/>
      <w:marBottom w:val="0"/>
      <w:divBdr>
        <w:top w:val="none" w:sz="0" w:space="0" w:color="auto"/>
        <w:left w:val="none" w:sz="0" w:space="0" w:color="auto"/>
        <w:bottom w:val="none" w:sz="0" w:space="0" w:color="auto"/>
        <w:right w:val="none" w:sz="0" w:space="0" w:color="auto"/>
      </w:divBdr>
    </w:div>
    <w:div w:id="713038102">
      <w:bodyDiv w:val="1"/>
      <w:marLeft w:val="0"/>
      <w:marRight w:val="0"/>
      <w:marTop w:val="0"/>
      <w:marBottom w:val="0"/>
      <w:divBdr>
        <w:top w:val="none" w:sz="0" w:space="0" w:color="auto"/>
        <w:left w:val="none" w:sz="0" w:space="0" w:color="auto"/>
        <w:bottom w:val="none" w:sz="0" w:space="0" w:color="auto"/>
        <w:right w:val="none" w:sz="0" w:space="0" w:color="auto"/>
      </w:divBdr>
    </w:div>
    <w:div w:id="742996653">
      <w:bodyDiv w:val="1"/>
      <w:marLeft w:val="0"/>
      <w:marRight w:val="0"/>
      <w:marTop w:val="0"/>
      <w:marBottom w:val="0"/>
      <w:divBdr>
        <w:top w:val="none" w:sz="0" w:space="0" w:color="auto"/>
        <w:left w:val="none" w:sz="0" w:space="0" w:color="auto"/>
        <w:bottom w:val="none" w:sz="0" w:space="0" w:color="auto"/>
        <w:right w:val="none" w:sz="0" w:space="0" w:color="auto"/>
      </w:divBdr>
    </w:div>
    <w:div w:id="755781110">
      <w:bodyDiv w:val="1"/>
      <w:marLeft w:val="0"/>
      <w:marRight w:val="0"/>
      <w:marTop w:val="0"/>
      <w:marBottom w:val="0"/>
      <w:divBdr>
        <w:top w:val="none" w:sz="0" w:space="0" w:color="auto"/>
        <w:left w:val="none" w:sz="0" w:space="0" w:color="auto"/>
        <w:bottom w:val="none" w:sz="0" w:space="0" w:color="auto"/>
        <w:right w:val="none" w:sz="0" w:space="0" w:color="auto"/>
      </w:divBdr>
    </w:div>
    <w:div w:id="764112350">
      <w:bodyDiv w:val="1"/>
      <w:marLeft w:val="0"/>
      <w:marRight w:val="0"/>
      <w:marTop w:val="0"/>
      <w:marBottom w:val="0"/>
      <w:divBdr>
        <w:top w:val="none" w:sz="0" w:space="0" w:color="auto"/>
        <w:left w:val="none" w:sz="0" w:space="0" w:color="auto"/>
        <w:bottom w:val="none" w:sz="0" w:space="0" w:color="auto"/>
        <w:right w:val="none" w:sz="0" w:space="0" w:color="auto"/>
      </w:divBdr>
    </w:div>
    <w:div w:id="765350200">
      <w:bodyDiv w:val="1"/>
      <w:marLeft w:val="0"/>
      <w:marRight w:val="0"/>
      <w:marTop w:val="0"/>
      <w:marBottom w:val="0"/>
      <w:divBdr>
        <w:top w:val="none" w:sz="0" w:space="0" w:color="auto"/>
        <w:left w:val="none" w:sz="0" w:space="0" w:color="auto"/>
        <w:bottom w:val="none" w:sz="0" w:space="0" w:color="auto"/>
        <w:right w:val="none" w:sz="0" w:space="0" w:color="auto"/>
      </w:divBdr>
      <w:divsChild>
        <w:div w:id="2068799783">
          <w:marLeft w:val="0"/>
          <w:marRight w:val="0"/>
          <w:marTop w:val="0"/>
          <w:marBottom w:val="0"/>
          <w:divBdr>
            <w:top w:val="none" w:sz="0" w:space="0" w:color="auto"/>
            <w:left w:val="none" w:sz="0" w:space="0" w:color="auto"/>
            <w:bottom w:val="none" w:sz="0" w:space="0" w:color="auto"/>
            <w:right w:val="none" w:sz="0" w:space="0" w:color="auto"/>
          </w:divBdr>
          <w:divsChild>
            <w:div w:id="98528433">
              <w:marLeft w:val="0"/>
              <w:marRight w:val="0"/>
              <w:marTop w:val="0"/>
              <w:marBottom w:val="0"/>
              <w:divBdr>
                <w:top w:val="none" w:sz="0" w:space="0" w:color="auto"/>
                <w:left w:val="none" w:sz="0" w:space="0" w:color="auto"/>
                <w:bottom w:val="none" w:sz="0" w:space="0" w:color="auto"/>
                <w:right w:val="none" w:sz="0" w:space="0" w:color="auto"/>
              </w:divBdr>
              <w:divsChild>
                <w:div w:id="1317224776">
                  <w:marLeft w:val="0"/>
                  <w:marRight w:val="0"/>
                  <w:marTop w:val="0"/>
                  <w:marBottom w:val="0"/>
                  <w:divBdr>
                    <w:top w:val="none" w:sz="0" w:space="0" w:color="auto"/>
                    <w:left w:val="none" w:sz="0" w:space="0" w:color="auto"/>
                    <w:bottom w:val="none" w:sz="0" w:space="0" w:color="auto"/>
                    <w:right w:val="none" w:sz="0" w:space="0" w:color="auto"/>
                  </w:divBdr>
                  <w:divsChild>
                    <w:div w:id="1136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51568">
      <w:bodyDiv w:val="1"/>
      <w:marLeft w:val="0"/>
      <w:marRight w:val="0"/>
      <w:marTop w:val="0"/>
      <w:marBottom w:val="0"/>
      <w:divBdr>
        <w:top w:val="none" w:sz="0" w:space="0" w:color="auto"/>
        <w:left w:val="none" w:sz="0" w:space="0" w:color="auto"/>
        <w:bottom w:val="none" w:sz="0" w:space="0" w:color="auto"/>
        <w:right w:val="none" w:sz="0" w:space="0" w:color="auto"/>
      </w:divBdr>
    </w:div>
    <w:div w:id="863174692">
      <w:bodyDiv w:val="1"/>
      <w:marLeft w:val="0"/>
      <w:marRight w:val="0"/>
      <w:marTop w:val="0"/>
      <w:marBottom w:val="0"/>
      <w:divBdr>
        <w:top w:val="none" w:sz="0" w:space="0" w:color="auto"/>
        <w:left w:val="none" w:sz="0" w:space="0" w:color="auto"/>
        <w:bottom w:val="none" w:sz="0" w:space="0" w:color="auto"/>
        <w:right w:val="none" w:sz="0" w:space="0" w:color="auto"/>
      </w:divBdr>
    </w:div>
    <w:div w:id="888304704">
      <w:bodyDiv w:val="1"/>
      <w:marLeft w:val="0"/>
      <w:marRight w:val="0"/>
      <w:marTop w:val="0"/>
      <w:marBottom w:val="0"/>
      <w:divBdr>
        <w:top w:val="none" w:sz="0" w:space="0" w:color="auto"/>
        <w:left w:val="none" w:sz="0" w:space="0" w:color="auto"/>
        <w:bottom w:val="none" w:sz="0" w:space="0" w:color="auto"/>
        <w:right w:val="none" w:sz="0" w:space="0" w:color="auto"/>
      </w:divBdr>
    </w:div>
    <w:div w:id="901015747">
      <w:bodyDiv w:val="1"/>
      <w:marLeft w:val="0"/>
      <w:marRight w:val="0"/>
      <w:marTop w:val="0"/>
      <w:marBottom w:val="0"/>
      <w:divBdr>
        <w:top w:val="none" w:sz="0" w:space="0" w:color="auto"/>
        <w:left w:val="none" w:sz="0" w:space="0" w:color="auto"/>
        <w:bottom w:val="none" w:sz="0" w:space="0" w:color="auto"/>
        <w:right w:val="none" w:sz="0" w:space="0" w:color="auto"/>
      </w:divBdr>
    </w:div>
    <w:div w:id="1118529395">
      <w:bodyDiv w:val="1"/>
      <w:marLeft w:val="0"/>
      <w:marRight w:val="0"/>
      <w:marTop w:val="0"/>
      <w:marBottom w:val="0"/>
      <w:divBdr>
        <w:top w:val="none" w:sz="0" w:space="0" w:color="auto"/>
        <w:left w:val="none" w:sz="0" w:space="0" w:color="auto"/>
        <w:bottom w:val="none" w:sz="0" w:space="0" w:color="auto"/>
        <w:right w:val="none" w:sz="0" w:space="0" w:color="auto"/>
      </w:divBdr>
    </w:div>
    <w:div w:id="1151867678">
      <w:bodyDiv w:val="1"/>
      <w:marLeft w:val="0"/>
      <w:marRight w:val="0"/>
      <w:marTop w:val="0"/>
      <w:marBottom w:val="0"/>
      <w:divBdr>
        <w:top w:val="none" w:sz="0" w:space="0" w:color="auto"/>
        <w:left w:val="none" w:sz="0" w:space="0" w:color="auto"/>
        <w:bottom w:val="none" w:sz="0" w:space="0" w:color="auto"/>
        <w:right w:val="none" w:sz="0" w:space="0" w:color="auto"/>
      </w:divBdr>
    </w:div>
    <w:div w:id="1234656730">
      <w:bodyDiv w:val="1"/>
      <w:marLeft w:val="0"/>
      <w:marRight w:val="0"/>
      <w:marTop w:val="0"/>
      <w:marBottom w:val="0"/>
      <w:divBdr>
        <w:top w:val="none" w:sz="0" w:space="0" w:color="auto"/>
        <w:left w:val="none" w:sz="0" w:space="0" w:color="auto"/>
        <w:bottom w:val="none" w:sz="0" w:space="0" w:color="auto"/>
        <w:right w:val="none" w:sz="0" w:space="0" w:color="auto"/>
      </w:divBdr>
    </w:div>
    <w:div w:id="1256667187">
      <w:bodyDiv w:val="1"/>
      <w:marLeft w:val="0"/>
      <w:marRight w:val="0"/>
      <w:marTop w:val="0"/>
      <w:marBottom w:val="0"/>
      <w:divBdr>
        <w:top w:val="none" w:sz="0" w:space="0" w:color="auto"/>
        <w:left w:val="none" w:sz="0" w:space="0" w:color="auto"/>
        <w:bottom w:val="none" w:sz="0" w:space="0" w:color="auto"/>
        <w:right w:val="none" w:sz="0" w:space="0" w:color="auto"/>
      </w:divBdr>
    </w:div>
    <w:div w:id="1321612680">
      <w:bodyDiv w:val="1"/>
      <w:marLeft w:val="0"/>
      <w:marRight w:val="0"/>
      <w:marTop w:val="0"/>
      <w:marBottom w:val="0"/>
      <w:divBdr>
        <w:top w:val="none" w:sz="0" w:space="0" w:color="auto"/>
        <w:left w:val="none" w:sz="0" w:space="0" w:color="auto"/>
        <w:bottom w:val="none" w:sz="0" w:space="0" w:color="auto"/>
        <w:right w:val="none" w:sz="0" w:space="0" w:color="auto"/>
      </w:divBdr>
    </w:div>
    <w:div w:id="1385786825">
      <w:bodyDiv w:val="1"/>
      <w:marLeft w:val="0"/>
      <w:marRight w:val="0"/>
      <w:marTop w:val="0"/>
      <w:marBottom w:val="0"/>
      <w:divBdr>
        <w:top w:val="none" w:sz="0" w:space="0" w:color="auto"/>
        <w:left w:val="none" w:sz="0" w:space="0" w:color="auto"/>
        <w:bottom w:val="none" w:sz="0" w:space="0" w:color="auto"/>
        <w:right w:val="none" w:sz="0" w:space="0" w:color="auto"/>
      </w:divBdr>
    </w:div>
    <w:div w:id="1503857089">
      <w:bodyDiv w:val="1"/>
      <w:marLeft w:val="0"/>
      <w:marRight w:val="0"/>
      <w:marTop w:val="0"/>
      <w:marBottom w:val="0"/>
      <w:divBdr>
        <w:top w:val="none" w:sz="0" w:space="0" w:color="auto"/>
        <w:left w:val="none" w:sz="0" w:space="0" w:color="auto"/>
        <w:bottom w:val="none" w:sz="0" w:space="0" w:color="auto"/>
        <w:right w:val="none" w:sz="0" w:space="0" w:color="auto"/>
      </w:divBdr>
    </w:div>
    <w:div w:id="1604872204">
      <w:bodyDiv w:val="1"/>
      <w:marLeft w:val="0"/>
      <w:marRight w:val="0"/>
      <w:marTop w:val="0"/>
      <w:marBottom w:val="0"/>
      <w:divBdr>
        <w:top w:val="none" w:sz="0" w:space="0" w:color="auto"/>
        <w:left w:val="none" w:sz="0" w:space="0" w:color="auto"/>
        <w:bottom w:val="none" w:sz="0" w:space="0" w:color="auto"/>
        <w:right w:val="none" w:sz="0" w:space="0" w:color="auto"/>
      </w:divBdr>
    </w:div>
    <w:div w:id="1797798136">
      <w:bodyDiv w:val="1"/>
      <w:marLeft w:val="0"/>
      <w:marRight w:val="0"/>
      <w:marTop w:val="0"/>
      <w:marBottom w:val="0"/>
      <w:divBdr>
        <w:top w:val="none" w:sz="0" w:space="0" w:color="auto"/>
        <w:left w:val="none" w:sz="0" w:space="0" w:color="auto"/>
        <w:bottom w:val="none" w:sz="0" w:space="0" w:color="auto"/>
        <w:right w:val="none" w:sz="0" w:space="0" w:color="auto"/>
      </w:divBdr>
    </w:div>
    <w:div w:id="1886482209">
      <w:bodyDiv w:val="1"/>
      <w:marLeft w:val="0"/>
      <w:marRight w:val="0"/>
      <w:marTop w:val="0"/>
      <w:marBottom w:val="0"/>
      <w:divBdr>
        <w:top w:val="none" w:sz="0" w:space="0" w:color="auto"/>
        <w:left w:val="none" w:sz="0" w:space="0" w:color="auto"/>
        <w:bottom w:val="none" w:sz="0" w:space="0" w:color="auto"/>
        <w:right w:val="none" w:sz="0" w:space="0" w:color="auto"/>
      </w:divBdr>
    </w:div>
    <w:div w:id="1922981938">
      <w:bodyDiv w:val="1"/>
      <w:marLeft w:val="0"/>
      <w:marRight w:val="0"/>
      <w:marTop w:val="0"/>
      <w:marBottom w:val="0"/>
      <w:divBdr>
        <w:top w:val="none" w:sz="0" w:space="0" w:color="auto"/>
        <w:left w:val="none" w:sz="0" w:space="0" w:color="auto"/>
        <w:bottom w:val="none" w:sz="0" w:space="0" w:color="auto"/>
        <w:right w:val="none" w:sz="0" w:space="0" w:color="auto"/>
      </w:divBdr>
    </w:div>
    <w:div w:id="1958675504">
      <w:bodyDiv w:val="1"/>
      <w:marLeft w:val="0"/>
      <w:marRight w:val="0"/>
      <w:marTop w:val="0"/>
      <w:marBottom w:val="0"/>
      <w:divBdr>
        <w:top w:val="none" w:sz="0" w:space="0" w:color="auto"/>
        <w:left w:val="none" w:sz="0" w:space="0" w:color="auto"/>
        <w:bottom w:val="none" w:sz="0" w:space="0" w:color="auto"/>
        <w:right w:val="none" w:sz="0" w:space="0" w:color="auto"/>
      </w:divBdr>
    </w:div>
    <w:div w:id="2027251796">
      <w:bodyDiv w:val="1"/>
      <w:marLeft w:val="0"/>
      <w:marRight w:val="0"/>
      <w:marTop w:val="0"/>
      <w:marBottom w:val="0"/>
      <w:divBdr>
        <w:top w:val="none" w:sz="0" w:space="0" w:color="auto"/>
        <w:left w:val="none" w:sz="0" w:space="0" w:color="auto"/>
        <w:bottom w:val="none" w:sz="0" w:space="0" w:color="auto"/>
        <w:right w:val="none" w:sz="0" w:space="0" w:color="auto"/>
      </w:divBdr>
    </w:div>
    <w:div w:id="2041392241">
      <w:bodyDiv w:val="1"/>
      <w:marLeft w:val="0"/>
      <w:marRight w:val="0"/>
      <w:marTop w:val="0"/>
      <w:marBottom w:val="0"/>
      <w:divBdr>
        <w:top w:val="none" w:sz="0" w:space="0" w:color="auto"/>
        <w:left w:val="none" w:sz="0" w:space="0" w:color="auto"/>
        <w:bottom w:val="none" w:sz="0" w:space="0" w:color="auto"/>
        <w:right w:val="none" w:sz="0" w:space="0" w:color="auto"/>
      </w:divBdr>
    </w:div>
    <w:div w:id="2077317541">
      <w:bodyDiv w:val="1"/>
      <w:marLeft w:val="0"/>
      <w:marRight w:val="0"/>
      <w:marTop w:val="0"/>
      <w:marBottom w:val="0"/>
      <w:divBdr>
        <w:top w:val="none" w:sz="0" w:space="0" w:color="auto"/>
        <w:left w:val="none" w:sz="0" w:space="0" w:color="auto"/>
        <w:bottom w:val="none" w:sz="0" w:space="0" w:color="auto"/>
        <w:right w:val="none" w:sz="0" w:space="0" w:color="auto"/>
      </w:divBdr>
    </w:div>
    <w:div w:id="208898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brasec.com.br/contato.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agentefiduciario@vortxb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0709-F028-4AF7-B069-17A045B66005}">
  <ds:schemaRefs>
    <ds:schemaRef ds:uri="http://schemas.openxmlformats.org/officeDocument/2006/bibliography"/>
  </ds:schemaRefs>
</ds:datastoreItem>
</file>

<file path=customXml/itemProps2.xml><?xml version="1.0" encoding="utf-8"?>
<ds:datastoreItem xmlns:ds="http://schemas.openxmlformats.org/officeDocument/2006/customXml" ds:itemID="{15B80622-B5AC-4691-A669-09927729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30157</Words>
  <Characters>162852</Characters>
  <Application>Microsoft Office Word</Application>
  <DocSecurity>0</DocSecurity>
  <Lines>1357</Lines>
  <Paragraphs>385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SECURITIZAÇÃO DE CRÉDITOS IMOBILIÁRIOS</vt:lpstr>
      <vt:lpstr>TERMO DE SECURITIZAÇÃO DE CRÉDITOS IMOBILIÁRIOS</vt:lpstr>
    </vt:vector>
  </TitlesOfParts>
  <Company>Microsoft</Company>
  <LinksUpToDate>false</LinksUpToDate>
  <CharactersWithSpaces>192624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 DE CRÉDITOS IMOBILIÁRIOS</dc:title>
  <dc:creator>PMKA Advogados</dc:creator>
  <cp:lastModifiedBy>Marcio Teixeira</cp:lastModifiedBy>
  <cp:revision>2</cp:revision>
  <cp:lastPrinted>2016-11-04T19:12:00Z</cp:lastPrinted>
  <dcterms:created xsi:type="dcterms:W3CDTF">2016-11-11T19:49:00Z</dcterms:created>
  <dcterms:modified xsi:type="dcterms:W3CDTF">2016-11-11T19:49:00Z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kCAA8zXhLKsOe3r4nBndrzFo0cdoQOjTDDTFXC78R9jukvwhgK7HdAw4NG7KsF/SdnPjtl+GubhFnqcJ_x000d_
7P5doUfVR2yc+mg6LXGiXwM5BXojmis/ItblTBLyxgMmmwQW2XNmceJqDkn76PLYcfiCDvrW4lTV_x000d_
h40vrPFC</vt:lpwstr>
  </property>
  <property fmtid="{D5CDD505-2E9C-101B-9397-08002B2CF9AE}" pid="3" name="MAIL_MSG_ID2">
    <vt:lpwstr>FKSSOcXEZTbKWoZbr4PsFQ2p+2aSYoMfUQWEQ6qWsDrtqPbX63+ENP5ze2h_x000d_
jhbhqQ==</vt:lpwstr>
  </property>
  <property fmtid="{D5CDD505-2E9C-101B-9397-08002B2CF9AE}" pid="4" name="RESPONSE_SENDER_NAME">
    <vt:lpwstr>gAAAdya76B99d4hLGUR1rQ+8TxTv0GGEPdix</vt:lpwstr>
  </property>
  <property fmtid="{D5CDD505-2E9C-101B-9397-08002B2CF9AE}" pid="5" name="EMAIL_OWNER_ADDRESS">
    <vt:lpwstr>sAAA2RgG6J6jCJ2NBxdTg50nbCbJaBJvjHhfUOTO2Dlojq4=</vt:lpwstr>
  </property>
  <property fmtid="{D5CDD505-2E9C-101B-9397-08002B2CF9AE}" pid="6" name="iManageFooter">
    <vt:lpwstr>_x000d_DOCS - 460102v1 </vt:lpwstr>
  </property>
  <property fmtid="{D5CDD505-2E9C-101B-9397-08002B2CF9AE}" pid="7" name="AZGED">
    <vt:lpwstr>14480v2</vt:lpwstr>
  </property>
</Properties>
</file>