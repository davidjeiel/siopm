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FBF7C" w14:textId="77777777" w:rsidR="00651B35" w:rsidRPr="00C8412D" w:rsidRDefault="00651B35">
      <w:pPr>
        <w:pStyle w:val="Ttulo"/>
        <w:pBdr>
          <w:top w:val="single" w:sz="4" w:space="1" w:color="auto"/>
        </w:pBdr>
        <w:tabs>
          <w:tab w:val="left" w:pos="284"/>
        </w:tabs>
        <w:spacing w:line="300" w:lineRule="exact"/>
        <w:rPr>
          <w:rFonts w:ascii="Times New Roman" w:hAnsi="Times New Roman"/>
          <w:b w:val="0"/>
          <w:bCs w:val="0"/>
          <w:sz w:val="22"/>
          <w:szCs w:val="22"/>
        </w:rPr>
      </w:pPr>
      <w:bookmarkStart w:id="0" w:name="_Toc110076258"/>
    </w:p>
    <w:p w14:paraId="6A11CB84" w14:textId="77777777" w:rsidR="00651B35" w:rsidRPr="00C8412D" w:rsidRDefault="00651B35">
      <w:pPr>
        <w:pStyle w:val="Ttulo"/>
        <w:pBdr>
          <w:top w:val="single" w:sz="4" w:space="1" w:color="auto"/>
        </w:pBdr>
        <w:tabs>
          <w:tab w:val="left" w:pos="284"/>
        </w:tabs>
        <w:spacing w:line="300" w:lineRule="exact"/>
        <w:rPr>
          <w:rFonts w:ascii="Times New Roman" w:hAnsi="Times New Roman"/>
          <w:b w:val="0"/>
          <w:bCs w:val="0"/>
          <w:sz w:val="22"/>
          <w:szCs w:val="22"/>
        </w:rPr>
      </w:pPr>
    </w:p>
    <w:p w14:paraId="47B96E21" w14:textId="77777777" w:rsidR="00651B35" w:rsidRPr="00C8412D" w:rsidRDefault="00651B35">
      <w:pPr>
        <w:pStyle w:val="Ttulo"/>
        <w:pBdr>
          <w:top w:val="single" w:sz="4" w:space="1" w:color="auto"/>
        </w:pBdr>
        <w:tabs>
          <w:tab w:val="left" w:pos="284"/>
        </w:tabs>
        <w:spacing w:line="300" w:lineRule="exact"/>
        <w:rPr>
          <w:rFonts w:ascii="Times New Roman" w:hAnsi="Times New Roman"/>
          <w:b w:val="0"/>
          <w:bCs w:val="0"/>
          <w:sz w:val="22"/>
          <w:szCs w:val="22"/>
        </w:rPr>
      </w:pPr>
    </w:p>
    <w:p w14:paraId="2FC2C666" w14:textId="77777777" w:rsidR="00753087" w:rsidRPr="00C8412D" w:rsidRDefault="00753087">
      <w:pPr>
        <w:spacing w:line="300" w:lineRule="exact"/>
        <w:jc w:val="center"/>
        <w:rPr>
          <w:rFonts w:ascii="Times New Roman" w:hAnsi="Times New Roman"/>
          <w:sz w:val="22"/>
          <w:szCs w:val="22"/>
          <w:lang w:val="pt-BR" w:eastAsia="pt-BR"/>
        </w:rPr>
      </w:pPr>
    </w:p>
    <w:p w14:paraId="5E420BCC" w14:textId="77777777" w:rsidR="00753087" w:rsidRPr="00C8412D" w:rsidRDefault="00753087">
      <w:pPr>
        <w:spacing w:line="300" w:lineRule="exact"/>
        <w:jc w:val="center"/>
        <w:rPr>
          <w:rFonts w:ascii="Times New Roman" w:hAnsi="Times New Roman"/>
          <w:sz w:val="22"/>
          <w:szCs w:val="22"/>
          <w:lang w:val="pt-BR" w:eastAsia="pt-BR"/>
        </w:rPr>
      </w:pPr>
    </w:p>
    <w:p w14:paraId="26CB7BA9" w14:textId="77777777" w:rsidR="00651B35" w:rsidRPr="00C8412D" w:rsidRDefault="00651B35">
      <w:pPr>
        <w:pStyle w:val="Ttulo"/>
        <w:tabs>
          <w:tab w:val="left" w:pos="284"/>
        </w:tabs>
        <w:spacing w:line="300" w:lineRule="exact"/>
        <w:rPr>
          <w:rFonts w:ascii="Times New Roman" w:hAnsi="Times New Roman"/>
          <w:b w:val="0"/>
          <w:bCs w:val="0"/>
          <w:sz w:val="22"/>
          <w:szCs w:val="22"/>
        </w:rPr>
      </w:pPr>
    </w:p>
    <w:p w14:paraId="6753C11C" w14:textId="77777777" w:rsidR="00651B35" w:rsidRPr="00C8412D" w:rsidRDefault="00651B35">
      <w:pPr>
        <w:pStyle w:val="Ttulo"/>
        <w:tabs>
          <w:tab w:val="left" w:pos="284"/>
          <w:tab w:val="left" w:pos="2520"/>
        </w:tabs>
        <w:spacing w:line="300" w:lineRule="exact"/>
        <w:rPr>
          <w:rFonts w:ascii="Times New Roman" w:hAnsi="Times New Roman"/>
          <w:sz w:val="22"/>
          <w:szCs w:val="22"/>
        </w:rPr>
      </w:pPr>
      <w:r w:rsidRPr="00C8412D">
        <w:rPr>
          <w:rFonts w:ascii="Times New Roman" w:hAnsi="Times New Roman"/>
          <w:sz w:val="22"/>
          <w:szCs w:val="22"/>
        </w:rPr>
        <w:t>TERMO DE SECURITIZAÇÃO DE CRÉDITOS IMOBILIÁRIOS</w:t>
      </w:r>
    </w:p>
    <w:p w14:paraId="13242A4A" w14:textId="77777777" w:rsidR="00753087" w:rsidRPr="00C8412D" w:rsidRDefault="00753087">
      <w:pPr>
        <w:spacing w:line="300" w:lineRule="exact"/>
        <w:jc w:val="center"/>
        <w:rPr>
          <w:rFonts w:ascii="Times New Roman" w:hAnsi="Times New Roman"/>
          <w:sz w:val="22"/>
          <w:szCs w:val="22"/>
          <w:lang w:val="pt-BR" w:eastAsia="pt-BR"/>
        </w:rPr>
      </w:pPr>
    </w:p>
    <w:p w14:paraId="6D770790" w14:textId="77777777" w:rsidR="00753087" w:rsidRPr="00C8412D" w:rsidRDefault="00753087">
      <w:pPr>
        <w:spacing w:line="300" w:lineRule="exact"/>
        <w:jc w:val="center"/>
        <w:rPr>
          <w:rFonts w:ascii="Times New Roman" w:hAnsi="Times New Roman"/>
          <w:sz w:val="22"/>
          <w:szCs w:val="22"/>
          <w:lang w:val="pt-BR" w:eastAsia="pt-BR"/>
        </w:rPr>
      </w:pPr>
    </w:p>
    <w:p w14:paraId="0A69FF60" w14:textId="77777777" w:rsidR="00753087" w:rsidRPr="00C8412D" w:rsidRDefault="00753087">
      <w:pPr>
        <w:spacing w:line="300" w:lineRule="exact"/>
        <w:jc w:val="center"/>
        <w:rPr>
          <w:rFonts w:ascii="Times New Roman" w:hAnsi="Times New Roman"/>
          <w:sz w:val="22"/>
          <w:szCs w:val="22"/>
          <w:lang w:val="pt-BR" w:eastAsia="pt-BR"/>
        </w:rPr>
      </w:pPr>
    </w:p>
    <w:p w14:paraId="1F76B442" w14:textId="77777777" w:rsidR="00753087" w:rsidRPr="00C8412D" w:rsidRDefault="00753087">
      <w:pPr>
        <w:spacing w:line="300" w:lineRule="exact"/>
        <w:jc w:val="center"/>
        <w:rPr>
          <w:rFonts w:ascii="Times New Roman" w:hAnsi="Times New Roman"/>
          <w:sz w:val="22"/>
          <w:szCs w:val="22"/>
          <w:lang w:val="pt-BR" w:eastAsia="pt-BR"/>
        </w:rPr>
      </w:pPr>
    </w:p>
    <w:p w14:paraId="27EE0C2A" w14:textId="77777777" w:rsidR="00753087" w:rsidRPr="00C8412D" w:rsidRDefault="00753087">
      <w:pPr>
        <w:spacing w:line="300" w:lineRule="exact"/>
        <w:jc w:val="center"/>
        <w:rPr>
          <w:rFonts w:ascii="Times New Roman" w:hAnsi="Times New Roman"/>
          <w:sz w:val="22"/>
          <w:szCs w:val="22"/>
          <w:lang w:val="pt-BR" w:eastAsia="pt-BR"/>
        </w:rPr>
      </w:pPr>
    </w:p>
    <w:p w14:paraId="725565F8" w14:textId="77777777" w:rsidR="00753087" w:rsidRPr="00C8412D" w:rsidRDefault="00753087">
      <w:pPr>
        <w:spacing w:line="300" w:lineRule="exact"/>
        <w:jc w:val="center"/>
        <w:rPr>
          <w:rFonts w:ascii="Times New Roman" w:hAnsi="Times New Roman"/>
          <w:sz w:val="22"/>
          <w:szCs w:val="22"/>
          <w:lang w:val="pt-BR" w:eastAsia="pt-BR"/>
        </w:rPr>
      </w:pPr>
    </w:p>
    <w:p w14:paraId="5135DC92" w14:textId="77777777" w:rsidR="00753087" w:rsidRPr="00C8412D" w:rsidRDefault="00753087">
      <w:pPr>
        <w:spacing w:line="300" w:lineRule="exact"/>
        <w:jc w:val="center"/>
        <w:rPr>
          <w:rFonts w:ascii="Times New Roman" w:hAnsi="Times New Roman"/>
          <w:sz w:val="22"/>
          <w:szCs w:val="22"/>
          <w:lang w:val="pt-BR" w:eastAsia="pt-BR"/>
        </w:rPr>
      </w:pPr>
    </w:p>
    <w:p w14:paraId="1A5BA216" w14:textId="77777777" w:rsidR="00651B35" w:rsidRPr="00C8412D" w:rsidRDefault="00651B35">
      <w:pPr>
        <w:spacing w:line="300" w:lineRule="exact"/>
        <w:jc w:val="center"/>
        <w:rPr>
          <w:rFonts w:ascii="Times New Roman" w:hAnsi="Times New Roman"/>
          <w:sz w:val="22"/>
          <w:szCs w:val="22"/>
          <w:lang w:val="pt-BR"/>
        </w:rPr>
      </w:pPr>
    </w:p>
    <w:p w14:paraId="4865DFB0" w14:textId="7F740467" w:rsidR="00651B35" w:rsidRPr="00C8412D" w:rsidRDefault="00651B35">
      <w:pPr>
        <w:pStyle w:val="Ttulo"/>
        <w:tabs>
          <w:tab w:val="left" w:pos="284"/>
        </w:tabs>
        <w:spacing w:line="300" w:lineRule="exact"/>
        <w:rPr>
          <w:rFonts w:ascii="Times New Roman" w:hAnsi="Times New Roman"/>
          <w:sz w:val="22"/>
          <w:szCs w:val="22"/>
        </w:rPr>
      </w:pPr>
      <w:r w:rsidRPr="00C8412D">
        <w:rPr>
          <w:rFonts w:ascii="Times New Roman" w:hAnsi="Times New Roman"/>
          <w:sz w:val="22"/>
          <w:szCs w:val="22"/>
        </w:rPr>
        <w:t xml:space="preserve">CERTIFICADOS DE RECEBÍVEIS IMOBILIÁRIOS DA </w:t>
      </w:r>
      <w:r w:rsidR="004F3D4A">
        <w:rPr>
          <w:rFonts w:ascii="Times New Roman" w:hAnsi="Times New Roman"/>
          <w:sz w:val="22"/>
          <w:szCs w:val="22"/>
        </w:rPr>
        <w:t>278</w:t>
      </w:r>
      <w:r w:rsidRPr="00C8412D">
        <w:rPr>
          <w:rFonts w:ascii="Times New Roman" w:hAnsi="Times New Roman"/>
          <w:sz w:val="22"/>
          <w:szCs w:val="22"/>
        </w:rPr>
        <w:t>ª SÉRIE</w:t>
      </w:r>
    </w:p>
    <w:p w14:paraId="07433789" w14:textId="20D9E559" w:rsidR="00651B35" w:rsidRPr="00C8412D" w:rsidRDefault="00651B35">
      <w:pPr>
        <w:pStyle w:val="Ttulo"/>
        <w:tabs>
          <w:tab w:val="left" w:pos="284"/>
        </w:tabs>
        <w:spacing w:line="300" w:lineRule="exact"/>
        <w:rPr>
          <w:rFonts w:ascii="Times New Roman" w:hAnsi="Times New Roman"/>
          <w:sz w:val="22"/>
          <w:szCs w:val="22"/>
        </w:rPr>
      </w:pPr>
      <w:r w:rsidRPr="00C8412D">
        <w:rPr>
          <w:rFonts w:ascii="Times New Roman" w:hAnsi="Times New Roman"/>
          <w:sz w:val="22"/>
          <w:szCs w:val="22"/>
        </w:rPr>
        <w:t xml:space="preserve">DA </w:t>
      </w:r>
      <w:r w:rsidR="004F3D4A">
        <w:rPr>
          <w:rFonts w:ascii="Times New Roman" w:hAnsi="Times New Roman"/>
          <w:sz w:val="22"/>
          <w:szCs w:val="22"/>
        </w:rPr>
        <w:t>2</w:t>
      </w:r>
      <w:r w:rsidRPr="00C8412D">
        <w:rPr>
          <w:rFonts w:ascii="Times New Roman" w:hAnsi="Times New Roman"/>
          <w:sz w:val="22"/>
          <w:szCs w:val="22"/>
        </w:rPr>
        <w:t>ª EMISSÃO DA</w:t>
      </w:r>
    </w:p>
    <w:p w14:paraId="38B63905" w14:textId="77777777" w:rsidR="00651B35" w:rsidRPr="00C8412D" w:rsidRDefault="00651B35">
      <w:pPr>
        <w:tabs>
          <w:tab w:val="left" w:pos="284"/>
        </w:tabs>
        <w:spacing w:line="300" w:lineRule="exact"/>
        <w:jc w:val="center"/>
        <w:rPr>
          <w:rFonts w:ascii="Times New Roman" w:hAnsi="Times New Roman"/>
          <w:b/>
          <w:bCs/>
          <w:sz w:val="22"/>
          <w:szCs w:val="22"/>
          <w:lang w:val="pt-BR"/>
        </w:rPr>
      </w:pPr>
    </w:p>
    <w:p w14:paraId="41B63BC6" w14:textId="77777777" w:rsidR="00651B35" w:rsidRPr="00C8412D" w:rsidRDefault="00651B35">
      <w:pPr>
        <w:tabs>
          <w:tab w:val="left" w:pos="284"/>
        </w:tabs>
        <w:spacing w:line="300" w:lineRule="exact"/>
        <w:jc w:val="center"/>
        <w:rPr>
          <w:rFonts w:ascii="Times New Roman" w:hAnsi="Times New Roman"/>
          <w:b/>
          <w:bCs/>
          <w:sz w:val="22"/>
          <w:szCs w:val="22"/>
          <w:lang w:val="pt-BR"/>
        </w:rPr>
      </w:pPr>
    </w:p>
    <w:p w14:paraId="071FF54C"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70121A55"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018911CA"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027C1CDF"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6E6C4A1D"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4B641B3A"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5A7565BF"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CIBRASEC – COMPANHIA BRASILEIRA DE SECURITIZAÇÃO</w:t>
      </w:r>
    </w:p>
    <w:p w14:paraId="64CD3CE2" w14:textId="77777777" w:rsidR="00651B35" w:rsidRPr="00C8412D" w:rsidRDefault="00651B35">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Companhia Aberta</w:t>
      </w:r>
    </w:p>
    <w:p w14:paraId="30A5848B"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sz w:val="22"/>
          <w:szCs w:val="22"/>
          <w:lang w:val="pt-BR"/>
        </w:rPr>
        <w:t>CNPJ/MF nº 02.105.040/0001-23</w:t>
      </w:r>
    </w:p>
    <w:p w14:paraId="58DA8530" w14:textId="77777777" w:rsidR="00651B35" w:rsidRPr="00C8412D" w:rsidRDefault="00651B35">
      <w:pPr>
        <w:spacing w:line="300" w:lineRule="exact"/>
        <w:jc w:val="center"/>
        <w:rPr>
          <w:rFonts w:ascii="Times New Roman" w:hAnsi="Times New Roman"/>
          <w:sz w:val="22"/>
          <w:szCs w:val="22"/>
          <w:lang w:val="pt-BR"/>
        </w:rPr>
      </w:pPr>
    </w:p>
    <w:p w14:paraId="52346139" w14:textId="77777777" w:rsidR="00651B35" w:rsidRPr="00C8412D" w:rsidRDefault="00651B35">
      <w:pPr>
        <w:spacing w:line="300" w:lineRule="exact"/>
        <w:jc w:val="center"/>
        <w:rPr>
          <w:rFonts w:ascii="Times New Roman" w:hAnsi="Times New Roman"/>
          <w:sz w:val="22"/>
          <w:szCs w:val="22"/>
          <w:lang w:val="pt-BR"/>
        </w:rPr>
      </w:pPr>
    </w:p>
    <w:p w14:paraId="3E8298EE" w14:textId="77777777" w:rsidR="00651B35" w:rsidRPr="00C8412D" w:rsidRDefault="00651B35">
      <w:pPr>
        <w:spacing w:line="300" w:lineRule="exact"/>
        <w:jc w:val="center"/>
        <w:rPr>
          <w:rFonts w:ascii="Times New Roman" w:hAnsi="Times New Roman"/>
          <w:sz w:val="22"/>
          <w:szCs w:val="22"/>
          <w:lang w:val="pt-BR"/>
        </w:rPr>
      </w:pPr>
    </w:p>
    <w:p w14:paraId="3331B868" w14:textId="77777777" w:rsidR="00651B35" w:rsidRPr="00C8412D" w:rsidRDefault="00651B35">
      <w:pPr>
        <w:spacing w:line="300" w:lineRule="exact"/>
        <w:jc w:val="center"/>
        <w:rPr>
          <w:rFonts w:ascii="Times New Roman" w:hAnsi="Times New Roman"/>
          <w:sz w:val="22"/>
          <w:szCs w:val="22"/>
          <w:lang w:val="pt-BR"/>
        </w:rPr>
      </w:pPr>
    </w:p>
    <w:p w14:paraId="157C2E5F" w14:textId="77777777" w:rsidR="00651B35" w:rsidRPr="00C8412D" w:rsidRDefault="00651B35">
      <w:pPr>
        <w:tabs>
          <w:tab w:val="left" w:pos="284"/>
        </w:tabs>
        <w:spacing w:line="300" w:lineRule="exact"/>
        <w:jc w:val="center"/>
        <w:rPr>
          <w:rFonts w:ascii="Times New Roman" w:hAnsi="Times New Roman"/>
          <w:sz w:val="22"/>
          <w:szCs w:val="22"/>
          <w:lang w:val="pt-BR"/>
        </w:rPr>
      </w:pPr>
    </w:p>
    <w:p w14:paraId="580BBC04" w14:textId="77777777" w:rsidR="00651B35" w:rsidRPr="00C8412D" w:rsidRDefault="00651B35">
      <w:pPr>
        <w:tabs>
          <w:tab w:val="left" w:pos="284"/>
          <w:tab w:val="left" w:pos="6965"/>
        </w:tabs>
        <w:spacing w:line="300" w:lineRule="exact"/>
        <w:jc w:val="center"/>
        <w:rPr>
          <w:rFonts w:ascii="Times New Roman" w:hAnsi="Times New Roman"/>
          <w:sz w:val="22"/>
          <w:szCs w:val="22"/>
          <w:lang w:val="pt-BR"/>
        </w:rPr>
      </w:pPr>
    </w:p>
    <w:p w14:paraId="5538C68F" w14:textId="77777777" w:rsidR="00651B35" w:rsidRPr="00C8412D" w:rsidRDefault="00651B35">
      <w:pPr>
        <w:pStyle w:val="CabealhodoSumrio"/>
        <w:spacing w:before="0" w:line="300" w:lineRule="exact"/>
        <w:jc w:val="center"/>
        <w:rPr>
          <w:rFonts w:ascii="Times New Roman" w:hAnsi="Times New Roman"/>
          <w:color w:val="auto"/>
          <w:sz w:val="22"/>
          <w:szCs w:val="22"/>
        </w:rPr>
      </w:pPr>
      <w:r w:rsidRPr="00C8412D">
        <w:rPr>
          <w:rFonts w:ascii="Times New Roman" w:hAnsi="Times New Roman"/>
          <w:sz w:val="22"/>
          <w:szCs w:val="22"/>
        </w:rPr>
        <w:br w:type="page"/>
      </w:r>
      <w:r w:rsidRPr="00C8412D">
        <w:rPr>
          <w:rFonts w:ascii="Times New Roman" w:hAnsi="Times New Roman"/>
          <w:color w:val="auto"/>
          <w:sz w:val="22"/>
          <w:szCs w:val="22"/>
        </w:rPr>
        <w:lastRenderedPageBreak/>
        <w:t>ÍNDICE</w:t>
      </w:r>
    </w:p>
    <w:sdt>
      <w:sdtPr>
        <w:rPr>
          <w:rFonts w:ascii="Times New Roman" w:hAnsi="Times New Roman"/>
          <w:sz w:val="22"/>
          <w:szCs w:val="22"/>
        </w:rPr>
        <w:id w:val="-1039586323"/>
        <w:docPartObj>
          <w:docPartGallery w:val="Table of Contents"/>
          <w:docPartUnique/>
        </w:docPartObj>
      </w:sdtPr>
      <w:sdtEndPr>
        <w:rPr>
          <w:b/>
          <w:bCs/>
        </w:rPr>
      </w:sdtEndPr>
      <w:sdtContent>
        <w:p w14:paraId="7E26455F" w14:textId="77777777" w:rsidR="008D36EF" w:rsidRPr="00C8412D" w:rsidRDefault="008D36EF">
          <w:pPr>
            <w:spacing w:line="300" w:lineRule="exact"/>
            <w:rPr>
              <w:rFonts w:ascii="Times New Roman" w:eastAsiaTheme="minorEastAsia" w:hAnsi="Times New Roman"/>
              <w:b/>
              <w:bCs/>
              <w:caps/>
              <w:noProof/>
              <w:sz w:val="22"/>
              <w:szCs w:val="22"/>
            </w:rPr>
          </w:pPr>
          <w:r w:rsidRPr="00B20583">
            <w:rPr>
              <w:rFonts w:ascii="Times New Roman" w:hAnsi="Times New Roman"/>
              <w:sz w:val="22"/>
              <w:szCs w:val="22"/>
            </w:rPr>
            <w:fldChar w:fldCharType="begin"/>
          </w:r>
          <w:r w:rsidRPr="00C8412D">
            <w:rPr>
              <w:rFonts w:ascii="Times New Roman" w:hAnsi="Times New Roman"/>
              <w:sz w:val="22"/>
              <w:szCs w:val="22"/>
            </w:rPr>
            <w:instrText xml:space="preserve"> TOC \o "1-3" \h \z \u </w:instrText>
          </w:r>
          <w:r w:rsidRPr="00B20583">
            <w:rPr>
              <w:rFonts w:ascii="Times New Roman" w:hAnsi="Times New Roman"/>
              <w:sz w:val="22"/>
              <w:szCs w:val="22"/>
            </w:rPr>
            <w:fldChar w:fldCharType="separate"/>
          </w:r>
        </w:p>
        <w:p w14:paraId="1D403D28" w14:textId="77777777"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59" w:history="1">
            <w:r w:rsidR="008D36EF" w:rsidRPr="00C8412D">
              <w:rPr>
                <w:rStyle w:val="Hyperlink"/>
                <w:noProof/>
                <w:sz w:val="22"/>
                <w:szCs w:val="22"/>
              </w:rPr>
              <w:t>CLÁUSULA PRIMEIRA - DEFINIÇÕES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_Toc449709459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w:t>
            </w:r>
            <w:r w:rsidR="008D36EF" w:rsidRPr="00B20583">
              <w:rPr>
                <w:noProof/>
                <w:webHidden/>
                <w:sz w:val="22"/>
                <w:szCs w:val="22"/>
              </w:rPr>
              <w:fldChar w:fldCharType="end"/>
            </w:r>
          </w:hyperlink>
        </w:p>
        <w:p w14:paraId="4476F3E2" w14:textId="1C6BF271"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0" w:history="1">
            <w:r w:rsidR="008D36EF" w:rsidRPr="00C8412D">
              <w:rPr>
                <w:rStyle w:val="Hyperlink"/>
                <w:noProof/>
                <w:sz w:val="22"/>
                <w:szCs w:val="22"/>
              </w:rPr>
              <w:t>CLÁUSULA SEGUNDA - OBJETO E CRÉDITOS IMOBILIÁRIOS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_Toc449709460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10</w:t>
            </w:r>
            <w:r w:rsidR="008D36EF" w:rsidRPr="00B20583">
              <w:rPr>
                <w:noProof/>
                <w:webHidden/>
                <w:sz w:val="22"/>
                <w:szCs w:val="22"/>
              </w:rPr>
              <w:fldChar w:fldCharType="end"/>
            </w:r>
          </w:hyperlink>
        </w:p>
        <w:p w14:paraId="22770277" w14:textId="744089C0"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1" w:history="1">
            <w:r w:rsidR="008D36EF" w:rsidRPr="00C8412D">
              <w:rPr>
                <w:rStyle w:val="Hyperlink"/>
                <w:noProof/>
                <w:sz w:val="22"/>
                <w:szCs w:val="22"/>
              </w:rPr>
              <w:t>CLÁUSULA TERCEIRA - IDENTIFICAÇÃO DOS CRI E FORMA DE DISTRIBUIÇÃO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_Toc449709461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16</w:t>
            </w:r>
            <w:r w:rsidR="008D36EF" w:rsidRPr="00B20583">
              <w:rPr>
                <w:noProof/>
                <w:webHidden/>
                <w:sz w:val="22"/>
                <w:szCs w:val="22"/>
              </w:rPr>
              <w:fldChar w:fldCharType="end"/>
            </w:r>
          </w:hyperlink>
        </w:p>
        <w:p w14:paraId="4AA64F25" w14:textId="6AF18D7F"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2" w:history="1">
            <w:r w:rsidR="008D36EF" w:rsidRPr="00C8412D">
              <w:rPr>
                <w:rStyle w:val="Hyperlink"/>
                <w:noProof/>
                <w:sz w:val="22"/>
                <w:szCs w:val="22"/>
              </w:rPr>
              <w:t>CLÁUSULA QUARTA – SUBSCRIÇÃO E INTEGRALIZAÇÃO DOS CRI</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_Toc449709462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19</w:t>
            </w:r>
            <w:r w:rsidR="008D36EF" w:rsidRPr="00B20583">
              <w:rPr>
                <w:noProof/>
                <w:webHidden/>
                <w:sz w:val="22"/>
                <w:szCs w:val="22"/>
              </w:rPr>
              <w:fldChar w:fldCharType="end"/>
            </w:r>
          </w:hyperlink>
        </w:p>
        <w:p w14:paraId="693715F5" w14:textId="6240399B"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3" w:history="1">
            <w:r w:rsidR="008D36EF" w:rsidRPr="00C8412D">
              <w:rPr>
                <w:rStyle w:val="Hyperlink"/>
                <w:noProof/>
                <w:sz w:val="22"/>
                <w:szCs w:val="22"/>
              </w:rPr>
              <w:t>CLÁUSULA QUINTA - CÁLCULO DO SALDO DEVEDOR COM ATUALIZAÇÃO MONETÁRIA, JUROS REMUNERATÓRIOS E AMORTIZAÇÃO DOS CRI</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_Toc449709463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20</w:t>
            </w:r>
            <w:r w:rsidR="008D36EF" w:rsidRPr="00B20583">
              <w:rPr>
                <w:noProof/>
                <w:webHidden/>
                <w:sz w:val="22"/>
                <w:szCs w:val="22"/>
              </w:rPr>
              <w:fldChar w:fldCharType="end"/>
            </w:r>
          </w:hyperlink>
        </w:p>
        <w:p w14:paraId="015237D7" w14:textId="3679BAAE"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4" w:history="1">
            <w:r w:rsidR="008D36EF" w:rsidRPr="00C8412D">
              <w:rPr>
                <w:rStyle w:val="Hyperlink"/>
                <w:noProof/>
                <w:sz w:val="22"/>
                <w:szCs w:val="22"/>
              </w:rPr>
              <w:t>CLÁUSULA SEXTA - AMORTIZAÇÃO ANTECIPADA</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_Toc449709464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23</w:t>
            </w:r>
            <w:r w:rsidR="008D36EF" w:rsidRPr="00B20583">
              <w:rPr>
                <w:noProof/>
                <w:webHidden/>
                <w:sz w:val="22"/>
                <w:szCs w:val="22"/>
              </w:rPr>
              <w:fldChar w:fldCharType="end"/>
            </w:r>
          </w:hyperlink>
        </w:p>
        <w:p w14:paraId="4A34F2CB" w14:textId="76FB8305"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5" w:history="1">
            <w:r w:rsidR="008D36EF" w:rsidRPr="00C8412D">
              <w:rPr>
                <w:rStyle w:val="Hyperlink"/>
                <w:noProof/>
                <w:sz w:val="22"/>
                <w:szCs w:val="22"/>
              </w:rPr>
              <w:t>CLÁUSULA SÉTIMA - OBRIGAÇÕES DA EMISSORA</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_Toc449709465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24</w:t>
            </w:r>
            <w:r w:rsidR="008D36EF" w:rsidRPr="00B20583">
              <w:rPr>
                <w:noProof/>
                <w:webHidden/>
                <w:sz w:val="22"/>
                <w:szCs w:val="22"/>
              </w:rPr>
              <w:fldChar w:fldCharType="end"/>
            </w:r>
          </w:hyperlink>
        </w:p>
        <w:p w14:paraId="6C533EB8" w14:textId="54EEEAF0"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6" w:history="1">
            <w:r w:rsidR="008D36EF" w:rsidRPr="00C8412D">
              <w:rPr>
                <w:rStyle w:val="Hyperlink"/>
                <w:noProof/>
                <w:sz w:val="22"/>
                <w:szCs w:val="22"/>
              </w:rPr>
              <w:t>CLÁUSULA OITAVA - GARANTIAS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_Toc449709466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26</w:t>
            </w:r>
            <w:r w:rsidR="008D36EF" w:rsidRPr="00B20583">
              <w:rPr>
                <w:noProof/>
                <w:webHidden/>
                <w:sz w:val="22"/>
                <w:szCs w:val="22"/>
              </w:rPr>
              <w:fldChar w:fldCharType="end"/>
            </w:r>
          </w:hyperlink>
        </w:p>
        <w:p w14:paraId="509A1081" w14:textId="6CB7EE26"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7" w:history="1">
            <w:r w:rsidR="008D36EF" w:rsidRPr="00C8412D">
              <w:rPr>
                <w:rStyle w:val="Hyperlink"/>
                <w:noProof/>
                <w:sz w:val="22"/>
                <w:szCs w:val="22"/>
              </w:rPr>
              <w:t>CLÁUSULA NONA - REGIME FIDUCIÁRIO E ADMINISTRAÇÃO DO PATRIMÔNIO SEPARADO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_Toc449709467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27</w:t>
            </w:r>
            <w:r w:rsidR="008D36EF" w:rsidRPr="00B20583">
              <w:rPr>
                <w:noProof/>
                <w:webHidden/>
                <w:sz w:val="22"/>
                <w:szCs w:val="22"/>
              </w:rPr>
              <w:fldChar w:fldCharType="end"/>
            </w:r>
          </w:hyperlink>
        </w:p>
        <w:p w14:paraId="417801D9" w14:textId="26DF5979"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8" w:history="1">
            <w:r w:rsidR="008D36EF" w:rsidRPr="00C8412D">
              <w:rPr>
                <w:rStyle w:val="Hyperlink"/>
                <w:noProof/>
                <w:sz w:val="22"/>
                <w:szCs w:val="22"/>
              </w:rPr>
              <w:t>CLÁUSULA DÉCIMA - AGENTE FIDUCIÁRIO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_Toc449709468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27</w:t>
            </w:r>
            <w:r w:rsidR="008D36EF" w:rsidRPr="00B20583">
              <w:rPr>
                <w:noProof/>
                <w:webHidden/>
                <w:sz w:val="22"/>
                <w:szCs w:val="22"/>
              </w:rPr>
              <w:fldChar w:fldCharType="end"/>
            </w:r>
          </w:hyperlink>
        </w:p>
        <w:p w14:paraId="33EBCBA2" w14:textId="67381666"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69" w:history="1">
            <w:r w:rsidR="008D36EF" w:rsidRPr="00C8412D">
              <w:rPr>
                <w:rStyle w:val="Hyperlink"/>
                <w:noProof/>
                <w:sz w:val="22"/>
                <w:szCs w:val="22"/>
              </w:rPr>
              <w:t>CLÁUSULA DÉCIMA PRIMEIRA - LIQUIDAÇÃO DO PATRIMÔNIO SEPARADO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_Toc449709469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32</w:t>
            </w:r>
            <w:r w:rsidR="008D36EF" w:rsidRPr="00B20583">
              <w:rPr>
                <w:noProof/>
                <w:webHidden/>
                <w:sz w:val="22"/>
                <w:szCs w:val="22"/>
              </w:rPr>
              <w:fldChar w:fldCharType="end"/>
            </w:r>
          </w:hyperlink>
        </w:p>
        <w:p w14:paraId="77EFCB9B" w14:textId="6DC024CA"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0" w:history="1">
            <w:r w:rsidR="008D36EF" w:rsidRPr="00C8412D">
              <w:rPr>
                <w:rStyle w:val="Hyperlink"/>
                <w:noProof/>
                <w:sz w:val="22"/>
                <w:szCs w:val="22"/>
              </w:rPr>
              <w:t>CLÁUSULA DÉCIMA SEGUNDA - ASSEMBLEIA GERAL DOS INVESTIDORES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_Toc449709470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33</w:t>
            </w:r>
            <w:r w:rsidR="008D36EF" w:rsidRPr="00B20583">
              <w:rPr>
                <w:noProof/>
                <w:webHidden/>
                <w:sz w:val="22"/>
                <w:szCs w:val="22"/>
              </w:rPr>
              <w:fldChar w:fldCharType="end"/>
            </w:r>
          </w:hyperlink>
        </w:p>
        <w:p w14:paraId="4562FDA2" w14:textId="014AA013"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1" w:history="1">
            <w:r w:rsidR="008D36EF" w:rsidRPr="00C8412D">
              <w:rPr>
                <w:rStyle w:val="Hyperlink"/>
                <w:noProof/>
                <w:sz w:val="22"/>
                <w:szCs w:val="22"/>
              </w:rPr>
              <w:t>CLÁUSULA DÉCIMA TERCEIRA - DESPESAS DO PATRIMÔNIO SEPARADO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_Toc449709471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34</w:t>
            </w:r>
            <w:r w:rsidR="008D36EF" w:rsidRPr="00B20583">
              <w:rPr>
                <w:noProof/>
                <w:webHidden/>
                <w:sz w:val="22"/>
                <w:szCs w:val="22"/>
              </w:rPr>
              <w:fldChar w:fldCharType="end"/>
            </w:r>
          </w:hyperlink>
        </w:p>
        <w:p w14:paraId="01A9014E" w14:textId="7F503C23"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2" w:history="1">
            <w:r w:rsidR="008D36EF" w:rsidRPr="00C8412D">
              <w:rPr>
                <w:rStyle w:val="Hyperlink"/>
                <w:noProof/>
                <w:sz w:val="22"/>
                <w:szCs w:val="22"/>
              </w:rPr>
              <w:t>CLÁUSULA DÉCIMA QUARTA – TRATAMENTO TRIBUTÁRIO APLICÁVEL AOS INVESTIDORES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_Toc449709472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36</w:t>
            </w:r>
            <w:r w:rsidR="008D36EF" w:rsidRPr="00B20583">
              <w:rPr>
                <w:noProof/>
                <w:webHidden/>
                <w:sz w:val="22"/>
                <w:szCs w:val="22"/>
              </w:rPr>
              <w:fldChar w:fldCharType="end"/>
            </w:r>
          </w:hyperlink>
        </w:p>
        <w:p w14:paraId="4BA3AB75" w14:textId="441FF424"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3" w:history="1">
            <w:r w:rsidR="008D36EF" w:rsidRPr="00C8412D">
              <w:rPr>
                <w:rStyle w:val="Hyperlink"/>
                <w:noProof/>
                <w:sz w:val="22"/>
                <w:szCs w:val="22"/>
              </w:rPr>
              <w:t>CLÁUSULA DÉCIMA QUINTA - PUBLICIDADE</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_Toc449709473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38</w:t>
            </w:r>
            <w:r w:rsidR="008D36EF" w:rsidRPr="00B20583">
              <w:rPr>
                <w:noProof/>
                <w:webHidden/>
                <w:sz w:val="22"/>
                <w:szCs w:val="22"/>
              </w:rPr>
              <w:fldChar w:fldCharType="end"/>
            </w:r>
          </w:hyperlink>
        </w:p>
        <w:p w14:paraId="60F58217" w14:textId="18E5D270"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4" w:history="1">
            <w:r w:rsidR="008D36EF" w:rsidRPr="00C8412D">
              <w:rPr>
                <w:rStyle w:val="Hyperlink"/>
                <w:noProof/>
                <w:sz w:val="22"/>
                <w:szCs w:val="22"/>
              </w:rPr>
              <w:t>CLÁUSULA DÉCIMA SEXTA - REGISTRO DO TERMO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_Toc449709474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38</w:t>
            </w:r>
            <w:r w:rsidR="008D36EF" w:rsidRPr="00B20583">
              <w:rPr>
                <w:noProof/>
                <w:webHidden/>
                <w:sz w:val="22"/>
                <w:szCs w:val="22"/>
              </w:rPr>
              <w:fldChar w:fldCharType="end"/>
            </w:r>
          </w:hyperlink>
        </w:p>
        <w:p w14:paraId="458CA8D0" w14:textId="55D34D67"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5" w:history="1">
            <w:r w:rsidR="008D36EF" w:rsidRPr="00C8412D">
              <w:rPr>
                <w:rStyle w:val="Hyperlink"/>
                <w:noProof/>
                <w:sz w:val="22"/>
                <w:szCs w:val="22"/>
              </w:rPr>
              <w:t>CLÁUSULA DÉCIMA SÉTIMA - DISPOSIÇÕES GERAIS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_Toc449709475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39</w:t>
            </w:r>
            <w:r w:rsidR="008D36EF" w:rsidRPr="00B20583">
              <w:rPr>
                <w:noProof/>
                <w:webHidden/>
                <w:sz w:val="22"/>
                <w:szCs w:val="22"/>
              </w:rPr>
              <w:fldChar w:fldCharType="end"/>
            </w:r>
          </w:hyperlink>
        </w:p>
        <w:p w14:paraId="40350216" w14:textId="264D47F4"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6" w:history="1">
            <w:r w:rsidR="008D36EF" w:rsidRPr="00C8412D">
              <w:rPr>
                <w:rStyle w:val="Hyperlink"/>
                <w:noProof/>
                <w:sz w:val="22"/>
                <w:szCs w:val="22"/>
              </w:rPr>
              <w:t>CLÁUSULA DÉCIMA OITAVA - NOTIFICAÇÕES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_Toc449709476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40</w:t>
            </w:r>
            <w:r w:rsidR="008D36EF" w:rsidRPr="00B20583">
              <w:rPr>
                <w:noProof/>
                <w:webHidden/>
                <w:sz w:val="22"/>
                <w:szCs w:val="22"/>
              </w:rPr>
              <w:fldChar w:fldCharType="end"/>
            </w:r>
          </w:hyperlink>
        </w:p>
        <w:p w14:paraId="4C9DED9E" w14:textId="43C6BF7F"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7" w:history="1">
            <w:r w:rsidR="008D36EF" w:rsidRPr="00C8412D">
              <w:rPr>
                <w:rStyle w:val="Hyperlink"/>
                <w:noProof/>
                <w:sz w:val="22"/>
                <w:szCs w:val="22"/>
              </w:rPr>
              <w:t>CLÁUSULA DÉCIMA NONA - RISCOS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_Toc449709477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40</w:t>
            </w:r>
            <w:r w:rsidR="008D36EF" w:rsidRPr="00B20583">
              <w:rPr>
                <w:noProof/>
                <w:webHidden/>
                <w:sz w:val="22"/>
                <w:szCs w:val="22"/>
              </w:rPr>
              <w:fldChar w:fldCharType="end"/>
            </w:r>
          </w:hyperlink>
        </w:p>
        <w:p w14:paraId="61B1A841" w14:textId="3AAD3671"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8" w:history="1">
            <w:r w:rsidR="008D36EF" w:rsidRPr="00C8412D">
              <w:rPr>
                <w:rStyle w:val="Hyperlink"/>
                <w:noProof/>
                <w:sz w:val="22"/>
                <w:szCs w:val="22"/>
              </w:rPr>
              <w:t>CLÁUSULA VIGÉSIMA - CLASSIFICAÇÃO DE RISCO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_Toc449709478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47</w:t>
            </w:r>
            <w:r w:rsidR="008D36EF" w:rsidRPr="00B20583">
              <w:rPr>
                <w:noProof/>
                <w:webHidden/>
                <w:sz w:val="22"/>
                <w:szCs w:val="22"/>
              </w:rPr>
              <w:fldChar w:fldCharType="end"/>
            </w:r>
          </w:hyperlink>
        </w:p>
        <w:p w14:paraId="7790A7FE" w14:textId="2080E660" w:rsidR="008D36EF" w:rsidRPr="00C8412D" w:rsidRDefault="00744EB3">
          <w:pPr>
            <w:pStyle w:val="Sumrio2"/>
            <w:tabs>
              <w:tab w:val="right" w:leader="dot" w:pos="9622"/>
            </w:tabs>
            <w:spacing w:line="300" w:lineRule="exact"/>
            <w:rPr>
              <w:rFonts w:eastAsiaTheme="minorEastAsia"/>
              <w:smallCaps w:val="0"/>
              <w:noProof/>
              <w:sz w:val="22"/>
              <w:szCs w:val="22"/>
            </w:rPr>
          </w:pPr>
          <w:hyperlink w:anchor="_Toc449709479" w:history="1">
            <w:r w:rsidR="008D36EF" w:rsidRPr="00C8412D">
              <w:rPr>
                <w:rStyle w:val="Hyperlink"/>
                <w:noProof/>
                <w:sz w:val="22"/>
                <w:szCs w:val="22"/>
              </w:rPr>
              <w:t>CLÁUSULA VIGÉSIMA PRIMEIRA - ARBITRAGEM</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_Toc449709479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48</w:t>
            </w:r>
            <w:r w:rsidR="008D36EF" w:rsidRPr="00B20583">
              <w:rPr>
                <w:noProof/>
                <w:webHidden/>
                <w:sz w:val="22"/>
                <w:szCs w:val="22"/>
              </w:rPr>
              <w:fldChar w:fldCharType="end"/>
            </w:r>
          </w:hyperlink>
        </w:p>
        <w:p w14:paraId="0389A813" w14:textId="34A47D9B" w:rsidR="008D36EF" w:rsidRPr="00C8412D" w:rsidRDefault="008D36EF">
          <w:pPr>
            <w:spacing w:line="300" w:lineRule="exact"/>
            <w:rPr>
              <w:rFonts w:ascii="Times New Roman" w:hAnsi="Times New Roman"/>
              <w:sz w:val="22"/>
              <w:szCs w:val="22"/>
            </w:rPr>
          </w:pPr>
          <w:r w:rsidRPr="00B20583">
            <w:rPr>
              <w:rFonts w:ascii="Times New Roman" w:hAnsi="Times New Roman"/>
              <w:b/>
              <w:bCs/>
              <w:sz w:val="22"/>
              <w:szCs w:val="22"/>
            </w:rPr>
            <w:fldChar w:fldCharType="end"/>
          </w:r>
        </w:p>
      </w:sdtContent>
    </w:sdt>
    <w:p w14:paraId="7D2AAFFA" w14:textId="77777777" w:rsidR="00651B35" w:rsidRPr="00C8412D" w:rsidRDefault="00651B35">
      <w:pPr>
        <w:spacing w:line="300" w:lineRule="exact"/>
        <w:rPr>
          <w:rFonts w:ascii="Times New Roman" w:hAnsi="Times New Roman"/>
          <w:b/>
          <w:bCs/>
          <w:sz w:val="22"/>
          <w:szCs w:val="22"/>
          <w:lang w:val="pt-BR"/>
        </w:rPr>
      </w:pPr>
      <w:r w:rsidRPr="00C8412D">
        <w:rPr>
          <w:rFonts w:ascii="Times New Roman" w:hAnsi="Times New Roman"/>
          <w:b/>
          <w:bCs/>
          <w:sz w:val="22"/>
          <w:szCs w:val="22"/>
          <w:lang w:val="pt-BR"/>
        </w:rPr>
        <w:br w:type="page"/>
      </w:r>
    </w:p>
    <w:p w14:paraId="06AFDE78" w14:textId="6CD9B4AC" w:rsidR="00DA219E" w:rsidRPr="00C8412D" w:rsidRDefault="00DA219E">
      <w:pPr>
        <w:tabs>
          <w:tab w:val="left" w:pos="284"/>
        </w:tabs>
        <w:spacing w:line="300" w:lineRule="exact"/>
        <w:jc w:val="right"/>
        <w:rPr>
          <w:rFonts w:ascii="Times New Roman" w:hAnsi="Times New Roman"/>
          <w:b/>
          <w:bCs/>
          <w:sz w:val="22"/>
          <w:szCs w:val="22"/>
          <w:lang w:val="pt-BR"/>
        </w:rPr>
      </w:pPr>
      <w:r w:rsidRPr="00C8412D">
        <w:rPr>
          <w:rFonts w:ascii="Times New Roman" w:hAnsi="Times New Roman"/>
          <w:b/>
          <w:bCs/>
          <w:sz w:val="22"/>
          <w:szCs w:val="22"/>
          <w:lang w:val="pt-BR"/>
        </w:rPr>
        <w:lastRenderedPageBreak/>
        <w:t>Minuta</w:t>
      </w:r>
    </w:p>
    <w:p w14:paraId="4D9199EE" w14:textId="35D55AB9" w:rsidR="00DA219E" w:rsidRPr="00C8412D" w:rsidRDefault="00923AB6">
      <w:pPr>
        <w:tabs>
          <w:tab w:val="left" w:pos="284"/>
        </w:tabs>
        <w:spacing w:line="300" w:lineRule="exact"/>
        <w:jc w:val="right"/>
        <w:rPr>
          <w:rFonts w:ascii="Times New Roman" w:hAnsi="Times New Roman"/>
          <w:b/>
          <w:bCs/>
          <w:sz w:val="22"/>
          <w:szCs w:val="22"/>
          <w:lang w:val="pt-BR"/>
        </w:rPr>
      </w:pPr>
      <w:r>
        <w:rPr>
          <w:rFonts w:ascii="Times New Roman" w:hAnsi="Times New Roman"/>
          <w:b/>
          <w:bCs/>
          <w:sz w:val="22"/>
          <w:szCs w:val="22"/>
          <w:lang w:val="pt-BR"/>
        </w:rPr>
        <w:t>21</w:t>
      </w:r>
      <w:r w:rsidR="00DA219E" w:rsidRPr="00C8412D">
        <w:rPr>
          <w:rFonts w:ascii="Times New Roman" w:hAnsi="Times New Roman"/>
          <w:b/>
          <w:bCs/>
          <w:sz w:val="22"/>
          <w:szCs w:val="22"/>
          <w:lang w:val="pt-BR"/>
        </w:rPr>
        <w:t>.10.2016</w:t>
      </w:r>
    </w:p>
    <w:p w14:paraId="3ED52B45" w14:textId="77777777" w:rsidR="00DA219E" w:rsidRPr="00C8412D" w:rsidRDefault="00DA219E">
      <w:pPr>
        <w:tabs>
          <w:tab w:val="left" w:pos="284"/>
        </w:tabs>
        <w:spacing w:line="300" w:lineRule="exact"/>
        <w:jc w:val="right"/>
        <w:rPr>
          <w:rFonts w:ascii="Times New Roman" w:hAnsi="Times New Roman"/>
          <w:b/>
          <w:bCs/>
          <w:sz w:val="22"/>
          <w:szCs w:val="22"/>
          <w:lang w:val="pt-BR"/>
        </w:rPr>
      </w:pPr>
    </w:p>
    <w:p w14:paraId="69AE1077"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TERMO DE SECURITIZAÇÃO DE CRÉDITOS IMOBILIÁRIOS</w:t>
      </w:r>
      <w:bookmarkEnd w:id="0"/>
    </w:p>
    <w:p w14:paraId="55BA8ECE" w14:textId="77777777" w:rsidR="00651B35" w:rsidRPr="00C8412D" w:rsidRDefault="00651B35">
      <w:pPr>
        <w:tabs>
          <w:tab w:val="left" w:pos="284"/>
        </w:tabs>
        <w:spacing w:line="300" w:lineRule="exact"/>
        <w:rPr>
          <w:rFonts w:ascii="Times New Roman" w:hAnsi="Times New Roman"/>
          <w:b/>
          <w:bCs/>
          <w:sz w:val="22"/>
          <w:szCs w:val="22"/>
          <w:lang w:val="pt-BR"/>
        </w:rPr>
      </w:pPr>
    </w:p>
    <w:p w14:paraId="71054C0D" w14:textId="77777777" w:rsidR="00651B35" w:rsidRPr="00C8412D" w:rsidRDefault="00651B35">
      <w:pPr>
        <w:pStyle w:val="Ttulo1"/>
        <w:tabs>
          <w:tab w:val="left" w:pos="284"/>
        </w:tabs>
        <w:spacing w:line="300" w:lineRule="exact"/>
        <w:rPr>
          <w:rFonts w:ascii="Times New Roman" w:hAnsi="Times New Roman"/>
          <w:sz w:val="22"/>
          <w:szCs w:val="22"/>
        </w:rPr>
      </w:pPr>
      <w:bookmarkStart w:id="1" w:name="_Toc205799088"/>
      <w:bookmarkStart w:id="2" w:name="_Toc241983063"/>
      <w:bookmarkStart w:id="3" w:name="_Toc266295720"/>
      <w:bookmarkStart w:id="4" w:name="_Toc299444341"/>
      <w:bookmarkStart w:id="5" w:name="_Toc299707253"/>
      <w:bookmarkStart w:id="6" w:name="_Toc449709457"/>
      <w:bookmarkStart w:id="7" w:name="_Toc110076259"/>
      <w:bookmarkStart w:id="8" w:name="_Toc163380697"/>
      <w:bookmarkStart w:id="9" w:name="_Toc180553530"/>
      <w:r w:rsidRPr="00C8412D">
        <w:rPr>
          <w:rFonts w:ascii="Times New Roman" w:hAnsi="Times New Roman"/>
          <w:sz w:val="22"/>
          <w:szCs w:val="22"/>
        </w:rPr>
        <w:t>I – PARTES</w:t>
      </w:r>
      <w:bookmarkEnd w:id="1"/>
      <w:bookmarkEnd w:id="2"/>
      <w:bookmarkEnd w:id="3"/>
      <w:bookmarkEnd w:id="4"/>
      <w:bookmarkEnd w:id="5"/>
      <w:bookmarkEnd w:id="6"/>
    </w:p>
    <w:p w14:paraId="7343790B" w14:textId="77777777" w:rsidR="00651B35" w:rsidRPr="00C8412D" w:rsidRDefault="00651B35">
      <w:pPr>
        <w:pStyle w:val="Cabealho"/>
        <w:tabs>
          <w:tab w:val="left" w:pos="284"/>
        </w:tabs>
        <w:spacing w:line="300" w:lineRule="exact"/>
        <w:jc w:val="both"/>
        <w:rPr>
          <w:rFonts w:ascii="Times New Roman" w:hAnsi="Times New Roman"/>
          <w:b/>
          <w:bCs/>
          <w:sz w:val="22"/>
          <w:szCs w:val="22"/>
        </w:rPr>
      </w:pPr>
    </w:p>
    <w:p w14:paraId="7E87919B"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Pelo presente instrumento particular:</w:t>
      </w:r>
    </w:p>
    <w:p w14:paraId="31E9D5D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2BCFCDB" w14:textId="03CCE005" w:rsidR="00651B35" w:rsidRPr="00C8412D" w:rsidRDefault="00651B35">
      <w:pPr>
        <w:tabs>
          <w:tab w:val="left" w:pos="284"/>
        </w:tabs>
        <w:spacing w:line="300" w:lineRule="exact"/>
        <w:jc w:val="both"/>
        <w:rPr>
          <w:rFonts w:ascii="Times New Roman" w:hAnsi="Times New Roman"/>
          <w:sz w:val="22"/>
          <w:szCs w:val="22"/>
          <w:lang w:val="pt-BR"/>
        </w:rPr>
      </w:pPr>
      <w:r w:rsidRPr="00B20583">
        <w:rPr>
          <w:rFonts w:ascii="Times New Roman" w:hAnsi="Times New Roman"/>
          <w:b/>
          <w:bCs/>
          <w:smallCaps/>
          <w:sz w:val="22"/>
          <w:szCs w:val="22"/>
          <w:lang w:val="pt-BR"/>
        </w:rPr>
        <w:t xml:space="preserve">CIBRASEC – </w:t>
      </w:r>
      <w:r w:rsidR="00C140F3" w:rsidRPr="00B20583">
        <w:rPr>
          <w:rFonts w:ascii="Times New Roman" w:hAnsi="Times New Roman"/>
          <w:b/>
          <w:bCs/>
          <w:smallCaps/>
          <w:sz w:val="22"/>
          <w:szCs w:val="22"/>
          <w:lang w:val="pt-BR"/>
        </w:rPr>
        <w:t>Companhia Brasileira de Securitização</w:t>
      </w:r>
      <w:r w:rsidRPr="00C8412D">
        <w:rPr>
          <w:rFonts w:ascii="Times New Roman" w:hAnsi="Times New Roman"/>
          <w:sz w:val="22"/>
          <w:szCs w:val="22"/>
          <w:lang w:val="pt-BR"/>
        </w:rPr>
        <w:t xml:space="preserve">, companhia aberta, com sede na Cidade de São Paulo, Estado de São Paulo, na Avenida Paulista, nº 1.439, 2ª Sobreloja, Bela Vista, CEP 01.311-200, inscrita no CNPJ/MF sob o nº 02.105.040/0001-23, neste ato representada na forma de seu Estatuto Social, doravante denominada simplesmente como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Emissora</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ou </w:t>
      </w:r>
      <w:r w:rsidR="00DA219E" w:rsidRPr="00C8412D">
        <w:rPr>
          <w:rFonts w:ascii="Times New Roman" w:hAnsi="Times New Roman"/>
          <w:sz w:val="22"/>
          <w:szCs w:val="22"/>
          <w:lang w:val="pt-BR"/>
        </w:rPr>
        <w:t>"</w:t>
      </w:r>
      <w:proofErr w:type="spellStart"/>
      <w:r w:rsidRPr="00C8412D">
        <w:rPr>
          <w:rFonts w:ascii="Times New Roman" w:hAnsi="Times New Roman"/>
          <w:sz w:val="22"/>
          <w:szCs w:val="22"/>
          <w:u w:val="single"/>
          <w:lang w:val="pt-BR"/>
        </w:rPr>
        <w:t>Securitizadora</w:t>
      </w:r>
      <w:proofErr w:type="spellEnd"/>
      <w:r w:rsidR="00DA219E" w:rsidRPr="00C8412D">
        <w:rPr>
          <w:rFonts w:ascii="Times New Roman" w:hAnsi="Times New Roman"/>
          <w:sz w:val="22"/>
          <w:szCs w:val="22"/>
          <w:lang w:val="pt-BR"/>
        </w:rPr>
        <w:t>"</w:t>
      </w:r>
      <w:r w:rsidRPr="00C8412D">
        <w:rPr>
          <w:rFonts w:ascii="Times New Roman" w:hAnsi="Times New Roman"/>
          <w:sz w:val="22"/>
          <w:szCs w:val="22"/>
          <w:lang w:val="pt-BR"/>
        </w:rPr>
        <w:t>;</w:t>
      </w:r>
      <w:r w:rsidR="00511048" w:rsidRPr="00C8412D">
        <w:rPr>
          <w:rFonts w:ascii="Times New Roman" w:hAnsi="Times New Roman"/>
          <w:sz w:val="22"/>
          <w:szCs w:val="22"/>
          <w:lang w:val="pt-BR"/>
        </w:rPr>
        <w:t xml:space="preserve"> e</w:t>
      </w:r>
    </w:p>
    <w:p w14:paraId="573D4B6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5829358" w14:textId="56FB9645" w:rsidR="00651B35" w:rsidRPr="00C8412D" w:rsidRDefault="00C140F3">
      <w:pPr>
        <w:tabs>
          <w:tab w:val="left" w:pos="284"/>
        </w:tabs>
        <w:spacing w:line="300" w:lineRule="exact"/>
        <w:jc w:val="both"/>
        <w:rPr>
          <w:rFonts w:ascii="Times New Roman" w:hAnsi="Times New Roman"/>
          <w:sz w:val="22"/>
          <w:szCs w:val="22"/>
          <w:lang w:val="pt-BR"/>
        </w:rPr>
      </w:pPr>
      <w:r w:rsidRPr="00B20583">
        <w:rPr>
          <w:rFonts w:ascii="Times New Roman" w:hAnsi="Times New Roman"/>
          <w:b/>
          <w:smallCaps/>
          <w:sz w:val="22"/>
          <w:szCs w:val="22"/>
          <w:lang w:val="pt-BR"/>
        </w:rPr>
        <w:t>Vórtx Distribuidora de Títulos e Valores Mobiliários Ltda.</w:t>
      </w:r>
      <w:r w:rsidRPr="00C8412D">
        <w:rPr>
          <w:rFonts w:ascii="Times New Roman" w:hAnsi="Times New Roman"/>
          <w:b/>
          <w:sz w:val="22"/>
          <w:szCs w:val="22"/>
          <w:lang w:val="pt-BR"/>
        </w:rPr>
        <w:t>,</w:t>
      </w:r>
      <w:r w:rsidRPr="00C8412D">
        <w:rPr>
          <w:rFonts w:ascii="Times New Roman" w:hAnsi="Times New Roman"/>
          <w:sz w:val="22"/>
          <w:szCs w:val="22"/>
          <w:lang w:val="pt-BR"/>
        </w:rPr>
        <w:t xml:space="preserve"> sociedade limitada com sede na Cidade de São Paulo, Estado de São Paulo, na Rua Ferreira de Araújo, nº 221, conjunto 93, inscrita no CNPJ/MF sob o n.º 22.610.500/0001-88, neste ato, representada </w:t>
      </w:r>
      <w:r w:rsidR="00DA219E" w:rsidRPr="00C8412D">
        <w:rPr>
          <w:rFonts w:ascii="Times New Roman" w:hAnsi="Times New Roman"/>
          <w:sz w:val="22"/>
          <w:szCs w:val="22"/>
          <w:lang w:val="pt-BR"/>
        </w:rPr>
        <w:t>na forma de seu contrato social</w:t>
      </w:r>
      <w:r w:rsidR="00651B35" w:rsidRPr="00C8412D">
        <w:rPr>
          <w:rFonts w:ascii="Times New Roman" w:hAnsi="Times New Roman"/>
          <w:sz w:val="22"/>
          <w:szCs w:val="22"/>
          <w:lang w:val="pt-BR"/>
        </w:rPr>
        <w:t>, adiante designad</w:t>
      </w:r>
      <w:r w:rsidR="00DD6FC2" w:rsidRPr="00C8412D">
        <w:rPr>
          <w:rFonts w:ascii="Times New Roman" w:hAnsi="Times New Roman"/>
          <w:sz w:val="22"/>
          <w:szCs w:val="22"/>
          <w:lang w:val="pt-BR"/>
        </w:rPr>
        <w:t>a</w:t>
      </w:r>
      <w:r w:rsidR="00651B35" w:rsidRPr="00C8412D">
        <w:rPr>
          <w:rFonts w:ascii="Times New Roman" w:hAnsi="Times New Roman"/>
          <w:sz w:val="22"/>
          <w:szCs w:val="22"/>
          <w:lang w:val="pt-BR"/>
        </w:rPr>
        <w:t xml:space="preserve"> simplesmente como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Agente Fiduciário</w:t>
      </w:r>
      <w:r w:rsidR="00DA219E" w:rsidRPr="00C8412D">
        <w:rPr>
          <w:rFonts w:ascii="Times New Roman" w:hAnsi="Times New Roman"/>
          <w:sz w:val="22"/>
          <w:szCs w:val="22"/>
          <w:lang w:val="pt-BR"/>
        </w:rPr>
        <w:t>"</w:t>
      </w:r>
      <w:r w:rsidR="00511048" w:rsidRPr="00C8412D">
        <w:rPr>
          <w:rFonts w:ascii="Times New Roman" w:hAnsi="Times New Roman"/>
          <w:sz w:val="22"/>
          <w:szCs w:val="22"/>
          <w:lang w:val="pt-BR"/>
        </w:rPr>
        <w:t>.</w:t>
      </w:r>
    </w:p>
    <w:p w14:paraId="5D5B8A82" w14:textId="77777777" w:rsidR="00651B35" w:rsidRPr="00C8412D" w:rsidRDefault="00651B35">
      <w:pPr>
        <w:tabs>
          <w:tab w:val="left" w:pos="284"/>
        </w:tabs>
        <w:spacing w:line="300" w:lineRule="exact"/>
        <w:jc w:val="both"/>
        <w:rPr>
          <w:rFonts w:ascii="Times New Roman" w:hAnsi="Times New Roman"/>
          <w:sz w:val="22"/>
          <w:szCs w:val="22"/>
          <w:lang w:val="pt-BR"/>
        </w:rPr>
      </w:pPr>
    </w:p>
    <w:bookmarkEnd w:id="7"/>
    <w:bookmarkEnd w:id="8"/>
    <w:bookmarkEnd w:id="9"/>
    <w:p w14:paraId="1BDD7A84" w14:textId="7C3722A0"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Firmam o presente </w:t>
      </w:r>
      <w:r w:rsidR="00DA219E" w:rsidRPr="00C8412D">
        <w:rPr>
          <w:rFonts w:ascii="Times New Roman" w:hAnsi="Times New Roman"/>
          <w:sz w:val="22"/>
          <w:szCs w:val="22"/>
          <w:lang w:val="pt-BR"/>
        </w:rPr>
        <w:t>"</w:t>
      </w:r>
      <w:r w:rsidRPr="00C8412D">
        <w:rPr>
          <w:rFonts w:ascii="Times New Roman" w:hAnsi="Times New Roman"/>
          <w:i/>
          <w:iCs/>
          <w:sz w:val="22"/>
          <w:szCs w:val="22"/>
          <w:lang w:val="pt-BR"/>
        </w:rPr>
        <w:t>Termo de Securitização de Créditos Imobiliários</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Termo</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para vincular os Créditos Imobiliários aos Certificados de Recebíveis Imobiliários da </w:t>
      </w:r>
      <w:r w:rsidR="001176B3" w:rsidRPr="001176B3">
        <w:rPr>
          <w:rFonts w:ascii="Times New Roman" w:hAnsi="Times New Roman"/>
          <w:sz w:val="22"/>
          <w:szCs w:val="22"/>
          <w:lang w:val="pt-BR"/>
        </w:rPr>
        <w:t>278ª Série da 2ª</w:t>
      </w:r>
      <w:r w:rsidRPr="00C8412D">
        <w:rPr>
          <w:rFonts w:ascii="Times New Roman" w:hAnsi="Times New Roman"/>
          <w:sz w:val="22"/>
          <w:szCs w:val="22"/>
          <w:lang w:val="pt-BR"/>
        </w:rPr>
        <w:t xml:space="preserve"> Emissão da </w:t>
      </w:r>
      <w:proofErr w:type="spellStart"/>
      <w:r w:rsidRPr="00C8412D">
        <w:rPr>
          <w:rFonts w:ascii="Times New Roman" w:hAnsi="Times New Roman"/>
          <w:sz w:val="22"/>
          <w:szCs w:val="22"/>
          <w:lang w:val="pt-BR"/>
        </w:rPr>
        <w:t>Cibrasec</w:t>
      </w:r>
      <w:proofErr w:type="spellEnd"/>
      <w:r w:rsidRPr="00C8412D">
        <w:rPr>
          <w:rFonts w:ascii="Times New Roman" w:hAnsi="Times New Roman"/>
          <w:sz w:val="22"/>
          <w:szCs w:val="22"/>
          <w:lang w:val="pt-BR"/>
        </w:rPr>
        <w:t xml:space="preserve"> – Companhia Brasileira de Securitização, de acordo com o artigo 8º da Lei nº 9.514, de 20 de novembro de 1997,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 xml:space="preserve">, a Instrução CVM nº 476, de 16 de janeiro de 2009,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 xml:space="preserve">, e demais disposições legais aplicáveis e </w:t>
      </w:r>
      <w:r w:rsidR="00A17CDF" w:rsidRPr="00C8412D">
        <w:rPr>
          <w:rFonts w:ascii="Times New Roman" w:hAnsi="Times New Roman"/>
          <w:sz w:val="22"/>
          <w:szCs w:val="22"/>
          <w:lang w:val="pt-BR"/>
        </w:rPr>
        <w:t xml:space="preserve">com </w:t>
      </w:r>
      <w:r w:rsidRPr="00C8412D">
        <w:rPr>
          <w:rFonts w:ascii="Times New Roman" w:hAnsi="Times New Roman"/>
          <w:sz w:val="22"/>
          <w:szCs w:val="22"/>
          <w:lang w:val="pt-BR"/>
        </w:rPr>
        <w:t xml:space="preserve">as cláusulas abaixo </w:t>
      </w:r>
      <w:r w:rsidR="00A17CDF" w:rsidRPr="00C8412D">
        <w:rPr>
          <w:rFonts w:ascii="Times New Roman" w:hAnsi="Times New Roman"/>
          <w:sz w:val="22"/>
          <w:szCs w:val="22"/>
          <w:lang w:val="pt-BR"/>
        </w:rPr>
        <w:t>("</w:t>
      </w:r>
      <w:r w:rsidR="00A17CDF" w:rsidRPr="00B20583">
        <w:rPr>
          <w:rFonts w:ascii="Times New Roman" w:hAnsi="Times New Roman"/>
          <w:sz w:val="22"/>
          <w:szCs w:val="22"/>
          <w:u w:val="single"/>
          <w:lang w:val="pt-BR"/>
        </w:rPr>
        <w:t>Emissão</w:t>
      </w:r>
      <w:r w:rsidR="00A17CDF" w:rsidRPr="00C8412D">
        <w:rPr>
          <w:rFonts w:ascii="Times New Roman" w:hAnsi="Times New Roman"/>
          <w:sz w:val="22"/>
          <w:szCs w:val="22"/>
          <w:lang w:val="pt-BR"/>
        </w:rPr>
        <w:t>")</w:t>
      </w:r>
      <w:r w:rsidRPr="00C8412D">
        <w:rPr>
          <w:rFonts w:ascii="Times New Roman" w:hAnsi="Times New Roman"/>
          <w:sz w:val="22"/>
          <w:szCs w:val="22"/>
          <w:lang w:val="pt-BR"/>
        </w:rPr>
        <w:t>.</w:t>
      </w:r>
    </w:p>
    <w:p w14:paraId="1AB1D2E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2F49D31" w14:textId="77777777" w:rsidR="00651B35" w:rsidRPr="00C8412D" w:rsidRDefault="00651B35">
      <w:pPr>
        <w:tabs>
          <w:tab w:val="left" w:pos="284"/>
        </w:tabs>
        <w:spacing w:line="300" w:lineRule="exact"/>
        <w:jc w:val="both"/>
        <w:outlineLvl w:val="0"/>
        <w:rPr>
          <w:rFonts w:ascii="Times New Roman" w:hAnsi="Times New Roman"/>
          <w:b/>
          <w:bCs/>
          <w:sz w:val="22"/>
          <w:szCs w:val="22"/>
          <w:lang w:val="pt-BR"/>
        </w:rPr>
      </w:pPr>
      <w:bookmarkStart w:id="10" w:name="_Toc266295721"/>
      <w:bookmarkStart w:id="11" w:name="_Toc299444342"/>
      <w:bookmarkStart w:id="12" w:name="_Toc299707254"/>
      <w:bookmarkStart w:id="13" w:name="_Toc449709458"/>
      <w:r w:rsidRPr="00C8412D">
        <w:rPr>
          <w:rFonts w:ascii="Times New Roman" w:hAnsi="Times New Roman"/>
          <w:b/>
          <w:bCs/>
          <w:sz w:val="22"/>
          <w:szCs w:val="22"/>
          <w:lang w:val="pt-BR"/>
        </w:rPr>
        <w:t>II – CLÁUSULAS</w:t>
      </w:r>
      <w:bookmarkEnd w:id="10"/>
      <w:bookmarkEnd w:id="11"/>
      <w:bookmarkEnd w:id="12"/>
      <w:bookmarkEnd w:id="13"/>
    </w:p>
    <w:p w14:paraId="6D3F4042"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2E910D8D" w14:textId="77777777" w:rsidR="00651B35" w:rsidRPr="00C8412D" w:rsidRDefault="00651B35">
      <w:pPr>
        <w:pStyle w:val="Ttulo2"/>
        <w:tabs>
          <w:tab w:val="left" w:pos="284"/>
        </w:tabs>
        <w:spacing w:line="300" w:lineRule="exact"/>
        <w:jc w:val="left"/>
        <w:rPr>
          <w:rFonts w:ascii="Times New Roman" w:hAnsi="Times New Roman"/>
          <w:sz w:val="22"/>
          <w:szCs w:val="22"/>
        </w:rPr>
      </w:pPr>
      <w:bookmarkStart w:id="14" w:name="_Toc110076260"/>
      <w:bookmarkStart w:id="15" w:name="_Toc163380698"/>
      <w:bookmarkStart w:id="16" w:name="_Toc180553531"/>
      <w:bookmarkStart w:id="17" w:name="_Toc205799089"/>
      <w:bookmarkStart w:id="18" w:name="_Toc241983064"/>
      <w:bookmarkStart w:id="19" w:name="_Toc266295722"/>
      <w:bookmarkStart w:id="20" w:name="_Toc299444343"/>
      <w:bookmarkStart w:id="21" w:name="_Toc299707255"/>
      <w:bookmarkStart w:id="22" w:name="_Toc449709459"/>
      <w:r w:rsidRPr="00C8412D">
        <w:rPr>
          <w:rFonts w:ascii="Times New Roman" w:hAnsi="Times New Roman"/>
          <w:sz w:val="22"/>
          <w:szCs w:val="22"/>
        </w:rPr>
        <w:t>CLÁUSULA PRIMEIRA - DEFINIÇÕES</w:t>
      </w:r>
      <w:bookmarkEnd w:id="14"/>
      <w:bookmarkEnd w:id="15"/>
      <w:bookmarkEnd w:id="16"/>
      <w:bookmarkEnd w:id="17"/>
      <w:bookmarkEnd w:id="18"/>
      <w:bookmarkEnd w:id="19"/>
      <w:bookmarkEnd w:id="20"/>
      <w:bookmarkEnd w:id="21"/>
      <w:bookmarkEnd w:id="22"/>
    </w:p>
    <w:p w14:paraId="0DC1B184"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5AC3DFE1"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1.1. </w:t>
      </w:r>
      <w:r w:rsidR="00572176" w:rsidRPr="00C8412D">
        <w:rPr>
          <w:rFonts w:ascii="Times New Roman" w:hAnsi="Times New Roman"/>
          <w:sz w:val="22"/>
          <w:szCs w:val="22"/>
          <w:u w:val="single"/>
          <w:lang w:val="pt-BR"/>
        </w:rPr>
        <w:t>Termos Definidos</w:t>
      </w:r>
      <w:r w:rsidR="00572176" w:rsidRPr="00C8412D">
        <w:rPr>
          <w:rFonts w:ascii="Times New Roman" w:hAnsi="Times New Roman"/>
          <w:sz w:val="22"/>
          <w:szCs w:val="22"/>
          <w:lang w:val="pt-BR"/>
        </w:rPr>
        <w:t xml:space="preserve">: </w:t>
      </w:r>
      <w:r w:rsidRPr="00C8412D">
        <w:rPr>
          <w:rFonts w:ascii="Times New Roman" w:hAnsi="Times New Roman"/>
          <w:sz w:val="22"/>
          <w:szCs w:val="22"/>
          <w:lang w:val="pt-BR"/>
        </w:rPr>
        <w:t>Para os fins deste Termo, adotam-se as seguintes definições, sem prejuízo daquelas que forem estabelecidas no corpo do presente</w:t>
      </w:r>
      <w:r w:rsidR="006B7861" w:rsidRPr="00C8412D">
        <w:rPr>
          <w:rFonts w:ascii="Times New Roman" w:hAnsi="Times New Roman"/>
          <w:sz w:val="22"/>
          <w:szCs w:val="22"/>
          <w:lang w:val="pt-BR"/>
        </w:rPr>
        <w:t xml:space="preserve"> Termo.</w:t>
      </w:r>
    </w:p>
    <w:p w14:paraId="2770AD28" w14:textId="77777777" w:rsidR="006B7861" w:rsidRPr="00C8412D" w:rsidRDefault="006B7861">
      <w:pPr>
        <w:tabs>
          <w:tab w:val="left" w:pos="284"/>
        </w:tabs>
        <w:spacing w:line="300" w:lineRule="exact"/>
        <w:jc w:val="both"/>
        <w:rPr>
          <w:rFonts w:ascii="Times New Roman" w:hAnsi="Times New Roman"/>
          <w:sz w:val="22"/>
          <w:szCs w:val="22"/>
          <w:lang w:val="pt-BR"/>
        </w:rPr>
      </w:pPr>
    </w:p>
    <w:p w14:paraId="28AF9905" w14:textId="1A210FC6" w:rsidR="006B7861" w:rsidRPr="00C8412D" w:rsidRDefault="006B7861">
      <w:pPr>
        <w:tabs>
          <w:tab w:val="left" w:pos="284"/>
        </w:tabs>
        <w:spacing w:line="300" w:lineRule="exact"/>
        <w:ind w:left="426"/>
        <w:jc w:val="both"/>
        <w:rPr>
          <w:rFonts w:ascii="Times New Roman" w:hAnsi="Times New Roman"/>
          <w:sz w:val="22"/>
          <w:szCs w:val="22"/>
          <w:lang w:val="pt-BR"/>
        </w:rPr>
      </w:pPr>
      <w:r w:rsidRPr="00C8412D">
        <w:rPr>
          <w:rFonts w:ascii="Times New Roman" w:hAnsi="Times New Roman"/>
          <w:sz w:val="22"/>
          <w:szCs w:val="22"/>
          <w:lang w:val="pt-BR"/>
        </w:rPr>
        <w:t>1.1.1. Além disso, (i) os cabeçalhos e títulos deste Termo de Securitização servem apenas para conveniência de referência e não limitarão ou afetarão o significado dos dispositivos aos quais se aplicam;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xml:space="preserve">) os termos </w:t>
      </w:r>
      <w:r w:rsidR="00DA219E" w:rsidRPr="00C8412D">
        <w:rPr>
          <w:rFonts w:ascii="Times New Roman" w:hAnsi="Times New Roman"/>
          <w:sz w:val="22"/>
          <w:szCs w:val="22"/>
          <w:lang w:val="pt-BR"/>
        </w:rPr>
        <w:t>"</w:t>
      </w:r>
      <w:r w:rsidRPr="00C8412D">
        <w:rPr>
          <w:rFonts w:ascii="Times New Roman" w:hAnsi="Times New Roman"/>
          <w:sz w:val="22"/>
          <w:szCs w:val="22"/>
          <w:lang w:val="pt-BR"/>
        </w:rPr>
        <w:t>inclusive</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w:t>
      </w:r>
      <w:r w:rsidRPr="00C8412D">
        <w:rPr>
          <w:rFonts w:ascii="Times New Roman" w:hAnsi="Times New Roman"/>
          <w:sz w:val="22"/>
          <w:szCs w:val="22"/>
          <w:lang w:val="pt-BR"/>
        </w:rPr>
        <w:t>incluindo</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w:t>
      </w:r>
      <w:r w:rsidRPr="00C8412D">
        <w:rPr>
          <w:rFonts w:ascii="Times New Roman" w:hAnsi="Times New Roman"/>
          <w:sz w:val="22"/>
          <w:szCs w:val="22"/>
          <w:lang w:val="pt-BR"/>
        </w:rPr>
        <w:t>particularmente</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e outros termos semelhantes serão interpretados como se estivessem acompanhados do termo </w:t>
      </w:r>
      <w:r w:rsidR="00DA219E" w:rsidRPr="00C8412D">
        <w:rPr>
          <w:rFonts w:ascii="Times New Roman" w:hAnsi="Times New Roman"/>
          <w:sz w:val="22"/>
          <w:szCs w:val="22"/>
          <w:lang w:val="pt-BR"/>
        </w:rPr>
        <w:t>"</w:t>
      </w:r>
      <w:r w:rsidRPr="00C8412D">
        <w:rPr>
          <w:rFonts w:ascii="Times New Roman" w:hAnsi="Times New Roman"/>
          <w:sz w:val="22"/>
          <w:szCs w:val="22"/>
          <w:lang w:val="pt-BR"/>
        </w:rPr>
        <w:t>exemplificativamente</w:t>
      </w:r>
      <w:r w:rsidR="00DA219E" w:rsidRPr="00C8412D">
        <w:rPr>
          <w:rFonts w:ascii="Times New Roman" w:hAnsi="Times New Roman"/>
          <w:sz w:val="22"/>
          <w:szCs w:val="22"/>
          <w:lang w:val="pt-BR"/>
        </w:rPr>
        <w:t>"</w:t>
      </w:r>
      <w:r w:rsidRPr="00C8412D">
        <w:rPr>
          <w:rFonts w:ascii="Times New Roman" w:hAnsi="Times New Roman"/>
          <w:sz w:val="22"/>
          <w:szCs w:val="22"/>
          <w:lang w:val="pt-BR"/>
        </w:rPr>
        <w:t>; (</w:t>
      </w:r>
      <w:proofErr w:type="spellStart"/>
      <w:r w:rsidRPr="00C8412D">
        <w:rPr>
          <w:rFonts w:ascii="Times New Roman" w:hAnsi="Times New Roman"/>
          <w:sz w:val="22"/>
          <w:szCs w:val="22"/>
          <w:lang w:val="pt-BR"/>
        </w:rPr>
        <w:t>iii</w:t>
      </w:r>
      <w:proofErr w:type="spellEnd"/>
      <w:r w:rsidRPr="00C8412D">
        <w:rPr>
          <w:rFonts w:ascii="Times New Roman" w:hAnsi="Times New Roman"/>
          <w:sz w:val="22"/>
          <w:szCs w:val="22"/>
          <w:lang w:val="pt-BR"/>
        </w:rPr>
        <w:t>) sempre que exigido pelo contexto, as definições contidas nesta Cláusula Primeira aplicar-se-ão tanto no singular quanto no plural e o gênero masculino incluirá o feminino e vice-versa; (</w:t>
      </w:r>
      <w:proofErr w:type="spellStart"/>
      <w:r w:rsidRPr="00C8412D">
        <w:rPr>
          <w:rFonts w:ascii="Times New Roman" w:hAnsi="Times New Roman"/>
          <w:sz w:val="22"/>
          <w:szCs w:val="22"/>
          <w:lang w:val="pt-BR"/>
        </w:rPr>
        <w:t>iv</w:t>
      </w:r>
      <w:proofErr w:type="spellEnd"/>
      <w:r w:rsidRPr="00C8412D">
        <w:rPr>
          <w:rFonts w:ascii="Times New Roman" w:hAnsi="Times New Roman"/>
          <w:sz w:val="22"/>
          <w:szCs w:val="22"/>
          <w:lang w:val="pt-BR"/>
        </w:rPr>
        <w:t xml:space="preserve">) referências a qualquer documento ou outros instrumentos incluem todas as suas alterações, substituições, consolidações e respectivas complementações, salvo se expressamente disposto de forma diferente; (v) referências a disposições legais serão interpretadas como </w:t>
      </w:r>
      <w:r w:rsidRPr="00C8412D">
        <w:rPr>
          <w:rFonts w:ascii="Times New Roman" w:hAnsi="Times New Roman"/>
          <w:sz w:val="22"/>
          <w:szCs w:val="22"/>
          <w:lang w:val="pt-BR"/>
        </w:rPr>
        <w:lastRenderedPageBreak/>
        <w:t>referências às disposições respectivamente alteradas, estendidas, consolidadas ou reformuladas; (vi) salvo se de outra forma expressamente estabelecido neste Termo de Securitização, referências a itens ou anexos aplicam-se a itens e anexos deste Termo de Securitização; e (</w:t>
      </w:r>
      <w:proofErr w:type="spellStart"/>
      <w:r w:rsidRPr="00C8412D">
        <w:rPr>
          <w:rFonts w:ascii="Times New Roman" w:hAnsi="Times New Roman"/>
          <w:sz w:val="22"/>
          <w:szCs w:val="22"/>
          <w:lang w:val="pt-BR"/>
        </w:rPr>
        <w:t>vii</w:t>
      </w:r>
      <w:proofErr w:type="spellEnd"/>
      <w:r w:rsidRPr="00C8412D">
        <w:rPr>
          <w:rFonts w:ascii="Times New Roman" w:hAnsi="Times New Roman"/>
          <w:sz w:val="22"/>
          <w:szCs w:val="22"/>
          <w:lang w:val="pt-BR"/>
        </w:rPr>
        <w:t xml:space="preserve">) todas as referências a quaisquer Partes incluem seus sucessores, representantes e cessionários devidamente autorizados. </w:t>
      </w:r>
    </w:p>
    <w:p w14:paraId="738E2536" w14:textId="77777777" w:rsidR="00651B35" w:rsidRPr="00C8412D" w:rsidRDefault="00651B35">
      <w:pPr>
        <w:tabs>
          <w:tab w:val="left" w:pos="284"/>
        </w:tabs>
        <w:spacing w:line="300" w:lineRule="exact"/>
        <w:jc w:val="both"/>
        <w:rPr>
          <w:rFonts w:ascii="Times New Roman" w:hAnsi="Times New Roman"/>
          <w:sz w:val="22"/>
          <w:szCs w:val="22"/>
          <w:lang w:val="pt-B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049"/>
        <w:gridCol w:w="6590"/>
      </w:tblGrid>
      <w:tr w:rsidR="00651B35" w:rsidRPr="00B243DB" w14:paraId="614FEB55" w14:textId="77777777" w:rsidTr="00572176">
        <w:tc>
          <w:tcPr>
            <w:tcW w:w="3049" w:type="dxa"/>
          </w:tcPr>
          <w:p w14:paraId="2F368500" w14:textId="49C40FAB"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Agente Fiduciário</w:t>
            </w: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w:t>
            </w:r>
          </w:p>
        </w:tc>
        <w:tc>
          <w:tcPr>
            <w:tcW w:w="6590" w:type="dxa"/>
          </w:tcPr>
          <w:p w14:paraId="5999188E" w14:textId="684CD647" w:rsidR="00651B35" w:rsidRPr="00C8412D" w:rsidRDefault="00C140F3">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Vórtx Distribuidora de Títulos e Valores Mobiliários Ltda.</w:t>
            </w:r>
            <w:r w:rsidR="00651B35" w:rsidRPr="00C8412D">
              <w:rPr>
                <w:rFonts w:ascii="Times New Roman" w:hAnsi="Times New Roman"/>
                <w:sz w:val="22"/>
                <w:szCs w:val="22"/>
                <w:lang w:val="pt-BR"/>
              </w:rPr>
              <w:t>, acima qualificada;</w:t>
            </w:r>
          </w:p>
        </w:tc>
      </w:tr>
      <w:tr w:rsidR="00181A07" w:rsidRPr="00B243DB" w14:paraId="7E454FEC" w14:textId="77777777" w:rsidTr="00572176">
        <w:tc>
          <w:tcPr>
            <w:tcW w:w="3049" w:type="dxa"/>
          </w:tcPr>
          <w:p w14:paraId="780ADBF4" w14:textId="387244F5" w:rsidR="00181A07" w:rsidRPr="00C8412D" w:rsidRDefault="00181A07">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Pr="00C8412D">
              <w:rPr>
                <w:rFonts w:ascii="Times New Roman" w:hAnsi="Times New Roman"/>
                <w:sz w:val="22"/>
                <w:szCs w:val="22"/>
                <w:u w:val="single"/>
                <w:lang w:val="pt-BR"/>
              </w:rPr>
              <w:t>Ajuste de Valores Novos Financiamentos</w:t>
            </w:r>
            <w:r w:rsidRPr="00C8412D">
              <w:rPr>
                <w:rFonts w:ascii="Times New Roman" w:hAnsi="Times New Roman"/>
                <w:sz w:val="22"/>
                <w:szCs w:val="22"/>
                <w:lang w:val="pt-BR"/>
              </w:rPr>
              <w:t>":</w:t>
            </w:r>
          </w:p>
        </w:tc>
        <w:tc>
          <w:tcPr>
            <w:tcW w:w="6590" w:type="dxa"/>
          </w:tcPr>
          <w:p w14:paraId="53A50F35" w14:textId="12CC3D5A" w:rsidR="00181A07" w:rsidRPr="00C8412D" w:rsidRDefault="00181A07">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Ajuste de valores a ser pago pela Cedente à Emissora, a título de indenização, nos exatos termos da Cláusula 2.7.2 do Contrato de Cessão, cuja forma de cálculo encontra-se transcrita no Anexo V deste Termo;</w:t>
            </w:r>
          </w:p>
        </w:tc>
      </w:tr>
      <w:tr w:rsidR="00651B35" w:rsidRPr="00B243DB" w14:paraId="03AF8332" w14:textId="77777777" w:rsidTr="00572176">
        <w:tc>
          <w:tcPr>
            <w:tcW w:w="3049" w:type="dxa"/>
          </w:tcPr>
          <w:p w14:paraId="5203FD5C" w14:textId="323A2C21" w:rsidR="00651B35" w:rsidRPr="00C8412D" w:rsidRDefault="00DA219E">
            <w:pPr>
              <w:pStyle w:val="Corpodetexto2"/>
              <w:tabs>
                <w:tab w:val="left" w:pos="284"/>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Alienação Fiduciária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E1B9852" w14:textId="77777777"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Garantia real constituída pelos Devedores, através da qual estes transferiram, com escopo de garantia, ao Cedente, a propriedade fiduciária dos Imóveis vinculados aos Contratos de Financiamento;</w:t>
            </w:r>
          </w:p>
        </w:tc>
      </w:tr>
      <w:tr w:rsidR="00651B35" w:rsidRPr="00B243DB" w14:paraId="358EA2D9" w14:textId="77777777" w:rsidTr="00572176">
        <w:tc>
          <w:tcPr>
            <w:tcW w:w="3049" w:type="dxa"/>
          </w:tcPr>
          <w:p w14:paraId="7F48BCF3" w14:textId="6C67283B"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Amortização Antecipada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485A16D" w14:textId="7B385706"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 amortização antecipada dos CRI, conforme definida n</w:t>
            </w:r>
            <w:r w:rsidR="00DA219E" w:rsidRPr="00C8412D">
              <w:rPr>
                <w:rFonts w:ascii="Times New Roman" w:hAnsi="Times New Roman"/>
                <w:sz w:val="22"/>
                <w:szCs w:val="22"/>
                <w:lang w:val="pt-BR"/>
              </w:rPr>
              <w:t xml:space="preserve">a Cláusula </w:t>
            </w:r>
            <w:r w:rsidRPr="00C8412D">
              <w:rPr>
                <w:rFonts w:ascii="Times New Roman" w:hAnsi="Times New Roman"/>
                <w:sz w:val="22"/>
                <w:szCs w:val="22"/>
                <w:lang w:val="pt-BR"/>
              </w:rPr>
              <w:t>6.1 deste Termo;</w:t>
            </w:r>
          </w:p>
        </w:tc>
      </w:tr>
      <w:tr w:rsidR="00651B35" w:rsidRPr="00B243DB" w14:paraId="12D5FFD6" w14:textId="77777777" w:rsidTr="00572176">
        <w:tc>
          <w:tcPr>
            <w:tcW w:w="3049" w:type="dxa"/>
          </w:tcPr>
          <w:p w14:paraId="3C0A26EA" w14:textId="54E27DAA"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Averbação do Contrato de Cessão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C83AECE" w14:textId="71E4033B"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 Averbação do Contrato de Cessão prevista n</w:t>
            </w:r>
            <w:r w:rsidR="00DA219E" w:rsidRPr="00C8412D">
              <w:rPr>
                <w:rFonts w:ascii="Times New Roman" w:hAnsi="Times New Roman"/>
                <w:sz w:val="22"/>
                <w:szCs w:val="22"/>
                <w:lang w:val="pt-BR"/>
              </w:rPr>
              <w:t xml:space="preserve">a Cláusula </w:t>
            </w:r>
            <w:r w:rsidRPr="00C8412D">
              <w:rPr>
                <w:rFonts w:ascii="Times New Roman" w:hAnsi="Times New Roman"/>
                <w:sz w:val="22"/>
                <w:szCs w:val="22"/>
                <w:lang w:val="pt-BR"/>
              </w:rPr>
              <w:t>2.5.1 deste Termo;</w:t>
            </w:r>
          </w:p>
        </w:tc>
      </w:tr>
      <w:tr w:rsidR="00651B35" w:rsidRPr="00B243DB" w14:paraId="1EACCB6A" w14:textId="77777777" w:rsidTr="00572176">
        <w:tc>
          <w:tcPr>
            <w:tcW w:w="3049" w:type="dxa"/>
          </w:tcPr>
          <w:p w14:paraId="36C476E8" w14:textId="716B1A4F"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Banco Autorizado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A1264AB"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Itaú Unibanco S.A., inscrito no CNPJ/MF sob o nº 60.701.190/0001-04;</w:t>
            </w:r>
          </w:p>
        </w:tc>
      </w:tr>
      <w:tr w:rsidR="00651B35" w:rsidRPr="00B243DB" w14:paraId="4A14CA83" w14:textId="77777777" w:rsidTr="00572176">
        <w:tc>
          <w:tcPr>
            <w:tcW w:w="3049" w:type="dxa"/>
          </w:tcPr>
          <w:p w14:paraId="66046C6F" w14:textId="7473E4F5"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CCI</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2C0D0BD"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Cédulas de Crédito Imobiliário fracionárias emitidas pelo Cedente nos termos do § 3º do Art. 18 da Lei 10.931/04, combinado com o Art. 287 do Código Civil Brasileiro, sem garantia real, representativas dos Créditos Imobiliários;</w:t>
            </w:r>
          </w:p>
        </w:tc>
      </w:tr>
      <w:tr w:rsidR="00651B35" w:rsidRPr="00B243DB" w14:paraId="42178005" w14:textId="77777777" w:rsidTr="00572176">
        <w:tc>
          <w:tcPr>
            <w:tcW w:w="3049" w:type="dxa"/>
          </w:tcPr>
          <w:p w14:paraId="1AA9D3FE" w14:textId="48795D5E" w:rsidR="00651B35" w:rsidRPr="00C8412D" w:rsidRDefault="00DA219E">
            <w:pPr>
              <w:pStyle w:val="Recuodecorpodetexto"/>
              <w:tabs>
                <w:tab w:val="clear" w:pos="720"/>
                <w:tab w:val="left" w:pos="284"/>
              </w:tabs>
              <w:spacing w:before="120" w:line="300" w:lineRule="exact"/>
              <w:jc w:val="left"/>
              <w:rPr>
                <w:rFonts w:ascii="Times New Roman" w:hAnsi="Times New Roman"/>
                <w:sz w:val="22"/>
                <w:szCs w:val="22"/>
                <w:lang w:eastAsia="en-US"/>
              </w:rPr>
            </w:pPr>
            <w:r w:rsidRPr="00C8412D">
              <w:rPr>
                <w:rFonts w:ascii="Times New Roman" w:hAnsi="Times New Roman"/>
                <w:sz w:val="22"/>
                <w:szCs w:val="22"/>
              </w:rPr>
              <w:t>"</w:t>
            </w:r>
            <w:r w:rsidR="00651B35" w:rsidRPr="00C8412D">
              <w:rPr>
                <w:rFonts w:ascii="Times New Roman" w:hAnsi="Times New Roman"/>
                <w:sz w:val="22"/>
                <w:szCs w:val="22"/>
                <w:u w:val="single"/>
              </w:rPr>
              <w:t>Cedente</w:t>
            </w:r>
            <w:r w:rsidRPr="00C8412D">
              <w:rPr>
                <w:rFonts w:ascii="Times New Roman" w:hAnsi="Times New Roman"/>
                <w:sz w:val="22"/>
                <w:szCs w:val="22"/>
              </w:rPr>
              <w:t>"</w:t>
            </w:r>
            <w:r w:rsidR="00651B35" w:rsidRPr="00C8412D">
              <w:rPr>
                <w:rFonts w:ascii="Times New Roman" w:hAnsi="Times New Roman"/>
                <w:sz w:val="22"/>
                <w:szCs w:val="22"/>
              </w:rPr>
              <w:t xml:space="preserve"> ou </w:t>
            </w:r>
            <w:r w:rsidRPr="00C8412D">
              <w:rPr>
                <w:rFonts w:ascii="Times New Roman" w:hAnsi="Times New Roman"/>
                <w:sz w:val="22"/>
                <w:szCs w:val="22"/>
              </w:rPr>
              <w:t>"</w:t>
            </w:r>
            <w:r w:rsidR="00651B35" w:rsidRPr="00C8412D">
              <w:rPr>
                <w:rFonts w:ascii="Times New Roman" w:hAnsi="Times New Roman"/>
                <w:sz w:val="22"/>
                <w:szCs w:val="22"/>
                <w:u w:val="single"/>
              </w:rPr>
              <w:t>Originador</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003666EF" w14:textId="77777777" w:rsidR="00651B35" w:rsidRPr="00C8412D" w:rsidRDefault="00651B35">
            <w:pPr>
              <w:pStyle w:val="Recuodecorpodetexto"/>
              <w:tabs>
                <w:tab w:val="clear" w:pos="720"/>
                <w:tab w:val="left" w:pos="284"/>
              </w:tabs>
              <w:spacing w:before="120" w:line="300" w:lineRule="exact"/>
              <w:rPr>
                <w:rFonts w:ascii="Times New Roman" w:hAnsi="Times New Roman"/>
                <w:sz w:val="22"/>
                <w:szCs w:val="22"/>
                <w:lang w:eastAsia="en-US"/>
              </w:rPr>
            </w:pPr>
            <w:r w:rsidRPr="00C8412D">
              <w:rPr>
                <w:rFonts w:ascii="Times New Roman" w:hAnsi="Times New Roman"/>
                <w:sz w:val="22"/>
                <w:szCs w:val="22"/>
              </w:rPr>
              <w:t>Itaú Unibanco S.A., instituição financeira inscrita no CNPJ/MF sob o nº 60.701.190/0001-04, com sede na cidade de São Paulo, estado de São Paulo, na Praça Alfredo Egydio de Souza Aranha, nº 100;</w:t>
            </w:r>
          </w:p>
        </w:tc>
      </w:tr>
      <w:tr w:rsidR="00651B35" w:rsidRPr="00B243DB" w14:paraId="19D1B4CD" w14:textId="77777777" w:rsidTr="00572176">
        <w:tc>
          <w:tcPr>
            <w:tcW w:w="3049" w:type="dxa"/>
          </w:tcPr>
          <w:p w14:paraId="1A970534" w14:textId="54763D2A" w:rsidR="00651B35" w:rsidRPr="00C8412D" w:rsidRDefault="00DA219E">
            <w:pPr>
              <w:pStyle w:val="Corpodetexto2"/>
              <w:tabs>
                <w:tab w:val="left" w:pos="284"/>
                <w:tab w:val="left" w:pos="459"/>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Cessão de Créditos</w:t>
            </w: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ou </w:t>
            </w: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Contrato de Cessão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EAF6566" w14:textId="763B7D2C" w:rsidR="00651B35" w:rsidRPr="00C8412D" w:rsidRDefault="00651B35" w:rsidP="005D0A80">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Instrumento Particular de Cessão de Créditos e Outras Avenças</w:t>
            </w:r>
            <w:r w:rsidRPr="00C8412D">
              <w:rPr>
                <w:rFonts w:ascii="Times New Roman" w:hAnsi="Times New Roman"/>
                <w:color w:val="000000"/>
                <w:sz w:val="22"/>
                <w:szCs w:val="22"/>
                <w:lang w:val="pt-BR"/>
              </w:rPr>
              <w:t xml:space="preserve">, celebrado </w:t>
            </w:r>
            <w:r w:rsidRPr="00C8412D">
              <w:rPr>
                <w:rFonts w:ascii="Times New Roman" w:hAnsi="Times New Roman"/>
                <w:sz w:val="22"/>
                <w:szCs w:val="22"/>
                <w:lang w:val="pt-BR"/>
              </w:rPr>
              <w:t xml:space="preserve">entre o Cedente e 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em </w:t>
            </w:r>
            <w:r w:rsidR="004F3D4A">
              <w:rPr>
                <w:rFonts w:ascii="Times New Roman" w:hAnsi="Times New Roman"/>
                <w:sz w:val="22"/>
                <w:szCs w:val="22"/>
                <w:lang w:val="pt-BR"/>
              </w:rPr>
              <w:t>21</w:t>
            </w:r>
            <w:r w:rsidR="004F3D4A" w:rsidRPr="00C8412D">
              <w:rPr>
                <w:rFonts w:ascii="Times New Roman" w:hAnsi="Times New Roman"/>
                <w:sz w:val="22"/>
                <w:szCs w:val="22"/>
                <w:lang w:val="pt-BR"/>
              </w:rPr>
              <w:t xml:space="preserve"> </w:t>
            </w:r>
            <w:r w:rsidR="002D1F1B" w:rsidRPr="00C8412D">
              <w:rPr>
                <w:rFonts w:ascii="Times New Roman" w:hAnsi="Times New Roman"/>
                <w:sz w:val="22"/>
                <w:szCs w:val="22"/>
                <w:lang w:val="pt-BR"/>
              </w:rPr>
              <w:t xml:space="preserve">de </w:t>
            </w:r>
            <w:r w:rsidR="004F3D4A">
              <w:rPr>
                <w:rFonts w:ascii="Times New Roman" w:hAnsi="Times New Roman"/>
                <w:sz w:val="22"/>
                <w:szCs w:val="22"/>
                <w:lang w:val="pt-BR"/>
              </w:rPr>
              <w:t>outubro</w:t>
            </w:r>
            <w:r w:rsidR="004F3D4A" w:rsidRPr="00C8412D">
              <w:rPr>
                <w:rFonts w:ascii="Times New Roman" w:hAnsi="Times New Roman"/>
                <w:sz w:val="22"/>
                <w:szCs w:val="22"/>
                <w:lang w:val="pt-BR"/>
              </w:rPr>
              <w:t xml:space="preserve"> </w:t>
            </w:r>
            <w:r w:rsidR="00C140F3" w:rsidRPr="00C8412D">
              <w:rPr>
                <w:rFonts w:ascii="Times New Roman" w:hAnsi="Times New Roman"/>
                <w:sz w:val="22"/>
                <w:szCs w:val="22"/>
                <w:lang w:val="pt-BR"/>
              </w:rPr>
              <w:t xml:space="preserve">de </w:t>
            </w:r>
            <w:r w:rsidR="002D1F1B" w:rsidRPr="00C8412D">
              <w:rPr>
                <w:rFonts w:ascii="Times New Roman" w:hAnsi="Times New Roman"/>
                <w:sz w:val="22"/>
                <w:szCs w:val="22"/>
                <w:lang w:val="pt-BR"/>
              </w:rPr>
              <w:t xml:space="preserve">2016, </w:t>
            </w:r>
            <w:r w:rsidRPr="00C8412D">
              <w:rPr>
                <w:rFonts w:ascii="Times New Roman" w:hAnsi="Times New Roman"/>
                <w:sz w:val="22"/>
                <w:szCs w:val="22"/>
                <w:lang w:val="pt-BR"/>
              </w:rPr>
              <w:t xml:space="preserve">mediante </w:t>
            </w:r>
            <w:del w:id="23" w:author="Hugo Alves Richard" w:date="2016-11-24T16:53:00Z">
              <w:r w:rsidRPr="00C8412D" w:rsidDel="005D0A80">
                <w:rPr>
                  <w:rFonts w:ascii="Times New Roman" w:hAnsi="Times New Roman"/>
                  <w:sz w:val="22"/>
                  <w:szCs w:val="22"/>
                  <w:lang w:val="pt-BR"/>
                </w:rPr>
                <w:delText>os quais</w:delText>
              </w:r>
            </w:del>
            <w:ins w:id="24" w:author="Hugo Alves Richard" w:date="2016-11-24T16:53:00Z">
              <w:r w:rsidR="005D0A80">
                <w:rPr>
                  <w:rFonts w:ascii="Times New Roman" w:hAnsi="Times New Roman"/>
                  <w:sz w:val="22"/>
                  <w:szCs w:val="22"/>
                  <w:lang w:val="pt-BR"/>
                </w:rPr>
                <w:t>o qual</w:t>
              </w:r>
            </w:ins>
            <w:r w:rsidRPr="00C8412D">
              <w:rPr>
                <w:rFonts w:ascii="Times New Roman" w:hAnsi="Times New Roman"/>
                <w:sz w:val="22"/>
                <w:szCs w:val="22"/>
                <w:lang w:val="pt-BR"/>
              </w:rPr>
              <w:t xml:space="preserve"> foram cedidos à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todos os Créditos Imobiliários;</w:t>
            </w:r>
          </w:p>
        </w:tc>
      </w:tr>
      <w:tr w:rsidR="00651B35" w:rsidRPr="00B243DB" w14:paraId="4DDA42ED" w14:textId="77777777" w:rsidTr="00572176">
        <w:tc>
          <w:tcPr>
            <w:tcW w:w="3049" w:type="dxa"/>
          </w:tcPr>
          <w:p w14:paraId="1D11DF89" w14:textId="3409522A"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CETIP</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1B9540C" w14:textId="77777777" w:rsidR="00651B35" w:rsidRPr="00C8412D" w:rsidRDefault="00572176">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CETIP S.A. – Mercados Organizados</w:t>
            </w:r>
            <w:r w:rsidR="00651B35" w:rsidRPr="00C8412D">
              <w:rPr>
                <w:rFonts w:ascii="Times New Roman" w:hAnsi="Times New Roman"/>
                <w:sz w:val="22"/>
                <w:szCs w:val="22"/>
                <w:lang w:val="pt-BR"/>
              </w:rPr>
              <w:t>;</w:t>
            </w:r>
          </w:p>
        </w:tc>
      </w:tr>
      <w:tr w:rsidR="00651B35" w:rsidRPr="00B243DB" w14:paraId="38D04983" w14:textId="77777777" w:rsidTr="00572176">
        <w:tc>
          <w:tcPr>
            <w:tcW w:w="3049" w:type="dxa"/>
          </w:tcPr>
          <w:p w14:paraId="49464D85" w14:textId="060F9789"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Condições Precedentes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918D5D6" w14:textId="33C28D33"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As condições para o pagamento do Valor da Cessão, conforme previsto no Contrato de Cessão, a saber: (a) registro, pelo Cedente, do Contrato de Cessão; (b) transferência das CCI para a Emissora junto à CETIP; (c) emissão dos CRI, e respectiva subscrição e integralização; (d) formalização do Contrato de Servicing e Cobrança, para a administração </w:t>
            </w:r>
            <w:r w:rsidRPr="00C8412D">
              <w:rPr>
                <w:rFonts w:ascii="Times New Roman" w:hAnsi="Times New Roman"/>
                <w:sz w:val="22"/>
                <w:szCs w:val="22"/>
                <w:lang w:val="pt-BR"/>
              </w:rPr>
              <w:lastRenderedPageBreak/>
              <w:t>e cobrança dos Créditos Imobiliários;</w:t>
            </w:r>
            <w:r w:rsidR="00A27136" w:rsidRPr="00C8412D">
              <w:rPr>
                <w:rFonts w:ascii="Times New Roman" w:hAnsi="Times New Roman"/>
                <w:sz w:val="22"/>
                <w:szCs w:val="22"/>
                <w:lang w:val="pt-BR"/>
              </w:rPr>
              <w:t xml:space="preserve"> e, (e) a</w:t>
            </w:r>
            <w:r w:rsidR="00A27136" w:rsidRPr="00C8412D">
              <w:rPr>
                <w:rFonts w:ascii="Times New Roman" w:hAnsi="Times New Roman"/>
                <w:color w:val="000000"/>
                <w:sz w:val="22"/>
                <w:szCs w:val="22"/>
                <w:lang w:val="pt-BR"/>
              </w:rPr>
              <w:t xml:space="preserve">provação pelos Comitês Internos do Cedente da cessão dos créditos formalizada </w:t>
            </w:r>
            <w:r w:rsidR="00A17CDF" w:rsidRPr="00C8412D">
              <w:rPr>
                <w:rFonts w:ascii="Times New Roman" w:hAnsi="Times New Roman"/>
                <w:color w:val="000000"/>
                <w:sz w:val="22"/>
                <w:szCs w:val="22"/>
                <w:lang w:val="pt-BR"/>
              </w:rPr>
              <w:t>pelo Contrato de Cessão</w:t>
            </w:r>
            <w:r w:rsidR="00A27136" w:rsidRPr="00C8412D">
              <w:rPr>
                <w:rFonts w:ascii="Times New Roman" w:hAnsi="Times New Roman"/>
                <w:color w:val="000000"/>
                <w:sz w:val="22"/>
                <w:szCs w:val="22"/>
                <w:lang w:val="pt-BR"/>
              </w:rPr>
              <w:t xml:space="preserve"> e da operação de Securitização como um todo.</w:t>
            </w:r>
          </w:p>
        </w:tc>
      </w:tr>
      <w:tr w:rsidR="00651B35" w:rsidRPr="00B243DB" w14:paraId="41A94A32" w14:textId="77777777" w:rsidTr="00DA219E">
        <w:tblPrEx>
          <w:tblCellMar>
            <w:left w:w="108" w:type="dxa"/>
            <w:right w:w="108" w:type="dxa"/>
          </w:tblCellMar>
        </w:tblPrEx>
        <w:trPr>
          <w:trHeight w:val="1550"/>
        </w:trPr>
        <w:tc>
          <w:tcPr>
            <w:tcW w:w="3049" w:type="dxa"/>
          </w:tcPr>
          <w:p w14:paraId="29A0E71B" w14:textId="4ABA6C87"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lastRenderedPageBreak/>
              <w:t>"</w:t>
            </w:r>
            <w:r w:rsidR="00651B35" w:rsidRPr="00C8412D">
              <w:rPr>
                <w:rFonts w:ascii="Times New Roman" w:hAnsi="Times New Roman"/>
                <w:sz w:val="22"/>
                <w:szCs w:val="22"/>
                <w:u w:val="single"/>
                <w:lang w:val="pt-BR"/>
              </w:rPr>
              <w:t>Conta Centralizadora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CCEB959" w14:textId="77967130" w:rsidR="00651B35" w:rsidRPr="00C8412D" w:rsidRDefault="00651B35" w:rsidP="004F3D4A">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Conta corrente nº </w:t>
            </w:r>
            <w:r w:rsidR="004F3D4A" w:rsidRPr="004F3D4A">
              <w:rPr>
                <w:rFonts w:ascii="Times New Roman" w:hAnsi="Times New Roman"/>
                <w:sz w:val="22"/>
                <w:szCs w:val="22"/>
                <w:lang w:val="pt-BR"/>
              </w:rPr>
              <w:t>05555-7</w:t>
            </w:r>
            <w:r w:rsidRPr="00C8412D">
              <w:rPr>
                <w:rFonts w:ascii="Times New Roman" w:hAnsi="Times New Roman"/>
                <w:sz w:val="22"/>
                <w:szCs w:val="22"/>
                <w:lang w:val="pt-BR"/>
              </w:rPr>
              <w:t xml:space="preserve">, mantida na Agência </w:t>
            </w:r>
            <w:r w:rsidR="004F3D4A" w:rsidRPr="004F3D4A">
              <w:rPr>
                <w:rFonts w:ascii="Times New Roman" w:hAnsi="Times New Roman"/>
                <w:sz w:val="22"/>
                <w:szCs w:val="22"/>
                <w:lang w:val="pt-BR"/>
              </w:rPr>
              <w:t>0910</w:t>
            </w:r>
            <w:r w:rsidR="00D63188"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do Banco </w:t>
            </w:r>
            <w:r w:rsidR="004F3D4A">
              <w:rPr>
                <w:rFonts w:ascii="Times New Roman" w:hAnsi="Times New Roman"/>
                <w:sz w:val="22"/>
                <w:szCs w:val="22"/>
                <w:lang w:val="pt-BR"/>
              </w:rPr>
              <w:t>Itaú Unibanco S.A.</w:t>
            </w:r>
            <w:r w:rsidRPr="00C8412D">
              <w:rPr>
                <w:rFonts w:ascii="Times New Roman" w:hAnsi="Times New Roman"/>
                <w:sz w:val="22"/>
                <w:szCs w:val="22"/>
                <w:lang w:val="pt-BR"/>
              </w:rPr>
              <w:t>, de titularidade da Emissora e integrante do Patrimônio Separado, na qual os Créditos Imobiliários serão recebidos e os recursos destinados ao pagamento dos CRI serão mantidos;</w:t>
            </w:r>
          </w:p>
        </w:tc>
      </w:tr>
      <w:tr w:rsidR="00651B35" w:rsidRPr="000D4EDC" w14:paraId="4579CC77" w14:textId="77777777" w:rsidTr="00572176">
        <w:tblPrEx>
          <w:tblCellMar>
            <w:left w:w="108" w:type="dxa"/>
            <w:right w:w="108" w:type="dxa"/>
          </w:tblCellMar>
        </w:tblPrEx>
        <w:trPr>
          <w:trHeight w:val="284"/>
        </w:trPr>
        <w:tc>
          <w:tcPr>
            <w:tcW w:w="3049" w:type="dxa"/>
          </w:tcPr>
          <w:p w14:paraId="16904937" w14:textId="40EC2408"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Coobrigação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38558FC8" w14:textId="2B75E06B"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Conforme previsto </w:t>
            </w:r>
            <w:r w:rsidR="00DA219E" w:rsidRPr="00C8412D">
              <w:rPr>
                <w:rFonts w:ascii="Times New Roman" w:hAnsi="Times New Roman"/>
                <w:sz w:val="22"/>
                <w:szCs w:val="22"/>
                <w:lang w:val="pt-BR"/>
              </w:rPr>
              <w:t xml:space="preserve">na Cláusula </w:t>
            </w:r>
            <w:r w:rsidRPr="00C8412D">
              <w:rPr>
                <w:rFonts w:ascii="Times New Roman" w:hAnsi="Times New Roman"/>
                <w:sz w:val="22"/>
                <w:szCs w:val="22"/>
                <w:lang w:val="pt-BR"/>
              </w:rPr>
              <w:t xml:space="preserve">8.2. </w:t>
            </w:r>
            <w:proofErr w:type="gramStart"/>
            <w:r w:rsidRPr="00C8412D">
              <w:rPr>
                <w:rFonts w:ascii="Times New Roman" w:hAnsi="Times New Roman"/>
                <w:sz w:val="22"/>
                <w:szCs w:val="22"/>
                <w:lang w:val="pt-BR"/>
              </w:rPr>
              <w:t>deste</w:t>
            </w:r>
            <w:proofErr w:type="gramEnd"/>
            <w:r w:rsidRPr="00C8412D">
              <w:rPr>
                <w:rFonts w:ascii="Times New Roman" w:hAnsi="Times New Roman"/>
                <w:sz w:val="22"/>
                <w:szCs w:val="22"/>
                <w:lang w:val="pt-BR"/>
              </w:rPr>
              <w:t xml:space="preserve"> Termo e no Contrato de Cessão, a obrigação assumida pelo Cedente de realizar o pagamento dos Créditos Imobiliários inadimplidos;</w:t>
            </w:r>
          </w:p>
        </w:tc>
      </w:tr>
      <w:tr w:rsidR="00651B35" w:rsidRPr="00B243DB" w14:paraId="423F7217" w14:textId="77777777" w:rsidTr="00572176">
        <w:tc>
          <w:tcPr>
            <w:tcW w:w="3049" w:type="dxa"/>
          </w:tcPr>
          <w:p w14:paraId="6CA5BEC7" w14:textId="4C03568E"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Contrato de Distribuição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D94D86C" w14:textId="184D25D2" w:rsidR="00651B35" w:rsidRPr="00C8412D" w:rsidRDefault="00DA219E">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Contrato de Coordenação, Colocação e Distribuição Pública de Certificados de Recebíveis Imobiliários, sob Regime de Melhores Esforços de Colocação, da </w:t>
            </w:r>
            <w:r w:rsidR="001176B3" w:rsidRPr="001176B3">
              <w:rPr>
                <w:rFonts w:ascii="Times New Roman" w:hAnsi="Times New Roman"/>
                <w:sz w:val="22"/>
                <w:szCs w:val="22"/>
                <w:lang w:val="pt-BR"/>
              </w:rPr>
              <w:t>278ª Série da 2ª</w:t>
            </w:r>
            <w:r w:rsidR="00651B35" w:rsidRPr="00C8412D">
              <w:rPr>
                <w:rFonts w:ascii="Times New Roman" w:hAnsi="Times New Roman"/>
                <w:sz w:val="22"/>
                <w:szCs w:val="22"/>
                <w:lang w:val="pt-BR"/>
              </w:rPr>
              <w:t xml:space="preserve"> Emissão da </w:t>
            </w:r>
            <w:proofErr w:type="spellStart"/>
            <w:r w:rsidR="00651B35" w:rsidRPr="00C8412D">
              <w:rPr>
                <w:rFonts w:ascii="Times New Roman" w:hAnsi="Times New Roman"/>
                <w:sz w:val="22"/>
                <w:szCs w:val="22"/>
                <w:lang w:val="pt-BR"/>
              </w:rPr>
              <w:t>Cibrasec</w:t>
            </w:r>
            <w:proofErr w:type="spellEnd"/>
            <w:r w:rsidR="00651B35" w:rsidRPr="00C8412D">
              <w:rPr>
                <w:rFonts w:ascii="Times New Roman" w:hAnsi="Times New Roman"/>
                <w:sz w:val="22"/>
                <w:szCs w:val="22"/>
                <w:lang w:val="pt-BR"/>
              </w:rPr>
              <w:t xml:space="preserve"> – Companhia Brasileira de Securitização</w:t>
            </w: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celebrado em </w:t>
            </w:r>
            <w:r w:rsidR="00D63188" w:rsidRPr="00C8412D">
              <w:rPr>
                <w:rFonts w:ascii="Times New Roman" w:hAnsi="Times New Roman"/>
                <w:sz w:val="22"/>
                <w:szCs w:val="22"/>
                <w:lang w:val="pt-BR"/>
              </w:rPr>
              <w:t xml:space="preserve">29 de abril de 2016, </w:t>
            </w:r>
            <w:r w:rsidR="00651B35" w:rsidRPr="00C8412D">
              <w:rPr>
                <w:rFonts w:ascii="Times New Roman" w:hAnsi="Times New Roman"/>
                <w:sz w:val="22"/>
                <w:szCs w:val="22"/>
                <w:lang w:val="pt-BR"/>
              </w:rPr>
              <w:t xml:space="preserve">entre a </w:t>
            </w:r>
            <w:proofErr w:type="spellStart"/>
            <w:r w:rsidR="00651B35" w:rsidRPr="00C8412D">
              <w:rPr>
                <w:rFonts w:ascii="Times New Roman" w:hAnsi="Times New Roman"/>
                <w:sz w:val="22"/>
                <w:szCs w:val="22"/>
                <w:lang w:val="pt-BR"/>
              </w:rPr>
              <w:t>Securitizadora</w:t>
            </w:r>
            <w:proofErr w:type="spellEnd"/>
            <w:r w:rsidR="00651B35" w:rsidRPr="00C8412D">
              <w:rPr>
                <w:rFonts w:ascii="Times New Roman" w:hAnsi="Times New Roman"/>
                <w:sz w:val="22"/>
                <w:szCs w:val="22"/>
                <w:lang w:val="pt-BR"/>
              </w:rPr>
              <w:t xml:space="preserve"> e o Coordenador Líder, para distribuição dos CRI;</w:t>
            </w:r>
          </w:p>
        </w:tc>
      </w:tr>
      <w:tr w:rsidR="00651B35" w:rsidRPr="00B243DB" w14:paraId="714BF06A" w14:textId="77777777" w:rsidTr="00572176">
        <w:tc>
          <w:tcPr>
            <w:tcW w:w="3049" w:type="dxa"/>
          </w:tcPr>
          <w:p w14:paraId="1708A171" w14:textId="45C436D1"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 xml:space="preserve">Contrato de </w:t>
            </w:r>
            <w:r w:rsidR="00651B35" w:rsidRPr="00C8412D">
              <w:rPr>
                <w:rFonts w:ascii="Times New Roman" w:hAnsi="Times New Roman"/>
                <w:i/>
                <w:sz w:val="22"/>
                <w:szCs w:val="22"/>
                <w:u w:val="single"/>
                <w:lang w:val="pt-BR"/>
              </w:rPr>
              <w:t>Servicing</w:t>
            </w:r>
            <w:r w:rsidR="00651B35" w:rsidRPr="00C8412D">
              <w:rPr>
                <w:rFonts w:ascii="Times New Roman" w:hAnsi="Times New Roman"/>
                <w:sz w:val="22"/>
                <w:szCs w:val="22"/>
                <w:u w:val="single"/>
                <w:lang w:val="pt-BR"/>
              </w:rPr>
              <w:t xml:space="preserve"> e Cobrança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12631A9" w14:textId="6A02068D" w:rsidR="00651B35" w:rsidRPr="00C8412D" w:rsidRDefault="00651B35" w:rsidP="004F3D4A">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Contrato de Prestação de Serviços de Administração e Cobrança de Créditos Imobiliários firmado entre 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e o </w:t>
            </w:r>
            <w:proofErr w:type="spellStart"/>
            <w:r w:rsidRPr="00C8412D">
              <w:rPr>
                <w:rFonts w:ascii="Times New Roman" w:hAnsi="Times New Roman"/>
                <w:i/>
                <w:sz w:val="22"/>
                <w:szCs w:val="22"/>
                <w:lang w:val="pt-BR"/>
              </w:rPr>
              <w:t>Servicer</w:t>
            </w:r>
            <w:proofErr w:type="spellEnd"/>
            <w:r w:rsidRPr="00C8412D">
              <w:rPr>
                <w:rFonts w:ascii="Times New Roman" w:hAnsi="Times New Roman"/>
                <w:sz w:val="22"/>
                <w:szCs w:val="22"/>
                <w:lang w:val="pt-BR"/>
              </w:rPr>
              <w:t xml:space="preserve"> em </w:t>
            </w:r>
            <w:r w:rsidR="004F3D4A">
              <w:rPr>
                <w:rFonts w:ascii="Times New Roman" w:hAnsi="Times New Roman"/>
                <w:sz w:val="22"/>
                <w:szCs w:val="22"/>
                <w:lang w:val="pt-BR"/>
              </w:rPr>
              <w:t>21</w:t>
            </w:r>
            <w:r w:rsidR="004F3D4A" w:rsidRPr="00C8412D">
              <w:rPr>
                <w:rFonts w:ascii="Times New Roman" w:hAnsi="Times New Roman"/>
                <w:sz w:val="22"/>
                <w:szCs w:val="22"/>
                <w:lang w:val="pt-BR"/>
              </w:rPr>
              <w:t xml:space="preserve"> </w:t>
            </w:r>
            <w:r w:rsidR="00D63188" w:rsidRPr="00C8412D">
              <w:rPr>
                <w:rFonts w:ascii="Times New Roman" w:hAnsi="Times New Roman"/>
                <w:sz w:val="22"/>
                <w:szCs w:val="22"/>
                <w:lang w:val="pt-BR"/>
              </w:rPr>
              <w:t xml:space="preserve">de </w:t>
            </w:r>
            <w:r w:rsidR="00923AB6">
              <w:rPr>
                <w:rFonts w:ascii="Times New Roman" w:hAnsi="Times New Roman"/>
                <w:sz w:val="22"/>
                <w:szCs w:val="22"/>
                <w:lang w:val="pt-BR"/>
              </w:rPr>
              <w:t>o</w:t>
            </w:r>
            <w:r w:rsidR="004F3D4A">
              <w:rPr>
                <w:rFonts w:ascii="Times New Roman" w:hAnsi="Times New Roman"/>
                <w:sz w:val="22"/>
                <w:szCs w:val="22"/>
                <w:lang w:val="pt-BR"/>
              </w:rPr>
              <w:t>utubro</w:t>
            </w:r>
            <w:r w:rsidR="004F3D4A" w:rsidRPr="00C8412D">
              <w:rPr>
                <w:rFonts w:ascii="Times New Roman" w:hAnsi="Times New Roman"/>
                <w:sz w:val="22"/>
                <w:szCs w:val="22"/>
                <w:lang w:val="pt-BR"/>
              </w:rPr>
              <w:t xml:space="preserve"> </w:t>
            </w:r>
            <w:r w:rsidR="00D63188" w:rsidRPr="00C8412D">
              <w:rPr>
                <w:rFonts w:ascii="Times New Roman" w:hAnsi="Times New Roman"/>
                <w:sz w:val="22"/>
                <w:szCs w:val="22"/>
                <w:lang w:val="pt-BR"/>
              </w:rPr>
              <w:t>de 2016</w:t>
            </w:r>
            <w:r w:rsidRPr="00C8412D">
              <w:rPr>
                <w:rFonts w:ascii="Times New Roman" w:hAnsi="Times New Roman"/>
                <w:sz w:val="22"/>
                <w:szCs w:val="22"/>
                <w:lang w:val="pt-BR"/>
              </w:rPr>
              <w:t>;</w:t>
            </w:r>
          </w:p>
        </w:tc>
      </w:tr>
      <w:tr w:rsidR="00651B35" w:rsidRPr="00B243DB" w14:paraId="4791D415" w14:textId="77777777" w:rsidTr="00572176">
        <w:tc>
          <w:tcPr>
            <w:tcW w:w="3049" w:type="dxa"/>
          </w:tcPr>
          <w:p w14:paraId="0953126A" w14:textId="712FA53B"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Contratos de Financiamento</w:t>
            </w: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ou </w:t>
            </w: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Contratos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2F62261"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Contratos de financiamento firmados entre o Cedente e os Devedores para aquisição dos Imóveis, os quais formalizam os Créditos Imobiliários Totais;</w:t>
            </w:r>
          </w:p>
        </w:tc>
      </w:tr>
      <w:tr w:rsidR="00651B35" w:rsidRPr="00B243DB" w14:paraId="53BDBB3D" w14:textId="77777777" w:rsidTr="00572176">
        <w:tc>
          <w:tcPr>
            <w:tcW w:w="3049" w:type="dxa"/>
          </w:tcPr>
          <w:p w14:paraId="4081F23C" w14:textId="7035EDC4" w:rsidR="00651B35" w:rsidRPr="00C8412D" w:rsidRDefault="00DA219E">
            <w:pPr>
              <w:pStyle w:val="Recuodecorpodetexto"/>
              <w:tabs>
                <w:tab w:val="clear" w:pos="720"/>
                <w:tab w:val="left" w:pos="284"/>
              </w:tabs>
              <w:spacing w:before="120" w:line="300" w:lineRule="exact"/>
              <w:jc w:val="left"/>
              <w:rPr>
                <w:rFonts w:ascii="Times New Roman" w:hAnsi="Times New Roman"/>
                <w:sz w:val="22"/>
                <w:szCs w:val="22"/>
                <w:lang w:eastAsia="en-US"/>
              </w:rPr>
            </w:pPr>
            <w:r w:rsidRPr="00C8412D">
              <w:rPr>
                <w:rFonts w:ascii="Times New Roman" w:hAnsi="Times New Roman"/>
                <w:sz w:val="22"/>
                <w:szCs w:val="22"/>
              </w:rPr>
              <w:t>"</w:t>
            </w:r>
            <w:r w:rsidR="00651B35" w:rsidRPr="00C8412D">
              <w:rPr>
                <w:rFonts w:ascii="Times New Roman" w:hAnsi="Times New Roman"/>
                <w:sz w:val="22"/>
                <w:szCs w:val="22"/>
                <w:u w:val="single"/>
              </w:rPr>
              <w:t>Coordenador Líder</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5436C202" w14:textId="77777777" w:rsidR="00651B35" w:rsidRPr="00C8412D" w:rsidRDefault="00651B35">
            <w:pPr>
              <w:pStyle w:val="Recuodecorpodetexto"/>
              <w:tabs>
                <w:tab w:val="clear" w:pos="720"/>
                <w:tab w:val="left" w:pos="284"/>
              </w:tabs>
              <w:spacing w:before="120" w:line="300" w:lineRule="exact"/>
              <w:rPr>
                <w:rFonts w:ascii="Times New Roman" w:hAnsi="Times New Roman"/>
                <w:sz w:val="22"/>
                <w:szCs w:val="22"/>
                <w:lang w:eastAsia="en-US"/>
              </w:rPr>
            </w:pPr>
            <w:r w:rsidRPr="00C8412D">
              <w:rPr>
                <w:rFonts w:ascii="Times New Roman" w:hAnsi="Times New Roman"/>
                <w:sz w:val="22"/>
                <w:szCs w:val="22"/>
              </w:rPr>
              <w:t>Banco Itaú BBA S.A., instituição financeira, com sede na Cidade de São Paulo, Estado de São Paulo,</w:t>
            </w:r>
            <w:r w:rsidR="008474D5" w:rsidRPr="00C8412D">
              <w:rPr>
                <w:rFonts w:ascii="Times New Roman" w:hAnsi="Times New Roman"/>
                <w:sz w:val="22"/>
                <w:szCs w:val="22"/>
              </w:rPr>
              <w:t xml:space="preserve"> na</w:t>
            </w:r>
            <w:r w:rsidRPr="00C8412D">
              <w:rPr>
                <w:rFonts w:ascii="Times New Roman" w:hAnsi="Times New Roman"/>
                <w:sz w:val="22"/>
                <w:szCs w:val="22"/>
              </w:rPr>
              <w:t xml:space="preserve"> </w:t>
            </w:r>
            <w:r w:rsidR="00572176" w:rsidRPr="00C8412D">
              <w:rPr>
                <w:rFonts w:ascii="Times New Roman" w:hAnsi="Times New Roman"/>
                <w:bCs/>
                <w:color w:val="000000"/>
                <w:sz w:val="22"/>
                <w:szCs w:val="22"/>
              </w:rPr>
              <w:t>Avenida Brigadeiro Faria Lima, nº 3.500, 1º, 2º, 3º (parte), 4º e 5º andares</w:t>
            </w:r>
            <w:r w:rsidRPr="00C8412D">
              <w:rPr>
                <w:rFonts w:ascii="Times New Roman" w:hAnsi="Times New Roman"/>
                <w:sz w:val="22"/>
                <w:szCs w:val="22"/>
              </w:rPr>
              <w:t>, inscrito no CNPJ/MF sob o nº 17.298.092/0001-30;</w:t>
            </w:r>
          </w:p>
        </w:tc>
      </w:tr>
      <w:tr w:rsidR="00651B35" w:rsidRPr="00B243DB" w14:paraId="57F52E9E" w14:textId="77777777" w:rsidTr="00572176">
        <w:tc>
          <w:tcPr>
            <w:tcW w:w="3049" w:type="dxa"/>
          </w:tcPr>
          <w:p w14:paraId="30C4FE4F" w14:textId="04A68F2B"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Créditos Imobiliários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05CECCD" w14:textId="4D1B94C6" w:rsidR="00651B35" w:rsidRPr="00C8412D" w:rsidRDefault="00651B35" w:rsidP="00923AB6">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 fração dos Créditos Imo</w:t>
            </w:r>
            <w:r w:rsidRPr="00923AB6">
              <w:rPr>
                <w:rFonts w:ascii="Times New Roman" w:hAnsi="Times New Roman"/>
                <w:sz w:val="22"/>
                <w:szCs w:val="22"/>
                <w:lang w:val="pt-BR"/>
              </w:rPr>
              <w:t xml:space="preserve">biliários Totais correspondente </w:t>
            </w:r>
            <w:r w:rsidR="00923AB6" w:rsidRPr="0098348B">
              <w:rPr>
                <w:rFonts w:ascii="Times New Roman" w:hAnsi="Times New Roman"/>
                <w:sz w:val="22"/>
                <w:szCs w:val="22"/>
                <w:lang w:val="pt-BR"/>
              </w:rPr>
              <w:t>a 99,99% (noventa e nove inteiros e noventa e nove centésimos por cento) do valor de principal dos Contratos de Financiamento, bem como a totalidade</w:t>
            </w:r>
            <w:r w:rsidRPr="002975D8">
              <w:rPr>
                <w:rFonts w:ascii="Times New Roman" w:hAnsi="Times New Roman"/>
                <w:sz w:val="22"/>
                <w:szCs w:val="22"/>
                <w:lang w:val="pt-BR"/>
              </w:rPr>
              <w:t xml:space="preserve"> da respectiva atualização monetária e dos juros contratuais limitados a </w:t>
            </w:r>
            <w:r w:rsidR="00511048" w:rsidRPr="00923AB6">
              <w:rPr>
                <w:rFonts w:ascii="Times New Roman" w:hAnsi="Times New Roman"/>
                <w:sz w:val="22"/>
                <w:szCs w:val="22"/>
                <w:lang w:val="pt-BR"/>
              </w:rPr>
              <w:t>7</w:t>
            </w:r>
            <w:r w:rsidR="00511048" w:rsidRPr="00C8412D">
              <w:rPr>
                <w:rFonts w:ascii="Times New Roman" w:hAnsi="Times New Roman"/>
                <w:sz w:val="22"/>
                <w:szCs w:val="22"/>
                <w:lang w:val="pt-BR"/>
              </w:rPr>
              <w:t>,7151% (sete inteiros e sete mil, cento e cinquenta e um décimos de milésimos por cento)</w:t>
            </w:r>
            <w:r w:rsidR="00C14272" w:rsidRPr="00C8412D">
              <w:rPr>
                <w:rFonts w:ascii="Times New Roman" w:hAnsi="Times New Roman"/>
                <w:sz w:val="22"/>
                <w:szCs w:val="22"/>
                <w:lang w:val="pt-BR"/>
              </w:rPr>
              <w:t xml:space="preserve"> </w:t>
            </w:r>
            <w:r w:rsidRPr="00C8412D">
              <w:rPr>
                <w:rFonts w:ascii="Times New Roman" w:hAnsi="Times New Roman"/>
                <w:sz w:val="22"/>
                <w:szCs w:val="22"/>
                <w:lang w:val="pt-BR"/>
              </w:rPr>
              <w:t>ao ano</w:t>
            </w:r>
            <w:r w:rsidR="00572176" w:rsidRPr="00C8412D">
              <w:rPr>
                <w:rFonts w:ascii="Times New Roman" w:hAnsi="Times New Roman"/>
                <w:sz w:val="22"/>
                <w:szCs w:val="22"/>
                <w:lang w:val="pt-BR"/>
              </w:rPr>
              <w:t xml:space="preserve">, com vencimento das respectivas parcelas a partir de </w:t>
            </w:r>
            <w:r w:rsidR="004F3D4A">
              <w:rPr>
                <w:rFonts w:ascii="Times New Roman" w:hAnsi="Times New Roman"/>
                <w:sz w:val="22"/>
                <w:szCs w:val="22"/>
                <w:lang w:val="pt-BR"/>
              </w:rPr>
              <w:t>dezembro</w:t>
            </w:r>
            <w:r w:rsidR="004F3D4A" w:rsidRPr="00C8412D">
              <w:rPr>
                <w:rFonts w:ascii="Times New Roman" w:hAnsi="Times New Roman"/>
                <w:sz w:val="22"/>
                <w:szCs w:val="22"/>
                <w:lang w:val="pt-BR"/>
              </w:rPr>
              <w:t xml:space="preserve"> </w:t>
            </w:r>
            <w:r w:rsidR="00572176" w:rsidRPr="00C8412D">
              <w:rPr>
                <w:rFonts w:ascii="Times New Roman" w:hAnsi="Times New Roman"/>
                <w:sz w:val="22"/>
                <w:szCs w:val="22"/>
                <w:lang w:val="pt-BR"/>
              </w:rPr>
              <w:t>de</w:t>
            </w:r>
            <w:r w:rsidR="00DA219E" w:rsidRPr="00C8412D">
              <w:rPr>
                <w:rFonts w:ascii="Times New Roman" w:hAnsi="Times New Roman"/>
                <w:sz w:val="22"/>
                <w:szCs w:val="22"/>
                <w:lang w:val="pt-BR"/>
              </w:rPr>
              <w:t xml:space="preserve"> 2016</w:t>
            </w:r>
            <w:r w:rsidR="00572176" w:rsidRPr="00C8412D">
              <w:rPr>
                <w:rFonts w:ascii="Times New Roman" w:hAnsi="Times New Roman"/>
                <w:sz w:val="22"/>
                <w:szCs w:val="22"/>
                <w:lang w:val="pt-BR"/>
              </w:rPr>
              <w:t>, inclusive</w:t>
            </w:r>
            <w:r w:rsidRPr="00C8412D">
              <w:rPr>
                <w:rFonts w:ascii="Times New Roman" w:hAnsi="Times New Roman"/>
                <w:sz w:val="22"/>
                <w:szCs w:val="22"/>
                <w:lang w:val="pt-BR"/>
              </w:rPr>
              <w:t xml:space="preserve">. </w:t>
            </w:r>
            <w:r w:rsidR="00572176" w:rsidRPr="00C8412D">
              <w:rPr>
                <w:rFonts w:ascii="Times New Roman" w:hAnsi="Times New Roman"/>
                <w:sz w:val="22"/>
                <w:szCs w:val="22"/>
                <w:lang w:val="pt-BR"/>
              </w:rPr>
              <w:t xml:space="preserve">As </w:t>
            </w:r>
            <w:r w:rsidRPr="00C8412D">
              <w:rPr>
                <w:rFonts w:ascii="Times New Roman" w:hAnsi="Times New Roman"/>
                <w:sz w:val="22"/>
                <w:szCs w:val="22"/>
                <w:lang w:val="pt-BR"/>
              </w:rPr>
              <w:t xml:space="preserve">taxas de remuneração, tarifas, indenizações, indenizações de Seguros, prêmios de Seguros, penalidades e encargos contratuais ou legais, além dos juros que excederem ao percentual de </w:t>
            </w:r>
            <w:r w:rsidR="00511048" w:rsidRPr="00C8412D">
              <w:rPr>
                <w:rFonts w:ascii="Times New Roman" w:hAnsi="Times New Roman"/>
                <w:sz w:val="22"/>
                <w:szCs w:val="22"/>
                <w:lang w:val="pt-BR"/>
              </w:rPr>
              <w:t xml:space="preserve">7,7151% (sete inteiros e sete mil, cento e cinquenta e um </w:t>
            </w:r>
            <w:r w:rsidR="00511048" w:rsidRPr="00C8412D">
              <w:rPr>
                <w:rFonts w:ascii="Times New Roman" w:hAnsi="Times New Roman"/>
                <w:sz w:val="22"/>
                <w:szCs w:val="22"/>
                <w:lang w:val="pt-BR"/>
              </w:rPr>
              <w:lastRenderedPageBreak/>
              <w:t>décimos de milésimos por cento)</w:t>
            </w:r>
            <w:r w:rsidR="00587375" w:rsidRPr="00C8412D">
              <w:rPr>
                <w:rFonts w:ascii="Times New Roman" w:hAnsi="Times New Roman"/>
                <w:sz w:val="22"/>
                <w:szCs w:val="22"/>
                <w:lang w:val="pt-BR"/>
              </w:rPr>
              <w:t xml:space="preserve"> </w:t>
            </w:r>
            <w:r w:rsidRPr="00C8412D">
              <w:rPr>
                <w:rFonts w:ascii="Times New Roman" w:hAnsi="Times New Roman"/>
                <w:sz w:val="22"/>
                <w:szCs w:val="22"/>
                <w:lang w:val="pt-BR"/>
              </w:rPr>
              <w:t>ao ano</w:t>
            </w:r>
            <w:r w:rsidR="00572176" w:rsidRPr="00C8412D">
              <w:rPr>
                <w:rFonts w:ascii="Times New Roman" w:hAnsi="Times New Roman"/>
                <w:sz w:val="22"/>
                <w:szCs w:val="22"/>
                <w:lang w:val="pt-BR"/>
              </w:rPr>
              <w:t xml:space="preserve"> durante todo o prazo remanescente dos Contratos de Financiamento</w:t>
            </w:r>
            <w:r w:rsidRPr="00C8412D">
              <w:rPr>
                <w:rFonts w:ascii="Times New Roman" w:hAnsi="Times New Roman"/>
                <w:sz w:val="22"/>
                <w:szCs w:val="22"/>
                <w:lang w:val="pt-BR"/>
              </w:rPr>
              <w:t xml:space="preserve">, são de titularidade do Cedente e integram a Parcela Não Cedida dos Créditos Imobiliários, não tendo sido transferidos à Emissora nos termos do Contrato de Cessão; </w:t>
            </w:r>
          </w:p>
        </w:tc>
      </w:tr>
      <w:tr w:rsidR="00651B35" w:rsidRPr="00B243DB" w14:paraId="0BFDBD8C" w14:textId="77777777" w:rsidTr="00572176">
        <w:tc>
          <w:tcPr>
            <w:tcW w:w="3049" w:type="dxa"/>
          </w:tcPr>
          <w:p w14:paraId="740A3B70" w14:textId="7CDFFC72" w:rsidR="00651B35" w:rsidRPr="00C8412D" w:rsidRDefault="00DA219E">
            <w:pPr>
              <w:pStyle w:val="Cabealho"/>
              <w:tabs>
                <w:tab w:val="left" w:pos="284"/>
              </w:tabs>
              <w:spacing w:before="120" w:line="300" w:lineRule="exact"/>
              <w:rPr>
                <w:rFonts w:ascii="Times New Roman" w:hAnsi="Times New Roman"/>
                <w:sz w:val="22"/>
                <w:szCs w:val="22"/>
              </w:rPr>
            </w:pPr>
            <w:r w:rsidRPr="00C8412D">
              <w:rPr>
                <w:rFonts w:ascii="Times New Roman" w:hAnsi="Times New Roman"/>
                <w:sz w:val="22"/>
                <w:szCs w:val="22"/>
              </w:rPr>
              <w:lastRenderedPageBreak/>
              <w:t>"</w:t>
            </w:r>
            <w:r w:rsidR="00651B35" w:rsidRPr="00C8412D">
              <w:rPr>
                <w:rFonts w:ascii="Times New Roman" w:hAnsi="Times New Roman"/>
                <w:sz w:val="22"/>
                <w:szCs w:val="22"/>
                <w:u w:val="single"/>
              </w:rPr>
              <w:t>Créditos Imobiliários Totais</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479721F0" w14:textId="77777777" w:rsidR="00651B35" w:rsidRPr="00C8412D" w:rsidRDefault="00651B35">
            <w:pPr>
              <w:pStyle w:val="Cabealho"/>
              <w:tabs>
                <w:tab w:val="left" w:pos="284"/>
              </w:tabs>
              <w:spacing w:before="120" w:line="300" w:lineRule="exact"/>
              <w:jc w:val="both"/>
              <w:rPr>
                <w:rFonts w:ascii="Times New Roman" w:hAnsi="Times New Roman"/>
                <w:sz w:val="22"/>
                <w:szCs w:val="22"/>
              </w:rPr>
            </w:pPr>
            <w:r w:rsidRPr="00C8412D">
              <w:rPr>
                <w:rFonts w:ascii="Times New Roman" w:hAnsi="Times New Roman"/>
                <w:sz w:val="22"/>
                <w:szCs w:val="22"/>
              </w:rPr>
              <w:t>Créditos correspondentes à totalidade do valor de principal dos Contratos de Financiamento, da respectiva atualização monetária e dos juros contratuais, bem como todos e quaisquer outros direitos creditórios devidos pelos Devedores por força dos Contratos de Financiamento, incluindo a totalidade dos respectivos acessórios, tais como encargos moratórios, multas, penalidades, indenizações, tarifas, prêmios de Seguros, despesas, custas, honorários, garantias e demais encargos contratuais e legais previstos;</w:t>
            </w:r>
          </w:p>
        </w:tc>
      </w:tr>
      <w:tr w:rsidR="00651B35" w:rsidRPr="00B243DB" w14:paraId="2947CD21" w14:textId="77777777" w:rsidTr="00572176">
        <w:tc>
          <w:tcPr>
            <w:tcW w:w="3049" w:type="dxa"/>
          </w:tcPr>
          <w:p w14:paraId="205D50AB" w14:textId="640A7817" w:rsidR="00651B35" w:rsidRPr="00C8412D" w:rsidRDefault="00DA219E">
            <w:pPr>
              <w:pStyle w:val="Cabealho"/>
              <w:tabs>
                <w:tab w:val="left" w:pos="284"/>
              </w:tabs>
              <w:spacing w:before="120" w:line="300" w:lineRule="exact"/>
              <w:rPr>
                <w:rFonts w:ascii="Times New Roman" w:hAnsi="Times New Roman"/>
                <w:sz w:val="22"/>
                <w:szCs w:val="22"/>
                <w:lang w:eastAsia="en-US"/>
              </w:rPr>
            </w:pPr>
            <w:r w:rsidRPr="00C8412D">
              <w:rPr>
                <w:rFonts w:ascii="Times New Roman" w:hAnsi="Times New Roman"/>
                <w:sz w:val="22"/>
                <w:szCs w:val="22"/>
              </w:rPr>
              <w:t>"</w:t>
            </w:r>
            <w:r w:rsidR="00651B35" w:rsidRPr="00C8412D">
              <w:rPr>
                <w:rFonts w:ascii="Times New Roman" w:hAnsi="Times New Roman"/>
                <w:sz w:val="22"/>
                <w:szCs w:val="22"/>
                <w:u w:val="single"/>
              </w:rPr>
              <w:t>CRI</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36EC7B6D" w14:textId="56AC48F5" w:rsidR="00651B35" w:rsidRPr="00C8412D" w:rsidRDefault="00651B35">
            <w:pPr>
              <w:pStyle w:val="Cabealho"/>
              <w:tabs>
                <w:tab w:val="left" w:pos="284"/>
              </w:tabs>
              <w:spacing w:before="120" w:line="300" w:lineRule="exact"/>
              <w:jc w:val="both"/>
              <w:rPr>
                <w:rFonts w:ascii="Times New Roman" w:hAnsi="Times New Roman"/>
                <w:sz w:val="22"/>
                <w:szCs w:val="22"/>
                <w:lang w:eastAsia="en-US"/>
              </w:rPr>
            </w:pPr>
            <w:r w:rsidRPr="00C8412D">
              <w:rPr>
                <w:rFonts w:ascii="Times New Roman" w:hAnsi="Times New Roman"/>
                <w:sz w:val="22"/>
                <w:szCs w:val="22"/>
              </w:rPr>
              <w:t xml:space="preserve">Títulos de créditos, de livre negociação, observadas as condições de sua oferta, integrantes da </w:t>
            </w:r>
            <w:r w:rsidR="001176B3" w:rsidRPr="001176B3">
              <w:rPr>
                <w:rFonts w:ascii="Times New Roman" w:hAnsi="Times New Roman"/>
                <w:sz w:val="22"/>
                <w:szCs w:val="22"/>
              </w:rPr>
              <w:t>278ª Série da 2ª</w:t>
            </w:r>
            <w:r w:rsidRPr="00C8412D">
              <w:rPr>
                <w:rFonts w:ascii="Times New Roman" w:hAnsi="Times New Roman"/>
                <w:sz w:val="22"/>
                <w:szCs w:val="22"/>
              </w:rPr>
              <w:t xml:space="preserve">ª Emissão da </w:t>
            </w:r>
            <w:proofErr w:type="spellStart"/>
            <w:r w:rsidRPr="00C8412D">
              <w:rPr>
                <w:rFonts w:ascii="Times New Roman" w:hAnsi="Times New Roman"/>
                <w:sz w:val="22"/>
                <w:szCs w:val="22"/>
              </w:rPr>
              <w:t>Securitizadora</w:t>
            </w:r>
            <w:proofErr w:type="spellEnd"/>
            <w:r w:rsidRPr="00C8412D">
              <w:rPr>
                <w:rFonts w:ascii="Times New Roman" w:hAnsi="Times New Roman"/>
                <w:sz w:val="22"/>
                <w:szCs w:val="22"/>
              </w:rPr>
              <w:t>, emitidos sob a forma escritural de acordo com este Termo;</w:t>
            </w:r>
          </w:p>
        </w:tc>
      </w:tr>
      <w:tr w:rsidR="00651B35" w:rsidRPr="000D4EDC" w14:paraId="66CFB4F2" w14:textId="77777777" w:rsidTr="00572176">
        <w:tc>
          <w:tcPr>
            <w:tcW w:w="3049" w:type="dxa"/>
          </w:tcPr>
          <w:p w14:paraId="42953E3C" w14:textId="10670267" w:rsidR="00651B35" w:rsidRPr="00C8412D" w:rsidRDefault="00DA219E">
            <w:pPr>
              <w:pStyle w:val="Textodebalo1"/>
              <w:tabs>
                <w:tab w:val="left" w:pos="284"/>
                <w:tab w:val="center" w:pos="4419"/>
                <w:tab w:val="right" w:pos="8838"/>
              </w:tabs>
              <w:spacing w:before="120" w:line="300" w:lineRule="exact"/>
              <w:rPr>
                <w:rFonts w:ascii="Times New Roman" w:hAnsi="Times New Roman" w:cs="Times New Roman"/>
                <w:sz w:val="22"/>
                <w:szCs w:val="22"/>
              </w:rPr>
            </w:pPr>
            <w:r w:rsidRPr="00C8412D">
              <w:rPr>
                <w:rFonts w:ascii="Times New Roman" w:hAnsi="Times New Roman" w:cs="Times New Roman"/>
                <w:sz w:val="22"/>
                <w:szCs w:val="22"/>
              </w:rPr>
              <w:t>"</w:t>
            </w:r>
            <w:r w:rsidR="00651B35" w:rsidRPr="00C8412D">
              <w:rPr>
                <w:rFonts w:ascii="Times New Roman" w:hAnsi="Times New Roman" w:cs="Times New Roman"/>
                <w:sz w:val="22"/>
                <w:szCs w:val="22"/>
                <w:u w:val="single"/>
              </w:rPr>
              <w:t>Critérios de Elegibilidade</w:t>
            </w:r>
            <w:r w:rsidRPr="00C8412D">
              <w:rPr>
                <w:rFonts w:ascii="Times New Roman" w:hAnsi="Times New Roman" w:cs="Times New Roman"/>
                <w:sz w:val="22"/>
                <w:szCs w:val="22"/>
              </w:rPr>
              <w:t>"</w:t>
            </w:r>
          </w:p>
        </w:tc>
        <w:tc>
          <w:tcPr>
            <w:tcW w:w="6590" w:type="dxa"/>
          </w:tcPr>
          <w:p w14:paraId="72815611" w14:textId="638A44EC" w:rsidR="00651B35" w:rsidRPr="00C8412D" w:rsidRDefault="00651B35">
            <w:pPr>
              <w:pStyle w:val="Cabealho"/>
              <w:tabs>
                <w:tab w:val="left" w:pos="284"/>
              </w:tabs>
              <w:spacing w:before="120" w:line="300" w:lineRule="exact"/>
              <w:jc w:val="both"/>
              <w:rPr>
                <w:rFonts w:ascii="Times New Roman" w:hAnsi="Times New Roman"/>
                <w:sz w:val="22"/>
                <w:szCs w:val="22"/>
                <w:lang w:eastAsia="en-US"/>
              </w:rPr>
            </w:pPr>
            <w:r w:rsidRPr="00C8412D">
              <w:rPr>
                <w:rFonts w:ascii="Times New Roman" w:hAnsi="Times New Roman"/>
                <w:sz w:val="22"/>
                <w:szCs w:val="22"/>
              </w:rPr>
              <w:t>São os critérios de elegibilidade dos Créditos Imobiliár</w:t>
            </w:r>
            <w:r w:rsidR="00DA219E" w:rsidRPr="00C8412D">
              <w:rPr>
                <w:rFonts w:ascii="Times New Roman" w:hAnsi="Times New Roman"/>
                <w:sz w:val="22"/>
                <w:szCs w:val="22"/>
              </w:rPr>
              <w:t>ios cedidos, conforme listados na Cláusula</w:t>
            </w:r>
            <w:r w:rsidRPr="00C8412D">
              <w:rPr>
                <w:rFonts w:ascii="Times New Roman" w:hAnsi="Times New Roman"/>
                <w:sz w:val="22"/>
                <w:szCs w:val="22"/>
              </w:rPr>
              <w:t xml:space="preserve"> 2.4.1. </w:t>
            </w:r>
            <w:proofErr w:type="gramStart"/>
            <w:r w:rsidRPr="00C8412D">
              <w:rPr>
                <w:rFonts w:ascii="Times New Roman" w:hAnsi="Times New Roman"/>
                <w:sz w:val="22"/>
                <w:szCs w:val="22"/>
              </w:rPr>
              <w:t>deste</w:t>
            </w:r>
            <w:proofErr w:type="gramEnd"/>
            <w:r w:rsidRPr="00C8412D">
              <w:rPr>
                <w:rFonts w:ascii="Times New Roman" w:hAnsi="Times New Roman"/>
                <w:sz w:val="22"/>
                <w:szCs w:val="22"/>
              </w:rPr>
              <w:t xml:space="preserve"> Termo;</w:t>
            </w:r>
          </w:p>
        </w:tc>
      </w:tr>
      <w:tr w:rsidR="00651B35" w:rsidRPr="00C8412D" w14:paraId="474FC765" w14:textId="77777777" w:rsidTr="00572176">
        <w:tc>
          <w:tcPr>
            <w:tcW w:w="3049" w:type="dxa"/>
          </w:tcPr>
          <w:p w14:paraId="495DA1F9" w14:textId="52494937" w:rsidR="00651B35" w:rsidRPr="00C8412D" w:rsidRDefault="00DA219E">
            <w:pPr>
              <w:pStyle w:val="Corpodetexto2"/>
              <w:tabs>
                <w:tab w:val="left" w:pos="284"/>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CVM</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81BA32D" w14:textId="77777777"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Comissão de Valores Mobiliários;</w:t>
            </w:r>
          </w:p>
        </w:tc>
      </w:tr>
      <w:tr w:rsidR="006E5D01" w:rsidRPr="00C8412D" w14:paraId="42293273" w14:textId="77777777" w:rsidTr="00572176">
        <w:tc>
          <w:tcPr>
            <w:tcW w:w="3049" w:type="dxa"/>
          </w:tcPr>
          <w:p w14:paraId="5AA1438F" w14:textId="49DD4DF8" w:rsidR="006E5D01" w:rsidRPr="00C8412D" w:rsidRDefault="00DA219E">
            <w:pPr>
              <w:pStyle w:val="Corpodetexto2"/>
              <w:tabs>
                <w:tab w:val="left" w:pos="284"/>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E5D01" w:rsidRPr="00C8412D">
              <w:rPr>
                <w:rFonts w:ascii="Times New Roman" w:hAnsi="Times New Roman"/>
                <w:sz w:val="22"/>
                <w:szCs w:val="22"/>
                <w:u w:val="single"/>
                <w:lang w:val="pt-BR"/>
              </w:rPr>
              <w:t>Data Base</w:t>
            </w:r>
            <w:r w:rsidRPr="00C8412D">
              <w:rPr>
                <w:rFonts w:ascii="Times New Roman" w:hAnsi="Times New Roman"/>
                <w:sz w:val="22"/>
                <w:szCs w:val="22"/>
                <w:lang w:val="pt-BR"/>
              </w:rPr>
              <w:t>"</w:t>
            </w:r>
            <w:r w:rsidR="006E5D01" w:rsidRPr="00C8412D">
              <w:rPr>
                <w:rFonts w:ascii="Times New Roman" w:hAnsi="Times New Roman"/>
                <w:sz w:val="22"/>
                <w:szCs w:val="22"/>
                <w:lang w:val="pt-BR"/>
              </w:rPr>
              <w:t>:</w:t>
            </w:r>
          </w:p>
        </w:tc>
        <w:tc>
          <w:tcPr>
            <w:tcW w:w="6590" w:type="dxa"/>
          </w:tcPr>
          <w:p w14:paraId="77A9A4EE" w14:textId="6259D2F8" w:rsidR="00970F66" w:rsidRPr="00C8412D" w:rsidRDefault="004F3D4A" w:rsidP="004F3D4A">
            <w:pPr>
              <w:pStyle w:val="Corpodetexto2"/>
              <w:tabs>
                <w:tab w:val="left" w:pos="284"/>
              </w:tabs>
              <w:spacing w:before="120" w:after="0" w:line="300" w:lineRule="exact"/>
              <w:jc w:val="both"/>
              <w:rPr>
                <w:rFonts w:ascii="Times New Roman" w:hAnsi="Times New Roman"/>
                <w:sz w:val="22"/>
                <w:szCs w:val="22"/>
              </w:rPr>
            </w:pPr>
            <w:r>
              <w:rPr>
                <w:rFonts w:ascii="Times New Roman" w:hAnsi="Times New Roman"/>
                <w:sz w:val="22"/>
                <w:szCs w:val="22"/>
              </w:rPr>
              <w:t>21</w:t>
            </w:r>
            <w:r w:rsidRPr="00C8412D">
              <w:rPr>
                <w:rFonts w:ascii="Times New Roman" w:hAnsi="Times New Roman"/>
                <w:sz w:val="22"/>
                <w:szCs w:val="22"/>
              </w:rPr>
              <w:t xml:space="preserve"> </w:t>
            </w:r>
            <w:r w:rsidR="00DA219E" w:rsidRPr="00C8412D">
              <w:rPr>
                <w:rFonts w:ascii="Times New Roman" w:hAnsi="Times New Roman"/>
                <w:sz w:val="22"/>
                <w:szCs w:val="22"/>
              </w:rPr>
              <w:t xml:space="preserve">de </w:t>
            </w:r>
            <w:proofErr w:type="spellStart"/>
            <w:r>
              <w:rPr>
                <w:rFonts w:ascii="Times New Roman" w:hAnsi="Times New Roman"/>
                <w:sz w:val="22"/>
                <w:szCs w:val="22"/>
              </w:rPr>
              <w:t>outubro</w:t>
            </w:r>
            <w:proofErr w:type="spellEnd"/>
            <w:r w:rsidRPr="00C8412D">
              <w:rPr>
                <w:rFonts w:ascii="Times New Roman" w:hAnsi="Times New Roman"/>
                <w:sz w:val="22"/>
                <w:szCs w:val="22"/>
              </w:rPr>
              <w:t xml:space="preserve"> </w:t>
            </w:r>
            <w:r w:rsidR="00DA219E" w:rsidRPr="00C8412D">
              <w:rPr>
                <w:rFonts w:ascii="Times New Roman" w:hAnsi="Times New Roman"/>
                <w:sz w:val="22"/>
                <w:szCs w:val="22"/>
              </w:rPr>
              <w:t>de 2016</w:t>
            </w:r>
          </w:p>
        </w:tc>
      </w:tr>
      <w:tr w:rsidR="00651B35" w:rsidRPr="00B243DB" w14:paraId="5E7733DE" w14:textId="77777777" w:rsidTr="00572176">
        <w:tc>
          <w:tcPr>
            <w:tcW w:w="3049" w:type="dxa"/>
          </w:tcPr>
          <w:p w14:paraId="41814683" w14:textId="240D00A4" w:rsidR="00651B35" w:rsidRPr="00C8412D" w:rsidRDefault="00DA219E">
            <w:pPr>
              <w:pStyle w:val="Corpodetexto2"/>
              <w:tabs>
                <w:tab w:val="left" w:pos="284"/>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Devedores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77AD62D" w14:textId="77777777"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Pessoas físicas devedoras dos Contratos de Financiamento;</w:t>
            </w:r>
          </w:p>
        </w:tc>
      </w:tr>
      <w:tr w:rsidR="00651B35" w:rsidRPr="00B243DB" w14:paraId="4CDFEDAC" w14:textId="77777777" w:rsidTr="00572176">
        <w:tc>
          <w:tcPr>
            <w:tcW w:w="3049" w:type="dxa"/>
          </w:tcPr>
          <w:p w14:paraId="1E0DBC58" w14:textId="17A2E253" w:rsidR="00651B35" w:rsidRPr="00C8412D" w:rsidRDefault="00DA219E">
            <w:pPr>
              <w:pStyle w:val="Corpodetexto2"/>
              <w:tabs>
                <w:tab w:val="left" w:pos="284"/>
                <w:tab w:val="left" w:pos="676"/>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Dia Útil</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0FFF36A4" w14:textId="77777777"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Todo e qualquer dia, exceto sábado, domingo e feriado nacional; </w:t>
            </w:r>
          </w:p>
        </w:tc>
      </w:tr>
      <w:tr w:rsidR="00651B35" w:rsidRPr="00B243DB" w14:paraId="2F51AC31" w14:textId="77777777" w:rsidTr="00572176">
        <w:tc>
          <w:tcPr>
            <w:tcW w:w="3049" w:type="dxa"/>
          </w:tcPr>
          <w:p w14:paraId="45ADACE3" w14:textId="7A23CF3E" w:rsidR="00651B35" w:rsidRPr="00C8412D" w:rsidRDefault="00DA219E">
            <w:pPr>
              <w:tabs>
                <w:tab w:val="left" w:pos="284"/>
                <w:tab w:val="left" w:pos="676"/>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Escritura de Emissão de CCI</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32CE4C4B" w14:textId="6C2B25E5"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O Instrumento Particular de Emissão de Cédulas de Crédito Imobiliário Fracionárias, Sem Garantia Real e sob a Forma Escritural, celebrada entre o Cedente e a Instituição </w:t>
            </w:r>
            <w:proofErr w:type="spellStart"/>
            <w:r w:rsidRPr="00C8412D">
              <w:rPr>
                <w:rFonts w:ascii="Times New Roman" w:hAnsi="Times New Roman"/>
                <w:sz w:val="22"/>
                <w:szCs w:val="22"/>
                <w:lang w:val="pt-BR"/>
              </w:rPr>
              <w:t>Custodiante</w:t>
            </w:r>
            <w:proofErr w:type="spellEnd"/>
            <w:r w:rsidRPr="00C8412D">
              <w:rPr>
                <w:rFonts w:ascii="Times New Roman" w:hAnsi="Times New Roman"/>
                <w:sz w:val="22"/>
                <w:szCs w:val="22"/>
                <w:lang w:val="pt-BR"/>
              </w:rPr>
              <w:t xml:space="preserve">, em </w:t>
            </w:r>
            <w:r w:rsidR="004F3D4A" w:rsidRPr="004F3D4A">
              <w:rPr>
                <w:rFonts w:ascii="Times New Roman" w:hAnsi="Times New Roman"/>
                <w:sz w:val="22"/>
                <w:szCs w:val="22"/>
                <w:lang w:val="pt-BR"/>
              </w:rPr>
              <w:t>21 de outubro de 2016</w:t>
            </w:r>
            <w:r w:rsidR="0003066A" w:rsidRPr="00C8412D">
              <w:rPr>
                <w:rFonts w:ascii="Times New Roman" w:hAnsi="Times New Roman"/>
                <w:sz w:val="22"/>
                <w:szCs w:val="22"/>
                <w:lang w:val="pt-BR"/>
              </w:rPr>
              <w:t xml:space="preserve">; </w:t>
            </w:r>
          </w:p>
        </w:tc>
      </w:tr>
      <w:tr w:rsidR="007C062B" w:rsidRPr="00B243DB" w14:paraId="0A641874" w14:textId="77777777" w:rsidTr="007C062B">
        <w:tc>
          <w:tcPr>
            <w:tcW w:w="3049" w:type="dxa"/>
          </w:tcPr>
          <w:p w14:paraId="6B47B08F" w14:textId="25E2E8C5" w:rsidR="007C062B"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proofErr w:type="spellStart"/>
            <w:r w:rsidR="007C062B" w:rsidRPr="00C8412D">
              <w:rPr>
                <w:rFonts w:ascii="Times New Roman" w:hAnsi="Times New Roman"/>
                <w:sz w:val="22"/>
                <w:szCs w:val="22"/>
                <w:u w:val="single"/>
                <w:lang w:val="pt-BR"/>
              </w:rPr>
              <w:t>Escriturador</w:t>
            </w:r>
            <w:proofErr w:type="spellEnd"/>
            <w:r w:rsidRPr="00C8412D">
              <w:rPr>
                <w:rFonts w:ascii="Times New Roman" w:hAnsi="Times New Roman"/>
                <w:sz w:val="22"/>
                <w:szCs w:val="22"/>
                <w:lang w:val="pt-BR"/>
              </w:rPr>
              <w:t>"</w:t>
            </w:r>
            <w:r w:rsidR="007C062B" w:rsidRPr="00C8412D">
              <w:rPr>
                <w:rFonts w:ascii="Times New Roman" w:hAnsi="Times New Roman"/>
                <w:sz w:val="22"/>
                <w:szCs w:val="22"/>
                <w:lang w:val="pt-BR"/>
              </w:rPr>
              <w:t>:</w:t>
            </w:r>
          </w:p>
        </w:tc>
        <w:tc>
          <w:tcPr>
            <w:tcW w:w="6590" w:type="dxa"/>
          </w:tcPr>
          <w:p w14:paraId="384D5935" w14:textId="77777777" w:rsidR="007C062B" w:rsidRPr="00C8412D" w:rsidRDefault="00CC2D16">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Itaú Corretora de Valores S.A., sociedade </w:t>
            </w:r>
            <w:r w:rsidR="00632F48" w:rsidRPr="00C8412D">
              <w:rPr>
                <w:rFonts w:ascii="Times New Roman" w:hAnsi="Times New Roman"/>
                <w:sz w:val="22"/>
                <w:szCs w:val="22"/>
                <w:lang w:val="pt-BR"/>
              </w:rPr>
              <w:t xml:space="preserve">anônima </w:t>
            </w:r>
            <w:r w:rsidRPr="00C8412D">
              <w:rPr>
                <w:rFonts w:ascii="Times New Roman" w:hAnsi="Times New Roman"/>
                <w:sz w:val="22"/>
                <w:szCs w:val="22"/>
                <w:lang w:val="pt-BR"/>
              </w:rPr>
              <w:t>com sede na Cidade de São Paulo, Estado de São Paulo, na Avenida Brigadeiro Faria Lima, 3.500, 3º andar (parte), inscrita no CNPJ/MF sob o nº 61.194.353/0001-64;</w:t>
            </w:r>
          </w:p>
        </w:tc>
      </w:tr>
      <w:tr w:rsidR="00651B35" w:rsidRPr="00B243DB" w14:paraId="0694A764" w14:textId="77777777" w:rsidTr="00572176">
        <w:tc>
          <w:tcPr>
            <w:tcW w:w="3049" w:type="dxa"/>
          </w:tcPr>
          <w:p w14:paraId="3D0AD795" w14:textId="13699F5D" w:rsidR="00651B35" w:rsidRPr="00C8412D" w:rsidRDefault="00DA219E">
            <w:pPr>
              <w:tabs>
                <w:tab w:val="left" w:pos="284"/>
                <w:tab w:val="left" w:pos="676"/>
              </w:tabs>
              <w:spacing w:before="120" w:line="300" w:lineRule="exact"/>
              <w:rPr>
                <w:rFonts w:ascii="Times New Roman" w:hAnsi="Times New Roman"/>
                <w:sz w:val="22"/>
                <w:szCs w:val="22"/>
                <w:u w:val="single"/>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Evento de Multa Indenizatória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3FD46DE" w14:textId="70C1F4DE" w:rsidR="00651B35" w:rsidRPr="00C8412D" w:rsidRDefault="00A17CDF">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w:t>
            </w:r>
            <w:r w:rsidR="00651B35" w:rsidRPr="00C8412D">
              <w:rPr>
                <w:rFonts w:ascii="Times New Roman" w:hAnsi="Times New Roman"/>
                <w:sz w:val="22"/>
                <w:szCs w:val="22"/>
                <w:lang w:val="pt-BR"/>
              </w:rPr>
              <w:t xml:space="preserve"> inexistência, no todo ou em parte, dos Créditos Imobiliários;</w:t>
            </w:r>
          </w:p>
        </w:tc>
      </w:tr>
      <w:tr w:rsidR="00651B35" w:rsidRPr="00B243DB" w14:paraId="4BE11AD6" w14:textId="77777777" w:rsidTr="00572176">
        <w:tc>
          <w:tcPr>
            <w:tcW w:w="3049" w:type="dxa"/>
          </w:tcPr>
          <w:p w14:paraId="0FE65AA8" w14:textId="336DDCA0" w:rsidR="00651B35" w:rsidRPr="00C8412D" w:rsidRDefault="00DA219E">
            <w:pPr>
              <w:tabs>
                <w:tab w:val="left" w:pos="284"/>
                <w:tab w:val="left" w:pos="676"/>
              </w:tabs>
              <w:spacing w:before="120" w:line="300" w:lineRule="exact"/>
              <w:rPr>
                <w:rFonts w:ascii="Times New Roman" w:hAnsi="Times New Roman"/>
                <w:sz w:val="22"/>
                <w:szCs w:val="22"/>
                <w:u w:val="single"/>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Eventos de Recompra Compulsória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330A2C5" w14:textId="0F36F92A" w:rsidR="00651B35" w:rsidRPr="00C8412D" w:rsidRDefault="00651B35" w:rsidP="00DA467A">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Nos termos do Contrato de Cessão, são eventos de recompra compulsória: a) o ajuizamento de ação judicial que tenha por objeto qualquer Contrato de Financiamento, ou a existência, validade, eficácia ou exigibilidade dos Créditos Imobiliários; b) a ineficácia ou inexigibilidade, no todo ou em parte, dos Créditos Imobiliários; c) </w:t>
            </w:r>
            <w:r w:rsidR="00863908" w:rsidRPr="00C8412D">
              <w:rPr>
                <w:rFonts w:ascii="Times New Roman" w:hAnsi="Times New Roman"/>
                <w:color w:val="000000"/>
                <w:sz w:val="22"/>
                <w:szCs w:val="22"/>
                <w:lang w:val="pt-BR"/>
              </w:rPr>
              <w:lastRenderedPageBreak/>
              <w:t xml:space="preserve">independentemente do eventual adimplemento dos Créditos Imobiliários pelo Cedente em decorrência da Coobrigação, o inadimplemento, por parte do respectivo Devedor, até </w:t>
            </w:r>
            <w:r w:rsidR="004D53BB" w:rsidRPr="00C8412D">
              <w:rPr>
                <w:rFonts w:ascii="Times New Roman" w:hAnsi="Times New Roman"/>
                <w:color w:val="000000"/>
                <w:sz w:val="22"/>
                <w:szCs w:val="22"/>
                <w:lang w:val="pt-BR"/>
              </w:rPr>
              <w:t xml:space="preserve"> </w:t>
            </w:r>
            <w:r w:rsidR="00A27136" w:rsidRPr="00C8412D">
              <w:rPr>
                <w:rFonts w:ascii="Times New Roman" w:hAnsi="Times New Roman"/>
                <w:color w:val="000000"/>
                <w:sz w:val="22"/>
                <w:szCs w:val="22"/>
                <w:lang w:val="pt-BR"/>
              </w:rPr>
              <w:t xml:space="preserve">a </w:t>
            </w:r>
            <w:r w:rsidR="00863908" w:rsidRPr="00C8412D">
              <w:rPr>
                <w:rFonts w:ascii="Times New Roman" w:hAnsi="Times New Roman"/>
                <w:color w:val="000000"/>
                <w:sz w:val="22"/>
                <w:szCs w:val="22"/>
                <w:lang w:val="pt-BR"/>
              </w:rPr>
              <w:t>Data Base, inclusive, de qualquer parcela de seu respectivo Contrato de Financiamento não paga no respectivo mês de competência</w:t>
            </w:r>
            <w:r w:rsidRPr="00C8412D">
              <w:rPr>
                <w:rFonts w:ascii="Times New Roman" w:hAnsi="Times New Roman"/>
                <w:sz w:val="22"/>
                <w:szCs w:val="22"/>
                <w:lang w:val="pt-BR"/>
              </w:rPr>
              <w:t xml:space="preserve">; d) independentemente do eventual adimplemento dos Créditos Imobiliários pelo Cedente em decorrência da Coobrigação, o inadimplemento, por parte do respectivo Devedor, </w:t>
            </w:r>
            <w:r w:rsidR="00686DE5" w:rsidRPr="00C8412D">
              <w:rPr>
                <w:rFonts w:ascii="Times New Roman" w:hAnsi="Times New Roman"/>
                <w:color w:val="000000"/>
                <w:sz w:val="22"/>
                <w:szCs w:val="22"/>
                <w:lang w:val="pt-BR"/>
              </w:rPr>
              <w:t xml:space="preserve">a partir </w:t>
            </w:r>
            <w:r w:rsidR="008515CB" w:rsidRPr="00C8412D">
              <w:rPr>
                <w:rFonts w:ascii="Times New Roman" w:hAnsi="Times New Roman"/>
                <w:color w:val="000000"/>
                <w:sz w:val="22"/>
                <w:szCs w:val="22"/>
                <w:lang w:val="pt-BR"/>
              </w:rPr>
              <w:t>da Data Base</w:t>
            </w:r>
            <w:r w:rsidR="00686DE5" w:rsidRPr="00C8412D">
              <w:rPr>
                <w:rFonts w:ascii="Times New Roman" w:hAnsi="Times New Roman"/>
                <w:color w:val="000000"/>
                <w:sz w:val="22"/>
                <w:szCs w:val="22"/>
                <w:lang w:val="pt-BR"/>
              </w:rPr>
              <w:t xml:space="preserve">, exclusive, </w:t>
            </w:r>
            <w:r w:rsidRPr="00C8412D">
              <w:rPr>
                <w:rFonts w:ascii="Times New Roman" w:hAnsi="Times New Roman"/>
                <w:sz w:val="22"/>
                <w:szCs w:val="22"/>
                <w:lang w:val="pt-BR"/>
              </w:rPr>
              <w:t xml:space="preserve">de 3 (três) parcelas mensais e consecutivas dos Contratos de Financiamento; e) os Contratos de Financiamento sejam objeto de qualquer pedido de renegociação por parte do respectivo Devedor, ou ainda, caso seja permitida qualquer liberalidade pelo Cedente, em relação às obrigações dos Devedores nos respectivos Contratos de Financiamento, desde que tais hipóteses impliquem na necessidade de celebração de aditamento ao respectivo Contrato de Financiamento; f) </w:t>
            </w:r>
            <w:r w:rsidRPr="00C8412D">
              <w:rPr>
                <w:rFonts w:ascii="Times New Roman" w:hAnsi="Times New Roman"/>
                <w:color w:val="000000"/>
                <w:sz w:val="22"/>
                <w:szCs w:val="22"/>
                <w:lang w:val="pt-BR"/>
              </w:rPr>
              <w:t xml:space="preserve">seja alterada a forma de pagamento dos Créditos Imobiliários, de forma que estes deixem de ser pagos por meio de débito em conta corrente dos Devedores mantida junto ao Itaú Unibanco S.A., independentemente de necessidade de aditamento ao respectivo Contrato de Financiamento; g) </w:t>
            </w:r>
            <w:r w:rsidRPr="00C8412D">
              <w:rPr>
                <w:rFonts w:ascii="Times New Roman" w:hAnsi="Times New Roman"/>
                <w:sz w:val="22"/>
                <w:szCs w:val="22"/>
                <w:lang w:val="pt-BR"/>
              </w:rPr>
              <w:t>os Contratos de Financiamento sejam objeto de pedido de portabilidade por parte dos Devedores, nos termos da Resolução do Conselho Monetár</w:t>
            </w:r>
            <w:r w:rsidR="00DA219E" w:rsidRPr="00C8412D">
              <w:rPr>
                <w:rFonts w:ascii="Times New Roman" w:hAnsi="Times New Roman"/>
                <w:sz w:val="22"/>
                <w:szCs w:val="22"/>
                <w:lang w:val="pt-BR"/>
              </w:rPr>
              <w:t xml:space="preserve">io Nacional (CMN) nº 3.401, de </w:t>
            </w:r>
            <w:r w:rsidRPr="00C8412D">
              <w:rPr>
                <w:rFonts w:ascii="Times New Roman" w:hAnsi="Times New Roman"/>
                <w:sz w:val="22"/>
                <w:szCs w:val="22"/>
                <w:lang w:val="pt-BR"/>
              </w:rPr>
              <w:t>6 de setembro de 2006; h) ocorrência de sinistro sobre os Imóveis devidamente coberto pelos Seguros; i) seja formulado pedido de amortização extraordinária dos Contratos de Financiamento por parte dos Devedores com a utilização de recursos do FGTS, na modalidade DAMP 3; j) a implantação de amortização extraordinária dos Contratos de Financiamento com data anterior à Data Base (conforme definido no Contrato de Cessão);</w:t>
            </w:r>
            <w:r w:rsidR="00A02665" w:rsidRPr="00C8412D">
              <w:rPr>
                <w:rFonts w:ascii="Times New Roman" w:hAnsi="Times New Roman"/>
                <w:sz w:val="22"/>
                <w:szCs w:val="22"/>
                <w:lang w:val="pt-BR"/>
              </w:rPr>
              <w:t xml:space="preserve"> k) existência, até </w:t>
            </w:r>
            <w:r w:rsidR="002B4071" w:rsidRPr="00C8412D">
              <w:rPr>
                <w:rFonts w:ascii="Times New Roman" w:hAnsi="Times New Roman"/>
                <w:sz w:val="22"/>
                <w:szCs w:val="22"/>
                <w:lang w:val="pt-BR"/>
              </w:rPr>
              <w:t>a Data Base</w:t>
            </w:r>
            <w:r w:rsidR="00A02665" w:rsidRPr="00C8412D">
              <w:rPr>
                <w:rFonts w:ascii="Times New Roman" w:hAnsi="Times New Roman"/>
                <w:sz w:val="22"/>
                <w:szCs w:val="22"/>
                <w:lang w:val="pt-BR"/>
              </w:rPr>
              <w:t xml:space="preserve">, da necessidade de estorno de qualquer parcela de um determinado Contrato de Financiamento; l) pagamento por parte do respectivo Devedor, até </w:t>
            </w:r>
            <w:r w:rsidR="002B4071" w:rsidRPr="00C8412D">
              <w:rPr>
                <w:rFonts w:ascii="Times New Roman" w:hAnsi="Times New Roman"/>
                <w:sz w:val="22"/>
                <w:szCs w:val="22"/>
                <w:lang w:val="pt-BR"/>
              </w:rPr>
              <w:t>a Data Base</w:t>
            </w:r>
            <w:r w:rsidR="00A02665" w:rsidRPr="00C8412D">
              <w:rPr>
                <w:rFonts w:ascii="Times New Roman" w:hAnsi="Times New Roman"/>
                <w:sz w:val="22"/>
                <w:szCs w:val="22"/>
                <w:lang w:val="pt-BR"/>
              </w:rPr>
              <w:t>, inclusive, de qualquer parcela de seu respectivo Contrato de Financiamento em valor divergente do originalmente acordado em função de alterações no fluxo de pagamentos</w:t>
            </w:r>
            <w:r w:rsidR="00632F85" w:rsidRPr="00C8412D">
              <w:rPr>
                <w:rFonts w:ascii="Times New Roman" w:hAnsi="Times New Roman"/>
                <w:sz w:val="22"/>
                <w:szCs w:val="22"/>
                <w:lang w:val="pt-BR"/>
              </w:rPr>
              <w:t>; e (m) caso o</w:t>
            </w:r>
            <w:r w:rsidR="00632F85" w:rsidRPr="00B20583">
              <w:rPr>
                <w:rFonts w:ascii="Times New Roman" w:hAnsi="Times New Roman"/>
                <w:sz w:val="22"/>
                <w:szCs w:val="22"/>
                <w:lang w:val="pt-BR"/>
              </w:rPr>
              <w:t xml:space="preserve">s recursos obtidos </w:t>
            </w:r>
            <w:r w:rsidR="00632F85" w:rsidRPr="00C8412D">
              <w:rPr>
                <w:rFonts w:ascii="Times New Roman" w:hAnsi="Times New Roman"/>
                <w:sz w:val="22"/>
                <w:szCs w:val="22"/>
                <w:lang w:val="pt-BR"/>
              </w:rPr>
              <w:t xml:space="preserve">com a venda dos </w:t>
            </w:r>
            <w:r w:rsidR="00632F85" w:rsidRPr="00B20583">
              <w:rPr>
                <w:rFonts w:ascii="Times New Roman" w:hAnsi="Times New Roman"/>
                <w:sz w:val="22"/>
                <w:szCs w:val="22"/>
                <w:lang w:val="pt-BR"/>
              </w:rPr>
              <w:t xml:space="preserve">CRI para o FGTS </w:t>
            </w:r>
            <w:r w:rsidR="00632F85" w:rsidRPr="00C8412D">
              <w:rPr>
                <w:rFonts w:ascii="Times New Roman" w:hAnsi="Times New Roman"/>
                <w:sz w:val="22"/>
                <w:szCs w:val="22"/>
                <w:lang w:val="pt-BR"/>
              </w:rPr>
              <w:t xml:space="preserve">não sejam </w:t>
            </w:r>
            <w:r w:rsidR="00632F85" w:rsidRPr="00B20583">
              <w:rPr>
                <w:rFonts w:ascii="Times New Roman" w:hAnsi="Times New Roman"/>
                <w:sz w:val="22"/>
                <w:szCs w:val="22"/>
                <w:lang w:val="pt-BR"/>
              </w:rPr>
              <w:t>integralmente aplicados em novos financiamentos habitacionais, dentro do</w:t>
            </w:r>
            <w:r w:rsidR="00632F85" w:rsidRPr="00C8412D">
              <w:rPr>
                <w:rFonts w:ascii="Times New Roman" w:hAnsi="Times New Roman"/>
                <w:sz w:val="22"/>
                <w:szCs w:val="22"/>
                <w:lang w:val="pt-BR"/>
              </w:rPr>
              <w:t xml:space="preserve"> </w:t>
            </w:r>
            <w:r w:rsidR="00632F85" w:rsidRPr="00B20583">
              <w:rPr>
                <w:rFonts w:ascii="Times New Roman" w:hAnsi="Times New Roman"/>
                <w:sz w:val="22"/>
                <w:szCs w:val="22"/>
                <w:lang w:val="pt-BR"/>
              </w:rPr>
              <w:t>Sist</w:t>
            </w:r>
            <w:r w:rsidR="00632F85" w:rsidRPr="00C8412D">
              <w:rPr>
                <w:rFonts w:ascii="Times New Roman" w:hAnsi="Times New Roman"/>
                <w:sz w:val="22"/>
                <w:szCs w:val="22"/>
                <w:lang w:val="pt-BR"/>
              </w:rPr>
              <w:t>ema Financeiro de Habitação ("</w:t>
            </w:r>
            <w:r w:rsidR="00632F85" w:rsidRPr="00B20583">
              <w:rPr>
                <w:rFonts w:ascii="Times New Roman" w:hAnsi="Times New Roman"/>
                <w:sz w:val="22"/>
                <w:szCs w:val="22"/>
                <w:u w:val="single"/>
                <w:lang w:val="pt-BR"/>
              </w:rPr>
              <w:t>SFH</w:t>
            </w:r>
            <w:r w:rsidR="00632F85" w:rsidRPr="00C8412D">
              <w:rPr>
                <w:rFonts w:ascii="Times New Roman" w:hAnsi="Times New Roman"/>
                <w:sz w:val="22"/>
                <w:szCs w:val="22"/>
                <w:lang w:val="pt-BR"/>
              </w:rPr>
              <w:t>")</w:t>
            </w:r>
            <w:r w:rsidR="00632F85" w:rsidRPr="00B20583">
              <w:rPr>
                <w:rFonts w:ascii="Times New Roman" w:hAnsi="Times New Roman"/>
                <w:sz w:val="22"/>
                <w:szCs w:val="22"/>
                <w:lang w:val="pt-BR"/>
              </w:rPr>
              <w:t>, até o dia 31 de março de 2017</w:t>
            </w:r>
            <w:r w:rsidR="00632F85" w:rsidRPr="00C8412D">
              <w:rPr>
                <w:rFonts w:ascii="Times New Roman" w:hAnsi="Times New Roman"/>
                <w:sz w:val="22"/>
                <w:szCs w:val="22"/>
                <w:lang w:val="pt-BR"/>
              </w:rPr>
              <w:t xml:space="preserve">, </w:t>
            </w:r>
            <w:r w:rsidR="00632F85" w:rsidRPr="00923AB6">
              <w:rPr>
                <w:rFonts w:ascii="Times New Roman" w:hAnsi="Times New Roman"/>
                <w:sz w:val="22"/>
                <w:szCs w:val="22"/>
                <w:lang w:val="pt-BR"/>
              </w:rPr>
              <w:t xml:space="preserve">conforme </w:t>
            </w:r>
            <w:ins w:id="25" w:author="Hugo Alves Richard" w:date="2016-11-24T16:57:00Z">
              <w:r w:rsidR="00744EB3">
                <w:rPr>
                  <w:rFonts w:ascii="Times New Roman" w:hAnsi="Times New Roman"/>
                  <w:sz w:val="22"/>
                  <w:szCs w:val="22"/>
                  <w:lang w:val="pt-BR"/>
                </w:rPr>
                <w:t>item 4, da Circular C</w:t>
              </w:r>
            </w:ins>
            <w:ins w:id="26" w:author="Hugo Alves Richard" w:date="2016-11-24T17:42:00Z">
              <w:r w:rsidR="00DA467A">
                <w:rPr>
                  <w:rFonts w:ascii="Times New Roman" w:hAnsi="Times New Roman"/>
                  <w:sz w:val="22"/>
                  <w:szCs w:val="22"/>
                  <w:lang w:val="pt-BR"/>
                </w:rPr>
                <w:t>aixa</w:t>
              </w:r>
            </w:ins>
            <w:ins w:id="27" w:author="Hugo Alves Richard" w:date="2016-11-24T16:57:00Z">
              <w:r w:rsidR="00744EB3">
                <w:rPr>
                  <w:rFonts w:ascii="Times New Roman" w:hAnsi="Times New Roman"/>
                  <w:sz w:val="22"/>
                  <w:szCs w:val="22"/>
                  <w:lang w:val="pt-BR"/>
                </w:rPr>
                <w:t xml:space="preserve"> nº 736</w:t>
              </w:r>
            </w:ins>
            <w:ins w:id="28" w:author="Hugo Alves Richard" w:date="2016-11-24T16:58:00Z">
              <w:r w:rsidR="00744EB3">
                <w:rPr>
                  <w:rFonts w:ascii="Times New Roman" w:hAnsi="Times New Roman"/>
                  <w:sz w:val="22"/>
                  <w:szCs w:val="22"/>
                  <w:lang w:val="pt-BR"/>
                </w:rPr>
                <w:t xml:space="preserve">, de </w:t>
              </w:r>
            </w:ins>
            <w:ins w:id="29" w:author="Hugo Alves Richard" w:date="2016-11-24T17:03:00Z">
              <w:r w:rsidR="00EC591C">
                <w:rPr>
                  <w:rFonts w:ascii="Times New Roman" w:hAnsi="Times New Roman"/>
                  <w:sz w:val="22"/>
                  <w:szCs w:val="22"/>
                  <w:lang w:val="pt-BR"/>
                </w:rPr>
                <w:t>27 de outubro de 2016.</w:t>
              </w:r>
            </w:ins>
            <w:del w:id="30" w:author="Hugo Alves Richard" w:date="2016-11-24T17:03:00Z">
              <w:r w:rsidR="00632F85" w:rsidRPr="00923AB6" w:rsidDel="00EC591C">
                <w:rPr>
                  <w:rFonts w:ascii="Times New Roman" w:hAnsi="Times New Roman"/>
                  <w:sz w:val="22"/>
                  <w:szCs w:val="22"/>
                  <w:lang w:val="pt-BR"/>
                </w:rPr>
                <w:delText xml:space="preserve">Cláusula </w:delText>
              </w:r>
              <w:r w:rsidR="000D4EDC" w:rsidDel="00EC591C">
                <w:rPr>
                  <w:rFonts w:ascii="Times New Roman" w:hAnsi="Times New Roman"/>
                  <w:sz w:val="22"/>
                  <w:szCs w:val="22"/>
                  <w:lang w:val="pt-BR"/>
                </w:rPr>
                <w:delText>[•]</w:delText>
              </w:r>
              <w:r w:rsidR="00632F85" w:rsidRPr="00923AB6" w:rsidDel="00EC591C">
                <w:rPr>
                  <w:rFonts w:ascii="Times New Roman" w:hAnsi="Times New Roman"/>
                  <w:sz w:val="22"/>
                  <w:szCs w:val="22"/>
                  <w:lang w:val="pt-BR"/>
                </w:rPr>
                <w:delText xml:space="preserve"> da </w:delText>
              </w:r>
              <w:r w:rsidR="00632F85" w:rsidRPr="0098348B" w:rsidDel="00EC591C">
                <w:rPr>
                  <w:rFonts w:ascii="Times New Roman" w:eastAsia="Times New Roman" w:hAnsi="Times New Roman"/>
                  <w:color w:val="000000"/>
                  <w:sz w:val="22"/>
                  <w:szCs w:val="22"/>
                  <w:lang w:val="pt-BR" w:eastAsia="pt-BR"/>
                </w:rPr>
                <w:delText xml:space="preserve">Circular Caixa nº </w:delText>
              </w:r>
              <w:r w:rsidR="000D4EDC" w:rsidDel="00EC591C">
                <w:rPr>
                  <w:rFonts w:ascii="Times New Roman" w:eastAsia="Times New Roman" w:hAnsi="Times New Roman"/>
                  <w:color w:val="000000"/>
                  <w:sz w:val="22"/>
                  <w:szCs w:val="22"/>
                  <w:lang w:val="pt-BR" w:eastAsia="pt-BR"/>
                </w:rPr>
                <w:delText>[•]</w:delText>
              </w:r>
              <w:r w:rsidR="00632F85" w:rsidRPr="0098348B" w:rsidDel="00EC591C">
                <w:rPr>
                  <w:rFonts w:ascii="Times New Roman" w:hAnsi="Times New Roman"/>
                  <w:color w:val="000000"/>
                  <w:sz w:val="22"/>
                  <w:szCs w:val="22"/>
                  <w:lang w:val="pt-BR"/>
                </w:rPr>
                <w:delText xml:space="preserve">, de </w:delText>
              </w:r>
              <w:r w:rsidR="000D4EDC" w:rsidDel="00EC591C">
                <w:rPr>
                  <w:rFonts w:ascii="Times New Roman" w:hAnsi="Times New Roman"/>
                  <w:color w:val="000000"/>
                  <w:sz w:val="22"/>
                  <w:szCs w:val="22"/>
                  <w:lang w:val="pt-BR"/>
                </w:rPr>
                <w:delText xml:space="preserve">[•] </w:delText>
              </w:r>
              <w:r w:rsidR="00632F85" w:rsidRPr="0098348B" w:rsidDel="00EC591C">
                <w:rPr>
                  <w:rFonts w:ascii="Times New Roman" w:hAnsi="Times New Roman"/>
                  <w:color w:val="000000"/>
                  <w:sz w:val="22"/>
                  <w:szCs w:val="22"/>
                  <w:lang w:val="pt-BR"/>
                </w:rPr>
                <w:delText xml:space="preserve">de </w:delText>
              </w:r>
              <w:r w:rsidR="000D4EDC" w:rsidDel="00EC591C">
                <w:rPr>
                  <w:rFonts w:ascii="Times New Roman" w:hAnsi="Times New Roman"/>
                  <w:color w:val="000000"/>
                  <w:sz w:val="22"/>
                  <w:szCs w:val="22"/>
                  <w:lang w:val="pt-BR"/>
                </w:rPr>
                <w:delText xml:space="preserve">[•] </w:delText>
              </w:r>
              <w:r w:rsidR="00632F85" w:rsidRPr="0098348B" w:rsidDel="00EC591C">
                <w:rPr>
                  <w:rFonts w:ascii="Times New Roman" w:hAnsi="Times New Roman"/>
                  <w:color w:val="000000"/>
                  <w:sz w:val="22"/>
                  <w:szCs w:val="22"/>
                  <w:lang w:val="pt-BR"/>
                </w:rPr>
                <w:delText>de 20</w:delText>
              </w:r>
              <w:r w:rsidR="000D4EDC" w:rsidDel="00EC591C">
                <w:rPr>
                  <w:rFonts w:ascii="Times New Roman" w:hAnsi="Times New Roman"/>
                  <w:color w:val="000000"/>
                  <w:sz w:val="22"/>
                  <w:szCs w:val="22"/>
                  <w:lang w:val="pt-BR"/>
                </w:rPr>
                <w:delText>[•]</w:delText>
              </w:r>
              <w:r w:rsidR="00632F85" w:rsidRPr="00923AB6" w:rsidDel="00EC591C">
                <w:rPr>
                  <w:rFonts w:ascii="Times New Roman" w:hAnsi="Times New Roman"/>
                  <w:color w:val="000000"/>
                  <w:sz w:val="22"/>
                  <w:szCs w:val="22"/>
                  <w:lang w:val="pt-BR"/>
                </w:rPr>
                <w:delText>.</w:delText>
              </w:r>
              <w:r w:rsidR="00511048" w:rsidRPr="00923AB6" w:rsidDel="00EC591C">
                <w:rPr>
                  <w:rFonts w:ascii="Times New Roman" w:hAnsi="Times New Roman"/>
                  <w:sz w:val="22"/>
                  <w:szCs w:val="22"/>
                  <w:lang w:val="pt-BR"/>
                </w:rPr>
                <w:delText xml:space="preserve"> </w:delText>
              </w:r>
            </w:del>
          </w:p>
        </w:tc>
      </w:tr>
      <w:tr w:rsidR="00651B35" w:rsidRPr="00B243DB" w14:paraId="3584C7E7" w14:textId="77777777" w:rsidTr="00572176">
        <w:tc>
          <w:tcPr>
            <w:tcW w:w="3049" w:type="dxa"/>
          </w:tcPr>
          <w:p w14:paraId="15CF5139" w14:textId="2EFC9D7D"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lastRenderedPageBreak/>
              <w:t>"</w:t>
            </w:r>
            <w:r w:rsidR="00651B35" w:rsidRPr="00C8412D">
              <w:rPr>
                <w:rFonts w:ascii="Times New Roman" w:hAnsi="Times New Roman"/>
                <w:sz w:val="22"/>
                <w:szCs w:val="22"/>
                <w:u w:val="single"/>
                <w:lang w:val="pt-BR"/>
              </w:rPr>
              <w:t>FGTS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D6BA424"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Fundo de Garantia do Tempo de Serviço;</w:t>
            </w:r>
          </w:p>
        </w:tc>
      </w:tr>
      <w:tr w:rsidR="00651B35" w:rsidRPr="00B243DB" w14:paraId="1D6BE463" w14:textId="77777777" w:rsidTr="00572176">
        <w:tc>
          <w:tcPr>
            <w:tcW w:w="3049" w:type="dxa"/>
          </w:tcPr>
          <w:p w14:paraId="41F5C60E" w14:textId="034C7820"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Garantias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0CBBD876"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Quando mencionados em conjunto: (i) o Regime Fiduciário;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xml:space="preserve">) a </w:t>
            </w:r>
            <w:r w:rsidRPr="00C8412D">
              <w:rPr>
                <w:rFonts w:ascii="Times New Roman" w:hAnsi="Times New Roman"/>
                <w:sz w:val="22"/>
                <w:szCs w:val="22"/>
                <w:lang w:val="pt-BR"/>
              </w:rPr>
              <w:lastRenderedPageBreak/>
              <w:t>Coobrigação; e (</w:t>
            </w:r>
            <w:proofErr w:type="spellStart"/>
            <w:r w:rsidRPr="00C8412D">
              <w:rPr>
                <w:rFonts w:ascii="Times New Roman" w:hAnsi="Times New Roman"/>
                <w:sz w:val="22"/>
                <w:szCs w:val="22"/>
                <w:lang w:val="pt-BR"/>
              </w:rPr>
              <w:t>iii</w:t>
            </w:r>
            <w:proofErr w:type="spellEnd"/>
            <w:r w:rsidRPr="00C8412D">
              <w:rPr>
                <w:rFonts w:ascii="Times New Roman" w:hAnsi="Times New Roman"/>
                <w:sz w:val="22"/>
                <w:szCs w:val="22"/>
                <w:lang w:val="pt-BR"/>
              </w:rPr>
              <w:t>) a Alienação Fiduciária, exclusivamente na hipótese de Averbação do Contrato de Cessão;</w:t>
            </w:r>
          </w:p>
        </w:tc>
      </w:tr>
      <w:tr w:rsidR="00651B35" w:rsidRPr="00B243DB" w14:paraId="7C573A7C" w14:textId="77777777" w:rsidTr="00572176">
        <w:tc>
          <w:tcPr>
            <w:tcW w:w="3049" w:type="dxa"/>
          </w:tcPr>
          <w:p w14:paraId="4F25624F" w14:textId="1BF6F0F5"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lastRenderedPageBreak/>
              <w:t>"</w:t>
            </w:r>
            <w:r w:rsidR="00651B35" w:rsidRPr="00C8412D">
              <w:rPr>
                <w:rFonts w:ascii="Times New Roman" w:hAnsi="Times New Roman"/>
                <w:sz w:val="22"/>
                <w:szCs w:val="22"/>
                <w:u w:val="single"/>
                <w:lang w:val="pt-BR"/>
              </w:rPr>
              <w:t>Imóveis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8396150"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Imóveis adquiridos pelos Devedores com a utilização dos recursos oriundos de seus respectivos Contratos de Financiamento;</w:t>
            </w:r>
          </w:p>
        </w:tc>
      </w:tr>
      <w:tr w:rsidR="00651B35" w:rsidRPr="00B243DB" w14:paraId="295A4F69" w14:textId="77777777" w:rsidTr="00572176">
        <w:tc>
          <w:tcPr>
            <w:tcW w:w="3049" w:type="dxa"/>
          </w:tcPr>
          <w:p w14:paraId="396BB3FD" w14:textId="444C50FF" w:rsidR="00651B35" w:rsidRPr="00C8412D" w:rsidRDefault="00DA219E">
            <w:pPr>
              <w:pStyle w:val="Corpodetexto"/>
              <w:tabs>
                <w:tab w:val="left" w:pos="284"/>
                <w:tab w:val="left" w:pos="676"/>
              </w:tabs>
              <w:spacing w:before="120" w:line="300" w:lineRule="exact"/>
              <w:jc w:val="left"/>
              <w:rPr>
                <w:sz w:val="22"/>
                <w:szCs w:val="22"/>
                <w:lang w:eastAsia="en-US"/>
              </w:rPr>
            </w:pPr>
            <w:r w:rsidRPr="00C8412D">
              <w:rPr>
                <w:sz w:val="22"/>
                <w:szCs w:val="22"/>
              </w:rPr>
              <w:t>"</w:t>
            </w:r>
            <w:r w:rsidR="00651B35" w:rsidRPr="00C8412D">
              <w:rPr>
                <w:sz w:val="22"/>
                <w:szCs w:val="22"/>
                <w:u w:val="single"/>
              </w:rPr>
              <w:t xml:space="preserve">Instituição </w:t>
            </w:r>
            <w:proofErr w:type="spellStart"/>
            <w:r w:rsidR="00651B35" w:rsidRPr="00C8412D">
              <w:rPr>
                <w:sz w:val="22"/>
                <w:szCs w:val="22"/>
                <w:u w:val="single"/>
              </w:rPr>
              <w:t>Custodiante</w:t>
            </w:r>
            <w:proofErr w:type="spellEnd"/>
            <w:r w:rsidRPr="00C8412D">
              <w:rPr>
                <w:sz w:val="22"/>
                <w:szCs w:val="22"/>
              </w:rPr>
              <w:t>"</w:t>
            </w:r>
            <w:r w:rsidR="00651B35" w:rsidRPr="00C8412D">
              <w:rPr>
                <w:sz w:val="22"/>
                <w:szCs w:val="22"/>
              </w:rPr>
              <w:t>:</w:t>
            </w:r>
          </w:p>
        </w:tc>
        <w:tc>
          <w:tcPr>
            <w:tcW w:w="6590" w:type="dxa"/>
          </w:tcPr>
          <w:p w14:paraId="73E4BE02" w14:textId="2245B6B5" w:rsidR="00651B35" w:rsidRPr="00C8412D" w:rsidRDefault="00D0490F">
            <w:pPr>
              <w:pStyle w:val="Corpodetexto"/>
              <w:tabs>
                <w:tab w:val="left" w:pos="284"/>
              </w:tabs>
              <w:spacing w:before="120" w:line="300" w:lineRule="exact"/>
              <w:rPr>
                <w:sz w:val="22"/>
                <w:szCs w:val="22"/>
                <w:lang w:eastAsia="en-US"/>
              </w:rPr>
            </w:pPr>
            <w:r w:rsidRPr="00C8412D">
              <w:rPr>
                <w:sz w:val="22"/>
                <w:szCs w:val="22"/>
              </w:rPr>
              <w:t>Vórtx Distribuidora de Títulos e Valores Mobiliários Ltda.</w:t>
            </w:r>
            <w:r w:rsidR="00651B35" w:rsidRPr="00C8412D">
              <w:rPr>
                <w:sz w:val="22"/>
                <w:szCs w:val="22"/>
              </w:rPr>
              <w:t>, contratada para realizar a custódia da Escritura de Emissão de CCI, nos termos do Art. 18 da Lei 10.931//04;</w:t>
            </w:r>
          </w:p>
        </w:tc>
      </w:tr>
      <w:tr w:rsidR="00651B35" w:rsidRPr="00B243DB" w14:paraId="1CE210B9" w14:textId="77777777" w:rsidTr="00572176">
        <w:tc>
          <w:tcPr>
            <w:tcW w:w="3049" w:type="dxa"/>
          </w:tcPr>
          <w:p w14:paraId="08A52C37" w14:textId="204E76F2"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Instrução CVM 28</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39DEEE1" w14:textId="52B65F88"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Instrução CVM nº 28, de 23 de novembro de 1983,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651B35" w:rsidRPr="000D4EDC" w14:paraId="3DDD3A3B" w14:textId="77777777" w:rsidTr="00572176">
        <w:tc>
          <w:tcPr>
            <w:tcW w:w="3049" w:type="dxa"/>
          </w:tcPr>
          <w:p w14:paraId="27A83AA9" w14:textId="0012EFE2"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Instrução CVM 400</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BDF3ABC" w14:textId="5A7DB139" w:rsidR="00651B35" w:rsidRPr="00C8412D" w:rsidRDefault="00651B35">
            <w:pPr>
              <w:tabs>
                <w:tab w:val="left" w:pos="284"/>
                <w:tab w:val="left" w:pos="676"/>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Instrução CVM nº 400, de 29 de dezembro de 2003, conforme </w:t>
            </w:r>
            <w:r w:rsidR="00A17CDF" w:rsidRPr="00C8412D">
              <w:rPr>
                <w:rFonts w:ascii="Times New Roman" w:hAnsi="Times New Roman"/>
                <w:sz w:val="22"/>
                <w:szCs w:val="22"/>
                <w:lang w:val="pt-BR"/>
              </w:rPr>
              <w:t xml:space="preserve">em </w:t>
            </w:r>
            <w:proofErr w:type="gramStart"/>
            <w:r w:rsidR="00A17CDF" w:rsidRPr="00C8412D">
              <w:rPr>
                <w:rFonts w:ascii="Times New Roman" w:hAnsi="Times New Roman"/>
                <w:sz w:val="22"/>
                <w:szCs w:val="22"/>
                <w:lang w:val="pt-BR"/>
              </w:rPr>
              <w:t>vigor</w:t>
            </w:r>
            <w:r w:rsidR="00A17CDF" w:rsidRPr="00C8412D" w:rsidDel="00A17CDF">
              <w:rPr>
                <w:rFonts w:ascii="Times New Roman" w:hAnsi="Times New Roman"/>
                <w:sz w:val="22"/>
                <w:szCs w:val="22"/>
                <w:lang w:val="pt-BR"/>
              </w:rPr>
              <w:t xml:space="preserve"> </w:t>
            </w:r>
            <w:r w:rsidRPr="00C8412D">
              <w:rPr>
                <w:rFonts w:ascii="Times New Roman" w:hAnsi="Times New Roman"/>
                <w:sz w:val="22"/>
                <w:szCs w:val="22"/>
                <w:lang w:val="pt-BR"/>
              </w:rPr>
              <w:t>;</w:t>
            </w:r>
            <w:proofErr w:type="gramEnd"/>
          </w:p>
        </w:tc>
      </w:tr>
      <w:tr w:rsidR="00651B35" w:rsidRPr="00B243DB" w14:paraId="08626C7A" w14:textId="77777777" w:rsidTr="00572176">
        <w:tc>
          <w:tcPr>
            <w:tcW w:w="3049" w:type="dxa"/>
          </w:tcPr>
          <w:p w14:paraId="6B0FADB1" w14:textId="7110C588"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Instrução CVM 414</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3874B59" w14:textId="50BC4599"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Instrução CVM nº 414, de 30 de dezembro de 2.004,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651B35" w:rsidRPr="00B243DB" w14:paraId="217C802A" w14:textId="77777777" w:rsidTr="00572176">
        <w:tc>
          <w:tcPr>
            <w:tcW w:w="3049" w:type="dxa"/>
          </w:tcPr>
          <w:p w14:paraId="42E84150" w14:textId="0814EE44"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Instrução CVM 476</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31E6E5B" w14:textId="6B2D9B68"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Instrução CVM nº 476, de 16 de janeiro de 2.009,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2B4071" w:rsidRPr="00B243DB" w14:paraId="7AB49DFB" w14:textId="77777777" w:rsidTr="00572176">
        <w:tc>
          <w:tcPr>
            <w:tcW w:w="3049" w:type="dxa"/>
          </w:tcPr>
          <w:p w14:paraId="404D7C56" w14:textId="12856C0D" w:rsidR="002B4071"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2B4071" w:rsidRPr="00C8412D">
              <w:rPr>
                <w:rFonts w:ascii="Times New Roman" w:hAnsi="Times New Roman"/>
                <w:color w:val="000000"/>
                <w:sz w:val="22"/>
                <w:szCs w:val="22"/>
                <w:u w:val="single"/>
                <w:lang w:val="pt-BR"/>
              </w:rPr>
              <w:t>Instrução CVM 539</w:t>
            </w:r>
            <w:r w:rsidRPr="00C8412D">
              <w:rPr>
                <w:rFonts w:ascii="Times New Roman" w:hAnsi="Times New Roman"/>
                <w:color w:val="000000"/>
                <w:sz w:val="22"/>
                <w:szCs w:val="22"/>
                <w:lang w:val="pt-BR"/>
              </w:rPr>
              <w:t>"</w:t>
            </w:r>
            <w:r w:rsidR="002B4071" w:rsidRPr="00C8412D">
              <w:rPr>
                <w:rFonts w:ascii="Times New Roman" w:hAnsi="Times New Roman"/>
                <w:color w:val="000000"/>
                <w:sz w:val="22"/>
                <w:szCs w:val="22"/>
                <w:lang w:val="pt-BR"/>
              </w:rPr>
              <w:t>:</w:t>
            </w:r>
          </w:p>
        </w:tc>
        <w:tc>
          <w:tcPr>
            <w:tcW w:w="6590" w:type="dxa"/>
          </w:tcPr>
          <w:p w14:paraId="77A7C81B" w14:textId="4FAFD699" w:rsidR="002B4071" w:rsidRPr="00C8412D" w:rsidRDefault="002B4071">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color w:val="000000"/>
                <w:sz w:val="22"/>
                <w:szCs w:val="22"/>
                <w:lang w:val="pt-BR"/>
              </w:rPr>
              <w:t xml:space="preserve">Instrução CVM n.º 539, de 13 de novembro de 2013, conforme </w:t>
            </w:r>
            <w:r w:rsidR="00A17CDF" w:rsidRPr="00C8412D">
              <w:rPr>
                <w:rFonts w:ascii="Times New Roman" w:hAnsi="Times New Roman"/>
                <w:sz w:val="22"/>
                <w:szCs w:val="22"/>
                <w:lang w:val="pt-BR"/>
              </w:rPr>
              <w:t>em vigor</w:t>
            </w:r>
            <w:r w:rsidRPr="00C8412D">
              <w:rPr>
                <w:rFonts w:ascii="Times New Roman" w:hAnsi="Times New Roman"/>
                <w:color w:val="000000"/>
                <w:sz w:val="22"/>
                <w:szCs w:val="22"/>
                <w:lang w:val="pt-BR"/>
              </w:rPr>
              <w:t>;</w:t>
            </w:r>
          </w:p>
        </w:tc>
      </w:tr>
      <w:tr w:rsidR="00651B35" w:rsidRPr="00C8412D" w14:paraId="0F7545E3" w14:textId="77777777" w:rsidTr="00572176">
        <w:tc>
          <w:tcPr>
            <w:tcW w:w="3049" w:type="dxa"/>
          </w:tcPr>
          <w:p w14:paraId="7E1D8EDB" w14:textId="65A24D2D"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Investidores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EFE5E52" w14:textId="77777777" w:rsidR="00651B35" w:rsidRPr="00C8412D" w:rsidRDefault="00AF5AD1">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Titulares dos CRI</w:t>
            </w:r>
            <w:r w:rsidR="00651B35" w:rsidRPr="00C8412D">
              <w:rPr>
                <w:rFonts w:ascii="Times New Roman" w:hAnsi="Times New Roman"/>
                <w:sz w:val="22"/>
                <w:szCs w:val="22"/>
                <w:lang w:val="pt-BR"/>
              </w:rPr>
              <w:t>;</w:t>
            </w:r>
          </w:p>
        </w:tc>
      </w:tr>
      <w:tr w:rsidR="00651B35" w:rsidRPr="00B243DB" w14:paraId="5BC8C99B" w14:textId="77777777" w:rsidTr="00572176">
        <w:tc>
          <w:tcPr>
            <w:tcW w:w="3049" w:type="dxa"/>
          </w:tcPr>
          <w:p w14:paraId="2106BDA1" w14:textId="16D50E69"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Lei 10.931/04</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AA58AC1" w14:textId="27C88220"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Lei nº 10.931, de 02 de agosto de 2004,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651B35" w:rsidRPr="00B243DB" w14:paraId="7CB1813E" w14:textId="77777777" w:rsidTr="00572176">
        <w:tc>
          <w:tcPr>
            <w:tcW w:w="3049" w:type="dxa"/>
          </w:tcPr>
          <w:p w14:paraId="40EB21B1" w14:textId="342BF8FF"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Lei 6.404/76</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77849BC" w14:textId="5234D799"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Lei nº 6.404, de 15 de dezembro de 1976,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651B35" w:rsidRPr="00B243DB" w14:paraId="18DDB043" w14:textId="77777777" w:rsidTr="00572176">
        <w:tc>
          <w:tcPr>
            <w:tcW w:w="3049" w:type="dxa"/>
          </w:tcPr>
          <w:p w14:paraId="40B82075" w14:textId="47298D10"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Lei 9.514/97</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2C208EF" w14:textId="503FD77B"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Lei nº 9.514, de 20 de novembro de 1997,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7C062B" w:rsidRPr="00B243DB" w14:paraId="3A807CCC" w14:textId="77777777" w:rsidTr="007C062B">
        <w:tc>
          <w:tcPr>
            <w:tcW w:w="3049" w:type="dxa"/>
          </w:tcPr>
          <w:p w14:paraId="0BBFC280" w14:textId="586B6CDF" w:rsidR="007C062B"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7C062B" w:rsidRPr="00C8412D">
              <w:rPr>
                <w:rFonts w:ascii="Times New Roman" w:hAnsi="Times New Roman"/>
                <w:sz w:val="22"/>
                <w:szCs w:val="22"/>
                <w:u w:val="single"/>
                <w:lang w:val="pt-BR"/>
              </w:rPr>
              <w:t>Liquidante</w:t>
            </w:r>
            <w:r w:rsidRPr="00C8412D">
              <w:rPr>
                <w:rFonts w:ascii="Times New Roman" w:hAnsi="Times New Roman"/>
                <w:sz w:val="22"/>
                <w:szCs w:val="22"/>
                <w:lang w:val="pt-BR"/>
              </w:rPr>
              <w:t>"</w:t>
            </w:r>
            <w:r w:rsidR="007C062B" w:rsidRPr="00C8412D">
              <w:rPr>
                <w:rFonts w:ascii="Times New Roman" w:hAnsi="Times New Roman"/>
                <w:sz w:val="22"/>
                <w:szCs w:val="22"/>
                <w:lang w:val="pt-BR"/>
              </w:rPr>
              <w:t>:</w:t>
            </w:r>
          </w:p>
        </w:tc>
        <w:tc>
          <w:tcPr>
            <w:tcW w:w="6590" w:type="dxa"/>
          </w:tcPr>
          <w:p w14:paraId="569558E7" w14:textId="77777777" w:rsidR="007C062B" w:rsidRPr="00C8412D" w:rsidRDefault="00CC2D16">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Itaú Unibanco S.A., instituição financeira com sede na Cidade de São Paulo, Estado de São Paulo, na Praça Alfredo Egydio de Souza Aranha, nº 100 – Torre Olavo Setúbal, inscrita no CNPJ/MF sob o nº 60.701.190/0001-04;</w:t>
            </w:r>
          </w:p>
        </w:tc>
      </w:tr>
      <w:tr w:rsidR="00651B35" w:rsidRPr="00B243DB" w14:paraId="44C37DBF" w14:textId="77777777" w:rsidTr="00572176">
        <w:tc>
          <w:tcPr>
            <w:tcW w:w="3049" w:type="dxa"/>
          </w:tcPr>
          <w:p w14:paraId="6E4060A5" w14:textId="72C5F864"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Multa Indenizatória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36C87F2C" w14:textId="77777777" w:rsidR="00651B35" w:rsidRPr="00C8412D" w:rsidRDefault="00651B35">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Multa no valor correspondente ao saldo devedor dos respectivos Créditos Imobiliários sobre os quais tenha se verificado a ocorrência do Evento de Multa Indenizatória;</w:t>
            </w:r>
          </w:p>
        </w:tc>
      </w:tr>
      <w:tr w:rsidR="008A1BE2" w:rsidRPr="00B243DB" w14:paraId="105C7D46" w14:textId="77777777" w:rsidTr="00572176">
        <w:tc>
          <w:tcPr>
            <w:tcW w:w="3049" w:type="dxa"/>
          </w:tcPr>
          <w:p w14:paraId="1ABBDC29" w14:textId="7812C0FB" w:rsidR="008A1BE2"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8A1BE2" w:rsidRPr="00C8412D">
              <w:rPr>
                <w:rFonts w:ascii="Times New Roman" w:hAnsi="Times New Roman"/>
                <w:sz w:val="22"/>
                <w:szCs w:val="22"/>
                <w:u w:val="single"/>
                <w:lang w:val="pt-BR"/>
              </w:rPr>
              <w:t>Novos Financiamentos</w:t>
            </w:r>
            <w:r w:rsidRPr="00C8412D">
              <w:rPr>
                <w:rFonts w:ascii="Times New Roman" w:hAnsi="Times New Roman"/>
                <w:sz w:val="22"/>
                <w:szCs w:val="22"/>
                <w:lang w:val="pt-BR"/>
              </w:rPr>
              <w:t>"</w:t>
            </w:r>
            <w:r w:rsidR="008A1BE2" w:rsidRPr="00C8412D">
              <w:rPr>
                <w:rFonts w:ascii="Times New Roman" w:hAnsi="Times New Roman"/>
                <w:sz w:val="22"/>
                <w:szCs w:val="22"/>
                <w:lang w:val="pt-BR"/>
              </w:rPr>
              <w:t>:</w:t>
            </w:r>
          </w:p>
        </w:tc>
        <w:tc>
          <w:tcPr>
            <w:tcW w:w="6590" w:type="dxa"/>
          </w:tcPr>
          <w:p w14:paraId="33F9C738" w14:textId="77777777" w:rsidR="008A1BE2" w:rsidRPr="00C8412D" w:rsidRDefault="008A1BE2">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Os financiamentos imobiliários no âmbito do Sistema Financeiro da Habitação que o Cedente se obrigou a fazer com os recursos decorrentes do recebimento do Valor da Cessão;</w:t>
            </w:r>
          </w:p>
        </w:tc>
      </w:tr>
      <w:tr w:rsidR="00651B35" w:rsidRPr="00B243DB" w14:paraId="2C7FD148" w14:textId="77777777" w:rsidTr="00572176">
        <w:tc>
          <w:tcPr>
            <w:tcW w:w="3049" w:type="dxa"/>
          </w:tcPr>
          <w:p w14:paraId="473E964F" w14:textId="639C8158"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Parcela Não Cedida dos Créditos Imobiliários Totais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7193129" w14:textId="6169D3C1" w:rsidR="00651B35" w:rsidRPr="00C8412D" w:rsidRDefault="00923AB6" w:rsidP="00923AB6">
            <w:pPr>
              <w:tabs>
                <w:tab w:val="left" w:pos="284"/>
              </w:tabs>
              <w:spacing w:before="120" w:line="300" w:lineRule="exact"/>
              <w:jc w:val="both"/>
              <w:rPr>
                <w:rFonts w:ascii="Times New Roman" w:hAnsi="Times New Roman"/>
                <w:sz w:val="22"/>
                <w:szCs w:val="22"/>
                <w:lang w:val="pt-BR"/>
              </w:rPr>
            </w:pPr>
            <w:r w:rsidRPr="0098348B">
              <w:rPr>
                <w:rFonts w:ascii="Times New Roman" w:hAnsi="Times New Roman"/>
                <w:sz w:val="22"/>
                <w:szCs w:val="22"/>
                <w:lang w:val="pt-BR"/>
              </w:rPr>
              <w:t xml:space="preserve">O percentual equivalente a 0,01% (um centésimo por cento) do valor de principal dos Contratos de Financiamento, bem como a parcela das </w:t>
            </w:r>
            <w:r w:rsidR="00651B35" w:rsidRPr="002546FA">
              <w:rPr>
                <w:rFonts w:ascii="Times New Roman" w:hAnsi="Times New Roman"/>
                <w:sz w:val="22"/>
                <w:szCs w:val="22"/>
                <w:lang w:val="pt-BR"/>
              </w:rPr>
              <w:t xml:space="preserve">taxas, tarifas, indenizações, indenizações de Seguros, prêmios de Seguros, penalidades e encargos contratuais ou legais, além dos juros que excederem ao percentual de </w:t>
            </w:r>
            <w:r w:rsidR="00511048" w:rsidRPr="002975D8">
              <w:rPr>
                <w:rFonts w:ascii="Times New Roman" w:hAnsi="Times New Roman"/>
                <w:sz w:val="22"/>
                <w:szCs w:val="22"/>
                <w:lang w:val="pt-BR"/>
              </w:rPr>
              <w:t>7,7151% (sete inteiros e sete mil, cento e cinquenta</w:t>
            </w:r>
            <w:r w:rsidR="00511048" w:rsidRPr="00C8412D">
              <w:rPr>
                <w:rFonts w:ascii="Times New Roman" w:hAnsi="Times New Roman"/>
                <w:sz w:val="22"/>
                <w:szCs w:val="22"/>
                <w:lang w:val="pt-BR"/>
              </w:rPr>
              <w:t xml:space="preserve"> e um décimos de milésimos por cento)</w:t>
            </w:r>
            <w:r w:rsidR="00587375" w:rsidRPr="00C8412D">
              <w:rPr>
                <w:rFonts w:ascii="Times New Roman" w:hAnsi="Times New Roman"/>
                <w:sz w:val="22"/>
                <w:szCs w:val="22"/>
                <w:lang w:val="pt-BR"/>
              </w:rPr>
              <w:t xml:space="preserve"> </w:t>
            </w:r>
            <w:r w:rsidR="00651B35" w:rsidRPr="00C8412D">
              <w:rPr>
                <w:rFonts w:ascii="Times New Roman" w:hAnsi="Times New Roman"/>
                <w:sz w:val="22"/>
                <w:szCs w:val="22"/>
                <w:lang w:val="pt-BR"/>
              </w:rPr>
              <w:t>ao ano</w:t>
            </w:r>
            <w:r w:rsidR="002B4071" w:rsidRPr="00C8412D">
              <w:rPr>
                <w:rFonts w:ascii="Times New Roman" w:hAnsi="Times New Roman"/>
                <w:sz w:val="22"/>
                <w:szCs w:val="22"/>
                <w:lang w:val="pt-BR"/>
              </w:rPr>
              <w:t xml:space="preserve"> durante todo o prazo remanescente dos Contratos de Financiamento</w:t>
            </w:r>
            <w:r w:rsidR="00651B35" w:rsidRPr="00C8412D">
              <w:rPr>
                <w:rFonts w:ascii="Times New Roman" w:hAnsi="Times New Roman"/>
                <w:sz w:val="22"/>
                <w:szCs w:val="22"/>
                <w:lang w:val="pt-BR"/>
              </w:rPr>
              <w:t xml:space="preserve">, que não foi cedida </w:t>
            </w:r>
            <w:r w:rsidR="00651B35" w:rsidRPr="00C8412D">
              <w:rPr>
                <w:rFonts w:ascii="Times New Roman" w:hAnsi="Times New Roman"/>
                <w:sz w:val="22"/>
                <w:szCs w:val="22"/>
                <w:lang w:val="pt-BR"/>
              </w:rPr>
              <w:lastRenderedPageBreak/>
              <w:t>à Emissora, permanecendo de titularidade do Cedente, nos termos do Contrato de Cessão;</w:t>
            </w:r>
            <w:r w:rsidR="00511048" w:rsidRPr="00C8412D">
              <w:rPr>
                <w:rFonts w:ascii="Times New Roman" w:hAnsi="Times New Roman"/>
                <w:sz w:val="22"/>
                <w:szCs w:val="22"/>
                <w:lang w:val="pt-BR"/>
              </w:rPr>
              <w:t xml:space="preserve"> </w:t>
            </w:r>
          </w:p>
        </w:tc>
      </w:tr>
      <w:tr w:rsidR="00651B35" w:rsidRPr="00B243DB" w14:paraId="3BDA4547" w14:textId="77777777" w:rsidTr="00572176">
        <w:tc>
          <w:tcPr>
            <w:tcW w:w="3049" w:type="dxa"/>
          </w:tcPr>
          <w:p w14:paraId="3E8C7366" w14:textId="78142644"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lastRenderedPageBreak/>
              <w:t>"</w:t>
            </w:r>
            <w:r w:rsidR="00651B35" w:rsidRPr="00C8412D">
              <w:rPr>
                <w:rFonts w:ascii="Times New Roman" w:hAnsi="Times New Roman"/>
                <w:sz w:val="22"/>
                <w:szCs w:val="22"/>
                <w:u w:val="single"/>
                <w:lang w:val="pt-BR"/>
              </w:rPr>
              <w:t>Patrimônio Separado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D33EB65"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Totalidade dos Créditos Imobiliários, respectivos acessórios, Garantias, incluindo a Conta Centralizadora, não incluída a Parcela Não Cedida dos Créditos Imobiliários Totais, submetidos ao Regime Fiduciário, que são destacados do patrimônio da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destinando-se exclusivamente à liquidação dos CRI, bem como ao pagamento dos respectivos custos de administração e de obrigações fiscais;</w:t>
            </w:r>
          </w:p>
        </w:tc>
      </w:tr>
      <w:tr w:rsidR="00651B35" w:rsidRPr="00B243DB" w14:paraId="11198AA8" w14:textId="77777777" w:rsidTr="00572176">
        <w:trPr>
          <w:trHeight w:val="967"/>
        </w:trPr>
        <w:tc>
          <w:tcPr>
            <w:tcW w:w="3049" w:type="dxa"/>
          </w:tcPr>
          <w:p w14:paraId="1CD2E424" w14:textId="620DE870"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Recompra Compulsória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186F2B2" w14:textId="0C236514"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 obrigação do Cedente, nos termos do Contrato de Cessão, de recompra dos Créditos Imobiliários, na ocorrência de um Evento de Recompra C</w:t>
            </w:r>
            <w:r w:rsidR="00DA219E" w:rsidRPr="00C8412D">
              <w:rPr>
                <w:rFonts w:ascii="Times New Roman" w:hAnsi="Times New Roman"/>
                <w:sz w:val="22"/>
                <w:szCs w:val="22"/>
                <w:lang w:val="pt-BR"/>
              </w:rPr>
              <w:t>ompulsória, conforme prevista na Cláusula</w:t>
            </w:r>
            <w:r w:rsidRPr="00C8412D">
              <w:rPr>
                <w:rFonts w:ascii="Times New Roman" w:hAnsi="Times New Roman"/>
                <w:sz w:val="22"/>
                <w:szCs w:val="22"/>
                <w:lang w:val="pt-BR"/>
              </w:rPr>
              <w:t xml:space="preserve"> 2.8 deste Termo;</w:t>
            </w:r>
          </w:p>
        </w:tc>
      </w:tr>
      <w:tr w:rsidR="002B4071" w:rsidRPr="00B243DB" w14:paraId="50ED8CE2" w14:textId="77777777" w:rsidTr="00572176">
        <w:trPr>
          <w:trHeight w:val="967"/>
        </w:trPr>
        <w:tc>
          <w:tcPr>
            <w:tcW w:w="3049" w:type="dxa"/>
          </w:tcPr>
          <w:p w14:paraId="1BE90967" w14:textId="2B986306" w:rsidR="002B4071"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2B4071" w:rsidRPr="00C8412D">
              <w:rPr>
                <w:rFonts w:ascii="Times New Roman" w:hAnsi="Times New Roman"/>
                <w:sz w:val="22"/>
                <w:szCs w:val="22"/>
                <w:u w:val="single"/>
                <w:lang w:val="pt-BR"/>
              </w:rPr>
              <w:t>Recompra Compulsória Total</w:t>
            </w:r>
            <w:r w:rsidRPr="00C8412D">
              <w:rPr>
                <w:rFonts w:ascii="Times New Roman" w:hAnsi="Times New Roman"/>
                <w:sz w:val="22"/>
                <w:szCs w:val="22"/>
                <w:lang w:val="pt-BR"/>
              </w:rPr>
              <w:t>"</w:t>
            </w:r>
            <w:r w:rsidR="002B4071" w:rsidRPr="00C8412D">
              <w:rPr>
                <w:rFonts w:ascii="Times New Roman" w:hAnsi="Times New Roman"/>
                <w:sz w:val="22"/>
                <w:szCs w:val="22"/>
                <w:lang w:val="pt-BR"/>
              </w:rPr>
              <w:t>:</w:t>
            </w:r>
          </w:p>
        </w:tc>
        <w:tc>
          <w:tcPr>
            <w:tcW w:w="6590" w:type="dxa"/>
          </w:tcPr>
          <w:p w14:paraId="561A7B00" w14:textId="77777777" w:rsidR="002B4071" w:rsidRPr="00C8412D" w:rsidRDefault="002B4071">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A obrigação do Cedente de realizar a recompra compulsória da totalidade dos Créditos Imobiliários que remanescerem na titularidade da Emissora nos </w:t>
            </w:r>
            <w:r w:rsidR="002D1F1B" w:rsidRPr="00C8412D">
              <w:rPr>
                <w:rFonts w:ascii="Times New Roman" w:hAnsi="Times New Roman"/>
                <w:sz w:val="22"/>
                <w:szCs w:val="22"/>
                <w:lang w:val="pt-BR"/>
              </w:rPr>
              <w:t xml:space="preserve">3 (três) </w:t>
            </w:r>
            <w:r w:rsidRPr="00C8412D">
              <w:rPr>
                <w:rFonts w:ascii="Times New Roman" w:hAnsi="Times New Roman"/>
                <w:sz w:val="22"/>
                <w:szCs w:val="22"/>
                <w:lang w:val="pt-BR"/>
              </w:rPr>
              <w:t>dias anteriores a data de vencimento final dos CRI;</w:t>
            </w:r>
          </w:p>
        </w:tc>
      </w:tr>
      <w:tr w:rsidR="00651B35" w:rsidRPr="000D4EDC" w14:paraId="0D06CAC1" w14:textId="77777777" w:rsidTr="00572176">
        <w:trPr>
          <w:trHeight w:val="967"/>
        </w:trPr>
        <w:tc>
          <w:tcPr>
            <w:tcW w:w="3049" w:type="dxa"/>
          </w:tcPr>
          <w:p w14:paraId="4442AACB" w14:textId="07709A42"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Recompra Facultativa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C9F0EC7" w14:textId="16D5B964" w:rsidR="00651B35" w:rsidRPr="00C8412D" w:rsidRDefault="00651B35">
            <w:pPr>
              <w:tabs>
                <w:tab w:val="left" w:pos="284"/>
              </w:tabs>
              <w:spacing w:before="120" w:line="300" w:lineRule="exact"/>
              <w:jc w:val="both"/>
              <w:rPr>
                <w:rFonts w:ascii="Times New Roman" w:hAnsi="Times New Roman"/>
                <w:b/>
                <w:bCs/>
                <w:sz w:val="22"/>
                <w:szCs w:val="22"/>
                <w:lang w:val="pt-BR"/>
              </w:rPr>
            </w:pPr>
            <w:r w:rsidRPr="00C8412D">
              <w:rPr>
                <w:rFonts w:ascii="Times New Roman" w:hAnsi="Times New Roman"/>
                <w:sz w:val="22"/>
                <w:szCs w:val="22"/>
                <w:lang w:val="pt-BR"/>
              </w:rPr>
              <w:t>Direito do Cedente proceder à recompra facultativa da totalidade dos Créd</w:t>
            </w:r>
            <w:r w:rsidR="00DA219E" w:rsidRPr="00C8412D">
              <w:rPr>
                <w:rFonts w:ascii="Times New Roman" w:hAnsi="Times New Roman"/>
                <w:sz w:val="22"/>
                <w:szCs w:val="22"/>
                <w:lang w:val="pt-BR"/>
              </w:rPr>
              <w:t>itos Imobiliários, nos termos da Cláusula</w:t>
            </w:r>
            <w:r w:rsidRPr="00C8412D">
              <w:rPr>
                <w:rFonts w:ascii="Times New Roman" w:hAnsi="Times New Roman"/>
                <w:sz w:val="22"/>
                <w:szCs w:val="22"/>
                <w:lang w:val="pt-BR"/>
              </w:rPr>
              <w:t xml:space="preserve"> 5.2 do Contrato de Cessão</w:t>
            </w:r>
            <w:r w:rsidR="00A27136" w:rsidRPr="00C8412D">
              <w:rPr>
                <w:rFonts w:ascii="Times New Roman" w:hAnsi="Times New Roman"/>
                <w:sz w:val="22"/>
                <w:szCs w:val="22"/>
                <w:lang w:val="pt-BR"/>
              </w:rPr>
              <w:t>.</w:t>
            </w:r>
          </w:p>
        </w:tc>
      </w:tr>
      <w:tr w:rsidR="00651B35" w:rsidRPr="00B243DB" w14:paraId="74479D94" w14:textId="77777777" w:rsidTr="00572176">
        <w:trPr>
          <w:trHeight w:val="785"/>
        </w:trPr>
        <w:tc>
          <w:tcPr>
            <w:tcW w:w="3049" w:type="dxa"/>
          </w:tcPr>
          <w:p w14:paraId="589CF526" w14:textId="7F1B13CD"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Regime Fiduciário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875A500"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Regime Fiduciário, instituído sobre os Créditos Imobiliários, nos termos do Art. 9º da Lei 9.514/97;</w:t>
            </w:r>
          </w:p>
        </w:tc>
      </w:tr>
      <w:tr w:rsidR="00651B35" w:rsidRPr="00B243DB" w14:paraId="2D39AF25" w14:textId="77777777" w:rsidTr="00572176">
        <w:tc>
          <w:tcPr>
            <w:tcW w:w="3049" w:type="dxa"/>
          </w:tcPr>
          <w:p w14:paraId="7A7539E3" w14:textId="4D9A8FE3" w:rsidR="00651B35" w:rsidRPr="00C8412D" w:rsidRDefault="00DA219E">
            <w:pPr>
              <w:pStyle w:val="Corpodetexto2"/>
              <w:tabs>
                <w:tab w:val="left" w:pos="284"/>
                <w:tab w:val="left" w:pos="676"/>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Resolução nº 3</w:t>
            </w:r>
            <w:r w:rsidRPr="00C8412D">
              <w:rPr>
                <w:rFonts w:ascii="Times New Roman" w:hAnsi="Times New Roman"/>
                <w:sz w:val="22"/>
                <w:szCs w:val="22"/>
                <w:u w:val="single"/>
                <w:lang w:val="pt-BR"/>
              </w:rPr>
              <w:t>.</w:t>
            </w:r>
            <w:r w:rsidR="00651B35" w:rsidRPr="00C8412D">
              <w:rPr>
                <w:rFonts w:ascii="Times New Roman" w:hAnsi="Times New Roman"/>
                <w:sz w:val="22"/>
                <w:szCs w:val="22"/>
                <w:u w:val="single"/>
                <w:lang w:val="pt-BR"/>
              </w:rPr>
              <w:t>932</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E3AB4DE" w14:textId="24D8F468"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Resolução</w:t>
            </w:r>
            <w:r w:rsidR="00DA219E" w:rsidRPr="00C8412D">
              <w:rPr>
                <w:rFonts w:ascii="Times New Roman" w:hAnsi="Times New Roman"/>
                <w:sz w:val="22"/>
                <w:szCs w:val="22"/>
                <w:lang w:val="pt-BR"/>
              </w:rPr>
              <w:t xml:space="preserve"> do BACEN</w:t>
            </w:r>
            <w:r w:rsidRPr="00C8412D">
              <w:rPr>
                <w:rFonts w:ascii="Times New Roman" w:hAnsi="Times New Roman"/>
                <w:sz w:val="22"/>
                <w:szCs w:val="22"/>
                <w:lang w:val="pt-BR"/>
              </w:rPr>
              <w:t xml:space="preserve"> nº 3</w:t>
            </w:r>
            <w:r w:rsidR="00DA219E" w:rsidRPr="00C8412D">
              <w:rPr>
                <w:rFonts w:ascii="Times New Roman" w:hAnsi="Times New Roman"/>
                <w:sz w:val="22"/>
                <w:szCs w:val="22"/>
                <w:lang w:val="pt-BR"/>
              </w:rPr>
              <w:t>.</w:t>
            </w:r>
            <w:r w:rsidRPr="00C8412D">
              <w:rPr>
                <w:rFonts w:ascii="Times New Roman" w:hAnsi="Times New Roman"/>
                <w:sz w:val="22"/>
                <w:szCs w:val="22"/>
                <w:lang w:val="pt-BR"/>
              </w:rPr>
              <w:t>932, de 16 de dezembro de 2010</w:t>
            </w:r>
            <w:r w:rsidR="000F5D0E" w:rsidRPr="00C8412D">
              <w:rPr>
                <w:rFonts w:ascii="Times New Roman" w:hAnsi="Times New Roman"/>
                <w:sz w:val="22"/>
                <w:szCs w:val="22"/>
                <w:lang w:val="pt-BR"/>
              </w:rPr>
              <w:t>, conforme alterada;</w:t>
            </w:r>
          </w:p>
        </w:tc>
      </w:tr>
      <w:tr w:rsidR="00651B35" w:rsidRPr="00B243DB" w14:paraId="2B3692C8" w14:textId="77777777" w:rsidTr="00572176">
        <w:tc>
          <w:tcPr>
            <w:tcW w:w="3049" w:type="dxa"/>
          </w:tcPr>
          <w:p w14:paraId="1900FA15" w14:textId="50C9DF24" w:rsidR="00651B35" w:rsidRPr="00C8412D" w:rsidRDefault="00DA219E">
            <w:pPr>
              <w:pStyle w:val="Corpodetexto2"/>
              <w:tabs>
                <w:tab w:val="left" w:pos="284"/>
                <w:tab w:val="left" w:pos="676"/>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Seguradora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586B0B9" w14:textId="2035DE36" w:rsidR="00651B35" w:rsidRPr="00C8412D" w:rsidRDefault="00AE5ECA">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Itaú Seguros S.A.</w:t>
            </w:r>
            <w:r w:rsidR="00651B35" w:rsidRPr="00C8412D">
              <w:rPr>
                <w:rFonts w:ascii="Times New Roman" w:hAnsi="Times New Roman"/>
                <w:sz w:val="22"/>
                <w:szCs w:val="22"/>
                <w:lang w:val="pt-BR"/>
              </w:rPr>
              <w:t>, inscrita no CNPJ</w:t>
            </w:r>
            <w:r w:rsidR="00DA219E" w:rsidRPr="00C8412D">
              <w:rPr>
                <w:rFonts w:ascii="Times New Roman" w:hAnsi="Times New Roman"/>
                <w:sz w:val="22"/>
                <w:szCs w:val="22"/>
                <w:lang w:val="pt-BR"/>
              </w:rPr>
              <w:t>/MF</w:t>
            </w:r>
            <w:r w:rsidR="00651B35" w:rsidRPr="00C8412D">
              <w:rPr>
                <w:rFonts w:ascii="Times New Roman" w:hAnsi="Times New Roman"/>
                <w:sz w:val="22"/>
                <w:szCs w:val="22"/>
                <w:lang w:val="pt-BR"/>
              </w:rPr>
              <w:t xml:space="preserve"> sob o nº </w:t>
            </w:r>
            <w:r w:rsidRPr="00C8412D">
              <w:rPr>
                <w:rFonts w:ascii="Times New Roman" w:hAnsi="Times New Roman"/>
                <w:sz w:val="22"/>
                <w:szCs w:val="22"/>
                <w:lang w:val="pt-BR"/>
              </w:rPr>
              <w:t>61.557.039/0001-07</w:t>
            </w:r>
            <w:r w:rsidR="00651B35" w:rsidRPr="00C8412D">
              <w:rPr>
                <w:rFonts w:ascii="Times New Roman" w:hAnsi="Times New Roman"/>
                <w:sz w:val="22"/>
                <w:szCs w:val="22"/>
                <w:lang w:val="pt-BR"/>
              </w:rPr>
              <w:t xml:space="preserve">; </w:t>
            </w:r>
          </w:p>
        </w:tc>
      </w:tr>
      <w:tr w:rsidR="00651B35" w:rsidRPr="00B243DB" w14:paraId="0C1CF56B" w14:textId="77777777" w:rsidTr="00572176">
        <w:trPr>
          <w:trHeight w:val="377"/>
        </w:trPr>
        <w:tc>
          <w:tcPr>
            <w:tcW w:w="3049" w:type="dxa"/>
          </w:tcPr>
          <w:p w14:paraId="67A9D9DF" w14:textId="04B324D3"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Seguros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A182A55"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Quando mencionados, em conjunto, o seguro de danos físicos ao imóvel e o seguro de morte ou invalidez permanente, contratados pelos Devedores; </w:t>
            </w:r>
          </w:p>
        </w:tc>
      </w:tr>
      <w:tr w:rsidR="00651B35" w:rsidRPr="00B243DB" w14:paraId="276E08A3" w14:textId="77777777" w:rsidTr="00572176">
        <w:tc>
          <w:tcPr>
            <w:tcW w:w="3049" w:type="dxa"/>
          </w:tcPr>
          <w:p w14:paraId="4DFFCB22" w14:textId="3FFB831D"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proofErr w:type="spellStart"/>
            <w:r w:rsidR="00651B35" w:rsidRPr="00C8412D">
              <w:rPr>
                <w:rFonts w:ascii="Times New Roman" w:hAnsi="Times New Roman"/>
                <w:i/>
                <w:sz w:val="22"/>
                <w:szCs w:val="22"/>
                <w:u w:val="single"/>
                <w:lang w:val="pt-BR"/>
              </w:rPr>
              <w:t>Servicer</w:t>
            </w:r>
            <w:proofErr w:type="spellEnd"/>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920B935"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Itaú Unibanco S.A., acima qualificado;</w:t>
            </w:r>
          </w:p>
        </w:tc>
      </w:tr>
      <w:tr w:rsidR="00651B35" w:rsidRPr="00B243DB" w14:paraId="3729B32F" w14:textId="77777777" w:rsidTr="00572176">
        <w:tc>
          <w:tcPr>
            <w:tcW w:w="3049" w:type="dxa"/>
          </w:tcPr>
          <w:p w14:paraId="434E1BA6" w14:textId="64368794" w:rsidR="00651B35" w:rsidRPr="00C8412D" w:rsidRDefault="00DA219E">
            <w:pPr>
              <w:pStyle w:val="Recuodecorpodetexto"/>
              <w:tabs>
                <w:tab w:val="clear" w:pos="720"/>
                <w:tab w:val="left" w:pos="284"/>
                <w:tab w:val="left" w:pos="626"/>
              </w:tabs>
              <w:spacing w:before="120" w:line="300" w:lineRule="exact"/>
              <w:jc w:val="left"/>
              <w:rPr>
                <w:rFonts w:ascii="Times New Roman" w:hAnsi="Times New Roman"/>
                <w:sz w:val="22"/>
                <w:szCs w:val="22"/>
                <w:lang w:eastAsia="en-US"/>
              </w:rPr>
            </w:pPr>
            <w:r w:rsidRPr="00C8412D">
              <w:rPr>
                <w:rFonts w:ascii="Times New Roman" w:hAnsi="Times New Roman"/>
                <w:sz w:val="22"/>
                <w:szCs w:val="22"/>
              </w:rPr>
              <w:t>"</w:t>
            </w:r>
            <w:r w:rsidR="00651B35" w:rsidRPr="00C8412D">
              <w:rPr>
                <w:rFonts w:ascii="Times New Roman" w:hAnsi="Times New Roman"/>
                <w:sz w:val="22"/>
                <w:szCs w:val="22"/>
                <w:u w:val="single"/>
              </w:rPr>
              <w:t>TR</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26877F41" w14:textId="77777777" w:rsidR="00651B35" w:rsidRPr="00C8412D" w:rsidRDefault="00651B35">
            <w:pPr>
              <w:pStyle w:val="Recuodecorpodetexto"/>
              <w:tabs>
                <w:tab w:val="clear" w:pos="720"/>
                <w:tab w:val="left" w:pos="284"/>
              </w:tabs>
              <w:spacing w:before="120" w:line="300" w:lineRule="exact"/>
              <w:rPr>
                <w:rFonts w:ascii="Times New Roman" w:hAnsi="Times New Roman"/>
                <w:sz w:val="22"/>
                <w:szCs w:val="22"/>
                <w:lang w:eastAsia="en-US"/>
              </w:rPr>
            </w:pPr>
            <w:r w:rsidRPr="00C8412D">
              <w:rPr>
                <w:rFonts w:ascii="Times New Roman" w:hAnsi="Times New Roman"/>
                <w:sz w:val="22"/>
                <w:szCs w:val="22"/>
              </w:rPr>
              <w:t>Taxa Referencial, divulgada pelo Banco Central do Brasil;</w:t>
            </w:r>
          </w:p>
        </w:tc>
      </w:tr>
      <w:tr w:rsidR="00651B35" w:rsidRPr="00B243DB" w14:paraId="615A1C32" w14:textId="77777777" w:rsidTr="00572176">
        <w:tc>
          <w:tcPr>
            <w:tcW w:w="3049" w:type="dxa"/>
          </w:tcPr>
          <w:p w14:paraId="55CBF25B" w14:textId="573BC695" w:rsidR="00651B35" w:rsidRPr="00C8412D" w:rsidRDefault="00DA219E">
            <w:pPr>
              <w:pStyle w:val="Recuodecorpodetexto"/>
              <w:tabs>
                <w:tab w:val="clear" w:pos="720"/>
                <w:tab w:val="left" w:pos="284"/>
                <w:tab w:val="left" w:pos="626"/>
              </w:tabs>
              <w:spacing w:before="120" w:line="300" w:lineRule="exact"/>
              <w:jc w:val="left"/>
              <w:rPr>
                <w:rFonts w:ascii="Times New Roman" w:hAnsi="Times New Roman"/>
                <w:sz w:val="22"/>
                <w:szCs w:val="22"/>
              </w:rPr>
            </w:pPr>
            <w:r w:rsidRPr="00C8412D">
              <w:rPr>
                <w:rFonts w:ascii="Times New Roman" w:hAnsi="Times New Roman"/>
                <w:sz w:val="22"/>
                <w:szCs w:val="22"/>
              </w:rPr>
              <w:t>"</w:t>
            </w:r>
            <w:r w:rsidR="00651B35" w:rsidRPr="00C8412D">
              <w:rPr>
                <w:rFonts w:ascii="Times New Roman" w:hAnsi="Times New Roman"/>
                <w:sz w:val="22"/>
                <w:szCs w:val="22"/>
                <w:u w:val="single"/>
              </w:rPr>
              <w:t>Valor da Cessão</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0C1D7690" w14:textId="77777777" w:rsidR="00651B35" w:rsidRPr="00C8412D" w:rsidRDefault="00651B35">
            <w:pPr>
              <w:pStyle w:val="Recuodecorpodetexto"/>
              <w:tabs>
                <w:tab w:val="clear" w:pos="720"/>
                <w:tab w:val="left" w:pos="284"/>
              </w:tabs>
              <w:spacing w:before="120" w:line="300" w:lineRule="exact"/>
              <w:rPr>
                <w:rFonts w:ascii="Times New Roman" w:hAnsi="Times New Roman"/>
                <w:sz w:val="22"/>
                <w:szCs w:val="22"/>
              </w:rPr>
            </w:pPr>
            <w:r w:rsidRPr="00C8412D">
              <w:rPr>
                <w:rFonts w:ascii="Times New Roman" w:hAnsi="Times New Roman"/>
                <w:sz w:val="22"/>
                <w:szCs w:val="22"/>
              </w:rPr>
              <w:t>O valor a ser pago ao Cedente, em razão da cessão dos Créditos Imobiliários, após atendidas as Condições Precedentes; e</w:t>
            </w:r>
          </w:p>
        </w:tc>
      </w:tr>
      <w:tr w:rsidR="00181A07" w:rsidRPr="000D4EDC" w14:paraId="392CA6B6" w14:textId="77777777" w:rsidTr="00572176">
        <w:tc>
          <w:tcPr>
            <w:tcW w:w="3049" w:type="dxa"/>
          </w:tcPr>
          <w:p w14:paraId="12B1F27C" w14:textId="7649566F" w:rsidR="00181A07" w:rsidRPr="00C8412D" w:rsidRDefault="00181A07">
            <w:pPr>
              <w:pStyle w:val="Recuodecorpodetexto"/>
              <w:tabs>
                <w:tab w:val="clear" w:pos="720"/>
                <w:tab w:val="left" w:pos="284"/>
                <w:tab w:val="left" w:pos="626"/>
              </w:tabs>
              <w:spacing w:before="120" w:line="300" w:lineRule="exact"/>
              <w:jc w:val="left"/>
              <w:rPr>
                <w:rFonts w:ascii="Times New Roman" w:hAnsi="Times New Roman"/>
                <w:sz w:val="22"/>
                <w:szCs w:val="22"/>
              </w:rPr>
            </w:pPr>
            <w:r w:rsidRPr="00C8412D">
              <w:rPr>
                <w:rFonts w:ascii="Times New Roman" w:hAnsi="Times New Roman"/>
                <w:sz w:val="22"/>
                <w:szCs w:val="22"/>
              </w:rPr>
              <w:t>"</w:t>
            </w:r>
            <w:r w:rsidRPr="00C8412D">
              <w:rPr>
                <w:rFonts w:ascii="Times New Roman" w:hAnsi="Times New Roman"/>
                <w:sz w:val="22"/>
                <w:szCs w:val="22"/>
                <w:u w:val="single"/>
              </w:rPr>
              <w:t>Valor das Despesas N</w:t>
            </w:r>
            <w:r w:rsidRPr="00B20583">
              <w:rPr>
                <w:rFonts w:ascii="Times New Roman" w:hAnsi="Times New Roman"/>
                <w:sz w:val="22"/>
                <w:szCs w:val="22"/>
                <w:u w:val="single"/>
              </w:rPr>
              <w:t>ão Incorridas</w:t>
            </w:r>
            <w:r w:rsidRPr="00C8412D">
              <w:rPr>
                <w:rFonts w:ascii="Times New Roman" w:hAnsi="Times New Roman"/>
                <w:sz w:val="22"/>
                <w:szCs w:val="22"/>
              </w:rPr>
              <w:t>"</w:t>
            </w:r>
          </w:p>
        </w:tc>
        <w:tc>
          <w:tcPr>
            <w:tcW w:w="6590" w:type="dxa"/>
          </w:tcPr>
          <w:p w14:paraId="4FB04AA6" w14:textId="61708BC8" w:rsidR="00181A07" w:rsidRPr="00C8412D" w:rsidRDefault="00181A07">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O valor do Deságio </w:t>
            </w:r>
            <w:r w:rsidR="001E37D3" w:rsidRPr="00C8412D">
              <w:rPr>
                <w:rFonts w:ascii="Times New Roman" w:hAnsi="Times New Roman"/>
                <w:sz w:val="22"/>
                <w:szCs w:val="22"/>
                <w:lang w:val="pt-BR"/>
              </w:rPr>
              <w:t xml:space="preserve">(conforme definido na Cláusula 2.1. </w:t>
            </w:r>
            <w:proofErr w:type="gramStart"/>
            <w:r w:rsidR="001E37D3" w:rsidRPr="00C8412D">
              <w:rPr>
                <w:rFonts w:ascii="Times New Roman" w:hAnsi="Times New Roman"/>
                <w:sz w:val="22"/>
                <w:szCs w:val="22"/>
                <w:lang w:val="pt-BR"/>
              </w:rPr>
              <w:t>do</w:t>
            </w:r>
            <w:proofErr w:type="gramEnd"/>
            <w:r w:rsidR="001E37D3" w:rsidRPr="00C8412D">
              <w:rPr>
                <w:rFonts w:ascii="Times New Roman" w:hAnsi="Times New Roman"/>
                <w:sz w:val="22"/>
                <w:szCs w:val="22"/>
                <w:lang w:val="pt-BR"/>
              </w:rPr>
              <w:t xml:space="preserve"> Contrato de Cessão) </w:t>
            </w:r>
            <w:r w:rsidRPr="00C8412D">
              <w:rPr>
                <w:rFonts w:ascii="Times New Roman" w:hAnsi="Times New Roman"/>
                <w:sz w:val="22"/>
                <w:szCs w:val="22"/>
                <w:lang w:val="pt-BR"/>
              </w:rPr>
              <w:t>menos as despesas efetivam</w:t>
            </w:r>
            <w:r w:rsidR="001E37D3" w:rsidRPr="00C8412D">
              <w:rPr>
                <w:rFonts w:ascii="Times New Roman" w:hAnsi="Times New Roman"/>
                <w:sz w:val="22"/>
                <w:szCs w:val="22"/>
                <w:lang w:val="pt-BR"/>
              </w:rPr>
              <w:t>ente incorridas pela Emissora</w:t>
            </w:r>
            <w:r w:rsidRPr="00C8412D">
              <w:rPr>
                <w:rFonts w:ascii="Times New Roman" w:hAnsi="Times New Roman"/>
                <w:sz w:val="22"/>
                <w:szCs w:val="22"/>
                <w:lang w:val="pt-BR"/>
              </w:rPr>
              <w:t xml:space="preserve"> até a data da Recompra Compulsória, Recompra Compulsória Total ou de Recompra Facultativa, conforme o caso.</w:t>
            </w:r>
          </w:p>
        </w:tc>
      </w:tr>
      <w:tr w:rsidR="00651B35" w:rsidRPr="00B243DB" w14:paraId="21CBAE98" w14:textId="77777777" w:rsidTr="00572176">
        <w:tc>
          <w:tcPr>
            <w:tcW w:w="3049" w:type="dxa"/>
          </w:tcPr>
          <w:p w14:paraId="58F8989B" w14:textId="22FB9398" w:rsidR="00651B35" w:rsidRPr="00C8412D" w:rsidRDefault="00DA219E">
            <w:pPr>
              <w:pStyle w:val="Recuodecorpodetexto"/>
              <w:tabs>
                <w:tab w:val="clear" w:pos="720"/>
                <w:tab w:val="left" w:pos="284"/>
                <w:tab w:val="left" w:pos="626"/>
              </w:tabs>
              <w:spacing w:before="120" w:line="300" w:lineRule="exact"/>
              <w:jc w:val="left"/>
              <w:rPr>
                <w:rFonts w:ascii="Times New Roman" w:hAnsi="Times New Roman"/>
                <w:sz w:val="22"/>
                <w:szCs w:val="22"/>
              </w:rPr>
            </w:pPr>
            <w:r w:rsidRPr="00C8412D">
              <w:rPr>
                <w:rFonts w:ascii="Times New Roman" w:hAnsi="Times New Roman"/>
                <w:sz w:val="22"/>
                <w:szCs w:val="22"/>
              </w:rPr>
              <w:t>"</w:t>
            </w:r>
            <w:r w:rsidR="00651B35" w:rsidRPr="00C8412D">
              <w:rPr>
                <w:rFonts w:ascii="Times New Roman" w:hAnsi="Times New Roman"/>
                <w:sz w:val="22"/>
                <w:szCs w:val="22"/>
                <w:u w:val="single"/>
              </w:rPr>
              <w:t>Valor de Recompra</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54036878" w14:textId="2E16E886" w:rsidR="00651B35" w:rsidRPr="00C8412D" w:rsidRDefault="00651B35">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O valor de Recompra Compulsória</w:t>
            </w:r>
            <w:r w:rsidR="002B4071" w:rsidRPr="00C8412D">
              <w:rPr>
                <w:rFonts w:ascii="Times New Roman" w:hAnsi="Times New Roman"/>
                <w:sz w:val="22"/>
                <w:szCs w:val="22"/>
                <w:lang w:val="pt-BR"/>
              </w:rPr>
              <w:t>, Recompra Compulsória Total</w:t>
            </w:r>
            <w:r w:rsidRPr="00C8412D">
              <w:rPr>
                <w:rFonts w:ascii="Times New Roman" w:hAnsi="Times New Roman"/>
                <w:sz w:val="22"/>
                <w:szCs w:val="22"/>
                <w:lang w:val="pt-BR"/>
              </w:rPr>
              <w:t xml:space="preserve"> ou de </w:t>
            </w:r>
            <w:r w:rsidRPr="00C8412D">
              <w:rPr>
                <w:rFonts w:ascii="Times New Roman" w:hAnsi="Times New Roman"/>
                <w:sz w:val="22"/>
                <w:szCs w:val="22"/>
                <w:lang w:val="pt-BR"/>
              </w:rPr>
              <w:lastRenderedPageBreak/>
              <w:t>Recompra Facultativa, conforme o caso, corresponderá ao saldo devedor dos respectivos Créditos Imobiliários, devidamente atualizado, na data da respectiva recompra</w:t>
            </w:r>
            <w:r w:rsidR="00181A07" w:rsidRPr="00C8412D">
              <w:rPr>
                <w:rFonts w:ascii="Times New Roman" w:hAnsi="Times New Roman"/>
                <w:sz w:val="22"/>
                <w:szCs w:val="22"/>
                <w:lang w:val="pt-BR"/>
              </w:rPr>
              <w:t>, acrescido do Valor das Despesas não Incorridas</w:t>
            </w:r>
            <w:r w:rsidRPr="00C8412D">
              <w:rPr>
                <w:rFonts w:ascii="Times New Roman" w:hAnsi="Times New Roman"/>
                <w:sz w:val="22"/>
                <w:szCs w:val="22"/>
                <w:lang w:val="pt-BR"/>
              </w:rPr>
              <w:t>. Para fins de esclarecimento, o Valor de Recompra em nenhuma hipótese abrangerá a Parcela Não Cedida dos Créditos Imobiliários Totais.</w:t>
            </w:r>
          </w:p>
        </w:tc>
      </w:tr>
    </w:tbl>
    <w:p w14:paraId="1DF5BF6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7BBD4FC" w14:textId="77777777" w:rsidR="00651B35" w:rsidRPr="00C8412D" w:rsidRDefault="00651B35">
      <w:pPr>
        <w:pStyle w:val="Ttulo2"/>
        <w:tabs>
          <w:tab w:val="left" w:pos="284"/>
        </w:tabs>
        <w:spacing w:line="300" w:lineRule="exact"/>
        <w:rPr>
          <w:rFonts w:ascii="Times New Roman" w:hAnsi="Times New Roman"/>
          <w:sz w:val="22"/>
          <w:szCs w:val="22"/>
        </w:rPr>
      </w:pPr>
      <w:bookmarkStart w:id="31" w:name="_Toc110076261"/>
      <w:bookmarkStart w:id="32" w:name="_Toc163380699"/>
      <w:bookmarkStart w:id="33" w:name="_Toc180553615"/>
      <w:bookmarkStart w:id="34" w:name="_Toc205799090"/>
      <w:bookmarkStart w:id="35" w:name="_Toc241983065"/>
      <w:bookmarkStart w:id="36" w:name="_Toc266295723"/>
      <w:bookmarkStart w:id="37" w:name="_Toc299444344"/>
      <w:bookmarkStart w:id="38" w:name="_Toc299707256"/>
      <w:bookmarkStart w:id="39" w:name="_Toc449709460"/>
      <w:r w:rsidRPr="00C8412D">
        <w:rPr>
          <w:rFonts w:ascii="Times New Roman" w:hAnsi="Times New Roman"/>
          <w:sz w:val="22"/>
          <w:szCs w:val="22"/>
        </w:rPr>
        <w:t>CLÁUSULA SEGUNDA - OBJETO</w:t>
      </w:r>
      <w:bookmarkEnd w:id="31"/>
      <w:r w:rsidRPr="00C8412D">
        <w:rPr>
          <w:rFonts w:ascii="Times New Roman" w:hAnsi="Times New Roman"/>
          <w:sz w:val="22"/>
          <w:szCs w:val="22"/>
        </w:rPr>
        <w:t xml:space="preserve"> E CRÉDITOS IMOBILIÁRIOS</w:t>
      </w:r>
      <w:bookmarkEnd w:id="32"/>
      <w:bookmarkEnd w:id="33"/>
      <w:bookmarkEnd w:id="34"/>
      <w:bookmarkEnd w:id="35"/>
      <w:bookmarkEnd w:id="36"/>
      <w:bookmarkEnd w:id="37"/>
      <w:bookmarkEnd w:id="38"/>
      <w:bookmarkEnd w:id="39"/>
    </w:p>
    <w:p w14:paraId="7BE6C533" w14:textId="77777777" w:rsidR="00651B35" w:rsidRPr="00C8412D" w:rsidRDefault="00651B35">
      <w:pPr>
        <w:pStyle w:val="BodyText21"/>
        <w:tabs>
          <w:tab w:val="left" w:pos="284"/>
        </w:tabs>
        <w:spacing w:line="300" w:lineRule="exact"/>
        <w:rPr>
          <w:b/>
          <w:bCs/>
          <w:sz w:val="22"/>
          <w:szCs w:val="22"/>
        </w:rPr>
      </w:pPr>
    </w:p>
    <w:p w14:paraId="5F2826E4" w14:textId="25C2E081"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w:t>
      </w:r>
      <w:r w:rsidRPr="00C8412D">
        <w:rPr>
          <w:rFonts w:ascii="Times New Roman" w:hAnsi="Times New Roman"/>
          <w:sz w:val="22"/>
          <w:szCs w:val="22"/>
          <w:lang w:val="pt-BR"/>
        </w:rPr>
        <w:tab/>
      </w:r>
      <w:r w:rsidR="000F5D0E" w:rsidRPr="00C8412D">
        <w:rPr>
          <w:rFonts w:ascii="Times New Roman" w:hAnsi="Times New Roman"/>
          <w:sz w:val="22"/>
          <w:szCs w:val="22"/>
          <w:u w:val="single"/>
          <w:lang w:val="pt-BR"/>
        </w:rPr>
        <w:t>Vinculação dos Créditos Imobiliários</w:t>
      </w:r>
      <w:r w:rsidR="000F5D0E" w:rsidRPr="00C8412D">
        <w:rPr>
          <w:rFonts w:ascii="Times New Roman" w:hAnsi="Times New Roman"/>
          <w:sz w:val="22"/>
          <w:szCs w:val="22"/>
          <w:lang w:val="pt-BR"/>
        </w:rPr>
        <w:t xml:space="preserve">: </w:t>
      </w:r>
      <w:r w:rsidRPr="00C8412D">
        <w:rPr>
          <w:rFonts w:ascii="Times New Roman" w:hAnsi="Times New Roman"/>
          <w:sz w:val="22"/>
          <w:szCs w:val="22"/>
          <w:lang w:val="pt-BR"/>
        </w:rPr>
        <w:t>Pelo presente Termo, a Emissora vincula, em caráter irrevogável e irretratável, a totalidade dos Créditos Imobiliários, representados pelas CCI, cedidos à Emissora nos termos do Co</w:t>
      </w:r>
      <w:r w:rsidR="000F5D0E" w:rsidRPr="00C8412D">
        <w:rPr>
          <w:rFonts w:ascii="Times New Roman" w:hAnsi="Times New Roman"/>
          <w:sz w:val="22"/>
          <w:szCs w:val="22"/>
          <w:lang w:val="pt-BR"/>
        </w:rPr>
        <w:t xml:space="preserve">ntrato de Cessão, aos CRI da </w:t>
      </w:r>
      <w:r w:rsidR="001176B3" w:rsidRPr="001176B3">
        <w:rPr>
          <w:rFonts w:ascii="Times New Roman" w:hAnsi="Times New Roman"/>
          <w:sz w:val="22"/>
          <w:szCs w:val="22"/>
          <w:lang w:val="pt-BR"/>
        </w:rPr>
        <w:t>278ª Série da 2ª</w:t>
      </w:r>
      <w:del w:id="40" w:author="Hugo Alves Richard" w:date="2016-11-24T17:04:00Z">
        <w:r w:rsidRPr="00C8412D" w:rsidDel="00EC591C">
          <w:rPr>
            <w:rFonts w:ascii="Times New Roman" w:hAnsi="Times New Roman"/>
            <w:sz w:val="22"/>
            <w:szCs w:val="22"/>
            <w:lang w:val="pt-BR"/>
          </w:rPr>
          <w:delText>ª</w:delText>
        </w:r>
      </w:del>
      <w:r w:rsidRPr="00C8412D">
        <w:rPr>
          <w:rFonts w:ascii="Times New Roman" w:hAnsi="Times New Roman"/>
          <w:sz w:val="22"/>
          <w:szCs w:val="22"/>
          <w:lang w:val="pt-BR"/>
        </w:rPr>
        <w:t xml:space="preserve"> Emissão, cujas características são descritas na cláusula terceira, abaixo.</w:t>
      </w:r>
    </w:p>
    <w:p w14:paraId="2268F24A"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F23C538" w14:textId="7777777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2.1.1. A fração dos Créditos Imobiliários Totais representada pela Parcela Não Cedida dos Créditos Imobiliários Totais não se encontra vinculada aos CRI da presente Emissão, permanecendo sob a titularidade do Cedente, nos termos do Contrato de Cessão.</w:t>
      </w:r>
    </w:p>
    <w:p w14:paraId="0A51C200"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7D8C2681" w14:textId="7777777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 A cessão dos Créditos Imobiliários em favor da Emissora será formalizada através da formalização do Contrato de Cessão e da negociação das CCI por meio dos sistemas administrados pela CETIP.</w:t>
      </w:r>
    </w:p>
    <w:p w14:paraId="04AE1F06"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6E8DBE8" w14:textId="62CC282B"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2.1.3. Após o atendimento das Condições Precedentes, 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pagará ao Cedente, pela cessão dos Créditos Imobiliários, a importância de </w:t>
      </w:r>
      <w:r w:rsidR="00F749D4" w:rsidRPr="00F749D4">
        <w:rPr>
          <w:rFonts w:ascii="Times New Roman" w:hAnsi="Times New Roman"/>
          <w:sz w:val="22"/>
          <w:szCs w:val="22"/>
          <w:lang w:val="pt-BR"/>
        </w:rPr>
        <w:t>R$460.218.798,45 (quatrocentos e sessenta milhões, duzentos e dezoito mil, setecentos e noventa e oito</w:t>
      </w:r>
      <w:r w:rsidR="00923AB6">
        <w:rPr>
          <w:rFonts w:ascii="Times New Roman" w:hAnsi="Times New Roman"/>
          <w:sz w:val="22"/>
          <w:szCs w:val="22"/>
          <w:lang w:val="pt-BR"/>
        </w:rPr>
        <w:t xml:space="preserve"> reais</w:t>
      </w:r>
      <w:r w:rsidR="00F749D4" w:rsidRPr="00F749D4">
        <w:rPr>
          <w:rFonts w:ascii="Times New Roman" w:hAnsi="Times New Roman"/>
          <w:sz w:val="22"/>
          <w:szCs w:val="22"/>
          <w:lang w:val="pt-BR"/>
        </w:rPr>
        <w:t xml:space="preserve"> e quarenta e cinco centavos)</w:t>
      </w:r>
      <w:r w:rsidRPr="00C8412D">
        <w:rPr>
          <w:rFonts w:ascii="Times New Roman" w:hAnsi="Times New Roman"/>
          <w:sz w:val="22"/>
          <w:szCs w:val="22"/>
          <w:lang w:val="pt-BR"/>
        </w:rPr>
        <w:t xml:space="preserve">, relativa ao saldo devedor global dos Créditos Imobiliários que lastreiam os CRI em </w:t>
      </w:r>
      <w:r w:rsidR="00113868" w:rsidRPr="00113868">
        <w:rPr>
          <w:rFonts w:ascii="Times New Roman" w:hAnsi="Times New Roman"/>
          <w:sz w:val="22"/>
          <w:szCs w:val="22"/>
          <w:lang w:val="pt-BR"/>
        </w:rPr>
        <w:t>21 de outubro de 2016</w:t>
      </w:r>
      <w:r w:rsidRPr="00C8412D">
        <w:rPr>
          <w:rFonts w:ascii="Times New Roman" w:hAnsi="Times New Roman"/>
          <w:sz w:val="22"/>
          <w:szCs w:val="22"/>
          <w:lang w:val="pt-BR"/>
        </w:rPr>
        <w:t xml:space="preserve">, com vencimento a partir de </w:t>
      </w:r>
      <w:r w:rsidR="00113868">
        <w:rPr>
          <w:rFonts w:ascii="Times New Roman" w:hAnsi="Times New Roman"/>
          <w:sz w:val="22"/>
          <w:szCs w:val="22"/>
          <w:lang w:val="pt-BR"/>
        </w:rPr>
        <w:t>dezembro</w:t>
      </w:r>
      <w:r w:rsidR="00113868"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de 2016</w:t>
      </w:r>
      <w:r w:rsidRPr="00C8412D">
        <w:rPr>
          <w:rFonts w:ascii="Times New Roman" w:hAnsi="Times New Roman"/>
          <w:sz w:val="22"/>
          <w:szCs w:val="22"/>
          <w:lang w:val="pt-BR"/>
        </w:rPr>
        <w:t>, inclusive, deduzido dos custos e despesas relativos à estruturação e implementação da emissão dos CRI. O valor da Cessão dos Créditos será pago com recursos oriundos da integralização dos CRI, nos termos d</w:t>
      </w:r>
      <w:r w:rsidR="00DA219E" w:rsidRPr="00C8412D">
        <w:rPr>
          <w:rFonts w:ascii="Times New Roman" w:hAnsi="Times New Roman"/>
          <w:sz w:val="22"/>
          <w:szCs w:val="22"/>
          <w:lang w:val="pt-BR"/>
        </w:rPr>
        <w:t>a Cláusula</w:t>
      </w:r>
      <w:r w:rsidRPr="00C8412D">
        <w:rPr>
          <w:rFonts w:ascii="Times New Roman" w:hAnsi="Times New Roman"/>
          <w:sz w:val="22"/>
          <w:szCs w:val="22"/>
          <w:lang w:val="pt-BR"/>
        </w:rPr>
        <w:t xml:space="preserve"> 2.1 do Contrato de Cessão.</w:t>
      </w:r>
    </w:p>
    <w:p w14:paraId="4E492BFF"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829B1DF" w14:textId="1DCF4A1C" w:rsidR="00651B35" w:rsidRPr="00C8412D" w:rsidRDefault="00651B35">
      <w:pPr>
        <w:tabs>
          <w:tab w:val="left" w:pos="284"/>
        </w:tabs>
        <w:spacing w:line="300" w:lineRule="exact"/>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w:t>
      </w:r>
      <w:r w:rsidRPr="00C8412D">
        <w:rPr>
          <w:rFonts w:ascii="Times New Roman" w:hAnsi="Times New Roman"/>
          <w:color w:val="000000"/>
          <w:sz w:val="22"/>
          <w:szCs w:val="22"/>
          <w:lang w:val="pt-BR"/>
        </w:rPr>
        <w:tab/>
      </w:r>
      <w:r w:rsidR="000F5D0E" w:rsidRPr="00C8412D">
        <w:rPr>
          <w:rFonts w:ascii="Times New Roman" w:hAnsi="Times New Roman"/>
          <w:color w:val="000000"/>
          <w:sz w:val="22"/>
          <w:szCs w:val="22"/>
          <w:u w:val="single"/>
          <w:lang w:val="pt-BR"/>
        </w:rPr>
        <w:t>Ajuste de Valores</w:t>
      </w:r>
      <w:r w:rsidR="000F5D0E" w:rsidRPr="00C8412D">
        <w:rPr>
          <w:rFonts w:ascii="Times New Roman" w:hAnsi="Times New Roman"/>
          <w:color w:val="000000"/>
          <w:sz w:val="22"/>
          <w:szCs w:val="22"/>
          <w:lang w:val="pt-BR"/>
        </w:rPr>
        <w:t xml:space="preserve">: </w:t>
      </w:r>
      <w:r w:rsidRPr="00C8412D">
        <w:rPr>
          <w:rFonts w:ascii="Times New Roman" w:hAnsi="Times New Roman"/>
          <w:color w:val="000000"/>
          <w:sz w:val="22"/>
          <w:szCs w:val="22"/>
          <w:lang w:val="pt-BR"/>
        </w:rPr>
        <w:t>Conforme previsto no Contrato de Cessão, a Cedente e a Emissora poderão ser chamadas a realizar Pagamentos Residuais Cedente ou Pagamentos Residuais Emissora, conforme definidos abaixo. Os valores devidos a título de Pagamentos Residuais Cedente e os Pagamentos Residuais Emissora serão realizados, conforme o caso, a título de ajuste de descasamento de TR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Equalização de Descasamento de TR</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 xml:space="preserve">) </w:t>
      </w:r>
      <w:r w:rsidR="000F5D0E" w:rsidRPr="00C8412D">
        <w:rPr>
          <w:rFonts w:ascii="Times New Roman" w:hAnsi="Times New Roman"/>
          <w:color w:val="000000"/>
          <w:sz w:val="22"/>
          <w:szCs w:val="22"/>
          <w:lang w:val="pt-BR"/>
        </w:rPr>
        <w:t xml:space="preserve">ou ajuste de custos e despesas do Patrimônio Separado </w:t>
      </w:r>
      <w:r w:rsidRPr="00C8412D">
        <w:rPr>
          <w:rFonts w:ascii="Times New Roman" w:hAnsi="Times New Roman"/>
          <w:color w:val="000000"/>
          <w:sz w:val="22"/>
          <w:szCs w:val="22"/>
          <w:lang w:val="pt-BR"/>
        </w:rPr>
        <w:t>(</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Ajuste de Despesas</w:t>
      </w:r>
      <w:r w:rsidR="00DA219E" w:rsidRPr="00C8412D">
        <w:rPr>
          <w:rFonts w:ascii="Times New Roman" w:hAnsi="Times New Roman"/>
          <w:color w:val="000000"/>
          <w:sz w:val="22"/>
          <w:szCs w:val="22"/>
          <w:lang w:val="pt-BR"/>
        </w:rPr>
        <w:t>"</w:t>
      </w:r>
      <w:r w:rsidR="00187170" w:rsidRPr="00C8412D">
        <w:rPr>
          <w:rFonts w:ascii="Times New Roman" w:hAnsi="Times New Roman"/>
          <w:color w:val="000000"/>
          <w:sz w:val="22"/>
          <w:szCs w:val="22"/>
          <w:lang w:val="pt-BR"/>
        </w:rPr>
        <w:t xml:space="preserve">) ou de ajuste pelo recebimento de valores além do QMM (conforme definido abaixo) ( sendo tal ajuste, </w:t>
      </w:r>
      <w:r w:rsidRPr="00C8412D">
        <w:rPr>
          <w:rFonts w:ascii="Times New Roman" w:hAnsi="Times New Roman"/>
          <w:color w:val="000000"/>
          <w:sz w:val="22"/>
          <w:szCs w:val="22"/>
          <w:lang w:val="pt-BR"/>
        </w:rPr>
        <w:t>em conjunto com a Equalização de Descasamento de TR</w:t>
      </w:r>
      <w:r w:rsidR="00187170" w:rsidRPr="00C8412D">
        <w:rPr>
          <w:rFonts w:ascii="Times New Roman" w:hAnsi="Times New Roman"/>
          <w:color w:val="000000"/>
          <w:sz w:val="22"/>
          <w:szCs w:val="22"/>
          <w:lang w:val="pt-BR"/>
        </w:rPr>
        <w:t xml:space="preserve"> e o Ajuste de Despesas</w:t>
      </w:r>
      <w:r w:rsidRPr="00C8412D">
        <w:rPr>
          <w:rFonts w:ascii="Times New Roman" w:hAnsi="Times New Roman"/>
          <w:color w:val="000000"/>
          <w:sz w:val="22"/>
          <w:szCs w:val="22"/>
          <w:lang w:val="pt-BR"/>
        </w:rPr>
        <w:t xml:space="preserve">, independentemente do peso de cada um no montante total,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Ajuste de Valores</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w:t>
      </w:r>
      <w:r w:rsidR="00511048" w:rsidRPr="00C8412D">
        <w:rPr>
          <w:rFonts w:ascii="Times New Roman" w:hAnsi="Times New Roman"/>
          <w:color w:val="000000"/>
          <w:sz w:val="22"/>
          <w:szCs w:val="22"/>
          <w:lang w:val="pt-BR"/>
        </w:rPr>
        <w:t xml:space="preserve"> </w:t>
      </w:r>
    </w:p>
    <w:p w14:paraId="2299A8DB"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7BEFA229" w14:textId="501D7718"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 xml:space="preserve">2.2.1. Sempre que, com base na verificação a ser realizada no dia que antecede em </w:t>
      </w:r>
      <w:r w:rsidR="00970F66" w:rsidRPr="00C8412D">
        <w:rPr>
          <w:rFonts w:ascii="Times New Roman" w:hAnsi="Times New Roman"/>
          <w:color w:val="000000"/>
          <w:sz w:val="22"/>
          <w:szCs w:val="22"/>
          <w:lang w:val="pt-BR"/>
        </w:rPr>
        <w:t xml:space="preserve">4 </w:t>
      </w:r>
      <w:r w:rsidR="00807C7D" w:rsidRPr="00C8412D">
        <w:rPr>
          <w:rFonts w:ascii="Times New Roman" w:hAnsi="Times New Roman"/>
          <w:color w:val="000000"/>
          <w:sz w:val="22"/>
          <w:szCs w:val="22"/>
          <w:lang w:val="pt-BR"/>
        </w:rPr>
        <w:t xml:space="preserve">dias </w:t>
      </w:r>
      <w:r w:rsidRPr="00C8412D">
        <w:rPr>
          <w:rFonts w:ascii="Times New Roman" w:hAnsi="Times New Roman"/>
          <w:color w:val="000000"/>
          <w:sz w:val="22"/>
          <w:szCs w:val="22"/>
          <w:lang w:val="pt-BR"/>
        </w:rPr>
        <w:t xml:space="preserve">a data de pagamento de cada uma das parcelas dos CRI (sendo cada data em que se realizar referida verificação doravante denominada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Data de Verificação</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 xml:space="preserve">), o VR, calculado com base na fórmula abaixo descrita, for: (i) um número </w:t>
      </w:r>
      <w:r w:rsidRPr="00C8412D">
        <w:rPr>
          <w:rFonts w:ascii="Times New Roman" w:hAnsi="Times New Roman"/>
          <w:color w:val="000000"/>
          <w:sz w:val="22"/>
          <w:szCs w:val="22"/>
          <w:lang w:val="pt-BR"/>
        </w:rPr>
        <w:lastRenderedPageBreak/>
        <w:t>maior que 1 (um), serão devidos os Pagamentos Residuais Cedente (conforme abaixo definido), a título de Ajuste de Valores; ou (</w:t>
      </w:r>
      <w:proofErr w:type="spellStart"/>
      <w:r w:rsidRPr="00C8412D">
        <w:rPr>
          <w:rFonts w:ascii="Times New Roman" w:hAnsi="Times New Roman"/>
          <w:color w:val="000000"/>
          <w:sz w:val="22"/>
          <w:szCs w:val="22"/>
          <w:lang w:val="pt-BR"/>
        </w:rPr>
        <w:t>ii</w:t>
      </w:r>
      <w:proofErr w:type="spellEnd"/>
      <w:r w:rsidRPr="00C8412D">
        <w:rPr>
          <w:rFonts w:ascii="Times New Roman" w:hAnsi="Times New Roman"/>
          <w:color w:val="000000"/>
          <w:sz w:val="22"/>
          <w:szCs w:val="22"/>
          <w:lang w:val="pt-BR"/>
        </w:rPr>
        <w:t>) um número menor que 1 (um), serão devidos os Pagamentos Residuais Emissora (conforme abaixo definido), a título de Ajuste de Valores. Caso o VR seja igual a 1 (um), não será devido qualquer pagamento a título de Ajuste de Valores.</w:t>
      </w:r>
    </w:p>
    <w:p w14:paraId="332CFF79"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6051931B" w14:textId="5D9714C9"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2.2.2. O valor de referência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VR</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 será calculado com base na seguinte fórmula:</w:t>
      </w:r>
      <w:r w:rsidR="00D0490F" w:rsidRPr="00C8412D">
        <w:rPr>
          <w:rFonts w:ascii="Times New Roman" w:hAnsi="Times New Roman"/>
          <w:color w:val="000000"/>
          <w:sz w:val="22"/>
          <w:szCs w:val="22"/>
          <w:lang w:val="pt-BR"/>
        </w:rPr>
        <w:t xml:space="preserve"> </w:t>
      </w:r>
    </w:p>
    <w:p w14:paraId="34855DF5"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7B725019" w14:textId="77777777" w:rsidR="00651B35" w:rsidRPr="00C8412D" w:rsidRDefault="00651B35">
      <w:pPr>
        <w:tabs>
          <w:tab w:val="left" w:pos="284"/>
        </w:tabs>
        <w:spacing w:line="300" w:lineRule="exact"/>
        <w:ind w:left="284"/>
        <w:jc w:val="center"/>
        <w:rPr>
          <w:rFonts w:ascii="Times New Roman" w:hAnsi="Times New Roman"/>
          <w:color w:val="000000"/>
          <w:sz w:val="22"/>
          <w:szCs w:val="22"/>
          <w:lang w:val="pt-BR"/>
        </w:rPr>
      </w:pPr>
      <w:r w:rsidRPr="00C8412D">
        <w:rPr>
          <w:rFonts w:ascii="Times New Roman" w:hAnsi="Times New Roman"/>
          <w:color w:val="000000"/>
          <w:sz w:val="22"/>
          <w:szCs w:val="22"/>
          <w:lang w:val="pt-BR"/>
        </w:rPr>
        <w:t>VR = (QMM/VA)</w:t>
      </w:r>
    </w:p>
    <w:p w14:paraId="6B77D5F3"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6F57C9AE"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roofErr w:type="gramStart"/>
      <w:r w:rsidRPr="00C8412D">
        <w:rPr>
          <w:rFonts w:ascii="Times New Roman" w:hAnsi="Times New Roman"/>
          <w:color w:val="000000"/>
          <w:sz w:val="22"/>
          <w:szCs w:val="22"/>
          <w:lang w:val="pt-BR"/>
        </w:rPr>
        <w:t>onde</w:t>
      </w:r>
      <w:proofErr w:type="gramEnd"/>
      <w:r w:rsidRPr="00C8412D">
        <w:rPr>
          <w:rFonts w:ascii="Times New Roman" w:hAnsi="Times New Roman"/>
          <w:color w:val="000000"/>
          <w:sz w:val="22"/>
          <w:szCs w:val="22"/>
          <w:lang w:val="pt-BR"/>
        </w:rPr>
        <w:t>:</w:t>
      </w:r>
    </w:p>
    <w:p w14:paraId="15E10289"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VR = Valor de Referência;</w:t>
      </w:r>
    </w:p>
    <w:p w14:paraId="742B1204" w14:textId="77777777" w:rsidR="00970F66" w:rsidRPr="00C8412D" w:rsidRDefault="00970F66">
      <w:pPr>
        <w:tabs>
          <w:tab w:val="left" w:pos="284"/>
        </w:tabs>
        <w:spacing w:line="300" w:lineRule="exact"/>
        <w:ind w:left="284"/>
        <w:jc w:val="both"/>
        <w:rPr>
          <w:rFonts w:ascii="Times New Roman" w:hAnsi="Times New Roman"/>
          <w:color w:val="000000"/>
          <w:sz w:val="22"/>
          <w:szCs w:val="22"/>
          <w:lang w:val="pt-BR"/>
        </w:rPr>
      </w:pPr>
    </w:p>
    <w:p w14:paraId="335F11E6" w14:textId="2238612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 xml:space="preserve">QMM = </w:t>
      </w:r>
      <w:r w:rsidR="00E06A4A" w:rsidRPr="00C8412D">
        <w:rPr>
          <w:rFonts w:ascii="Times New Roman" w:hAnsi="Times New Roman"/>
          <w:color w:val="000000"/>
          <w:sz w:val="22"/>
          <w:szCs w:val="22"/>
          <w:lang w:val="pt-BR"/>
        </w:rPr>
        <w:t>Quantidade mínima mensal de recursos necessários para: (a) o pagamento integral das parcelas de amortização dos Créditos Imobiliários, devida no Período de Arrecadação (conforme abaixo definido);</w:t>
      </w:r>
      <w:del w:id="41" w:author="Hugo Alves Richard" w:date="2016-11-24T17:11:00Z">
        <w:r w:rsidR="00E06A4A" w:rsidRPr="00C8412D" w:rsidDel="00EC591C">
          <w:rPr>
            <w:rFonts w:ascii="Times New Roman" w:hAnsi="Times New Roman"/>
            <w:color w:val="000000"/>
            <w:sz w:val="22"/>
            <w:szCs w:val="22"/>
            <w:lang w:val="pt-BR"/>
          </w:rPr>
          <w:delText xml:space="preserve"> e</w:delText>
        </w:r>
      </w:del>
      <w:r w:rsidR="00E06A4A" w:rsidRPr="00C8412D">
        <w:rPr>
          <w:rFonts w:ascii="Times New Roman" w:hAnsi="Times New Roman"/>
          <w:color w:val="000000"/>
          <w:sz w:val="22"/>
          <w:szCs w:val="22"/>
          <w:lang w:val="pt-BR"/>
        </w:rPr>
        <w:t xml:space="preserve"> (b) acréscimo de atualização monetária parâmetro devida no respectivo período de apuração, que será equivalente à variação me</w:t>
      </w:r>
      <w:r w:rsidR="00E06A4A" w:rsidRPr="00923AB6">
        <w:rPr>
          <w:rFonts w:ascii="Times New Roman" w:hAnsi="Times New Roman"/>
          <w:color w:val="000000"/>
          <w:sz w:val="22"/>
          <w:szCs w:val="22"/>
          <w:lang w:val="pt-BR"/>
        </w:rPr>
        <w:t xml:space="preserve">nsal acumulada da </w:t>
      </w:r>
      <w:r w:rsidR="00E06A4A" w:rsidRPr="0098348B">
        <w:rPr>
          <w:rFonts w:ascii="Times New Roman" w:hAnsi="Times New Roman"/>
          <w:color w:val="000000"/>
          <w:sz w:val="22"/>
          <w:szCs w:val="22"/>
          <w:lang w:val="pt-BR"/>
        </w:rPr>
        <w:t xml:space="preserve">TR do </w:t>
      </w:r>
      <w:r w:rsidR="00BF539B" w:rsidRPr="0098348B">
        <w:rPr>
          <w:rFonts w:ascii="Times New Roman" w:hAnsi="Times New Roman"/>
          <w:color w:val="000000"/>
          <w:sz w:val="22"/>
          <w:szCs w:val="22"/>
          <w:lang w:val="pt-BR"/>
        </w:rPr>
        <w:t>10</w:t>
      </w:r>
      <w:r w:rsidR="00E06A4A" w:rsidRPr="0098348B">
        <w:rPr>
          <w:rFonts w:ascii="Times New Roman" w:hAnsi="Times New Roman"/>
          <w:color w:val="000000"/>
          <w:sz w:val="22"/>
          <w:szCs w:val="22"/>
          <w:lang w:val="pt-BR"/>
        </w:rPr>
        <w:t>º (</w:t>
      </w:r>
      <w:r w:rsidR="00BF539B" w:rsidRPr="0098348B">
        <w:rPr>
          <w:rFonts w:ascii="Times New Roman" w:hAnsi="Times New Roman"/>
          <w:color w:val="000000"/>
          <w:sz w:val="22"/>
          <w:szCs w:val="22"/>
          <w:lang w:val="pt-BR"/>
        </w:rPr>
        <w:t>décimo</w:t>
      </w:r>
      <w:r w:rsidR="00E06A4A" w:rsidRPr="0098348B">
        <w:rPr>
          <w:rFonts w:ascii="Times New Roman" w:hAnsi="Times New Roman"/>
          <w:color w:val="000000"/>
          <w:sz w:val="22"/>
          <w:szCs w:val="22"/>
          <w:lang w:val="pt-BR"/>
        </w:rPr>
        <w:t>)</w:t>
      </w:r>
      <w:r w:rsidR="00E06A4A" w:rsidRPr="002546FA">
        <w:rPr>
          <w:rFonts w:ascii="Times New Roman" w:hAnsi="Times New Roman"/>
          <w:color w:val="000000"/>
          <w:sz w:val="22"/>
          <w:szCs w:val="22"/>
          <w:lang w:val="pt-BR"/>
        </w:rPr>
        <w:t xml:space="preserve"> dia do mês anterior à Data de Verificação, apurada e divulgada pelo Banco Central do Brasil, so</w:t>
      </w:r>
      <w:r w:rsidR="00E06A4A" w:rsidRPr="00923AB6">
        <w:rPr>
          <w:rFonts w:ascii="Times New Roman" w:hAnsi="Times New Roman"/>
          <w:color w:val="000000"/>
          <w:sz w:val="22"/>
          <w:szCs w:val="22"/>
          <w:lang w:val="pt-BR"/>
        </w:rPr>
        <w:t xml:space="preserve">bre o saldo devedor dos Créditos Imobiliários, independentemente se o índice de atualização monetária previsto nos Contratos de Financiamento for diferente do índice ora previsto, bem como acréscimo de eventual atualização monetária que tenha sido imputada à parcelas futuras dos Créditos Imobiliários referente à correções acumuladas em períodos anteriores; </w:t>
      </w:r>
      <w:r w:rsidR="00E06A4A" w:rsidRPr="00923AB6">
        <w:rPr>
          <w:rFonts w:ascii="Times New Roman" w:hAnsi="Times New Roman"/>
          <w:iCs/>
          <w:color w:val="000000"/>
          <w:sz w:val="22"/>
          <w:szCs w:val="22"/>
          <w:lang w:val="pt-BR"/>
        </w:rPr>
        <w:t xml:space="preserve">(c) </w:t>
      </w:r>
      <w:r w:rsidR="00E06A4A" w:rsidRPr="00923AB6">
        <w:rPr>
          <w:rFonts w:ascii="Times New Roman" w:hAnsi="Times New Roman"/>
          <w:color w:val="000000"/>
          <w:sz w:val="22"/>
          <w:szCs w:val="22"/>
          <w:lang w:val="pt-BR"/>
        </w:rPr>
        <w:t xml:space="preserve">acréscimo de juros fixos de </w:t>
      </w:r>
      <w:r w:rsidR="005051A2" w:rsidRPr="00923AB6">
        <w:rPr>
          <w:rFonts w:ascii="Times New Roman" w:hAnsi="Times New Roman"/>
          <w:color w:val="000000"/>
          <w:sz w:val="22"/>
          <w:szCs w:val="22"/>
          <w:lang w:val="pt-BR"/>
        </w:rPr>
        <w:t>7,7151% (sete inteiros e sete mil, cento e cinquenta e um décimos de milésimos por cento)</w:t>
      </w:r>
      <w:r w:rsidR="00587375" w:rsidRPr="00923AB6">
        <w:rPr>
          <w:rFonts w:ascii="Times New Roman" w:hAnsi="Times New Roman"/>
          <w:color w:val="000000"/>
          <w:sz w:val="22"/>
          <w:szCs w:val="22"/>
          <w:lang w:val="pt-BR"/>
        </w:rPr>
        <w:t xml:space="preserve"> </w:t>
      </w:r>
      <w:r w:rsidR="00E06A4A" w:rsidRPr="00923AB6">
        <w:rPr>
          <w:rFonts w:ascii="Times New Roman" w:hAnsi="Times New Roman"/>
          <w:color w:val="000000"/>
          <w:sz w:val="22"/>
          <w:szCs w:val="22"/>
          <w:lang w:val="pt-BR"/>
        </w:rPr>
        <w:t xml:space="preserve">ao ano, base 252, </w:t>
      </w:r>
      <w:r w:rsidR="00E06A4A" w:rsidRPr="00923AB6">
        <w:rPr>
          <w:rFonts w:ascii="Times New Roman" w:hAnsi="Times New Roman"/>
          <w:i/>
          <w:iCs/>
          <w:color w:val="000000"/>
          <w:sz w:val="22"/>
          <w:szCs w:val="22"/>
          <w:lang w:val="pt-BR"/>
        </w:rPr>
        <w:t>pro rata die</w:t>
      </w:r>
      <w:r w:rsidR="00E06A4A" w:rsidRPr="00923AB6">
        <w:rPr>
          <w:rFonts w:ascii="Times New Roman" w:hAnsi="Times New Roman"/>
          <w:color w:val="000000"/>
          <w:sz w:val="22"/>
          <w:szCs w:val="22"/>
          <w:lang w:val="pt-BR"/>
        </w:rPr>
        <w:t xml:space="preserve">, calculado até o </w:t>
      </w:r>
      <w:r w:rsidR="001176B3" w:rsidRPr="00923AB6">
        <w:rPr>
          <w:rFonts w:ascii="Times New Roman" w:hAnsi="Times New Roman"/>
          <w:color w:val="000000"/>
          <w:sz w:val="22"/>
          <w:szCs w:val="22"/>
          <w:lang w:val="pt-BR"/>
        </w:rPr>
        <w:t>10</w:t>
      </w:r>
      <w:r w:rsidR="00E06A4A" w:rsidRPr="00923AB6">
        <w:rPr>
          <w:rFonts w:ascii="Times New Roman" w:hAnsi="Times New Roman"/>
          <w:color w:val="000000"/>
          <w:sz w:val="22"/>
          <w:szCs w:val="22"/>
          <w:lang w:val="pt-BR"/>
        </w:rPr>
        <w:t xml:space="preserve">º </w:t>
      </w:r>
      <w:r w:rsidR="001176B3" w:rsidRPr="00923AB6">
        <w:rPr>
          <w:rFonts w:ascii="Times New Roman" w:hAnsi="Times New Roman"/>
          <w:color w:val="000000"/>
          <w:sz w:val="22"/>
          <w:szCs w:val="22"/>
          <w:lang w:val="pt-BR"/>
        </w:rPr>
        <w:t xml:space="preserve">(décimo) </w:t>
      </w:r>
      <w:r w:rsidR="00E06A4A" w:rsidRPr="00923AB6">
        <w:rPr>
          <w:rFonts w:ascii="Times New Roman" w:hAnsi="Times New Roman"/>
          <w:color w:val="000000"/>
          <w:sz w:val="22"/>
          <w:szCs w:val="22"/>
          <w:lang w:val="pt-BR"/>
        </w:rPr>
        <w:t xml:space="preserve">dia do mês da referente Data de Verificação; </w:t>
      </w:r>
      <w:r w:rsidR="00E06A4A" w:rsidRPr="00923AB6">
        <w:rPr>
          <w:rFonts w:ascii="Times New Roman" w:hAnsi="Times New Roman"/>
          <w:iCs/>
          <w:color w:val="000000"/>
          <w:sz w:val="22"/>
          <w:szCs w:val="22"/>
          <w:lang w:val="pt-BR"/>
        </w:rPr>
        <w:t>(d)</w:t>
      </w:r>
      <w:r w:rsidR="00E06A4A" w:rsidRPr="00923AB6">
        <w:rPr>
          <w:rFonts w:ascii="Times New Roman" w:hAnsi="Times New Roman"/>
          <w:color w:val="000000"/>
          <w:sz w:val="22"/>
          <w:szCs w:val="22"/>
          <w:lang w:val="pt-BR"/>
        </w:rPr>
        <w:t xml:space="preserve"> as amortizações extraordinárias realizadas pelos Devedores</w:t>
      </w:r>
      <w:r w:rsidR="00DA219E" w:rsidRPr="00923AB6">
        <w:rPr>
          <w:rFonts w:ascii="Times New Roman" w:hAnsi="Times New Roman"/>
          <w:color w:val="000000"/>
          <w:sz w:val="22"/>
          <w:szCs w:val="22"/>
          <w:lang w:val="pt-BR"/>
        </w:rPr>
        <w:t xml:space="preserve"> entre a Data Base ou a Data de Verificação imediatamente anterior (inclusive) e a Data de Verificação em questão</w:t>
      </w:r>
      <w:r w:rsidR="004977A3" w:rsidRPr="00923AB6">
        <w:rPr>
          <w:rFonts w:ascii="Times New Roman" w:hAnsi="Times New Roman"/>
          <w:color w:val="000000"/>
          <w:sz w:val="22"/>
          <w:szCs w:val="22"/>
          <w:lang w:val="pt-BR"/>
        </w:rPr>
        <w:t>; e (e)</w:t>
      </w:r>
      <w:r w:rsidR="0017016E" w:rsidRPr="00923AB6">
        <w:rPr>
          <w:rFonts w:ascii="Times New Roman" w:hAnsi="Times New Roman"/>
          <w:color w:val="000000"/>
          <w:sz w:val="22"/>
          <w:szCs w:val="22"/>
          <w:lang w:val="pt-BR"/>
        </w:rPr>
        <w:t xml:space="preserve"> despesas a serem executadas no mês vigente</w:t>
      </w:r>
      <w:r w:rsidR="00E06A4A" w:rsidRPr="00923AB6">
        <w:rPr>
          <w:rFonts w:ascii="Times New Roman" w:hAnsi="Times New Roman"/>
          <w:color w:val="000000"/>
          <w:sz w:val="22"/>
          <w:szCs w:val="22"/>
          <w:lang w:val="pt-BR"/>
        </w:rPr>
        <w:t>.</w:t>
      </w:r>
      <w:r w:rsidR="00BF539B" w:rsidRPr="00C8412D">
        <w:rPr>
          <w:rFonts w:ascii="Times New Roman" w:hAnsi="Times New Roman"/>
          <w:color w:val="000000"/>
          <w:sz w:val="22"/>
          <w:szCs w:val="22"/>
          <w:lang w:val="pt-BR"/>
        </w:rPr>
        <w:t xml:space="preserve"> </w:t>
      </w:r>
    </w:p>
    <w:p w14:paraId="613E7480" w14:textId="77777777" w:rsidR="00E06A4A" w:rsidRPr="00C8412D" w:rsidRDefault="00E06A4A">
      <w:pPr>
        <w:tabs>
          <w:tab w:val="left" w:pos="284"/>
        </w:tabs>
        <w:spacing w:line="300" w:lineRule="exact"/>
        <w:ind w:left="284"/>
        <w:jc w:val="both"/>
        <w:rPr>
          <w:rFonts w:ascii="Times New Roman" w:hAnsi="Times New Roman"/>
          <w:color w:val="000000"/>
          <w:sz w:val="22"/>
          <w:szCs w:val="22"/>
          <w:lang w:val="pt-BR"/>
        </w:rPr>
      </w:pPr>
    </w:p>
    <w:p w14:paraId="34084B6F" w14:textId="77777777" w:rsidR="00E06A4A" w:rsidRPr="00C8412D" w:rsidRDefault="00E06A4A">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VA = Somatório do valor dos Créditos Imobiliários pagos pelos Devedores, no Período de Arrecadação (conforme abaixo definido), calculados nos termos dos Contratos de Financiamento, incluindo adiantamentos ou qualquer espécie de amortizações extraordinárias realizadas pelos Devedores.</w:t>
      </w:r>
    </w:p>
    <w:p w14:paraId="3D42C19C"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450A40CF" w14:textId="374FC272" w:rsidR="00651B35" w:rsidRPr="00C8412D" w:rsidRDefault="00651B35">
      <w:pPr>
        <w:tabs>
          <w:tab w:val="left" w:pos="284"/>
        </w:tabs>
        <w:spacing w:line="300" w:lineRule="exact"/>
        <w:ind w:left="720"/>
        <w:jc w:val="both"/>
        <w:rPr>
          <w:rFonts w:ascii="Times New Roman" w:hAnsi="Times New Roman"/>
          <w:color w:val="000000"/>
          <w:sz w:val="22"/>
          <w:szCs w:val="22"/>
          <w:lang w:val="pt-BR"/>
        </w:rPr>
      </w:pPr>
      <w:r w:rsidRPr="00C8412D">
        <w:rPr>
          <w:rFonts w:ascii="Times New Roman" w:hAnsi="Times New Roman"/>
          <w:sz w:val="22"/>
          <w:szCs w:val="22"/>
          <w:lang w:val="pt-BR"/>
        </w:rPr>
        <w:t xml:space="preserve">2.2.2.1. </w:t>
      </w:r>
      <w:r w:rsidR="00DA219E" w:rsidRPr="00C8412D">
        <w:rPr>
          <w:rFonts w:ascii="Times New Roman" w:hAnsi="Times New Roman"/>
          <w:color w:val="000000"/>
          <w:sz w:val="22"/>
          <w:szCs w:val="22"/>
          <w:lang w:val="pt-BR"/>
        </w:rPr>
        <w:t>Para os fins da Cláusula</w:t>
      </w:r>
      <w:r w:rsidRPr="00C8412D">
        <w:rPr>
          <w:rFonts w:ascii="Times New Roman" w:hAnsi="Times New Roman"/>
          <w:color w:val="000000"/>
          <w:sz w:val="22"/>
          <w:szCs w:val="22"/>
          <w:lang w:val="pt-BR"/>
        </w:rPr>
        <w:t xml:space="preserve"> 2.2.2, acima, entende-se por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Mês de Apuração</w:t>
      </w:r>
      <w:r w:rsidR="00DA219E" w:rsidRPr="00C8412D">
        <w:rPr>
          <w:rFonts w:ascii="Times New Roman" w:hAnsi="Times New Roman"/>
          <w:color w:val="000000"/>
          <w:sz w:val="22"/>
          <w:szCs w:val="22"/>
          <w:lang w:val="pt-BR"/>
        </w:rPr>
        <w:t>"</w:t>
      </w:r>
      <w:r w:rsidR="00E06A4A" w:rsidRPr="00C8412D">
        <w:rPr>
          <w:rFonts w:ascii="Times New Roman" w:hAnsi="Times New Roman"/>
          <w:color w:val="000000"/>
          <w:sz w:val="22"/>
          <w:szCs w:val="22"/>
          <w:lang w:val="pt-BR"/>
        </w:rPr>
        <w:t xml:space="preserve"> o mês vigente em cada Data de Verificação e por </w:t>
      </w:r>
      <w:r w:rsidR="00DA219E" w:rsidRPr="00C8412D">
        <w:rPr>
          <w:rFonts w:ascii="Times New Roman" w:hAnsi="Times New Roman"/>
          <w:color w:val="000000"/>
          <w:sz w:val="22"/>
          <w:szCs w:val="22"/>
          <w:lang w:val="pt-BR"/>
        </w:rPr>
        <w:t>"</w:t>
      </w:r>
      <w:r w:rsidR="00E06A4A" w:rsidRPr="00C8412D">
        <w:rPr>
          <w:rFonts w:ascii="Times New Roman" w:hAnsi="Times New Roman"/>
          <w:color w:val="000000"/>
          <w:sz w:val="22"/>
          <w:szCs w:val="22"/>
          <w:u w:val="single"/>
          <w:lang w:val="pt-BR"/>
        </w:rPr>
        <w:t>Período de Arrecadação</w:t>
      </w:r>
      <w:r w:rsidR="00DA219E" w:rsidRPr="00C8412D">
        <w:rPr>
          <w:rFonts w:ascii="Times New Roman" w:hAnsi="Times New Roman"/>
          <w:color w:val="000000"/>
          <w:sz w:val="22"/>
          <w:szCs w:val="22"/>
          <w:lang w:val="pt-BR"/>
        </w:rPr>
        <w:t>"</w:t>
      </w:r>
      <w:r w:rsidR="00E06A4A" w:rsidRPr="00C8412D">
        <w:rPr>
          <w:rFonts w:ascii="Times New Roman" w:hAnsi="Times New Roman"/>
          <w:color w:val="000000"/>
          <w:sz w:val="22"/>
          <w:szCs w:val="22"/>
          <w:lang w:val="pt-BR"/>
        </w:rPr>
        <w:t xml:space="preserve"> o período vigente entre o </w:t>
      </w:r>
      <w:r w:rsidR="00113868">
        <w:rPr>
          <w:rFonts w:ascii="Times New Roman" w:hAnsi="Times New Roman"/>
          <w:color w:val="000000"/>
          <w:sz w:val="22"/>
          <w:szCs w:val="22"/>
          <w:lang w:val="pt-BR"/>
        </w:rPr>
        <w:t>10</w:t>
      </w:r>
      <w:r w:rsidR="00E06A4A" w:rsidRPr="00C8412D">
        <w:rPr>
          <w:rFonts w:ascii="Times New Roman" w:hAnsi="Times New Roman"/>
          <w:color w:val="000000"/>
          <w:sz w:val="22"/>
          <w:szCs w:val="22"/>
          <w:lang w:val="pt-BR"/>
        </w:rPr>
        <w:t xml:space="preserve">º </w:t>
      </w:r>
      <w:r w:rsidR="00113868" w:rsidRPr="00C8412D">
        <w:rPr>
          <w:rFonts w:ascii="Times New Roman" w:hAnsi="Times New Roman"/>
          <w:color w:val="000000"/>
          <w:sz w:val="22"/>
          <w:szCs w:val="22"/>
          <w:lang w:val="pt-BR"/>
        </w:rPr>
        <w:t>(</w:t>
      </w:r>
      <w:r w:rsidR="00113868">
        <w:rPr>
          <w:rFonts w:ascii="Times New Roman" w:hAnsi="Times New Roman"/>
          <w:color w:val="000000"/>
          <w:sz w:val="22"/>
          <w:szCs w:val="22"/>
          <w:lang w:val="pt-BR"/>
        </w:rPr>
        <w:t>décimo</w:t>
      </w:r>
      <w:r w:rsidR="00113868" w:rsidRPr="00C8412D">
        <w:rPr>
          <w:rFonts w:ascii="Times New Roman" w:hAnsi="Times New Roman"/>
          <w:color w:val="000000"/>
          <w:sz w:val="22"/>
          <w:szCs w:val="22"/>
          <w:lang w:val="pt-BR"/>
        </w:rPr>
        <w:t xml:space="preserve">) </w:t>
      </w:r>
      <w:r w:rsidR="00E06A4A" w:rsidRPr="00C8412D">
        <w:rPr>
          <w:rFonts w:ascii="Times New Roman" w:hAnsi="Times New Roman"/>
          <w:color w:val="000000"/>
          <w:sz w:val="22"/>
          <w:szCs w:val="22"/>
          <w:lang w:val="pt-BR"/>
        </w:rPr>
        <w:t xml:space="preserve">dia, inclusive, </w:t>
      </w:r>
      <w:r w:rsidR="00E06A4A" w:rsidRPr="00C8412D">
        <w:rPr>
          <w:rFonts w:ascii="Times New Roman" w:hAnsi="Times New Roman"/>
          <w:sz w:val="22"/>
          <w:szCs w:val="22"/>
          <w:lang w:val="pt-BR"/>
        </w:rPr>
        <w:t>do mês anterior ao Mês de Apuração e o 9º (nono) dia, inclusive, do Mês de Apuração</w:t>
      </w:r>
      <w:r w:rsidR="00E06A4A" w:rsidRPr="00C8412D">
        <w:rPr>
          <w:rFonts w:ascii="Times New Roman" w:hAnsi="Times New Roman"/>
          <w:color w:val="000000"/>
          <w:sz w:val="22"/>
          <w:szCs w:val="22"/>
          <w:lang w:val="pt-BR"/>
        </w:rPr>
        <w:t>.</w:t>
      </w:r>
    </w:p>
    <w:p w14:paraId="35651573"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01F4A4DD" w14:textId="54C5AB7B"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2.2.3. Caso o VR seja inferior a 1 (um), a Emissora pagará ao Cedente, a título de Ajuste de Valores, o valor calculado conforme a seguinte fórmula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Pagamentos Residuais Emissora</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w:t>
      </w:r>
    </w:p>
    <w:p w14:paraId="21655BB9" w14:textId="77777777" w:rsidR="00651B35" w:rsidRPr="00C8412D" w:rsidRDefault="00651B35">
      <w:pPr>
        <w:tabs>
          <w:tab w:val="left" w:pos="284"/>
        </w:tabs>
        <w:spacing w:line="300" w:lineRule="exact"/>
        <w:jc w:val="both"/>
        <w:rPr>
          <w:rFonts w:ascii="Times New Roman" w:hAnsi="Times New Roman"/>
          <w:color w:val="000000"/>
          <w:sz w:val="22"/>
          <w:szCs w:val="22"/>
          <w:lang w:val="pt-BR"/>
        </w:rPr>
      </w:pPr>
    </w:p>
    <w:p w14:paraId="487C8CD8" w14:textId="77777777" w:rsidR="00651B35" w:rsidRPr="00C8412D" w:rsidRDefault="00651B35">
      <w:pPr>
        <w:tabs>
          <w:tab w:val="left" w:pos="284"/>
        </w:tabs>
        <w:spacing w:line="300" w:lineRule="exact"/>
        <w:jc w:val="center"/>
        <w:rPr>
          <w:rFonts w:ascii="Times New Roman" w:hAnsi="Times New Roman"/>
          <w:color w:val="000000"/>
          <w:sz w:val="22"/>
          <w:szCs w:val="22"/>
          <w:lang w:val="pt-BR"/>
        </w:rPr>
      </w:pPr>
      <w:r w:rsidRPr="00C8412D">
        <w:rPr>
          <w:rFonts w:ascii="Times New Roman" w:hAnsi="Times New Roman"/>
          <w:color w:val="000000"/>
          <w:sz w:val="22"/>
          <w:szCs w:val="22"/>
          <w:lang w:val="pt-BR"/>
        </w:rPr>
        <w:t>PR = (1 – VR) x VA</w:t>
      </w:r>
    </w:p>
    <w:p w14:paraId="6D3413A2" w14:textId="77777777" w:rsidR="00651B35" w:rsidRPr="00C8412D" w:rsidRDefault="00651B35">
      <w:pPr>
        <w:tabs>
          <w:tab w:val="left" w:pos="284"/>
        </w:tabs>
        <w:spacing w:line="300" w:lineRule="exact"/>
        <w:jc w:val="center"/>
        <w:rPr>
          <w:rFonts w:ascii="Times New Roman" w:hAnsi="Times New Roman"/>
          <w:color w:val="000000"/>
          <w:sz w:val="22"/>
          <w:szCs w:val="22"/>
          <w:lang w:val="pt-BR"/>
        </w:rPr>
      </w:pPr>
    </w:p>
    <w:p w14:paraId="01E20D8A"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roofErr w:type="gramStart"/>
      <w:r w:rsidRPr="00C8412D">
        <w:rPr>
          <w:rFonts w:ascii="Times New Roman" w:hAnsi="Times New Roman"/>
          <w:color w:val="000000"/>
          <w:sz w:val="22"/>
          <w:szCs w:val="22"/>
          <w:lang w:val="pt-BR"/>
        </w:rPr>
        <w:t>onde</w:t>
      </w:r>
      <w:proofErr w:type="gramEnd"/>
      <w:r w:rsidRPr="00C8412D">
        <w:rPr>
          <w:rFonts w:ascii="Times New Roman" w:hAnsi="Times New Roman"/>
          <w:color w:val="000000"/>
          <w:sz w:val="22"/>
          <w:szCs w:val="22"/>
          <w:lang w:val="pt-BR"/>
        </w:rPr>
        <w:t>:</w:t>
      </w:r>
    </w:p>
    <w:p w14:paraId="7E3CEBA3" w14:textId="77777777" w:rsidR="00DA219E" w:rsidRPr="00C8412D" w:rsidRDefault="00DA219E">
      <w:pPr>
        <w:tabs>
          <w:tab w:val="left" w:pos="284"/>
        </w:tabs>
        <w:spacing w:line="300" w:lineRule="exact"/>
        <w:ind w:left="284"/>
        <w:jc w:val="both"/>
        <w:rPr>
          <w:rFonts w:ascii="Times New Roman" w:hAnsi="Times New Roman"/>
          <w:color w:val="000000"/>
          <w:sz w:val="22"/>
          <w:szCs w:val="22"/>
          <w:lang w:val="pt-BR"/>
        </w:rPr>
      </w:pPr>
    </w:p>
    <w:p w14:paraId="582E18F5"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sz w:val="22"/>
          <w:szCs w:val="22"/>
          <w:lang w:val="pt-BR"/>
        </w:rPr>
        <w:t>PR</w:t>
      </w:r>
      <w:r w:rsidRPr="00C8412D">
        <w:rPr>
          <w:rFonts w:ascii="Times New Roman" w:hAnsi="Times New Roman"/>
          <w:color w:val="000000"/>
          <w:sz w:val="22"/>
          <w:szCs w:val="22"/>
          <w:lang w:val="pt-BR"/>
        </w:rPr>
        <w:t xml:space="preserve"> = Valor do Pagamento Residual Emissora no Mês de Apuração; e</w:t>
      </w:r>
    </w:p>
    <w:p w14:paraId="7B806730"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08039AC5" w14:textId="4D63BB9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VR = calculado de acordo com o disposto n</w:t>
      </w:r>
      <w:r w:rsidR="00DA219E" w:rsidRPr="00C8412D">
        <w:rPr>
          <w:rFonts w:ascii="Times New Roman" w:hAnsi="Times New Roman"/>
          <w:color w:val="000000"/>
          <w:sz w:val="22"/>
          <w:szCs w:val="22"/>
          <w:lang w:val="pt-BR"/>
        </w:rPr>
        <w:t xml:space="preserve">a Cláusula </w:t>
      </w:r>
      <w:r w:rsidRPr="00C8412D">
        <w:rPr>
          <w:rFonts w:ascii="Times New Roman" w:hAnsi="Times New Roman"/>
          <w:color w:val="000000"/>
          <w:sz w:val="22"/>
          <w:szCs w:val="22"/>
          <w:lang w:val="pt-BR"/>
        </w:rPr>
        <w:t>2.2.2.</w:t>
      </w:r>
    </w:p>
    <w:p w14:paraId="0D5534A3"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18D1061E" w14:textId="655B6712"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VA = calcul</w:t>
      </w:r>
      <w:r w:rsidR="00DA219E" w:rsidRPr="00C8412D">
        <w:rPr>
          <w:rFonts w:ascii="Times New Roman" w:hAnsi="Times New Roman"/>
          <w:sz w:val="22"/>
          <w:szCs w:val="22"/>
          <w:lang w:val="pt-BR"/>
        </w:rPr>
        <w:t xml:space="preserve">ado de acordo com o disposto na Cláusula </w:t>
      </w:r>
      <w:r w:rsidRPr="00C8412D">
        <w:rPr>
          <w:rFonts w:ascii="Times New Roman" w:hAnsi="Times New Roman"/>
          <w:sz w:val="22"/>
          <w:szCs w:val="22"/>
          <w:lang w:val="pt-BR"/>
        </w:rPr>
        <w:t xml:space="preserve">2.2.2. </w:t>
      </w:r>
    </w:p>
    <w:p w14:paraId="25E46984" w14:textId="77777777" w:rsidR="00651B35" w:rsidRPr="00C8412D" w:rsidRDefault="00651B35">
      <w:pPr>
        <w:tabs>
          <w:tab w:val="num" w:pos="0"/>
          <w:tab w:val="left" w:pos="284"/>
        </w:tabs>
        <w:spacing w:line="300" w:lineRule="exact"/>
        <w:jc w:val="both"/>
        <w:rPr>
          <w:rFonts w:ascii="Times New Roman" w:hAnsi="Times New Roman"/>
          <w:color w:val="000000"/>
          <w:sz w:val="22"/>
          <w:szCs w:val="22"/>
          <w:lang w:val="pt-BR"/>
        </w:rPr>
      </w:pPr>
    </w:p>
    <w:p w14:paraId="46B0C4C5" w14:textId="753289CF"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2.2.4. Os Pagamentos Residuais Emissora deverão ser pagos pela Emissora ao Cedente até</w:t>
      </w:r>
      <w:r w:rsidR="00E06A4A" w:rsidRPr="00C8412D">
        <w:rPr>
          <w:rFonts w:ascii="Times New Roman" w:hAnsi="Times New Roman"/>
          <w:color w:val="000000"/>
          <w:sz w:val="22"/>
          <w:szCs w:val="22"/>
          <w:lang w:val="pt-BR"/>
        </w:rPr>
        <w:t xml:space="preserve"> o</w:t>
      </w:r>
      <w:r w:rsidRPr="00C8412D">
        <w:rPr>
          <w:rFonts w:ascii="Times New Roman" w:hAnsi="Times New Roman"/>
          <w:color w:val="000000"/>
          <w:sz w:val="22"/>
          <w:szCs w:val="22"/>
          <w:lang w:val="pt-BR"/>
        </w:rPr>
        <w:t xml:space="preserve"> </w:t>
      </w:r>
      <w:r w:rsidR="00923AB6">
        <w:rPr>
          <w:rFonts w:ascii="Times New Roman" w:hAnsi="Times New Roman"/>
          <w:color w:val="000000"/>
          <w:sz w:val="22"/>
          <w:szCs w:val="22"/>
          <w:lang w:val="pt-BR"/>
        </w:rPr>
        <w:t>5</w:t>
      </w:r>
      <w:r w:rsidR="00E06A4A" w:rsidRPr="00C8412D">
        <w:rPr>
          <w:rFonts w:ascii="Times New Roman" w:hAnsi="Times New Roman"/>
          <w:color w:val="000000"/>
          <w:sz w:val="22"/>
          <w:szCs w:val="22"/>
          <w:lang w:val="pt-BR"/>
        </w:rPr>
        <w:t>º (</w:t>
      </w:r>
      <w:r w:rsidR="00923AB6">
        <w:rPr>
          <w:rFonts w:ascii="Times New Roman" w:hAnsi="Times New Roman"/>
          <w:color w:val="000000"/>
          <w:sz w:val="22"/>
          <w:szCs w:val="22"/>
          <w:lang w:val="pt-BR"/>
        </w:rPr>
        <w:t>quinto</w:t>
      </w:r>
      <w:r w:rsidR="00E06A4A" w:rsidRPr="00C8412D">
        <w:rPr>
          <w:rFonts w:ascii="Times New Roman" w:hAnsi="Times New Roman"/>
          <w:color w:val="000000"/>
          <w:sz w:val="22"/>
          <w:szCs w:val="22"/>
          <w:lang w:val="pt-BR"/>
        </w:rPr>
        <w:t>) dia do Mês de Apuração</w:t>
      </w:r>
      <w:r w:rsidRPr="00C8412D">
        <w:rPr>
          <w:rFonts w:ascii="Times New Roman" w:hAnsi="Times New Roman"/>
          <w:color w:val="000000"/>
          <w:sz w:val="22"/>
          <w:szCs w:val="22"/>
          <w:lang w:val="pt-BR"/>
        </w:rPr>
        <w:t>, desde que a Emissora tenha recebido integralmente o VA. Caso a Emissora não tenha recebido integralmente o VA, realizará o pagamento do montante correspondente ao valor do VA já recebido, devendo os demais valores serem pagos quando do efetivo recebimento.</w:t>
      </w:r>
    </w:p>
    <w:p w14:paraId="06798EEA" w14:textId="77777777" w:rsidR="00651B35" w:rsidRPr="00C8412D" w:rsidRDefault="00651B35">
      <w:pPr>
        <w:tabs>
          <w:tab w:val="num" w:pos="0"/>
          <w:tab w:val="left" w:pos="284"/>
        </w:tabs>
        <w:spacing w:line="300" w:lineRule="exact"/>
        <w:jc w:val="both"/>
        <w:rPr>
          <w:rFonts w:ascii="Times New Roman" w:hAnsi="Times New Roman"/>
          <w:color w:val="000000"/>
          <w:sz w:val="22"/>
          <w:szCs w:val="22"/>
          <w:lang w:val="pt-BR"/>
        </w:rPr>
      </w:pPr>
    </w:p>
    <w:p w14:paraId="006C5638" w14:textId="09917272"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 xml:space="preserve">2.2.5. </w:t>
      </w:r>
      <w:r w:rsidR="003D0124" w:rsidRPr="00C8412D">
        <w:rPr>
          <w:rFonts w:ascii="Times New Roman" w:hAnsi="Times New Roman"/>
          <w:color w:val="000000"/>
          <w:sz w:val="22"/>
          <w:szCs w:val="22"/>
          <w:lang w:val="pt-BR"/>
        </w:rPr>
        <w:t xml:space="preserve">Caso, em qualquer Data de Verificação, o VA for inferior à QMM, o Cedente estará obrigado a pagar à Emissora, até o </w:t>
      </w:r>
      <w:r w:rsidR="00923AB6">
        <w:rPr>
          <w:rFonts w:ascii="Times New Roman" w:hAnsi="Times New Roman"/>
          <w:color w:val="000000"/>
          <w:sz w:val="22"/>
          <w:szCs w:val="22"/>
          <w:lang w:val="pt-BR"/>
        </w:rPr>
        <w:t>5</w:t>
      </w:r>
      <w:r w:rsidR="003D0124" w:rsidRPr="00C8412D">
        <w:rPr>
          <w:rFonts w:ascii="Times New Roman" w:hAnsi="Times New Roman"/>
          <w:color w:val="000000"/>
          <w:sz w:val="22"/>
          <w:szCs w:val="22"/>
          <w:lang w:val="pt-BR"/>
        </w:rPr>
        <w:t>º (</w:t>
      </w:r>
      <w:r w:rsidR="00923AB6">
        <w:rPr>
          <w:rFonts w:ascii="Times New Roman" w:hAnsi="Times New Roman"/>
          <w:color w:val="000000"/>
          <w:sz w:val="22"/>
          <w:szCs w:val="22"/>
          <w:lang w:val="pt-BR"/>
        </w:rPr>
        <w:t>quinto</w:t>
      </w:r>
      <w:r w:rsidR="003D0124" w:rsidRPr="00C8412D">
        <w:rPr>
          <w:rFonts w:ascii="Times New Roman" w:hAnsi="Times New Roman"/>
          <w:color w:val="000000"/>
          <w:sz w:val="22"/>
          <w:szCs w:val="22"/>
          <w:lang w:val="pt-BR"/>
        </w:rPr>
        <w:t>) dia do Mês de Apuração, o montante em reais correspondente à diferença positiva entre a QMM e o VA (</w:t>
      </w:r>
      <w:r w:rsidR="00DA219E" w:rsidRPr="00C8412D">
        <w:rPr>
          <w:rFonts w:ascii="Times New Roman" w:hAnsi="Times New Roman"/>
          <w:color w:val="000000"/>
          <w:sz w:val="22"/>
          <w:szCs w:val="22"/>
          <w:lang w:val="pt-BR"/>
        </w:rPr>
        <w:t>"</w:t>
      </w:r>
      <w:r w:rsidR="003D0124" w:rsidRPr="00C8412D">
        <w:rPr>
          <w:rFonts w:ascii="Times New Roman" w:hAnsi="Times New Roman"/>
          <w:color w:val="000000"/>
          <w:sz w:val="22"/>
          <w:szCs w:val="22"/>
          <w:u w:val="single"/>
          <w:lang w:val="pt-BR"/>
        </w:rPr>
        <w:t>Pagamentos Residuais Cedente</w:t>
      </w:r>
      <w:r w:rsidR="00DA219E" w:rsidRPr="00C8412D">
        <w:rPr>
          <w:rFonts w:ascii="Times New Roman" w:hAnsi="Times New Roman"/>
          <w:color w:val="000000"/>
          <w:sz w:val="22"/>
          <w:szCs w:val="22"/>
          <w:lang w:val="pt-BR"/>
        </w:rPr>
        <w:t>"</w:t>
      </w:r>
      <w:r w:rsidR="003D0124" w:rsidRPr="00C8412D">
        <w:rPr>
          <w:rFonts w:ascii="Times New Roman" w:hAnsi="Times New Roman"/>
          <w:color w:val="000000"/>
          <w:sz w:val="22"/>
          <w:szCs w:val="22"/>
          <w:lang w:val="pt-BR"/>
        </w:rPr>
        <w:t>).</w:t>
      </w:r>
    </w:p>
    <w:p w14:paraId="57344017" w14:textId="77777777"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p>
    <w:p w14:paraId="0A8B9078" w14:textId="2F725FF8"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2.2.6. O cálculo dos Pagamentos Residuais será realizado pela Emissora em cada Data de Verificação. Exceto nos casos de erro e/ou imprecisão, e desde que apro</w:t>
      </w:r>
      <w:r w:rsidR="00DA219E" w:rsidRPr="00C8412D">
        <w:rPr>
          <w:rFonts w:ascii="Times New Roman" w:hAnsi="Times New Roman"/>
          <w:color w:val="000000"/>
          <w:sz w:val="22"/>
          <w:szCs w:val="22"/>
          <w:lang w:val="pt-BR"/>
        </w:rPr>
        <w:t>vados pelo Cedente nos termos da Cláusula</w:t>
      </w:r>
      <w:r w:rsidRPr="00C8412D">
        <w:rPr>
          <w:rFonts w:ascii="Times New Roman" w:hAnsi="Times New Roman"/>
          <w:color w:val="000000"/>
          <w:sz w:val="22"/>
          <w:szCs w:val="22"/>
          <w:lang w:val="pt-BR"/>
        </w:rPr>
        <w:t xml:space="preserve"> 2.2.7 abaixo, os cálculos realizados pela Emissora nos termos dest</w:t>
      </w:r>
      <w:r w:rsidR="00A033BD" w:rsidRPr="00C8412D">
        <w:rPr>
          <w:rFonts w:ascii="Times New Roman" w:hAnsi="Times New Roman"/>
          <w:color w:val="000000"/>
          <w:sz w:val="22"/>
          <w:szCs w:val="22"/>
          <w:lang w:val="pt-BR"/>
        </w:rPr>
        <w:t>a Cláusula</w:t>
      </w:r>
      <w:r w:rsidRPr="00C8412D">
        <w:rPr>
          <w:rFonts w:ascii="Times New Roman" w:hAnsi="Times New Roman"/>
          <w:color w:val="000000"/>
          <w:sz w:val="22"/>
          <w:szCs w:val="22"/>
          <w:lang w:val="pt-BR"/>
        </w:rPr>
        <w:t xml:space="preserve"> e seus sub</w:t>
      </w:r>
      <w:ins w:id="42" w:author="Hugo Alves Richard" w:date="2016-11-24T17:13:00Z">
        <w:r w:rsidR="00EC591C">
          <w:rPr>
            <w:rFonts w:ascii="Times New Roman" w:hAnsi="Times New Roman"/>
            <w:color w:val="000000"/>
            <w:sz w:val="22"/>
            <w:szCs w:val="22"/>
            <w:lang w:val="pt-BR"/>
          </w:rPr>
          <w:t>itens</w:t>
        </w:r>
      </w:ins>
      <w:r w:rsidR="005345B1" w:rsidRPr="00C8412D">
        <w:rPr>
          <w:rFonts w:ascii="Times New Roman" w:hAnsi="Times New Roman"/>
          <w:color w:val="000000"/>
          <w:sz w:val="22"/>
          <w:szCs w:val="22"/>
          <w:lang w:val="pt-BR"/>
        </w:rPr>
        <w:t xml:space="preserve"> </w:t>
      </w:r>
      <w:r w:rsidRPr="00C8412D">
        <w:rPr>
          <w:rFonts w:ascii="Times New Roman" w:hAnsi="Times New Roman"/>
          <w:color w:val="000000"/>
          <w:sz w:val="22"/>
          <w:szCs w:val="22"/>
          <w:lang w:val="pt-BR"/>
        </w:rPr>
        <w:t>serão finais e obrigarão o Cedente.</w:t>
      </w:r>
    </w:p>
    <w:p w14:paraId="27320FEE" w14:textId="77777777"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p>
    <w:p w14:paraId="4699EA1D" w14:textId="4105326B" w:rsidR="00651B35" w:rsidRPr="00C8412D" w:rsidRDefault="00DA219E">
      <w:pPr>
        <w:tabs>
          <w:tab w:val="num" w:pos="0"/>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2.2.7. Para fins da Cláusula</w:t>
      </w:r>
      <w:r w:rsidR="00651B35" w:rsidRPr="00C8412D">
        <w:rPr>
          <w:rFonts w:ascii="Times New Roman" w:hAnsi="Times New Roman"/>
          <w:color w:val="000000"/>
          <w:sz w:val="22"/>
          <w:szCs w:val="22"/>
          <w:lang w:val="pt-BR"/>
        </w:rPr>
        <w:t xml:space="preserve"> </w:t>
      </w:r>
      <w:proofErr w:type="gramStart"/>
      <w:r w:rsidR="00651B35" w:rsidRPr="00C8412D">
        <w:rPr>
          <w:rFonts w:ascii="Times New Roman" w:hAnsi="Times New Roman"/>
          <w:color w:val="000000"/>
          <w:sz w:val="22"/>
          <w:szCs w:val="22"/>
          <w:lang w:val="pt-BR"/>
        </w:rPr>
        <w:t>2.2.,</w:t>
      </w:r>
      <w:proofErr w:type="gramEnd"/>
      <w:r w:rsidR="00651B35" w:rsidRPr="00C8412D">
        <w:rPr>
          <w:rFonts w:ascii="Times New Roman" w:hAnsi="Times New Roman"/>
          <w:color w:val="000000"/>
          <w:sz w:val="22"/>
          <w:szCs w:val="22"/>
          <w:lang w:val="pt-BR"/>
        </w:rPr>
        <w:t xml:space="preserve"> a Emissora será a responsável por elaborar os cálculos necessários para a realização dos Pagamentos Residuais. A Emissora deverá encaminhar ao Cedente, em cada Data de Verificação, o relatório contendo o procedimento e os resultados apurados para a realização dos Pagamentos Residuais</w:t>
      </w:r>
      <w:r w:rsidR="007C062B" w:rsidRPr="00C8412D">
        <w:rPr>
          <w:rFonts w:ascii="Times New Roman" w:hAnsi="Times New Roman"/>
          <w:color w:val="000000"/>
          <w:sz w:val="22"/>
          <w:szCs w:val="22"/>
          <w:lang w:val="pt-BR"/>
        </w:rPr>
        <w:t>, com cópia para o Agente Fiduciário</w:t>
      </w:r>
      <w:r w:rsidR="00651B35" w:rsidRPr="00C8412D">
        <w:rPr>
          <w:rFonts w:ascii="Times New Roman" w:hAnsi="Times New Roman"/>
          <w:color w:val="000000"/>
          <w:sz w:val="22"/>
          <w:szCs w:val="22"/>
          <w:lang w:val="pt-BR"/>
        </w:rPr>
        <w:t xml:space="preserve">. O Cedente, no prazo de </w:t>
      </w:r>
      <w:r w:rsidR="003D0124" w:rsidRPr="00C8412D">
        <w:rPr>
          <w:rFonts w:ascii="Times New Roman" w:hAnsi="Times New Roman"/>
          <w:color w:val="000000"/>
          <w:sz w:val="22"/>
          <w:szCs w:val="22"/>
          <w:lang w:val="pt-BR"/>
        </w:rPr>
        <w:t>5 (cinco) dias corridos</w:t>
      </w:r>
      <w:r w:rsidR="003D0124" w:rsidRPr="00C8412D" w:rsidDel="003D0124">
        <w:rPr>
          <w:rFonts w:ascii="Times New Roman" w:hAnsi="Times New Roman"/>
          <w:color w:val="000000"/>
          <w:sz w:val="22"/>
          <w:szCs w:val="22"/>
          <w:lang w:val="pt-BR"/>
        </w:rPr>
        <w:t xml:space="preserve"> </w:t>
      </w:r>
      <w:r w:rsidR="00651B35" w:rsidRPr="00C8412D">
        <w:rPr>
          <w:rFonts w:ascii="Times New Roman" w:hAnsi="Times New Roman"/>
          <w:color w:val="000000"/>
          <w:sz w:val="22"/>
          <w:szCs w:val="22"/>
          <w:lang w:val="pt-BR"/>
        </w:rPr>
        <w:t>contados do recebimento da comunicação supra, acompanhada dos documentos que evidenciem o cálculo realizado, deverá manifestar-se sobre os resultados apurados pela Emissora.</w:t>
      </w:r>
    </w:p>
    <w:p w14:paraId="19B72D69" w14:textId="77777777"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p>
    <w:p w14:paraId="2355C494"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 xml:space="preserve">2.2.8. Caso o Cedente não concorde com os cálculos apresentados pela Emissora, as partes discutirão de boa-fé os cálculos realizados pelo prazo de </w:t>
      </w:r>
      <w:r w:rsidR="003D0124" w:rsidRPr="00C8412D">
        <w:rPr>
          <w:rFonts w:ascii="Times New Roman" w:hAnsi="Times New Roman"/>
          <w:color w:val="000000"/>
          <w:sz w:val="22"/>
          <w:szCs w:val="22"/>
          <w:lang w:val="pt-BR"/>
        </w:rPr>
        <w:t>1 (um) Dia Útil</w:t>
      </w:r>
      <w:r w:rsidRPr="00C8412D">
        <w:rPr>
          <w:rFonts w:ascii="Times New Roman" w:hAnsi="Times New Roman"/>
          <w:color w:val="000000"/>
          <w:sz w:val="22"/>
          <w:szCs w:val="22"/>
          <w:lang w:val="pt-BR"/>
        </w:rPr>
        <w:t>.</w:t>
      </w:r>
    </w:p>
    <w:p w14:paraId="2D2B9CCF" w14:textId="77777777" w:rsidR="00B86774" w:rsidRPr="00C8412D" w:rsidRDefault="00B86774">
      <w:pPr>
        <w:tabs>
          <w:tab w:val="left" w:pos="284"/>
        </w:tabs>
        <w:spacing w:line="300" w:lineRule="exact"/>
        <w:ind w:left="284"/>
        <w:jc w:val="both"/>
        <w:rPr>
          <w:rFonts w:ascii="Times New Roman" w:hAnsi="Times New Roman"/>
          <w:color w:val="000000"/>
          <w:sz w:val="22"/>
          <w:szCs w:val="22"/>
          <w:lang w:val="pt-BR"/>
        </w:rPr>
      </w:pPr>
    </w:p>
    <w:p w14:paraId="2C63146B"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70131E9E" w14:textId="46E7843B"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2.3.</w:t>
      </w:r>
      <w:r w:rsidRPr="00C8412D">
        <w:rPr>
          <w:rFonts w:ascii="Times New Roman" w:hAnsi="Times New Roman"/>
          <w:sz w:val="22"/>
          <w:szCs w:val="22"/>
          <w:lang w:val="pt-BR"/>
        </w:rPr>
        <w:tab/>
      </w:r>
      <w:r w:rsidR="000F5D0E" w:rsidRPr="00C8412D">
        <w:rPr>
          <w:rFonts w:ascii="Times New Roman" w:hAnsi="Times New Roman"/>
          <w:sz w:val="22"/>
          <w:szCs w:val="22"/>
          <w:u w:val="single"/>
          <w:lang w:val="pt-BR"/>
        </w:rPr>
        <w:t>Saldo Devedor dos Créditos Imobiliários</w:t>
      </w:r>
      <w:r w:rsidR="000F5D0E"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 Emissora declara que, pelo presente Termo, foram vinculados à </w:t>
      </w:r>
      <w:r w:rsidR="00E74BC4" w:rsidRPr="00C8412D">
        <w:rPr>
          <w:rFonts w:ascii="Times New Roman" w:hAnsi="Times New Roman"/>
          <w:sz w:val="22"/>
          <w:szCs w:val="22"/>
          <w:lang w:val="pt-BR"/>
        </w:rPr>
        <w:t>Emissão</w:t>
      </w:r>
      <w:r w:rsidRPr="00C8412D">
        <w:rPr>
          <w:rFonts w:ascii="Times New Roman" w:hAnsi="Times New Roman"/>
          <w:sz w:val="22"/>
          <w:szCs w:val="22"/>
          <w:lang w:val="pt-BR"/>
        </w:rPr>
        <w:t xml:space="preserve"> os Créditos Imobiliários, de sua titularidade com saldo devedor total de </w:t>
      </w:r>
      <w:r w:rsidR="00113868" w:rsidRPr="00113868">
        <w:rPr>
          <w:rFonts w:ascii="Times New Roman" w:hAnsi="Times New Roman"/>
          <w:sz w:val="22"/>
          <w:szCs w:val="22"/>
          <w:lang w:val="pt-BR"/>
        </w:rPr>
        <w:t>R$461.035.125,36 (quatrocentos e sessenta e um milhões, trinta e cinco mil, cento e vinte e cinco reais e trinta e seis centavos)</w:t>
      </w:r>
      <w:r w:rsidRPr="00C8412D">
        <w:rPr>
          <w:rFonts w:ascii="Times New Roman" w:hAnsi="Times New Roman"/>
          <w:color w:val="000000"/>
          <w:sz w:val="22"/>
          <w:szCs w:val="22"/>
          <w:lang w:val="pt-BR"/>
        </w:rPr>
        <w:t>, na Data de Emissão</w:t>
      </w:r>
      <w:r w:rsidRPr="00C8412D">
        <w:rPr>
          <w:rFonts w:ascii="Times New Roman" w:hAnsi="Times New Roman"/>
          <w:sz w:val="22"/>
          <w:szCs w:val="22"/>
          <w:lang w:val="pt-BR"/>
        </w:rPr>
        <w:t>.</w:t>
      </w:r>
    </w:p>
    <w:p w14:paraId="288A73C2"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6287A3BB" w14:textId="708C4423"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r w:rsidRPr="00C8412D">
        <w:rPr>
          <w:sz w:val="22"/>
          <w:szCs w:val="22"/>
        </w:rPr>
        <w:t>2.3.1. Os Créditos Imobiliários vinculados ao presente Termo encontram-se representados por CCI, emitidas pelo Cedente sob a forma escritural, nos termos da Lei</w:t>
      </w:r>
      <w:r w:rsidR="00DA219E" w:rsidRPr="00C8412D">
        <w:rPr>
          <w:sz w:val="22"/>
          <w:szCs w:val="22"/>
        </w:rPr>
        <w:t xml:space="preserve"> nº</w:t>
      </w:r>
      <w:r w:rsidRPr="00C8412D">
        <w:rPr>
          <w:sz w:val="22"/>
          <w:szCs w:val="22"/>
        </w:rPr>
        <w:t xml:space="preserve"> 10.931/04.</w:t>
      </w:r>
    </w:p>
    <w:p w14:paraId="08A11700"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p>
    <w:p w14:paraId="26FC1B37" w14:textId="32B6FEB2"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r w:rsidRPr="00C8412D">
        <w:rPr>
          <w:sz w:val="22"/>
          <w:szCs w:val="22"/>
        </w:rPr>
        <w:lastRenderedPageBreak/>
        <w:t xml:space="preserve">2.3.2. A Escritura de Emissão de CCI encontra-se devidamente depositada junto à Instituição </w:t>
      </w:r>
      <w:proofErr w:type="spellStart"/>
      <w:r w:rsidRPr="00C8412D">
        <w:rPr>
          <w:sz w:val="22"/>
          <w:szCs w:val="22"/>
        </w:rPr>
        <w:t>Cust</w:t>
      </w:r>
      <w:r w:rsidR="00DA219E" w:rsidRPr="00C8412D">
        <w:rPr>
          <w:sz w:val="22"/>
          <w:szCs w:val="22"/>
        </w:rPr>
        <w:t>odiante</w:t>
      </w:r>
      <w:proofErr w:type="spellEnd"/>
      <w:r w:rsidR="00DA219E" w:rsidRPr="00C8412D">
        <w:rPr>
          <w:sz w:val="22"/>
          <w:szCs w:val="22"/>
        </w:rPr>
        <w:t>, nos termos do § 4º do a</w:t>
      </w:r>
      <w:r w:rsidRPr="00C8412D">
        <w:rPr>
          <w:sz w:val="22"/>
          <w:szCs w:val="22"/>
        </w:rPr>
        <w:t>rtigo 18 da mencionada Lei nº 10.931/04, e as CCI, por sua vez, encontram-se devidamente registradas na CETIP.</w:t>
      </w:r>
    </w:p>
    <w:p w14:paraId="30ACDA02"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72344E13" w14:textId="26FD9E04"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r w:rsidRPr="00C8412D">
        <w:rPr>
          <w:sz w:val="22"/>
          <w:szCs w:val="22"/>
        </w:rPr>
        <w:t>2.4.</w:t>
      </w:r>
      <w:r w:rsidRPr="00C8412D">
        <w:rPr>
          <w:sz w:val="22"/>
          <w:szCs w:val="22"/>
        </w:rPr>
        <w:tab/>
      </w:r>
      <w:r w:rsidR="000F5D0E" w:rsidRPr="00C8412D">
        <w:rPr>
          <w:sz w:val="22"/>
          <w:szCs w:val="22"/>
          <w:u w:val="single"/>
        </w:rPr>
        <w:t>Características dos Créditos Imobiliários</w:t>
      </w:r>
      <w:r w:rsidR="000F5D0E" w:rsidRPr="00C8412D">
        <w:rPr>
          <w:sz w:val="22"/>
          <w:szCs w:val="22"/>
        </w:rPr>
        <w:t xml:space="preserve">: </w:t>
      </w:r>
      <w:r w:rsidRPr="00C8412D">
        <w:rPr>
          <w:sz w:val="22"/>
          <w:szCs w:val="22"/>
        </w:rPr>
        <w:t>As características dos Créditos Imobiliários vinculados a este Termo, tais como identificação dos Devedores, saldos devedores e Imóveis a que estão vinculados, indicação do respectivo Cartório de Registro Imóveis estão perfeitamente descritas e individualizadas no anexo I (</w:t>
      </w:r>
      <w:r w:rsidR="00DA219E" w:rsidRPr="00C8412D">
        <w:rPr>
          <w:sz w:val="22"/>
          <w:szCs w:val="22"/>
        </w:rPr>
        <w:t>"</w:t>
      </w:r>
      <w:r w:rsidRPr="00C8412D">
        <w:rPr>
          <w:sz w:val="22"/>
          <w:szCs w:val="22"/>
          <w:u w:val="single"/>
        </w:rPr>
        <w:t>Anexo I</w:t>
      </w:r>
      <w:r w:rsidR="00DA219E" w:rsidRPr="00C8412D">
        <w:rPr>
          <w:sz w:val="22"/>
          <w:szCs w:val="22"/>
        </w:rPr>
        <w:t>"</w:t>
      </w:r>
      <w:r w:rsidRPr="00C8412D">
        <w:rPr>
          <w:sz w:val="22"/>
          <w:szCs w:val="22"/>
        </w:rPr>
        <w:t>), o qual fica fazendo parte integrante deste Termo.</w:t>
      </w:r>
    </w:p>
    <w:p w14:paraId="5BA41674"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p>
    <w:p w14:paraId="40FE3B2E" w14:textId="339AEA3D"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r w:rsidRPr="00C8412D">
        <w:rPr>
          <w:sz w:val="22"/>
          <w:szCs w:val="22"/>
        </w:rPr>
        <w:t xml:space="preserve">2.4.1. Os Créditos Imobiliários vinculados ao presente Termo atendiam, na data da celebração do Contrato de Cessão, no mínimo, aos seguintes </w:t>
      </w:r>
      <w:r w:rsidR="00E74BC4" w:rsidRPr="00C8412D">
        <w:rPr>
          <w:sz w:val="22"/>
          <w:szCs w:val="22"/>
        </w:rPr>
        <w:t>c</w:t>
      </w:r>
      <w:r w:rsidRPr="00C8412D">
        <w:rPr>
          <w:sz w:val="22"/>
          <w:szCs w:val="22"/>
        </w:rPr>
        <w:t xml:space="preserve">ritérios de </w:t>
      </w:r>
      <w:r w:rsidR="00E74BC4" w:rsidRPr="00C8412D">
        <w:rPr>
          <w:sz w:val="22"/>
          <w:szCs w:val="22"/>
        </w:rPr>
        <w:t>e</w:t>
      </w:r>
      <w:r w:rsidRPr="00C8412D">
        <w:rPr>
          <w:sz w:val="22"/>
          <w:szCs w:val="22"/>
        </w:rPr>
        <w:t>legibilidade</w:t>
      </w:r>
      <w:r w:rsidR="00E74BC4" w:rsidRPr="00C8412D">
        <w:rPr>
          <w:sz w:val="22"/>
          <w:szCs w:val="22"/>
        </w:rPr>
        <w:t xml:space="preserve"> ("</w:t>
      </w:r>
      <w:r w:rsidR="00E74BC4" w:rsidRPr="00B20583">
        <w:rPr>
          <w:sz w:val="22"/>
          <w:szCs w:val="22"/>
          <w:u w:val="single"/>
        </w:rPr>
        <w:t>Critérios de Elegibilidade</w:t>
      </w:r>
      <w:r w:rsidR="00E74BC4" w:rsidRPr="00C8412D">
        <w:rPr>
          <w:sz w:val="22"/>
          <w:szCs w:val="22"/>
        </w:rPr>
        <w:t>")</w:t>
      </w:r>
      <w:r w:rsidRPr="00C8412D">
        <w:rPr>
          <w:sz w:val="22"/>
          <w:szCs w:val="22"/>
        </w:rPr>
        <w:t>:</w:t>
      </w:r>
    </w:p>
    <w:p w14:paraId="743121C9" w14:textId="77777777" w:rsidR="00651B35" w:rsidRPr="00C8412D" w:rsidRDefault="00651B35">
      <w:pPr>
        <w:pStyle w:val="BodyText21"/>
        <w:tabs>
          <w:tab w:val="left" w:pos="567"/>
          <w:tab w:val="left" w:pos="1843"/>
        </w:tabs>
        <w:spacing w:line="300" w:lineRule="exact"/>
        <w:ind w:left="284"/>
        <w:rPr>
          <w:sz w:val="22"/>
          <w:szCs w:val="22"/>
        </w:rPr>
      </w:pPr>
    </w:p>
    <w:p w14:paraId="1BEA0034" w14:textId="4E68C45C" w:rsidR="006E5D01" w:rsidRPr="00C8412D" w:rsidRDefault="006E5D01" w:rsidP="00113868">
      <w:pPr>
        <w:pStyle w:val="BodyText21"/>
        <w:widowControl w:val="0"/>
        <w:numPr>
          <w:ilvl w:val="0"/>
          <w:numId w:val="14"/>
        </w:numPr>
        <w:tabs>
          <w:tab w:val="left" w:pos="851"/>
          <w:tab w:val="left" w:pos="1843"/>
        </w:tabs>
        <w:autoSpaceDE w:val="0"/>
        <w:autoSpaceDN w:val="0"/>
        <w:adjustRightInd w:val="0"/>
        <w:spacing w:line="300" w:lineRule="exact"/>
        <w:rPr>
          <w:sz w:val="22"/>
          <w:szCs w:val="22"/>
        </w:rPr>
      </w:pPr>
      <w:r w:rsidRPr="00C8412D">
        <w:rPr>
          <w:i/>
          <w:sz w:val="22"/>
          <w:szCs w:val="22"/>
        </w:rPr>
        <w:t>Volume Financeiro Total (Saldo Devedor)</w:t>
      </w:r>
      <w:r w:rsidRPr="00C8412D">
        <w:rPr>
          <w:sz w:val="22"/>
          <w:szCs w:val="22"/>
        </w:rPr>
        <w:t xml:space="preserve">: </w:t>
      </w:r>
      <w:r w:rsidR="00113868" w:rsidRPr="00113868">
        <w:rPr>
          <w:sz w:val="22"/>
          <w:szCs w:val="22"/>
        </w:rPr>
        <w:t>R$461.035.125,36 (quatrocentos e sessenta e um milhões, trinta e cinco mil, cento e vinte e cinco reais e trinta e seis centavos)</w:t>
      </w:r>
      <w:r w:rsidRPr="00C8412D">
        <w:rPr>
          <w:sz w:val="22"/>
          <w:szCs w:val="22"/>
        </w:rPr>
        <w:t>, na Data Base;</w:t>
      </w:r>
    </w:p>
    <w:p w14:paraId="7B1678D2"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2825F764" w14:textId="0D958F63"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43" w:name="_DV_M34"/>
      <w:bookmarkEnd w:id="43"/>
      <w:proofErr w:type="spellStart"/>
      <w:r w:rsidRPr="00C8412D">
        <w:rPr>
          <w:i/>
          <w:iCs/>
          <w:sz w:val="22"/>
          <w:szCs w:val="22"/>
        </w:rPr>
        <w:t>Loan</w:t>
      </w:r>
      <w:proofErr w:type="spellEnd"/>
      <w:r w:rsidRPr="00C8412D">
        <w:rPr>
          <w:i/>
          <w:iCs/>
          <w:sz w:val="22"/>
          <w:szCs w:val="22"/>
        </w:rPr>
        <w:t xml:space="preserve"> </w:t>
      </w:r>
      <w:proofErr w:type="spellStart"/>
      <w:r w:rsidRPr="00C8412D">
        <w:rPr>
          <w:i/>
          <w:iCs/>
          <w:sz w:val="22"/>
          <w:szCs w:val="22"/>
        </w:rPr>
        <w:t>to</w:t>
      </w:r>
      <w:proofErr w:type="spellEnd"/>
      <w:r w:rsidRPr="00C8412D">
        <w:rPr>
          <w:i/>
          <w:iCs/>
          <w:sz w:val="22"/>
          <w:szCs w:val="22"/>
        </w:rPr>
        <w:t xml:space="preserve"> </w:t>
      </w:r>
      <w:proofErr w:type="spellStart"/>
      <w:r w:rsidRPr="00C8412D">
        <w:rPr>
          <w:i/>
          <w:iCs/>
          <w:sz w:val="22"/>
          <w:szCs w:val="22"/>
        </w:rPr>
        <w:t>Value</w:t>
      </w:r>
      <w:proofErr w:type="spellEnd"/>
      <w:r w:rsidRPr="00C8412D">
        <w:rPr>
          <w:sz w:val="22"/>
          <w:szCs w:val="22"/>
        </w:rPr>
        <w:t xml:space="preserve">: Igual ou menor que </w:t>
      </w:r>
      <w:r w:rsidR="00923AB6">
        <w:rPr>
          <w:sz w:val="22"/>
          <w:szCs w:val="22"/>
        </w:rPr>
        <w:t>80,00</w:t>
      </w:r>
      <w:r w:rsidRPr="00C8412D">
        <w:rPr>
          <w:sz w:val="22"/>
          <w:szCs w:val="22"/>
        </w:rPr>
        <w:t>% (</w:t>
      </w:r>
      <w:r w:rsidR="00923AB6">
        <w:rPr>
          <w:sz w:val="22"/>
          <w:szCs w:val="22"/>
        </w:rPr>
        <w:t>oitenta por cento</w:t>
      </w:r>
      <w:r w:rsidRPr="00C8412D">
        <w:rPr>
          <w:sz w:val="22"/>
          <w:szCs w:val="22"/>
        </w:rPr>
        <w:t>) para cada crédito habitacional individualmente;</w:t>
      </w:r>
    </w:p>
    <w:p w14:paraId="53908EC5"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6BC1F46E" w14:textId="4DE15D5D"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44" w:name="_DV_M35"/>
      <w:bookmarkEnd w:id="44"/>
      <w:r w:rsidRPr="00C8412D">
        <w:rPr>
          <w:i/>
          <w:sz w:val="22"/>
          <w:szCs w:val="22"/>
        </w:rPr>
        <w:t>Taxa média dos Créditos Imobiliários Totais</w:t>
      </w:r>
      <w:r w:rsidRPr="00C8412D">
        <w:rPr>
          <w:sz w:val="22"/>
          <w:szCs w:val="22"/>
        </w:rPr>
        <w:t>: Entre TR</w:t>
      </w:r>
      <w:r w:rsidR="00113868" w:rsidRPr="00C8412D">
        <w:rPr>
          <w:sz w:val="22"/>
          <w:szCs w:val="22"/>
        </w:rPr>
        <w:t>+</w:t>
      </w:r>
      <w:r w:rsidR="00113868">
        <w:rPr>
          <w:sz w:val="22"/>
          <w:szCs w:val="22"/>
        </w:rPr>
        <w:t>8,45</w:t>
      </w:r>
      <w:r w:rsidR="00113868" w:rsidRPr="00C8412D">
        <w:rPr>
          <w:sz w:val="22"/>
          <w:szCs w:val="22"/>
        </w:rPr>
        <w:t xml:space="preserve">% </w:t>
      </w:r>
      <w:r w:rsidRPr="00C8412D">
        <w:rPr>
          <w:sz w:val="22"/>
          <w:szCs w:val="22"/>
        </w:rPr>
        <w:t>a.a. e TR</w:t>
      </w:r>
      <w:r w:rsidR="00113868" w:rsidRPr="00C8412D">
        <w:rPr>
          <w:sz w:val="22"/>
          <w:szCs w:val="22"/>
        </w:rPr>
        <w:t>+</w:t>
      </w:r>
      <w:r w:rsidR="00113868">
        <w:rPr>
          <w:sz w:val="22"/>
          <w:szCs w:val="22"/>
        </w:rPr>
        <w:t>10,50</w:t>
      </w:r>
      <w:r w:rsidR="00113868" w:rsidRPr="00C8412D">
        <w:rPr>
          <w:sz w:val="22"/>
          <w:szCs w:val="22"/>
        </w:rPr>
        <w:t xml:space="preserve">% </w:t>
      </w:r>
      <w:r w:rsidRPr="00C8412D">
        <w:rPr>
          <w:sz w:val="22"/>
          <w:szCs w:val="22"/>
        </w:rPr>
        <w:t>a.a. (taxa efetiva);</w:t>
      </w:r>
    </w:p>
    <w:p w14:paraId="0ACB0A23"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2A50A307" w14:textId="7896B1AD"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45" w:name="_DV_M36"/>
      <w:bookmarkEnd w:id="45"/>
      <w:r w:rsidRPr="00C8412D">
        <w:rPr>
          <w:i/>
          <w:sz w:val="22"/>
          <w:szCs w:val="22"/>
        </w:rPr>
        <w:t>Prazo Remanescente Máximo</w:t>
      </w:r>
      <w:r w:rsidRPr="00C8412D">
        <w:rPr>
          <w:sz w:val="22"/>
          <w:szCs w:val="22"/>
        </w:rPr>
        <w:t xml:space="preserve">: </w:t>
      </w:r>
      <w:r w:rsidR="00113868">
        <w:rPr>
          <w:sz w:val="22"/>
          <w:szCs w:val="22"/>
        </w:rPr>
        <w:t>345</w:t>
      </w:r>
      <w:r w:rsidR="00113868" w:rsidRPr="00C8412D">
        <w:rPr>
          <w:sz w:val="22"/>
          <w:szCs w:val="22"/>
        </w:rPr>
        <w:t xml:space="preserve"> (</w:t>
      </w:r>
      <w:r w:rsidR="00113868">
        <w:rPr>
          <w:sz w:val="22"/>
          <w:szCs w:val="22"/>
        </w:rPr>
        <w:t>trezentos e quarenta e cinco</w:t>
      </w:r>
      <w:r w:rsidR="00113868" w:rsidRPr="00C8412D">
        <w:rPr>
          <w:sz w:val="22"/>
          <w:szCs w:val="22"/>
        </w:rPr>
        <w:t xml:space="preserve">) </w:t>
      </w:r>
      <w:r w:rsidRPr="00C8412D">
        <w:rPr>
          <w:sz w:val="22"/>
          <w:szCs w:val="22"/>
        </w:rPr>
        <w:t>meses;</w:t>
      </w:r>
    </w:p>
    <w:p w14:paraId="728B13DD"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5C85FAB2" w14:textId="77777777"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46" w:name="_DV_M37"/>
      <w:bookmarkEnd w:id="46"/>
      <w:r w:rsidRPr="00C8412D">
        <w:rPr>
          <w:i/>
          <w:sz w:val="22"/>
          <w:szCs w:val="22"/>
        </w:rPr>
        <w:t>Garantia dos Financiamentos Imobiliários</w:t>
      </w:r>
      <w:r w:rsidRPr="00C8412D">
        <w:rPr>
          <w:sz w:val="22"/>
          <w:szCs w:val="22"/>
        </w:rPr>
        <w:t>: Alienação Fiduciária, sendo certo que esta somente será transferida quando da Averbação (conforme abaixo definido) do Contrato de Cessão;</w:t>
      </w:r>
    </w:p>
    <w:p w14:paraId="1AEF70C8"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6EC674A2" w14:textId="77777777"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47" w:name="_DV_M38"/>
      <w:bookmarkEnd w:id="47"/>
      <w:r w:rsidRPr="00C8412D">
        <w:rPr>
          <w:i/>
          <w:sz w:val="22"/>
          <w:szCs w:val="22"/>
        </w:rPr>
        <w:t>Atraso Máximo dos Contratos de Financiamento</w:t>
      </w:r>
      <w:r w:rsidRPr="00C8412D">
        <w:rPr>
          <w:sz w:val="22"/>
          <w:szCs w:val="22"/>
        </w:rPr>
        <w:t>: 0 (zero) dias;</w:t>
      </w:r>
    </w:p>
    <w:p w14:paraId="4E754BBC"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04E73FE5" w14:textId="063C66C4" w:rsidR="006E5D01" w:rsidRPr="00C8412D" w:rsidRDefault="006E5D01" w:rsidP="00B20583">
      <w:pPr>
        <w:pStyle w:val="BodyText21"/>
        <w:widowControl w:val="0"/>
        <w:numPr>
          <w:ilvl w:val="0"/>
          <w:numId w:val="14"/>
        </w:numPr>
        <w:tabs>
          <w:tab w:val="clear" w:pos="720"/>
          <w:tab w:val="left" w:pos="567"/>
          <w:tab w:val="num" w:pos="851"/>
          <w:tab w:val="left" w:pos="1843"/>
        </w:tabs>
        <w:autoSpaceDE w:val="0"/>
        <w:autoSpaceDN w:val="0"/>
        <w:adjustRightInd w:val="0"/>
        <w:spacing w:line="300" w:lineRule="exact"/>
        <w:ind w:left="284" w:firstLine="0"/>
        <w:rPr>
          <w:sz w:val="22"/>
          <w:szCs w:val="22"/>
        </w:rPr>
      </w:pPr>
      <w:bookmarkStart w:id="48" w:name="_DV_M39"/>
      <w:bookmarkEnd w:id="48"/>
      <w:r w:rsidRPr="00C8412D">
        <w:rPr>
          <w:i/>
          <w:sz w:val="22"/>
          <w:szCs w:val="22"/>
        </w:rPr>
        <w:t>Tipo de Imóvel</w:t>
      </w:r>
      <w:r w:rsidRPr="00C8412D">
        <w:rPr>
          <w:sz w:val="22"/>
          <w:szCs w:val="22"/>
        </w:rPr>
        <w:t>: Imóveis Residenciais Urbanos, com valor de até R</w:t>
      </w:r>
      <w:r w:rsidR="00F57646">
        <w:rPr>
          <w:sz w:val="22"/>
          <w:szCs w:val="22"/>
        </w:rPr>
        <w:t>$</w:t>
      </w:r>
      <w:r w:rsidR="00113868">
        <w:rPr>
          <w:sz w:val="22"/>
          <w:szCs w:val="22"/>
        </w:rPr>
        <w:t>750.000,00</w:t>
      </w:r>
      <w:r w:rsidR="00113868" w:rsidRPr="00C8412D">
        <w:rPr>
          <w:sz w:val="22"/>
          <w:szCs w:val="22"/>
        </w:rPr>
        <w:t xml:space="preserve"> (</w:t>
      </w:r>
      <w:r w:rsidR="00113868">
        <w:rPr>
          <w:sz w:val="22"/>
          <w:szCs w:val="22"/>
        </w:rPr>
        <w:t>setecentos e cinquenta mil reais</w:t>
      </w:r>
      <w:r w:rsidR="00113868" w:rsidRPr="00C8412D">
        <w:rPr>
          <w:sz w:val="22"/>
          <w:szCs w:val="22"/>
        </w:rPr>
        <w:t xml:space="preserve">) </w:t>
      </w:r>
      <w:r w:rsidR="000C1AE7" w:rsidRPr="00C8412D">
        <w:rPr>
          <w:sz w:val="22"/>
          <w:szCs w:val="22"/>
        </w:rPr>
        <w:t>nos termos da regulamentação que trata sobre o SFH</w:t>
      </w:r>
      <w:r w:rsidRPr="00C8412D">
        <w:rPr>
          <w:sz w:val="22"/>
          <w:szCs w:val="22"/>
        </w:rPr>
        <w:t>;</w:t>
      </w:r>
    </w:p>
    <w:p w14:paraId="368AEA71" w14:textId="77777777" w:rsidR="006E5D01" w:rsidRPr="00C8412D" w:rsidRDefault="006E5D01">
      <w:pPr>
        <w:pStyle w:val="BodyText21"/>
        <w:tabs>
          <w:tab w:val="left" w:pos="567"/>
          <w:tab w:val="left" w:pos="1843"/>
        </w:tabs>
        <w:spacing w:line="300" w:lineRule="exact"/>
        <w:ind w:left="284"/>
        <w:rPr>
          <w:sz w:val="22"/>
          <w:szCs w:val="22"/>
        </w:rPr>
      </w:pPr>
    </w:p>
    <w:p w14:paraId="0A50B803" w14:textId="77777777" w:rsidR="006E5D01" w:rsidRPr="00C8412D" w:rsidRDefault="006E5D01" w:rsidP="00B20583">
      <w:pPr>
        <w:pStyle w:val="BodyText21"/>
        <w:widowControl w:val="0"/>
        <w:numPr>
          <w:ilvl w:val="0"/>
          <w:numId w:val="14"/>
        </w:numPr>
        <w:tabs>
          <w:tab w:val="clear" w:pos="720"/>
          <w:tab w:val="left" w:pos="567"/>
          <w:tab w:val="num" w:pos="851"/>
          <w:tab w:val="left" w:pos="1843"/>
        </w:tabs>
        <w:autoSpaceDE w:val="0"/>
        <w:autoSpaceDN w:val="0"/>
        <w:adjustRightInd w:val="0"/>
        <w:spacing w:line="300" w:lineRule="exact"/>
        <w:ind w:left="284" w:firstLine="0"/>
        <w:rPr>
          <w:sz w:val="22"/>
          <w:szCs w:val="22"/>
        </w:rPr>
      </w:pPr>
      <w:bookmarkStart w:id="49" w:name="_DV_M40"/>
      <w:bookmarkEnd w:id="49"/>
      <w:r w:rsidRPr="00C8412D">
        <w:rPr>
          <w:i/>
          <w:sz w:val="22"/>
          <w:szCs w:val="22"/>
        </w:rPr>
        <w:t>Forma de Pagamento</w:t>
      </w:r>
      <w:r w:rsidRPr="00C8412D">
        <w:rPr>
          <w:sz w:val="22"/>
          <w:szCs w:val="22"/>
        </w:rPr>
        <w:t xml:space="preserve">: Mediante débito automático em conta corrente de titularidade dos Devedores mantida junto ao Cedente; e </w:t>
      </w:r>
    </w:p>
    <w:p w14:paraId="55AFFF17" w14:textId="77777777" w:rsidR="006E5D01" w:rsidRPr="00C8412D" w:rsidRDefault="006E5D01">
      <w:pPr>
        <w:pStyle w:val="BodyText21"/>
        <w:tabs>
          <w:tab w:val="left" w:pos="567"/>
          <w:tab w:val="left" w:pos="1843"/>
        </w:tabs>
        <w:spacing w:line="300" w:lineRule="exact"/>
        <w:ind w:left="284"/>
        <w:rPr>
          <w:sz w:val="22"/>
          <w:szCs w:val="22"/>
        </w:rPr>
      </w:pPr>
    </w:p>
    <w:p w14:paraId="5BD9F171" w14:textId="77777777"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50" w:name="_DV_M41"/>
      <w:bookmarkEnd w:id="50"/>
      <w:r w:rsidRPr="00C8412D">
        <w:rPr>
          <w:i/>
          <w:sz w:val="22"/>
          <w:szCs w:val="22"/>
        </w:rPr>
        <w:t>Sistema de Amortização</w:t>
      </w:r>
      <w:r w:rsidRPr="00C8412D">
        <w:rPr>
          <w:sz w:val="22"/>
          <w:szCs w:val="22"/>
        </w:rPr>
        <w:t>: Sistema de Amortização Constante - SAC.</w:t>
      </w:r>
    </w:p>
    <w:p w14:paraId="53105EF5"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3617ADDA"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r w:rsidRPr="00C8412D">
        <w:rPr>
          <w:sz w:val="22"/>
          <w:szCs w:val="22"/>
        </w:rPr>
        <w:t>2.5.</w:t>
      </w:r>
      <w:r w:rsidRPr="00C8412D">
        <w:rPr>
          <w:sz w:val="22"/>
          <w:szCs w:val="22"/>
        </w:rPr>
        <w:tab/>
      </w:r>
      <w:r w:rsidR="006E5D01" w:rsidRPr="00C8412D">
        <w:rPr>
          <w:sz w:val="22"/>
          <w:szCs w:val="22"/>
          <w:u w:val="single"/>
        </w:rPr>
        <w:t>Emissão das CCI</w:t>
      </w:r>
      <w:r w:rsidR="006E5D01" w:rsidRPr="00C8412D">
        <w:rPr>
          <w:sz w:val="22"/>
          <w:szCs w:val="22"/>
        </w:rPr>
        <w:t xml:space="preserve">: </w:t>
      </w:r>
      <w:r w:rsidRPr="00C8412D">
        <w:rPr>
          <w:sz w:val="22"/>
          <w:szCs w:val="22"/>
        </w:rPr>
        <w:t>As CCI representativas dos Créditos Imobiliários foram emitidas sem garantia real, nos termos do § 3º do Art. 18 da Lei 10.931/04, combinado com o Art. 287 do Código Civil Brasileiro de forma que a Alienação Fiduciária não está automaticamente vinculada as CCI.</w:t>
      </w:r>
    </w:p>
    <w:p w14:paraId="45755DA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296F197" w14:textId="5918F0B6"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2.5.1. 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providenciará a Averbação do Contrato de Cessão na matrícula de cada um dos </w:t>
      </w:r>
      <w:r w:rsidRPr="00C8412D">
        <w:rPr>
          <w:rFonts w:ascii="Times New Roman" w:hAnsi="Times New Roman"/>
          <w:sz w:val="22"/>
          <w:szCs w:val="22"/>
          <w:lang w:val="pt-BR"/>
        </w:rPr>
        <w:lastRenderedPageBreak/>
        <w:t xml:space="preserve">Imóveis, junto ao Serviço de Registro de Imóveis competente, nos termos do Art. 167, inciso II, item 21 da Lei nº 6.015, de 31 de dezembro de 1973, conforme </w:t>
      </w:r>
      <w:r w:rsidR="00E74BC4" w:rsidRPr="00C8412D">
        <w:rPr>
          <w:rFonts w:ascii="Times New Roman" w:hAnsi="Times New Roman"/>
          <w:sz w:val="22"/>
          <w:szCs w:val="22"/>
          <w:lang w:val="pt-BR"/>
        </w:rPr>
        <w:t>em vigor ("</w:t>
      </w:r>
      <w:r w:rsidR="00E74BC4" w:rsidRPr="00B20583">
        <w:rPr>
          <w:rFonts w:ascii="Times New Roman" w:hAnsi="Times New Roman"/>
          <w:sz w:val="22"/>
          <w:szCs w:val="22"/>
          <w:u w:val="single"/>
          <w:lang w:val="pt-BR"/>
        </w:rPr>
        <w:t>Averbação do Contrato de Cessão</w:t>
      </w:r>
      <w:r w:rsidR="00E74BC4" w:rsidRPr="00C8412D">
        <w:rPr>
          <w:rFonts w:ascii="Times New Roman" w:hAnsi="Times New Roman"/>
          <w:sz w:val="22"/>
          <w:szCs w:val="22"/>
          <w:lang w:val="pt-BR"/>
        </w:rPr>
        <w:t>")</w:t>
      </w:r>
      <w:r w:rsidRPr="00C8412D">
        <w:rPr>
          <w:rFonts w:ascii="Times New Roman" w:hAnsi="Times New Roman"/>
          <w:sz w:val="22"/>
          <w:szCs w:val="22"/>
          <w:lang w:val="pt-BR"/>
        </w:rPr>
        <w:t>, na ocorrência de quai</w:t>
      </w:r>
      <w:r w:rsidR="00E13DCE" w:rsidRPr="00C8412D">
        <w:rPr>
          <w:rFonts w:ascii="Times New Roman" w:hAnsi="Times New Roman"/>
          <w:sz w:val="22"/>
          <w:szCs w:val="22"/>
          <w:lang w:val="pt-BR"/>
        </w:rPr>
        <w:t>squer das hipóteses previstas na Cláusula 2.5.3.</w:t>
      </w:r>
      <w:r w:rsidRPr="00C8412D">
        <w:rPr>
          <w:rFonts w:ascii="Times New Roman" w:hAnsi="Times New Roman"/>
          <w:sz w:val="22"/>
          <w:szCs w:val="22"/>
          <w:lang w:val="pt-BR"/>
        </w:rPr>
        <w:t xml:space="preserve"> </w:t>
      </w:r>
      <w:proofErr w:type="gramStart"/>
      <w:r w:rsidRPr="00C8412D">
        <w:rPr>
          <w:rFonts w:ascii="Times New Roman" w:hAnsi="Times New Roman"/>
          <w:sz w:val="22"/>
          <w:szCs w:val="22"/>
          <w:lang w:val="pt-BR"/>
        </w:rPr>
        <w:t>abaixo</w:t>
      </w:r>
      <w:proofErr w:type="gramEnd"/>
      <w:r w:rsidRPr="00C8412D">
        <w:rPr>
          <w:rFonts w:ascii="Times New Roman" w:hAnsi="Times New Roman"/>
          <w:sz w:val="22"/>
          <w:szCs w:val="22"/>
          <w:lang w:val="pt-BR"/>
        </w:rPr>
        <w:t>.</w:t>
      </w:r>
    </w:p>
    <w:p w14:paraId="33BEF57D"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p>
    <w:p w14:paraId="3FDC88C3"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2.5.2. A partir da Averbação do Contrato de Cessão, 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estará sub-rogada em todos os direitos e obrigações decorrentes da Alienação Fiduciária que recai sobre os Imóveis.</w:t>
      </w:r>
    </w:p>
    <w:p w14:paraId="0A777E34"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p>
    <w:p w14:paraId="253150CE"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2.5.3. O Cedente reconheceu, no Contrato de Cessão, que 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realizará a Averbação do Contrato de Cessão individualmente nas matrículas de cada um dos Imóveis, a partir da ocorrência de um ou mais dos seguintes eventos:</w:t>
      </w:r>
    </w:p>
    <w:p w14:paraId="6FF5C659"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42C74A87" w14:textId="77777777" w:rsidR="00651B35" w:rsidRPr="00C8412D" w:rsidRDefault="00651B35" w:rsidP="00B20583">
      <w:pPr>
        <w:numPr>
          <w:ilvl w:val="0"/>
          <w:numId w:val="9"/>
        </w:numPr>
        <w:tabs>
          <w:tab w:val="clear" w:pos="1410"/>
          <w:tab w:val="left" w:pos="284"/>
          <w:tab w:val="num" w:pos="709"/>
        </w:tabs>
        <w:spacing w:line="300" w:lineRule="exact"/>
        <w:ind w:left="284"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atendimento</w:t>
      </w:r>
      <w:proofErr w:type="gramEnd"/>
      <w:r w:rsidRPr="00C8412D">
        <w:rPr>
          <w:rFonts w:ascii="Times New Roman" w:hAnsi="Times New Roman"/>
          <w:sz w:val="22"/>
          <w:szCs w:val="22"/>
          <w:lang w:val="pt-BR"/>
        </w:rPr>
        <w:t xml:space="preserve"> à deliberação da assembleia geral de Investidores;</w:t>
      </w:r>
    </w:p>
    <w:p w14:paraId="7283032B" w14:textId="77777777" w:rsidR="00651B35" w:rsidRPr="00C8412D" w:rsidRDefault="00651B35">
      <w:pPr>
        <w:tabs>
          <w:tab w:val="left" w:pos="284"/>
          <w:tab w:val="num" w:pos="709"/>
        </w:tabs>
        <w:spacing w:line="300" w:lineRule="exact"/>
        <w:ind w:left="284"/>
        <w:jc w:val="both"/>
        <w:rPr>
          <w:rFonts w:ascii="Times New Roman" w:hAnsi="Times New Roman"/>
          <w:sz w:val="22"/>
          <w:szCs w:val="22"/>
          <w:lang w:val="pt-BR"/>
        </w:rPr>
      </w:pPr>
    </w:p>
    <w:p w14:paraId="271D7891" w14:textId="77777777" w:rsidR="00651B35" w:rsidRPr="00C8412D" w:rsidRDefault="00651B35" w:rsidP="00B20583">
      <w:pPr>
        <w:numPr>
          <w:ilvl w:val="0"/>
          <w:numId w:val="9"/>
        </w:numPr>
        <w:tabs>
          <w:tab w:val="clear" w:pos="1410"/>
          <w:tab w:val="left" w:pos="284"/>
          <w:tab w:val="num" w:pos="709"/>
        </w:tabs>
        <w:spacing w:line="300" w:lineRule="exact"/>
        <w:ind w:left="284"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inadimplência</w:t>
      </w:r>
      <w:proofErr w:type="gramEnd"/>
      <w:r w:rsidRPr="00C8412D">
        <w:rPr>
          <w:rFonts w:ascii="Times New Roman" w:hAnsi="Times New Roman"/>
          <w:sz w:val="22"/>
          <w:szCs w:val="22"/>
          <w:lang w:val="pt-BR"/>
        </w:rPr>
        <w:t xml:space="preserve"> do respectivo Crédito Imobiliário, sem que o Cedente realize o pagamento do valor inadimplido, nos termos da Coobrigação; ou;</w:t>
      </w:r>
    </w:p>
    <w:p w14:paraId="30A7148A" w14:textId="77777777" w:rsidR="00651B35" w:rsidRPr="00C8412D" w:rsidRDefault="00651B35">
      <w:pPr>
        <w:tabs>
          <w:tab w:val="left" w:pos="284"/>
          <w:tab w:val="num" w:pos="709"/>
        </w:tabs>
        <w:spacing w:line="300" w:lineRule="exact"/>
        <w:ind w:left="284"/>
        <w:jc w:val="both"/>
        <w:rPr>
          <w:rFonts w:ascii="Times New Roman" w:hAnsi="Times New Roman"/>
          <w:sz w:val="22"/>
          <w:szCs w:val="22"/>
          <w:lang w:val="pt-BR"/>
        </w:rPr>
      </w:pPr>
    </w:p>
    <w:p w14:paraId="14CBBF03" w14:textId="77777777" w:rsidR="00651B35" w:rsidRPr="00C8412D" w:rsidRDefault="00651B35" w:rsidP="00B20583">
      <w:pPr>
        <w:numPr>
          <w:ilvl w:val="0"/>
          <w:numId w:val="9"/>
        </w:numPr>
        <w:tabs>
          <w:tab w:val="clear" w:pos="1410"/>
          <w:tab w:val="left" w:pos="284"/>
          <w:tab w:val="num" w:pos="709"/>
        </w:tabs>
        <w:spacing w:line="300" w:lineRule="exact"/>
        <w:ind w:left="284"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intervenção</w:t>
      </w:r>
      <w:proofErr w:type="gramEnd"/>
      <w:r w:rsidRPr="00C8412D">
        <w:rPr>
          <w:rFonts w:ascii="Times New Roman" w:hAnsi="Times New Roman"/>
          <w:sz w:val="22"/>
          <w:szCs w:val="22"/>
          <w:lang w:val="pt-BR"/>
        </w:rPr>
        <w:t>, liquidação extrajudicial ou regime de administração especial temporária do Cedente.</w:t>
      </w:r>
    </w:p>
    <w:p w14:paraId="676B9780"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p>
    <w:p w14:paraId="259FF94C"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2.5.4. Enquanto não efetivada a Averbação do Contrato de Cessão, o Cedente, embora não mais titular do Crédito Imobiliário, fornecerá a autorização para levantamento da Alienação Fiduciária, em favor de cada um dos Devedores que procederem a qualquer momento à liquidação do respectivo Contrato de Financiamento, no prazo de até 30 (trinta) dias da referida liquidação.</w:t>
      </w:r>
    </w:p>
    <w:p w14:paraId="052B8C64"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72B57925" w14:textId="3A65B27A"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commentRangeStart w:id="51"/>
      <w:r w:rsidRPr="00C8412D">
        <w:rPr>
          <w:rFonts w:ascii="Times New Roman" w:hAnsi="Times New Roman"/>
          <w:sz w:val="22"/>
          <w:szCs w:val="22"/>
          <w:lang w:val="pt-BR"/>
        </w:rPr>
        <w:t xml:space="preserve">2.5.5. Os custos decorrentes da Averbação do Contrato de Cessão, compreendendo, mas não se limitando aos emolumentos devidos aos Serviços de Registro de Imóveis competentes, serão integralmente suportados pelo </w:t>
      </w:r>
      <w:ins w:id="52" w:author="Hugo Alves Richard" w:date="2016-11-24T17:16:00Z">
        <w:r w:rsidR="00366E6D">
          <w:rPr>
            <w:rFonts w:ascii="Times New Roman" w:hAnsi="Times New Roman"/>
            <w:sz w:val="22"/>
            <w:szCs w:val="22"/>
            <w:lang w:val="pt-BR"/>
          </w:rPr>
          <w:t>Patrimônio Separado</w:t>
        </w:r>
      </w:ins>
      <w:del w:id="53" w:author="Hugo Alves Richard" w:date="2016-11-24T17:16:00Z">
        <w:r w:rsidRPr="00C8412D" w:rsidDel="00366E6D">
          <w:rPr>
            <w:rFonts w:ascii="Times New Roman" w:hAnsi="Times New Roman"/>
            <w:sz w:val="22"/>
            <w:szCs w:val="22"/>
            <w:lang w:val="pt-BR"/>
          </w:rPr>
          <w:delText>Investidor</w:delText>
        </w:r>
      </w:del>
      <w:r w:rsidRPr="00C8412D">
        <w:rPr>
          <w:rFonts w:ascii="Times New Roman" w:hAnsi="Times New Roman"/>
          <w:sz w:val="22"/>
          <w:szCs w:val="22"/>
          <w:lang w:val="pt-BR"/>
        </w:rPr>
        <w:t>.</w:t>
      </w:r>
      <w:commentRangeEnd w:id="51"/>
      <w:r w:rsidR="00366E6D">
        <w:rPr>
          <w:rStyle w:val="Refdecomentrio"/>
          <w:rFonts w:ascii="Times New Roman" w:eastAsia="Times New Roman" w:hAnsi="Times New Roman"/>
          <w:szCs w:val="20"/>
          <w:lang w:val="pt-BR" w:eastAsia="pt-BR"/>
        </w:rPr>
        <w:commentReference w:id="51"/>
      </w:r>
    </w:p>
    <w:p w14:paraId="36F56FB6"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00CB68EC"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2.5.6. O Cedente assumiu, no Contrato de Cessão, a responsabilidade por toda e qualquer situação que impeça a Averbação do Contrato de Cessão, obrigando-se a formalizar todo e qualquer instrumento necessário à efetivação da referida Averbação do Contrato de Cessão, no prazo de até 15 (quinze) Dias Úteis contados do recebimento de solicitação da Emissora neste sentido.</w:t>
      </w:r>
    </w:p>
    <w:p w14:paraId="1684C40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E6042E3" w14:textId="4FC13A4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r w:rsidRPr="00C8412D">
        <w:rPr>
          <w:sz w:val="22"/>
          <w:szCs w:val="22"/>
        </w:rPr>
        <w:t>2.6.</w:t>
      </w:r>
      <w:r w:rsidRPr="00C8412D">
        <w:rPr>
          <w:sz w:val="22"/>
          <w:szCs w:val="22"/>
        </w:rPr>
        <w:tab/>
      </w:r>
      <w:r w:rsidR="006E5D01" w:rsidRPr="00C8412D">
        <w:rPr>
          <w:sz w:val="22"/>
          <w:szCs w:val="22"/>
          <w:u w:val="single"/>
        </w:rPr>
        <w:t>Remuneração dos Créditos Imobiliários</w:t>
      </w:r>
      <w:r w:rsidR="006E5D01" w:rsidRPr="00C8412D">
        <w:rPr>
          <w:sz w:val="22"/>
          <w:szCs w:val="22"/>
        </w:rPr>
        <w:t xml:space="preserve">: </w:t>
      </w:r>
      <w:r w:rsidRPr="00C8412D">
        <w:rPr>
          <w:sz w:val="22"/>
          <w:szCs w:val="22"/>
        </w:rPr>
        <w:t xml:space="preserve">Os Créditos Imobiliários têm seu principal acrescido de uma determinada taxa de juros fixa de até </w:t>
      </w:r>
      <w:r w:rsidR="00113868">
        <w:rPr>
          <w:sz w:val="22"/>
          <w:szCs w:val="22"/>
        </w:rPr>
        <w:t>10,50</w:t>
      </w:r>
      <w:r w:rsidR="00113868" w:rsidRPr="00C8412D">
        <w:rPr>
          <w:sz w:val="22"/>
          <w:szCs w:val="22"/>
        </w:rPr>
        <w:t xml:space="preserve">% </w:t>
      </w:r>
      <w:r w:rsidRPr="00C8412D">
        <w:rPr>
          <w:sz w:val="22"/>
          <w:szCs w:val="22"/>
        </w:rPr>
        <w:t xml:space="preserve">a.a. e são atualizados monetariamente de acordo com o índice, variação e periodicidade contratados nos Contratos de Financiamento. </w:t>
      </w:r>
    </w:p>
    <w:p w14:paraId="4DF2F2B7"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7C563C74"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r w:rsidRPr="00C8412D">
        <w:rPr>
          <w:sz w:val="22"/>
          <w:szCs w:val="22"/>
        </w:rPr>
        <w:t>2.7.</w:t>
      </w:r>
      <w:r w:rsidRPr="00C8412D">
        <w:rPr>
          <w:sz w:val="22"/>
          <w:szCs w:val="22"/>
        </w:rPr>
        <w:tab/>
      </w:r>
      <w:r w:rsidR="006E5D01" w:rsidRPr="00C8412D">
        <w:rPr>
          <w:sz w:val="22"/>
          <w:szCs w:val="22"/>
          <w:u w:val="single"/>
        </w:rPr>
        <w:t>Gestão dos Créditos Imobiliários</w:t>
      </w:r>
      <w:r w:rsidR="006E5D01" w:rsidRPr="00C8412D">
        <w:rPr>
          <w:sz w:val="22"/>
          <w:szCs w:val="22"/>
        </w:rPr>
        <w:t xml:space="preserve">: </w:t>
      </w:r>
      <w:r w:rsidRPr="00C8412D">
        <w:rPr>
          <w:sz w:val="22"/>
          <w:szCs w:val="22"/>
        </w:rPr>
        <w:t xml:space="preserve">A cobrança administrativa dos Créditos Imobiliários será realizada diretamente pelo </w:t>
      </w:r>
      <w:proofErr w:type="spellStart"/>
      <w:r w:rsidRPr="00C8412D">
        <w:rPr>
          <w:i/>
          <w:sz w:val="22"/>
          <w:szCs w:val="22"/>
        </w:rPr>
        <w:t>Servicer</w:t>
      </w:r>
      <w:proofErr w:type="spellEnd"/>
      <w:r w:rsidRPr="00C8412D">
        <w:rPr>
          <w:sz w:val="22"/>
          <w:szCs w:val="22"/>
        </w:rPr>
        <w:t xml:space="preserve"> e os recursos decorrentes dos pagamentos dos Devedores serão depositados na Conta Centralizadora, sendo que a cobrança judicial, caso necessária, será efetuada por advogados especializados. Os serviços a serem desenvolvidos pelo </w:t>
      </w:r>
      <w:proofErr w:type="spellStart"/>
      <w:r w:rsidRPr="00C8412D">
        <w:rPr>
          <w:i/>
          <w:sz w:val="22"/>
          <w:szCs w:val="22"/>
        </w:rPr>
        <w:t>Servicer</w:t>
      </w:r>
      <w:proofErr w:type="spellEnd"/>
      <w:r w:rsidRPr="00C8412D">
        <w:rPr>
          <w:sz w:val="22"/>
          <w:szCs w:val="22"/>
        </w:rPr>
        <w:t xml:space="preserve"> na administração dos Créditos Imobiliários compreendem a </w:t>
      </w:r>
      <w:r w:rsidRPr="00C8412D">
        <w:rPr>
          <w:sz w:val="22"/>
          <w:szCs w:val="22"/>
        </w:rPr>
        <w:lastRenderedPageBreak/>
        <w:t xml:space="preserve">administração e cobrança dos Créditos Imobiliários, de acordo com os termos, condições e forma estabelecidos no Contrato de </w:t>
      </w:r>
      <w:r w:rsidRPr="00C8412D">
        <w:rPr>
          <w:i/>
          <w:sz w:val="22"/>
          <w:szCs w:val="22"/>
        </w:rPr>
        <w:t>Servicing</w:t>
      </w:r>
      <w:r w:rsidRPr="00C8412D">
        <w:rPr>
          <w:sz w:val="22"/>
          <w:szCs w:val="22"/>
        </w:rPr>
        <w:t xml:space="preserve"> e Cobrança.</w:t>
      </w:r>
    </w:p>
    <w:p w14:paraId="135A3683"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06EA098C" w14:textId="77777777" w:rsidR="00651B35" w:rsidRPr="00C8412D" w:rsidRDefault="00651B35">
      <w:pPr>
        <w:pStyle w:val="BodyMain"/>
        <w:tabs>
          <w:tab w:val="left" w:pos="284"/>
          <w:tab w:val="left" w:pos="14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r w:rsidRPr="00C8412D">
        <w:rPr>
          <w:sz w:val="22"/>
          <w:szCs w:val="22"/>
        </w:rPr>
        <w:t>2.7.1. Conforme disposto no Contrato de Cessão, o Cedente ficou responsável pela custódia e guarda de todos e quaisquer documentos comprobatórios dos Créditos Imobiliários. O Cedente deverá guardar toda a documentação que esteja na sua posse ou sob seu controle pelo prazo de 5 (cinco) anos, contado do término de cada um dos Contratos de Financiamento.</w:t>
      </w:r>
    </w:p>
    <w:p w14:paraId="5B7CFE0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EFB91D5" w14:textId="02D1B059" w:rsidR="00932E2A" w:rsidRPr="00C8412D" w:rsidRDefault="00651B35">
      <w:pPr>
        <w:widowControl w:val="0"/>
        <w:tabs>
          <w:tab w:val="left" w:pos="284"/>
        </w:tabs>
        <w:spacing w:line="300" w:lineRule="exact"/>
        <w:ind w:left="720"/>
        <w:jc w:val="both"/>
        <w:rPr>
          <w:rFonts w:ascii="Times New Roman" w:hAnsi="Times New Roman"/>
          <w:sz w:val="22"/>
          <w:szCs w:val="22"/>
          <w:lang w:val="pt-BR"/>
        </w:rPr>
      </w:pPr>
      <w:r w:rsidRPr="00C8412D">
        <w:rPr>
          <w:rFonts w:ascii="Times New Roman" w:hAnsi="Times New Roman"/>
          <w:sz w:val="22"/>
          <w:szCs w:val="22"/>
          <w:lang w:val="pt-BR"/>
        </w:rPr>
        <w:t>2.7.1.1. Ainda nos termos do Contrato de Cessão, o Cedente se comprometeu a entregar os documentos comprobatórios dos Créditos Imobiliários à Emissora, no local por esta indicado, no prazo de 10 (dez) Dias Úteis contados a partir do recebimento de notificação expressa neste sentido, exceto quando se tratar de documentação que dependa de agente externo. O prazo acima poderá ser razoavelmente prorrogado em função do volume de documentos envolvendo os Créditos Imobiliários objeto de solicitação pela Emissora ou diminuído caso a Emissora necessite dos documentos comprobatórios dos Créditos Imobiliários para atendimento de alguma determinação judicial, de autoridade governamental, ou ainda, para responder a alguma notificação extrajudicial que lhe for endereçada, na hipótese do prazo para resposta ser inferior ao previsto nesta cláusula.</w:t>
      </w:r>
    </w:p>
    <w:p w14:paraId="3CC9A317" w14:textId="77777777" w:rsidR="00932E2A" w:rsidRPr="00C8412D" w:rsidRDefault="00932E2A">
      <w:pPr>
        <w:widowControl w:val="0"/>
        <w:tabs>
          <w:tab w:val="left" w:pos="284"/>
        </w:tabs>
        <w:spacing w:line="300" w:lineRule="exact"/>
        <w:jc w:val="both"/>
        <w:rPr>
          <w:rFonts w:ascii="Times New Roman" w:hAnsi="Times New Roman"/>
          <w:sz w:val="22"/>
          <w:szCs w:val="22"/>
          <w:lang w:val="pt-BR"/>
        </w:rPr>
      </w:pPr>
    </w:p>
    <w:p w14:paraId="2D3BF947" w14:textId="5F592B2D"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2.8.</w:t>
      </w:r>
      <w:r w:rsidRPr="00C8412D">
        <w:rPr>
          <w:rFonts w:ascii="Times New Roman" w:hAnsi="Times New Roman"/>
          <w:sz w:val="22"/>
          <w:szCs w:val="22"/>
          <w:lang w:val="pt-BR"/>
        </w:rPr>
        <w:tab/>
      </w:r>
      <w:r w:rsidR="006E5D01" w:rsidRPr="00C8412D">
        <w:rPr>
          <w:rFonts w:ascii="Times New Roman" w:hAnsi="Times New Roman"/>
          <w:sz w:val="22"/>
          <w:szCs w:val="22"/>
          <w:u w:val="single"/>
          <w:lang w:val="pt-BR"/>
        </w:rPr>
        <w:t>Recompra Compulsória</w:t>
      </w:r>
      <w:r w:rsidR="006E5D01" w:rsidRPr="00C8412D">
        <w:rPr>
          <w:rFonts w:ascii="Times New Roman" w:hAnsi="Times New Roman"/>
          <w:sz w:val="22"/>
          <w:szCs w:val="22"/>
          <w:lang w:val="pt-BR"/>
        </w:rPr>
        <w:t xml:space="preserve">: </w:t>
      </w:r>
      <w:r w:rsidRPr="00C8412D">
        <w:rPr>
          <w:rFonts w:ascii="Times New Roman" w:hAnsi="Times New Roman"/>
          <w:sz w:val="22"/>
          <w:szCs w:val="22"/>
          <w:lang w:val="pt-BR"/>
        </w:rPr>
        <w:t>Caso ocorra qualquer um dos Eventos de Recompra Compulsória em relação a cada um dos Créditos Imobiliários, a Emissora retrocederá os respectivos Créditos Imobiliários em relação aos quais tenha se verificado um Evento de Recompra Compulsória, no estado em que se encontrarem, ao Cedente, que, nessa hipótese, adquirirá automática e compulsoriamente os referidos Créditos Imobiliários e  pagar</w:t>
      </w:r>
      <w:r w:rsidR="00E60FC0" w:rsidRPr="00C8412D">
        <w:rPr>
          <w:rFonts w:ascii="Times New Roman" w:hAnsi="Times New Roman"/>
          <w:sz w:val="22"/>
          <w:szCs w:val="22"/>
          <w:lang w:val="pt-BR"/>
        </w:rPr>
        <w:t>á</w:t>
      </w:r>
      <w:r w:rsidRPr="00C8412D">
        <w:rPr>
          <w:rFonts w:ascii="Times New Roman" w:hAnsi="Times New Roman"/>
          <w:sz w:val="22"/>
          <w:szCs w:val="22"/>
          <w:lang w:val="pt-BR"/>
        </w:rPr>
        <w:t xml:space="preserve"> à Emissora, de forma definitiva, irrevogável e irretratável, o Valor de Recompra, nos termos do Contrato de Cessão</w:t>
      </w:r>
      <w:r w:rsidR="00E60FC0" w:rsidRPr="00C8412D">
        <w:rPr>
          <w:rFonts w:ascii="Times New Roman" w:hAnsi="Times New Roman"/>
          <w:sz w:val="22"/>
          <w:szCs w:val="22"/>
          <w:lang w:val="pt-BR"/>
        </w:rPr>
        <w:t xml:space="preserve"> ("</w:t>
      </w:r>
      <w:r w:rsidR="00E60FC0" w:rsidRPr="00B20583">
        <w:rPr>
          <w:rFonts w:ascii="Times New Roman" w:hAnsi="Times New Roman"/>
          <w:sz w:val="22"/>
          <w:szCs w:val="22"/>
          <w:u w:val="single"/>
          <w:lang w:val="pt-BR"/>
        </w:rPr>
        <w:t>Recompra Compulsória</w:t>
      </w:r>
      <w:r w:rsidR="00E60FC0" w:rsidRPr="00C8412D">
        <w:rPr>
          <w:rFonts w:ascii="Times New Roman" w:hAnsi="Times New Roman"/>
          <w:sz w:val="22"/>
          <w:szCs w:val="22"/>
          <w:lang w:val="pt-BR"/>
        </w:rPr>
        <w:t>")</w:t>
      </w:r>
      <w:r w:rsidRPr="00C8412D">
        <w:rPr>
          <w:rFonts w:ascii="Times New Roman" w:hAnsi="Times New Roman"/>
          <w:sz w:val="22"/>
          <w:szCs w:val="22"/>
          <w:lang w:val="pt-BR"/>
        </w:rPr>
        <w:t>.</w:t>
      </w:r>
    </w:p>
    <w:p w14:paraId="70D6DFAC" w14:textId="77777777" w:rsidR="006E5D01" w:rsidRPr="00C8412D" w:rsidRDefault="006E5D01">
      <w:pPr>
        <w:widowControl w:val="0"/>
        <w:tabs>
          <w:tab w:val="left" w:pos="284"/>
        </w:tabs>
        <w:spacing w:line="300" w:lineRule="exact"/>
        <w:jc w:val="both"/>
        <w:rPr>
          <w:rFonts w:ascii="Times New Roman" w:hAnsi="Times New Roman"/>
          <w:sz w:val="22"/>
          <w:szCs w:val="22"/>
          <w:lang w:val="pt-BR"/>
        </w:rPr>
      </w:pPr>
    </w:p>
    <w:p w14:paraId="7E4FC33D" w14:textId="7ADA523C" w:rsidR="006E5D01" w:rsidRPr="00C8412D" w:rsidRDefault="006E5D01">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2.8.1.</w:t>
      </w:r>
      <w:r w:rsidR="004F7C69" w:rsidRPr="00C8412D">
        <w:rPr>
          <w:rFonts w:ascii="Times New Roman" w:hAnsi="Times New Roman"/>
          <w:sz w:val="22"/>
          <w:szCs w:val="22"/>
          <w:lang w:val="pt-BR"/>
        </w:rPr>
        <w:t xml:space="preserve"> Na hipótese de Recompra Compulsória Total pelo Cedente, a Emissora transferirá a totalidade dos Créditos Imobiliários, no estado em que se encontrarem, ao Cedente, que, nessa hipótese, pagar</w:t>
      </w:r>
      <w:r w:rsidR="00E60FC0" w:rsidRPr="00C8412D">
        <w:rPr>
          <w:rFonts w:ascii="Times New Roman" w:hAnsi="Times New Roman"/>
          <w:sz w:val="22"/>
          <w:szCs w:val="22"/>
          <w:lang w:val="pt-BR"/>
        </w:rPr>
        <w:t>á</w:t>
      </w:r>
      <w:r w:rsidR="004F7C69" w:rsidRPr="00C8412D">
        <w:rPr>
          <w:rFonts w:ascii="Times New Roman" w:hAnsi="Times New Roman"/>
          <w:sz w:val="22"/>
          <w:szCs w:val="22"/>
          <w:lang w:val="pt-BR"/>
        </w:rPr>
        <w:t xml:space="preserve"> à Cessionária, de forma definitiva, irrevogável e irretratável, o Valor de Recompra.</w:t>
      </w:r>
    </w:p>
    <w:p w14:paraId="550201CE"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490C2569" w14:textId="11126B5E"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2.9.</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Recompra Facultativa</w:t>
      </w:r>
      <w:r w:rsidR="004F7C69"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Nos termos da Cláusula</w:t>
      </w:r>
      <w:r w:rsidRPr="00C8412D">
        <w:rPr>
          <w:rFonts w:ascii="Times New Roman" w:hAnsi="Times New Roman"/>
          <w:sz w:val="22"/>
          <w:szCs w:val="22"/>
          <w:lang w:val="pt-BR"/>
        </w:rPr>
        <w:t xml:space="preserve"> 5.2 do Contrato de Cessão</w:t>
      </w:r>
      <w:r w:rsidR="00E13DCE" w:rsidRPr="00C8412D">
        <w:rPr>
          <w:rFonts w:ascii="Times New Roman" w:hAnsi="Times New Roman"/>
          <w:sz w:val="22"/>
          <w:szCs w:val="22"/>
          <w:lang w:val="pt-BR"/>
        </w:rPr>
        <w:t>,</w:t>
      </w:r>
      <w:r w:rsidRPr="00C8412D">
        <w:rPr>
          <w:rFonts w:ascii="Times New Roman" w:hAnsi="Times New Roman"/>
          <w:sz w:val="22"/>
          <w:szCs w:val="22"/>
          <w:lang w:val="pt-BR"/>
        </w:rPr>
        <w:t xml:space="preserve"> o Cedente poderá proceder à Recompra Facultativa da totalidade dos Créditos Imobiliários, na forma estabelecida no Contrato de Cessão.</w:t>
      </w:r>
    </w:p>
    <w:p w14:paraId="7204045C"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1F2827BF" w14:textId="2491AF6D"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2.9.1. Na hipótese de exercício da Recompra Facultativa dos Créditos Imobiliários pelo Cedente, a Emissora transferirá a totalidade dos Créditos Imobiliários, no estado em que se encontrarem, ao Cedente, que, nessa hipótese, pagar</w:t>
      </w:r>
      <w:r w:rsidR="00E60FC0" w:rsidRPr="00C8412D">
        <w:rPr>
          <w:rFonts w:ascii="Times New Roman" w:hAnsi="Times New Roman"/>
          <w:sz w:val="22"/>
          <w:szCs w:val="22"/>
          <w:lang w:val="pt-BR"/>
        </w:rPr>
        <w:t>á</w:t>
      </w:r>
      <w:r w:rsidRPr="00C8412D">
        <w:rPr>
          <w:rFonts w:ascii="Times New Roman" w:hAnsi="Times New Roman"/>
          <w:sz w:val="22"/>
          <w:szCs w:val="22"/>
          <w:lang w:val="pt-BR"/>
        </w:rPr>
        <w:t xml:space="preserve"> à Emissora, de forma definitiva, irrevogável e irretratável, o Valor de Recompra.</w:t>
      </w:r>
    </w:p>
    <w:p w14:paraId="62899AA2"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53FE274C"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2.10.</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Responsabilidade do Cedente pela Existência dos Créditos Imobiliários</w:t>
      </w:r>
      <w:r w:rsidR="004F7C69" w:rsidRPr="00C8412D">
        <w:rPr>
          <w:rFonts w:ascii="Times New Roman" w:hAnsi="Times New Roman"/>
          <w:sz w:val="22"/>
          <w:szCs w:val="22"/>
          <w:lang w:val="pt-BR"/>
        </w:rPr>
        <w:t xml:space="preserve">: </w:t>
      </w:r>
      <w:r w:rsidRPr="00C8412D">
        <w:rPr>
          <w:rFonts w:ascii="Times New Roman" w:hAnsi="Times New Roman"/>
          <w:sz w:val="22"/>
          <w:szCs w:val="22"/>
          <w:lang w:val="pt-BR"/>
        </w:rPr>
        <w:t>O Cedente responderá pela existência da integralidade dos Créditos Imobiliários até que todos os CRI tenham sido resgatados integralmente, de modo que o Cedente pagará à Emissora a Multa Indenizatória, caso ocorra o Evento de Multa Indenizatória.</w:t>
      </w:r>
    </w:p>
    <w:p w14:paraId="58365E68"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38D0A6C8"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lastRenderedPageBreak/>
        <w:t>2.11.</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Não Cumulatividade</w:t>
      </w:r>
      <w:r w:rsidR="004F7C69" w:rsidRPr="00C8412D">
        <w:rPr>
          <w:rFonts w:ascii="Times New Roman" w:hAnsi="Times New Roman"/>
          <w:sz w:val="22"/>
          <w:szCs w:val="22"/>
          <w:lang w:val="pt-BR"/>
        </w:rPr>
        <w:t xml:space="preserve">: </w:t>
      </w:r>
      <w:r w:rsidRPr="00C8412D">
        <w:rPr>
          <w:rFonts w:ascii="Times New Roman" w:hAnsi="Times New Roman"/>
          <w:sz w:val="22"/>
          <w:szCs w:val="22"/>
          <w:lang w:val="pt-BR"/>
        </w:rPr>
        <w:t>Em nenhuma hipótese a Multa Indenizatória</w:t>
      </w:r>
      <w:r w:rsidR="004F7C69" w:rsidRPr="00C8412D">
        <w:rPr>
          <w:rFonts w:ascii="Times New Roman" w:hAnsi="Times New Roman"/>
          <w:sz w:val="22"/>
          <w:szCs w:val="22"/>
          <w:lang w:val="pt-BR"/>
        </w:rPr>
        <w:t>, a Recompra Compulsória Total</w:t>
      </w:r>
      <w:r w:rsidRPr="00C8412D">
        <w:rPr>
          <w:rFonts w:ascii="Times New Roman" w:hAnsi="Times New Roman"/>
          <w:sz w:val="22"/>
          <w:szCs w:val="22"/>
          <w:lang w:val="pt-BR"/>
        </w:rPr>
        <w:t xml:space="preserve"> e a Recompra Compulsória poderão incidir simultaneamente sobre a mesma parcela dos Créditos Imobiliários.</w:t>
      </w:r>
    </w:p>
    <w:p w14:paraId="20751E24" w14:textId="77777777" w:rsidR="00651B35" w:rsidRPr="00C8412D" w:rsidRDefault="00651B35">
      <w:pPr>
        <w:widowControl w:val="0"/>
        <w:suppressAutoHyphens/>
        <w:spacing w:line="300" w:lineRule="exact"/>
        <w:jc w:val="both"/>
        <w:rPr>
          <w:rFonts w:ascii="Times New Roman" w:hAnsi="Times New Roman"/>
          <w:sz w:val="22"/>
          <w:szCs w:val="22"/>
          <w:lang w:val="pt-BR"/>
        </w:rPr>
      </w:pPr>
    </w:p>
    <w:p w14:paraId="48121602" w14:textId="77777777" w:rsidR="00651B35" w:rsidRPr="00C8412D" w:rsidRDefault="00651B35">
      <w:pPr>
        <w:pStyle w:val="Ttulo2"/>
        <w:tabs>
          <w:tab w:val="left" w:pos="284"/>
        </w:tabs>
        <w:spacing w:line="300" w:lineRule="exact"/>
        <w:rPr>
          <w:rFonts w:ascii="Times New Roman" w:hAnsi="Times New Roman"/>
          <w:sz w:val="22"/>
          <w:szCs w:val="22"/>
        </w:rPr>
      </w:pPr>
      <w:bookmarkStart w:id="54" w:name="_DV_M27"/>
      <w:bookmarkStart w:id="55" w:name="_Toc110076262"/>
      <w:bookmarkStart w:id="56" w:name="_Toc163380700"/>
      <w:bookmarkStart w:id="57" w:name="_Toc180553616"/>
      <w:bookmarkStart w:id="58" w:name="_Toc205799091"/>
      <w:bookmarkStart w:id="59" w:name="_Toc241983066"/>
      <w:bookmarkStart w:id="60" w:name="_Toc266295724"/>
      <w:bookmarkStart w:id="61" w:name="_Toc299444345"/>
      <w:bookmarkStart w:id="62" w:name="_Toc299707257"/>
      <w:bookmarkStart w:id="63" w:name="_Toc449709461"/>
      <w:bookmarkEnd w:id="54"/>
      <w:r w:rsidRPr="00C8412D">
        <w:rPr>
          <w:rFonts w:ascii="Times New Roman" w:hAnsi="Times New Roman"/>
          <w:sz w:val="22"/>
          <w:szCs w:val="22"/>
        </w:rPr>
        <w:t>CLÁUSULA TERCEIRA - IDENTIFICAÇÃO DOS CRI E FORMA DE DISTRIBUIÇÃO</w:t>
      </w:r>
      <w:bookmarkEnd w:id="55"/>
      <w:bookmarkEnd w:id="56"/>
      <w:bookmarkEnd w:id="57"/>
      <w:bookmarkEnd w:id="58"/>
      <w:bookmarkEnd w:id="59"/>
      <w:bookmarkEnd w:id="60"/>
      <w:bookmarkEnd w:id="61"/>
      <w:bookmarkEnd w:id="62"/>
      <w:bookmarkEnd w:id="63"/>
    </w:p>
    <w:p w14:paraId="78E316C7" w14:textId="77777777" w:rsidR="00651B35" w:rsidRPr="00C8412D" w:rsidRDefault="00651B35">
      <w:pPr>
        <w:pStyle w:val="BodyText21"/>
        <w:tabs>
          <w:tab w:val="left" w:pos="284"/>
        </w:tabs>
        <w:spacing w:line="300" w:lineRule="exact"/>
        <w:rPr>
          <w:b/>
          <w:bCs/>
          <w:sz w:val="22"/>
          <w:szCs w:val="22"/>
        </w:rPr>
      </w:pPr>
    </w:p>
    <w:p w14:paraId="3AEDB825" w14:textId="0403A42B" w:rsidR="00651B35" w:rsidRPr="00C8412D" w:rsidRDefault="00651B35">
      <w:pPr>
        <w:pStyle w:val="BodyText21"/>
        <w:tabs>
          <w:tab w:val="left" w:pos="284"/>
        </w:tabs>
        <w:spacing w:line="300" w:lineRule="exact"/>
        <w:rPr>
          <w:sz w:val="22"/>
          <w:szCs w:val="22"/>
        </w:rPr>
      </w:pPr>
      <w:r w:rsidRPr="00C8412D">
        <w:rPr>
          <w:sz w:val="22"/>
          <w:szCs w:val="22"/>
        </w:rPr>
        <w:t>3.1.</w:t>
      </w:r>
      <w:r w:rsidRPr="00C8412D">
        <w:rPr>
          <w:sz w:val="22"/>
          <w:szCs w:val="22"/>
        </w:rPr>
        <w:tab/>
      </w:r>
      <w:r w:rsidR="004F7C69" w:rsidRPr="00C8412D">
        <w:rPr>
          <w:sz w:val="22"/>
          <w:szCs w:val="22"/>
          <w:u w:val="single"/>
        </w:rPr>
        <w:t>Características dos CRI</w:t>
      </w:r>
      <w:r w:rsidR="004F7C69" w:rsidRPr="00C8412D">
        <w:rPr>
          <w:sz w:val="22"/>
          <w:szCs w:val="22"/>
        </w:rPr>
        <w:t xml:space="preserve">: </w:t>
      </w:r>
      <w:r w:rsidRPr="00C8412D">
        <w:rPr>
          <w:sz w:val="22"/>
          <w:szCs w:val="22"/>
        </w:rPr>
        <w:t xml:space="preserve">Os CRI objeto da </w:t>
      </w:r>
      <w:r w:rsidR="00E60FC0" w:rsidRPr="00C8412D">
        <w:rPr>
          <w:sz w:val="22"/>
          <w:szCs w:val="22"/>
        </w:rPr>
        <w:t>Emissão</w:t>
      </w:r>
      <w:r w:rsidRPr="00C8412D">
        <w:rPr>
          <w:sz w:val="22"/>
          <w:szCs w:val="22"/>
        </w:rPr>
        <w:t>, cujo lastro se constitui pelos Créditos Imobiliários, representados pelas CCI, possuem as seguintes características:</w:t>
      </w:r>
    </w:p>
    <w:p w14:paraId="4CBE33FD" w14:textId="77777777" w:rsidR="00651B35" w:rsidRPr="00C8412D" w:rsidRDefault="00651B35">
      <w:pPr>
        <w:pStyle w:val="BodyText21"/>
        <w:tabs>
          <w:tab w:val="left" w:pos="284"/>
          <w:tab w:val="left" w:pos="567"/>
        </w:tabs>
        <w:spacing w:line="300" w:lineRule="exact"/>
        <w:rPr>
          <w:sz w:val="22"/>
          <w:szCs w:val="22"/>
        </w:rPr>
      </w:pPr>
    </w:p>
    <w:p w14:paraId="37DD54DE" w14:textId="42E5968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w:t>
      </w:r>
      <w:r w:rsidRPr="00C8412D">
        <w:rPr>
          <w:rFonts w:ascii="Times New Roman" w:hAnsi="Times New Roman"/>
          <w:sz w:val="22"/>
          <w:szCs w:val="22"/>
          <w:lang w:val="pt-BR"/>
        </w:rPr>
        <w:tab/>
        <w:t xml:space="preserve">Emissão: </w:t>
      </w:r>
      <w:r w:rsidR="00113868">
        <w:rPr>
          <w:rFonts w:ascii="Times New Roman" w:hAnsi="Times New Roman"/>
          <w:sz w:val="22"/>
          <w:szCs w:val="22"/>
          <w:lang w:val="pt-BR"/>
        </w:rPr>
        <w:t>278</w:t>
      </w:r>
      <w:r w:rsidRPr="00C8412D">
        <w:rPr>
          <w:rFonts w:ascii="Times New Roman" w:hAnsi="Times New Roman"/>
          <w:sz w:val="22"/>
          <w:szCs w:val="22"/>
          <w:lang w:val="pt-BR"/>
        </w:rPr>
        <w:t>ª;</w:t>
      </w:r>
    </w:p>
    <w:p w14:paraId="410D87F7" w14:textId="7CCC7F9F"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w:t>
      </w:r>
      <w:r w:rsidRPr="00C8412D">
        <w:rPr>
          <w:rFonts w:ascii="Times New Roman" w:hAnsi="Times New Roman"/>
          <w:sz w:val="22"/>
          <w:szCs w:val="22"/>
          <w:lang w:val="pt-BR"/>
        </w:rPr>
        <w:tab/>
        <w:t xml:space="preserve">Série: </w:t>
      </w:r>
      <w:r w:rsidR="00113868">
        <w:rPr>
          <w:rFonts w:ascii="Times New Roman" w:hAnsi="Times New Roman"/>
          <w:sz w:val="22"/>
          <w:szCs w:val="22"/>
          <w:lang w:val="pt-BR"/>
        </w:rPr>
        <w:t>2</w:t>
      </w:r>
      <w:r w:rsidRPr="00C8412D">
        <w:rPr>
          <w:rFonts w:ascii="Times New Roman" w:hAnsi="Times New Roman"/>
          <w:sz w:val="22"/>
          <w:szCs w:val="22"/>
          <w:lang w:val="pt-BR"/>
        </w:rPr>
        <w:t>ª;</w:t>
      </w:r>
    </w:p>
    <w:p w14:paraId="3F25D4DD" w14:textId="26D26C7F"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3.</w:t>
      </w:r>
      <w:r w:rsidRPr="00C8412D">
        <w:rPr>
          <w:rFonts w:ascii="Times New Roman" w:hAnsi="Times New Roman"/>
          <w:sz w:val="22"/>
          <w:szCs w:val="22"/>
          <w:lang w:val="pt-BR"/>
        </w:rPr>
        <w:tab/>
        <w:t xml:space="preserve">Quantidade de CRI: </w:t>
      </w:r>
      <w:r w:rsidR="00113868" w:rsidRPr="00113868">
        <w:rPr>
          <w:rFonts w:ascii="Times New Roman" w:hAnsi="Times New Roman"/>
          <w:sz w:val="22"/>
          <w:szCs w:val="22"/>
          <w:lang w:val="pt-BR"/>
        </w:rPr>
        <w:t>460 (quatrocentos e sessenta)</w:t>
      </w:r>
      <w:r w:rsidRPr="00C8412D">
        <w:rPr>
          <w:rFonts w:ascii="Times New Roman" w:hAnsi="Times New Roman"/>
          <w:sz w:val="22"/>
          <w:szCs w:val="22"/>
          <w:lang w:val="pt-BR"/>
        </w:rPr>
        <w:t>;</w:t>
      </w:r>
    </w:p>
    <w:p w14:paraId="2963FCBA" w14:textId="32795B03"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4.</w:t>
      </w:r>
      <w:r w:rsidRPr="00C8412D">
        <w:rPr>
          <w:rFonts w:ascii="Times New Roman" w:hAnsi="Times New Roman"/>
          <w:sz w:val="22"/>
          <w:szCs w:val="22"/>
          <w:lang w:val="pt-BR"/>
        </w:rPr>
        <w:tab/>
        <w:t xml:space="preserve">Valor Global da Série: </w:t>
      </w:r>
      <w:r w:rsidR="00113868" w:rsidRPr="00113868">
        <w:rPr>
          <w:rFonts w:ascii="Times New Roman" w:hAnsi="Times New Roman"/>
          <w:sz w:val="22"/>
          <w:szCs w:val="22"/>
          <w:lang w:val="pt-BR"/>
        </w:rPr>
        <w:t>R$</w:t>
      </w:r>
      <w:r w:rsidR="00F749D4" w:rsidRPr="00F749D4">
        <w:rPr>
          <w:rFonts w:ascii="Times New Roman" w:hAnsi="Times New Roman"/>
          <w:sz w:val="22"/>
          <w:szCs w:val="22"/>
          <w:lang w:val="pt-BR"/>
        </w:rPr>
        <w:t>460.218.798,45 (quatrocentos e sessenta milhões, duzentos e dezoito mil, setecentos e noventa e oito</w:t>
      </w:r>
      <w:r w:rsidR="002546FA">
        <w:rPr>
          <w:rFonts w:ascii="Times New Roman" w:hAnsi="Times New Roman"/>
          <w:sz w:val="22"/>
          <w:szCs w:val="22"/>
          <w:lang w:val="pt-BR"/>
        </w:rPr>
        <w:t xml:space="preserve"> reais</w:t>
      </w:r>
      <w:r w:rsidR="00F749D4" w:rsidRPr="00F749D4">
        <w:rPr>
          <w:rFonts w:ascii="Times New Roman" w:hAnsi="Times New Roman"/>
          <w:sz w:val="22"/>
          <w:szCs w:val="22"/>
          <w:lang w:val="pt-BR"/>
        </w:rPr>
        <w:t xml:space="preserve"> e quarenta e cinco centavos)</w:t>
      </w:r>
      <w:r w:rsidRPr="00C8412D">
        <w:rPr>
          <w:rFonts w:ascii="Times New Roman" w:hAnsi="Times New Roman"/>
          <w:sz w:val="22"/>
          <w:szCs w:val="22"/>
          <w:lang w:val="pt-BR"/>
        </w:rPr>
        <w:t>;</w:t>
      </w:r>
    </w:p>
    <w:p w14:paraId="7BE32842" w14:textId="4DAA6232"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5.</w:t>
      </w:r>
      <w:r w:rsidRPr="00C8412D">
        <w:rPr>
          <w:rFonts w:ascii="Times New Roman" w:hAnsi="Times New Roman"/>
          <w:sz w:val="22"/>
          <w:szCs w:val="22"/>
          <w:lang w:val="pt-BR"/>
        </w:rPr>
        <w:tab/>
        <w:t>Valor Nominal Unitário</w:t>
      </w:r>
      <w:r w:rsidR="002546FA">
        <w:rPr>
          <w:rFonts w:ascii="Times New Roman" w:hAnsi="Times New Roman"/>
          <w:sz w:val="22"/>
          <w:szCs w:val="22"/>
          <w:lang w:val="pt-BR"/>
        </w:rPr>
        <w:t xml:space="preserve">: </w:t>
      </w:r>
      <w:r w:rsidR="00F749D4" w:rsidRPr="00F749D4">
        <w:rPr>
          <w:rFonts w:ascii="Times New Roman" w:hAnsi="Times New Roman"/>
          <w:sz w:val="22"/>
          <w:szCs w:val="22"/>
          <w:lang w:val="pt-BR"/>
        </w:rPr>
        <w:t>R$ 1.000.475,64880435 (um milhão, quatrocentos e setenta e cinco reais e sessenta e quatro milhões, oitocentos e oitenta mil, quatrocentos e trinta e cinco centésimos de milionésimos)</w:t>
      </w:r>
      <w:r w:rsidRPr="00C8412D">
        <w:rPr>
          <w:rFonts w:ascii="Times New Roman" w:hAnsi="Times New Roman"/>
          <w:sz w:val="22"/>
          <w:szCs w:val="22"/>
          <w:lang w:val="pt-BR"/>
        </w:rPr>
        <w:t>;</w:t>
      </w:r>
    </w:p>
    <w:p w14:paraId="548C7120" w14:textId="1C85E737" w:rsidR="00651B35" w:rsidRPr="002546FA"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6.</w:t>
      </w:r>
      <w:r w:rsidRPr="00C8412D">
        <w:rPr>
          <w:rFonts w:ascii="Times New Roman" w:hAnsi="Times New Roman"/>
          <w:sz w:val="22"/>
          <w:szCs w:val="22"/>
          <w:lang w:val="pt-BR"/>
        </w:rPr>
        <w:tab/>
        <w:t xml:space="preserve">Prazo de Amortização: </w:t>
      </w:r>
      <w:r w:rsidR="00113868" w:rsidRPr="00113868">
        <w:rPr>
          <w:rFonts w:ascii="Times New Roman" w:hAnsi="Times New Roman"/>
          <w:sz w:val="22"/>
          <w:szCs w:val="22"/>
          <w:lang w:val="pt-BR"/>
        </w:rPr>
        <w:t>5.467 (cinco mil, quatrocent</w:t>
      </w:r>
      <w:r w:rsidR="00113868" w:rsidRPr="002546FA">
        <w:rPr>
          <w:rFonts w:ascii="Times New Roman" w:hAnsi="Times New Roman"/>
          <w:sz w:val="22"/>
          <w:szCs w:val="22"/>
          <w:lang w:val="pt-BR"/>
        </w:rPr>
        <w:t>os e sessenta e sete)</w:t>
      </w:r>
      <w:r w:rsidR="008F69B6" w:rsidRPr="002546FA">
        <w:rPr>
          <w:rFonts w:ascii="Times New Roman" w:hAnsi="Times New Roman"/>
          <w:sz w:val="22"/>
          <w:szCs w:val="22"/>
          <w:lang w:val="pt-BR"/>
        </w:rPr>
        <w:t xml:space="preserve"> dias</w:t>
      </w:r>
      <w:r w:rsidRPr="002546FA">
        <w:rPr>
          <w:rFonts w:ascii="Times New Roman" w:hAnsi="Times New Roman"/>
          <w:sz w:val="22"/>
          <w:szCs w:val="22"/>
          <w:lang w:val="pt-BR"/>
        </w:rPr>
        <w:t>;</w:t>
      </w:r>
    </w:p>
    <w:p w14:paraId="2ADCA9EC" w14:textId="273E1968"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2546FA">
        <w:rPr>
          <w:rFonts w:ascii="Times New Roman" w:hAnsi="Times New Roman"/>
          <w:sz w:val="22"/>
          <w:szCs w:val="22"/>
          <w:lang w:val="pt-BR"/>
        </w:rPr>
        <w:t>7.</w:t>
      </w:r>
      <w:r w:rsidRPr="002546FA">
        <w:rPr>
          <w:rFonts w:ascii="Times New Roman" w:hAnsi="Times New Roman"/>
          <w:sz w:val="22"/>
          <w:szCs w:val="22"/>
          <w:lang w:val="pt-BR"/>
        </w:rPr>
        <w:tab/>
        <w:t xml:space="preserve">Atualização Monetária: Mensal, pelo índice de remuneração dos depósitos do FGTS, que, atualmente é a TR. Será utilizada a TR do dia </w:t>
      </w:r>
      <w:r w:rsidR="00BF539B" w:rsidRPr="0098348B">
        <w:rPr>
          <w:rFonts w:ascii="Times New Roman" w:hAnsi="Times New Roman"/>
          <w:sz w:val="22"/>
          <w:szCs w:val="22"/>
          <w:lang w:val="pt-BR"/>
        </w:rPr>
        <w:t>10</w:t>
      </w:r>
      <w:r w:rsidRPr="0098348B">
        <w:rPr>
          <w:rFonts w:ascii="Times New Roman" w:hAnsi="Times New Roman"/>
          <w:sz w:val="22"/>
          <w:szCs w:val="22"/>
          <w:lang w:val="pt-BR"/>
        </w:rPr>
        <w:t xml:space="preserve"> (</w:t>
      </w:r>
      <w:r w:rsidR="00BF539B" w:rsidRPr="0098348B">
        <w:rPr>
          <w:rFonts w:ascii="Times New Roman" w:hAnsi="Times New Roman"/>
          <w:sz w:val="22"/>
          <w:szCs w:val="22"/>
          <w:lang w:val="pt-BR"/>
        </w:rPr>
        <w:t>dez</w:t>
      </w:r>
      <w:r w:rsidRPr="0098348B">
        <w:rPr>
          <w:rFonts w:ascii="Times New Roman" w:hAnsi="Times New Roman"/>
          <w:sz w:val="22"/>
          <w:szCs w:val="22"/>
          <w:lang w:val="pt-BR"/>
        </w:rPr>
        <w:t>)</w:t>
      </w:r>
      <w:r w:rsidRPr="002546FA">
        <w:rPr>
          <w:rFonts w:ascii="Times New Roman" w:hAnsi="Times New Roman"/>
          <w:sz w:val="22"/>
          <w:szCs w:val="22"/>
          <w:lang w:val="pt-BR"/>
        </w:rPr>
        <w:t xml:space="preserve"> de cada mês;</w:t>
      </w:r>
      <w:r w:rsidR="00BF539B" w:rsidRPr="00C8412D">
        <w:rPr>
          <w:rFonts w:ascii="Times New Roman" w:hAnsi="Times New Roman"/>
          <w:sz w:val="22"/>
          <w:szCs w:val="22"/>
          <w:lang w:val="pt-BR"/>
        </w:rPr>
        <w:t xml:space="preserve"> </w:t>
      </w:r>
    </w:p>
    <w:p w14:paraId="6E6F9FA5" w14:textId="49CE59E8"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8.</w:t>
      </w:r>
      <w:r w:rsidRPr="00C8412D">
        <w:rPr>
          <w:rFonts w:ascii="Times New Roman" w:hAnsi="Times New Roman"/>
          <w:sz w:val="22"/>
          <w:szCs w:val="22"/>
          <w:lang w:val="pt-BR"/>
        </w:rPr>
        <w:tab/>
        <w:t xml:space="preserve">Juros Remuneratórios: a taxa de juros aplicável aos CRI é de </w:t>
      </w:r>
      <w:r w:rsidR="005051A2" w:rsidRPr="00C8412D">
        <w:rPr>
          <w:rFonts w:ascii="Times New Roman" w:hAnsi="Times New Roman"/>
          <w:color w:val="000000"/>
          <w:sz w:val="22"/>
          <w:szCs w:val="22"/>
          <w:lang w:val="pt-BR"/>
        </w:rPr>
        <w:t>7,7151% (sete inteiros e sete mil, cento e cinquenta e um décimos de milésimos por cento)</w:t>
      </w:r>
      <w:r w:rsidR="00970F66"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ao ano, base </w:t>
      </w:r>
      <w:r w:rsidR="00970F66" w:rsidRPr="00C8412D">
        <w:rPr>
          <w:rFonts w:ascii="Times New Roman" w:hAnsi="Times New Roman"/>
          <w:sz w:val="22"/>
          <w:szCs w:val="22"/>
          <w:lang w:val="pt-BR"/>
        </w:rPr>
        <w:t xml:space="preserve">252 </w:t>
      </w:r>
      <w:r w:rsidRPr="00C8412D">
        <w:rPr>
          <w:rFonts w:ascii="Times New Roman" w:hAnsi="Times New Roman"/>
          <w:sz w:val="22"/>
          <w:szCs w:val="22"/>
          <w:lang w:val="pt-BR"/>
        </w:rPr>
        <w:t>período regular;</w:t>
      </w:r>
    </w:p>
    <w:p w14:paraId="4B4C5FC5" w14:textId="6A8FD12D"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w:t>
      </w:r>
      <w:r w:rsidRPr="00C8412D">
        <w:rPr>
          <w:rFonts w:ascii="Times New Roman" w:hAnsi="Times New Roman"/>
          <w:sz w:val="22"/>
          <w:szCs w:val="22"/>
          <w:lang w:val="pt-BR"/>
        </w:rPr>
        <w:tab/>
        <w:t>Periodicidade de Pagamento de Amortização e Juros Remuneratórios: mensal, conforme disposto anexo II deste Termo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Anexo II</w:t>
      </w:r>
      <w:r w:rsidR="00DA219E" w:rsidRPr="00C8412D">
        <w:rPr>
          <w:rFonts w:ascii="Times New Roman" w:hAnsi="Times New Roman"/>
          <w:sz w:val="22"/>
          <w:szCs w:val="22"/>
          <w:lang w:val="pt-BR"/>
        </w:rPr>
        <w:t>"</w:t>
      </w:r>
      <w:r w:rsidRPr="00C8412D">
        <w:rPr>
          <w:rFonts w:ascii="Times New Roman" w:hAnsi="Times New Roman"/>
          <w:sz w:val="22"/>
          <w:szCs w:val="22"/>
          <w:lang w:val="pt-BR"/>
        </w:rPr>
        <w:t>);</w:t>
      </w:r>
    </w:p>
    <w:p w14:paraId="4C02F8E2" w14:textId="11BB3118"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w:t>
      </w:r>
      <w:r w:rsidRPr="00C8412D">
        <w:rPr>
          <w:rFonts w:ascii="Times New Roman" w:hAnsi="Times New Roman"/>
          <w:sz w:val="22"/>
          <w:szCs w:val="22"/>
          <w:lang w:val="pt-BR"/>
        </w:rPr>
        <w:tab/>
        <w:t xml:space="preserve">Período de Carência e Data do Primeiro Pagamento de Amortização e Juros Remuneratórios: </w:t>
      </w:r>
      <w:r w:rsidR="00970F66" w:rsidRPr="00C8412D">
        <w:rPr>
          <w:rFonts w:ascii="Times New Roman" w:hAnsi="Times New Roman"/>
          <w:sz w:val="22"/>
          <w:szCs w:val="22"/>
          <w:lang w:val="pt-BR"/>
        </w:rPr>
        <w:t xml:space="preserve">Haverá incorporação de juros até </w:t>
      </w:r>
      <w:r w:rsidR="00BA132F">
        <w:rPr>
          <w:rFonts w:ascii="Times New Roman" w:hAnsi="Times New Roman"/>
          <w:sz w:val="22"/>
          <w:szCs w:val="22"/>
          <w:lang w:val="pt-BR"/>
        </w:rPr>
        <w:t>10</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dezembro</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2016</w:t>
      </w:r>
      <w:r w:rsidR="00BA132F" w:rsidRPr="00C8412D">
        <w:rPr>
          <w:rFonts w:ascii="Times New Roman" w:hAnsi="Times New Roman"/>
          <w:sz w:val="22"/>
          <w:szCs w:val="22"/>
          <w:lang w:val="pt-BR"/>
        </w:rPr>
        <w:t xml:space="preserve"> </w:t>
      </w:r>
      <w:r w:rsidR="00970F66" w:rsidRPr="00C8412D">
        <w:rPr>
          <w:rFonts w:ascii="Times New Roman" w:hAnsi="Times New Roman"/>
          <w:sz w:val="22"/>
          <w:szCs w:val="22"/>
          <w:lang w:val="pt-BR"/>
        </w:rPr>
        <w:t xml:space="preserve">e o primeiro pagamento em </w:t>
      </w:r>
      <w:r w:rsidR="00BA132F">
        <w:rPr>
          <w:rFonts w:ascii="Times New Roman" w:hAnsi="Times New Roman"/>
          <w:sz w:val="22"/>
          <w:szCs w:val="22"/>
          <w:lang w:val="pt-BR"/>
        </w:rPr>
        <w:t>10</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janeiro</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2016</w:t>
      </w:r>
      <w:r w:rsidR="00BA132F" w:rsidRPr="00C8412D">
        <w:rPr>
          <w:rFonts w:ascii="Times New Roman" w:hAnsi="Times New Roman"/>
          <w:sz w:val="22"/>
          <w:szCs w:val="22"/>
          <w:lang w:val="pt-BR"/>
        </w:rPr>
        <w:t>;</w:t>
      </w:r>
    </w:p>
    <w:p w14:paraId="2912DAA8" w14:textId="7777777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11.</w:t>
      </w:r>
      <w:r w:rsidRPr="00C8412D">
        <w:rPr>
          <w:rFonts w:ascii="Times New Roman" w:hAnsi="Times New Roman"/>
          <w:sz w:val="22"/>
          <w:szCs w:val="22"/>
          <w:lang w:val="pt-BR"/>
        </w:rPr>
        <w:tab/>
        <w:t>Regime Fiduciário: Sim;</w:t>
      </w:r>
    </w:p>
    <w:p w14:paraId="535B2FBA" w14:textId="7777777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12.</w:t>
      </w:r>
      <w:r w:rsidRPr="00C8412D">
        <w:rPr>
          <w:rFonts w:ascii="Times New Roman" w:hAnsi="Times New Roman"/>
          <w:sz w:val="22"/>
          <w:szCs w:val="22"/>
          <w:lang w:val="pt-BR"/>
        </w:rPr>
        <w:tab/>
        <w:t>Sistema de Registro, Distribuição e Liquidação Financeira: CETIP;</w:t>
      </w:r>
    </w:p>
    <w:p w14:paraId="6C42E475" w14:textId="09268813"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13.</w:t>
      </w:r>
      <w:r w:rsidRPr="00C8412D">
        <w:rPr>
          <w:rFonts w:ascii="Times New Roman" w:hAnsi="Times New Roman"/>
          <w:sz w:val="22"/>
          <w:szCs w:val="22"/>
          <w:lang w:val="pt-BR"/>
        </w:rPr>
        <w:tab/>
        <w:t>Data de Emissão:</w:t>
      </w:r>
      <w:r w:rsidR="00E13DCE" w:rsidRPr="00C8412D">
        <w:rPr>
          <w:rFonts w:ascii="Times New Roman" w:hAnsi="Times New Roman"/>
          <w:sz w:val="22"/>
          <w:szCs w:val="22"/>
          <w:lang w:val="pt-BR"/>
        </w:rPr>
        <w:t xml:space="preserve"> </w:t>
      </w:r>
      <w:r w:rsidR="00BA132F">
        <w:rPr>
          <w:rFonts w:ascii="Times New Roman" w:hAnsi="Times New Roman"/>
          <w:sz w:val="22"/>
          <w:szCs w:val="22"/>
          <w:lang w:val="pt-BR"/>
        </w:rPr>
        <w:t>21</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outubro</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de 2016</w:t>
      </w:r>
      <w:r w:rsidR="00970F66" w:rsidRPr="00C8412D">
        <w:rPr>
          <w:rFonts w:ascii="Times New Roman" w:hAnsi="Times New Roman"/>
          <w:sz w:val="22"/>
          <w:szCs w:val="22"/>
          <w:lang w:val="pt-BR"/>
        </w:rPr>
        <w:t>;</w:t>
      </w:r>
    </w:p>
    <w:p w14:paraId="5D43604D" w14:textId="7777777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14.</w:t>
      </w:r>
      <w:r w:rsidRPr="00C8412D">
        <w:rPr>
          <w:rFonts w:ascii="Times New Roman" w:hAnsi="Times New Roman"/>
          <w:sz w:val="22"/>
          <w:szCs w:val="22"/>
          <w:lang w:val="pt-BR"/>
        </w:rPr>
        <w:tab/>
        <w:t>Local de Emissão: São Paulo – SP;</w:t>
      </w:r>
    </w:p>
    <w:p w14:paraId="7CD2574A" w14:textId="263EE7DE"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15.</w:t>
      </w:r>
      <w:r w:rsidRPr="00C8412D">
        <w:rPr>
          <w:rFonts w:ascii="Times New Roman" w:hAnsi="Times New Roman"/>
          <w:sz w:val="22"/>
          <w:szCs w:val="22"/>
          <w:lang w:val="pt-BR"/>
        </w:rPr>
        <w:tab/>
        <w:t xml:space="preserve">Data de Vencimento Final: </w:t>
      </w:r>
      <w:r w:rsidR="00BA132F" w:rsidRPr="00BA132F">
        <w:rPr>
          <w:rFonts w:ascii="Times New Roman" w:hAnsi="Times New Roman"/>
          <w:sz w:val="22"/>
          <w:szCs w:val="22"/>
          <w:lang w:val="pt-BR"/>
        </w:rPr>
        <w:t>10 de outubro de 2031</w:t>
      </w:r>
      <w:r w:rsidRPr="00C8412D">
        <w:rPr>
          <w:rFonts w:ascii="Times New Roman" w:hAnsi="Times New Roman"/>
          <w:sz w:val="22"/>
          <w:szCs w:val="22"/>
          <w:lang w:val="pt-BR"/>
        </w:rPr>
        <w:t>;</w:t>
      </w:r>
    </w:p>
    <w:p w14:paraId="2C6BB29C" w14:textId="7777777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16.</w:t>
      </w:r>
      <w:r w:rsidRPr="00C8412D">
        <w:rPr>
          <w:rFonts w:ascii="Times New Roman" w:hAnsi="Times New Roman"/>
          <w:sz w:val="22"/>
          <w:szCs w:val="22"/>
          <w:lang w:val="pt-BR"/>
        </w:rPr>
        <w:tab/>
        <w:t>Taxa de Amortização: Variável, de acordo com a tabela de amortização constante do Anexo II deste Termo;</w:t>
      </w:r>
    </w:p>
    <w:p w14:paraId="093A4320" w14:textId="38529C98"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w:t>
      </w:r>
      <w:r w:rsidR="00C14272" w:rsidRPr="00C8412D">
        <w:rPr>
          <w:rFonts w:ascii="Times New Roman" w:hAnsi="Times New Roman"/>
          <w:sz w:val="22"/>
          <w:szCs w:val="22"/>
          <w:lang w:val="pt-BR"/>
        </w:rPr>
        <w:t>7</w:t>
      </w:r>
      <w:r w:rsidRPr="00C8412D">
        <w:rPr>
          <w:rFonts w:ascii="Times New Roman" w:hAnsi="Times New Roman"/>
          <w:sz w:val="22"/>
          <w:szCs w:val="22"/>
          <w:lang w:val="pt-BR"/>
        </w:rPr>
        <w:t>.</w:t>
      </w:r>
      <w:r w:rsidRPr="00C8412D">
        <w:rPr>
          <w:rFonts w:ascii="Times New Roman" w:hAnsi="Times New Roman"/>
          <w:sz w:val="22"/>
          <w:szCs w:val="22"/>
          <w:lang w:val="pt-BR"/>
        </w:rPr>
        <w:tab/>
        <w:t xml:space="preserve"> Garantia flutuante: Não.</w:t>
      </w:r>
    </w:p>
    <w:p w14:paraId="1B2DEB3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BA610A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3.2.</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Registro de Negociação</w:t>
      </w:r>
      <w:r w:rsidR="004F7C69" w:rsidRPr="00C8412D">
        <w:rPr>
          <w:rFonts w:ascii="Times New Roman" w:hAnsi="Times New Roman"/>
          <w:sz w:val="22"/>
          <w:szCs w:val="22"/>
          <w:lang w:val="pt-BR"/>
        </w:rPr>
        <w:t xml:space="preserve">: </w:t>
      </w:r>
      <w:r w:rsidRPr="00C8412D">
        <w:rPr>
          <w:rFonts w:ascii="Times New Roman" w:hAnsi="Times New Roman"/>
          <w:sz w:val="22"/>
          <w:szCs w:val="22"/>
          <w:lang w:val="pt-BR"/>
        </w:rPr>
        <w:t>Os CRI serão registrados para distribuição primária e negociação secundária na CETIP, sendo distribuídos com a intermediação do Coordenador Líder, nos termos do artigo 2º da Instrução CVM 476.</w:t>
      </w:r>
    </w:p>
    <w:p w14:paraId="3CD97E75" w14:textId="77777777" w:rsidR="007455DC" w:rsidRPr="00C8412D" w:rsidRDefault="007455DC">
      <w:pPr>
        <w:tabs>
          <w:tab w:val="left" w:pos="284"/>
        </w:tabs>
        <w:spacing w:line="300" w:lineRule="exact"/>
        <w:jc w:val="both"/>
        <w:rPr>
          <w:rFonts w:ascii="Times New Roman" w:hAnsi="Times New Roman"/>
          <w:sz w:val="22"/>
          <w:szCs w:val="22"/>
          <w:lang w:val="pt-BR"/>
        </w:rPr>
      </w:pPr>
    </w:p>
    <w:p w14:paraId="7ED51349" w14:textId="77777777" w:rsidR="007455DC" w:rsidRPr="00C8412D" w:rsidRDefault="007455DC">
      <w:pPr>
        <w:widowControl w:val="0"/>
        <w:suppressAutoHyphens/>
        <w:spacing w:line="300" w:lineRule="exact"/>
        <w:jc w:val="both"/>
        <w:rPr>
          <w:rFonts w:ascii="Times New Roman" w:hAnsi="Times New Roman"/>
          <w:sz w:val="22"/>
          <w:szCs w:val="22"/>
          <w:lang w:val="pt-BR"/>
        </w:rPr>
      </w:pPr>
      <w:r w:rsidRPr="00C8412D">
        <w:rPr>
          <w:rFonts w:ascii="Times New Roman" w:hAnsi="Times New Roman"/>
          <w:sz w:val="22"/>
          <w:szCs w:val="22"/>
          <w:lang w:val="pt-BR"/>
        </w:rPr>
        <w:t>3.3.</w:t>
      </w:r>
      <w:r w:rsidRPr="00C8412D">
        <w:rPr>
          <w:rFonts w:ascii="Times New Roman" w:hAnsi="Times New Roman"/>
          <w:sz w:val="22"/>
          <w:szCs w:val="22"/>
          <w:lang w:val="pt-BR"/>
        </w:rPr>
        <w:tab/>
      </w:r>
      <w:r w:rsidRPr="00C8412D">
        <w:rPr>
          <w:rFonts w:ascii="Times New Roman" w:hAnsi="Times New Roman"/>
          <w:sz w:val="22"/>
          <w:szCs w:val="22"/>
          <w:u w:val="single"/>
          <w:lang w:val="pt-BR"/>
        </w:rPr>
        <w:t>Forma</w:t>
      </w:r>
      <w:r w:rsidRPr="00C8412D">
        <w:rPr>
          <w:rFonts w:ascii="Times New Roman" w:hAnsi="Times New Roman"/>
          <w:sz w:val="22"/>
          <w:szCs w:val="22"/>
          <w:lang w:val="pt-BR"/>
        </w:rPr>
        <w:t>: Os CRI serão emitidos na forma escritural. Neste sentido, para todos os fins de direito, a titularidade dos CRI será comprovada pelo extrato da conta de depósito aberta em nome de cada titular e emitido pela CETIP, quando os CRI estiverem custodiados na CETIP. Adicionalmente será admitido como comprovante de titularidade, extrato expedido pelo</w:t>
      </w:r>
      <w:r w:rsidR="00673DD5" w:rsidRPr="00C8412D">
        <w:rPr>
          <w:rFonts w:ascii="Times New Roman" w:hAnsi="Times New Roman"/>
          <w:sz w:val="22"/>
          <w:szCs w:val="22"/>
          <w:lang w:val="pt-BR"/>
        </w:rPr>
        <w:t xml:space="preserve"> banco</w:t>
      </w:r>
      <w:r w:rsidRPr="00C8412D">
        <w:rPr>
          <w:rFonts w:ascii="Times New Roman" w:hAnsi="Times New Roman"/>
          <w:sz w:val="22"/>
          <w:szCs w:val="22"/>
          <w:lang w:val="pt-BR"/>
        </w:rPr>
        <w:t xml:space="preserve"> </w:t>
      </w:r>
      <w:proofErr w:type="spellStart"/>
      <w:r w:rsidR="00673DD5" w:rsidRPr="00C8412D">
        <w:rPr>
          <w:rFonts w:ascii="Times New Roman" w:hAnsi="Times New Roman"/>
          <w:sz w:val="22"/>
          <w:szCs w:val="22"/>
          <w:lang w:val="pt-BR"/>
        </w:rPr>
        <w:t>escriturador</w:t>
      </w:r>
      <w:proofErr w:type="spellEnd"/>
      <w:r w:rsidR="00673DD5" w:rsidRPr="00C8412D">
        <w:rPr>
          <w:rFonts w:ascii="Times New Roman" w:hAnsi="Times New Roman"/>
          <w:sz w:val="22"/>
          <w:szCs w:val="22"/>
          <w:lang w:val="pt-BR"/>
        </w:rPr>
        <w:t xml:space="preserve"> </w:t>
      </w:r>
      <w:r w:rsidRPr="00C8412D">
        <w:rPr>
          <w:rFonts w:ascii="Times New Roman" w:hAnsi="Times New Roman"/>
          <w:sz w:val="22"/>
          <w:szCs w:val="22"/>
          <w:lang w:val="pt-BR"/>
        </w:rPr>
        <w:t>com base nas informações prestadas pela CETIP.</w:t>
      </w:r>
    </w:p>
    <w:p w14:paraId="4F51CDF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057F6C5" w14:textId="25157A5E"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3.</w:t>
      </w:r>
      <w:r w:rsidR="00901A4A" w:rsidRPr="00C8412D">
        <w:rPr>
          <w:rFonts w:ascii="Times New Roman" w:hAnsi="Times New Roman"/>
          <w:sz w:val="22"/>
          <w:szCs w:val="22"/>
          <w:lang w:val="pt-BR"/>
        </w:rPr>
        <w:t>4</w:t>
      </w:r>
      <w:r w:rsidRPr="00C8412D">
        <w:rPr>
          <w:rFonts w:ascii="Times New Roman" w:hAnsi="Times New Roman"/>
          <w:sz w:val="22"/>
          <w:szCs w:val="22"/>
          <w:lang w:val="pt-BR"/>
        </w:rPr>
        <w:t>.</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Oferta Restrita</w:t>
      </w:r>
      <w:r w:rsidR="004F7C69" w:rsidRPr="00C8412D">
        <w:rPr>
          <w:rFonts w:ascii="Times New Roman" w:hAnsi="Times New Roman"/>
          <w:sz w:val="22"/>
          <w:szCs w:val="22"/>
          <w:lang w:val="pt-BR"/>
        </w:rPr>
        <w:t xml:space="preserve">: </w:t>
      </w:r>
      <w:r w:rsidRPr="00C8412D">
        <w:rPr>
          <w:rFonts w:ascii="Times New Roman" w:hAnsi="Times New Roman"/>
          <w:sz w:val="22"/>
          <w:szCs w:val="22"/>
          <w:lang w:val="pt-BR"/>
        </w:rPr>
        <w:t>A oferta dos CRI será realizada em conformidade com a Instrução CVM 476 e com as demais disposições legais e regulamentares aplicáveis e está automaticamente dispensada de registro de distribuição na CVM, nos termos do artigo 6º da Instrução CVM 476</w:t>
      </w:r>
      <w:r w:rsidR="00E60FC0" w:rsidRPr="00C8412D">
        <w:rPr>
          <w:rFonts w:ascii="Times New Roman" w:hAnsi="Times New Roman"/>
          <w:sz w:val="22"/>
          <w:szCs w:val="22"/>
          <w:lang w:val="pt-BR"/>
        </w:rPr>
        <w:t xml:space="preserve"> ("</w:t>
      </w:r>
      <w:r w:rsidR="00E60FC0" w:rsidRPr="00B20583">
        <w:rPr>
          <w:rFonts w:ascii="Times New Roman" w:hAnsi="Times New Roman"/>
          <w:sz w:val="22"/>
          <w:szCs w:val="22"/>
          <w:u w:val="single"/>
          <w:lang w:val="pt-BR"/>
        </w:rPr>
        <w:t>Oferta Restrita</w:t>
      </w:r>
      <w:r w:rsidR="00E60FC0"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AF5AD1" w:rsidRPr="00C8412D">
        <w:rPr>
          <w:rFonts w:ascii="Times New Roman" w:hAnsi="Times New Roman"/>
          <w:sz w:val="22"/>
          <w:szCs w:val="22"/>
          <w:lang w:val="pt-BR"/>
        </w:rPr>
        <w:t>Não obstante, a Oferta Restrita será registrada perante a ANBIMA, para fins de composição de base de dados, nos termos do artigo 1º, parágrafo 1º, do Código ANBIMA e das normas estabelecidas na Diretriz anexa à Deliberação nº 5, de 30 de julho de 2015, expedida pelo Conselho de Regulação e Melhores Práticas da ANBIMA.</w:t>
      </w:r>
    </w:p>
    <w:p w14:paraId="19A29C37" w14:textId="77777777" w:rsidR="00AF5AD1" w:rsidRPr="00C8412D" w:rsidRDefault="00AF5AD1">
      <w:pPr>
        <w:tabs>
          <w:tab w:val="left" w:pos="284"/>
        </w:tabs>
        <w:spacing w:line="300" w:lineRule="exact"/>
        <w:jc w:val="both"/>
        <w:rPr>
          <w:rFonts w:ascii="Times New Roman" w:hAnsi="Times New Roman"/>
          <w:sz w:val="22"/>
          <w:szCs w:val="22"/>
          <w:lang w:val="pt-BR"/>
        </w:rPr>
      </w:pPr>
    </w:p>
    <w:p w14:paraId="0E4FA9BF" w14:textId="6A7CC710"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w:t>
      </w:r>
      <w:r w:rsidR="00901A4A" w:rsidRPr="00C8412D">
        <w:rPr>
          <w:rFonts w:ascii="Times New Roman" w:hAnsi="Times New Roman"/>
          <w:sz w:val="22"/>
          <w:szCs w:val="22"/>
          <w:lang w:val="pt-BR"/>
        </w:rPr>
        <w:t>4</w:t>
      </w:r>
      <w:r w:rsidRPr="00C8412D">
        <w:rPr>
          <w:rFonts w:ascii="Times New Roman" w:hAnsi="Times New Roman"/>
          <w:sz w:val="22"/>
          <w:szCs w:val="22"/>
          <w:lang w:val="pt-BR"/>
        </w:rPr>
        <w:t xml:space="preserve">.1. A </w:t>
      </w:r>
      <w:r w:rsidR="00E60FC0" w:rsidRPr="00C8412D">
        <w:rPr>
          <w:rFonts w:ascii="Times New Roman" w:hAnsi="Times New Roman"/>
          <w:sz w:val="22"/>
          <w:szCs w:val="22"/>
          <w:lang w:val="pt-BR"/>
        </w:rPr>
        <w:t>O</w:t>
      </w:r>
      <w:r w:rsidRPr="00C8412D">
        <w:rPr>
          <w:rFonts w:ascii="Times New Roman" w:hAnsi="Times New Roman"/>
          <w:sz w:val="22"/>
          <w:szCs w:val="22"/>
          <w:lang w:val="pt-BR"/>
        </w:rPr>
        <w:t xml:space="preserve">ferta </w:t>
      </w:r>
      <w:r w:rsidR="00E60FC0" w:rsidRPr="00C8412D">
        <w:rPr>
          <w:rFonts w:ascii="Times New Roman" w:hAnsi="Times New Roman"/>
          <w:sz w:val="22"/>
          <w:szCs w:val="22"/>
          <w:lang w:val="pt-BR"/>
        </w:rPr>
        <w:t>Restrita</w:t>
      </w:r>
      <w:r w:rsidRPr="00C8412D">
        <w:rPr>
          <w:rFonts w:ascii="Times New Roman" w:hAnsi="Times New Roman"/>
          <w:sz w:val="22"/>
          <w:szCs w:val="22"/>
          <w:lang w:val="pt-BR"/>
        </w:rPr>
        <w:t xml:space="preserve"> é destinada apenas a investidores </w:t>
      </w:r>
      <w:r w:rsidR="00C3245B" w:rsidRPr="00C8412D">
        <w:rPr>
          <w:rFonts w:ascii="Times New Roman" w:hAnsi="Times New Roman"/>
          <w:sz w:val="22"/>
          <w:szCs w:val="22"/>
          <w:lang w:val="pt-BR"/>
        </w:rPr>
        <w:t>profissionais</w:t>
      </w:r>
      <w:r w:rsidRPr="00C8412D">
        <w:rPr>
          <w:rFonts w:ascii="Times New Roman" w:hAnsi="Times New Roman"/>
          <w:sz w:val="22"/>
          <w:szCs w:val="22"/>
          <w:lang w:val="pt-BR"/>
        </w:rPr>
        <w:t>, nos termos do artigo</w:t>
      </w:r>
      <w:r w:rsidR="00C3245B" w:rsidRPr="00C8412D">
        <w:rPr>
          <w:rFonts w:ascii="Times New Roman" w:hAnsi="Times New Roman"/>
          <w:sz w:val="22"/>
          <w:szCs w:val="22"/>
          <w:lang w:val="pt-BR"/>
        </w:rPr>
        <w:t xml:space="preserve"> </w:t>
      </w:r>
      <w:r w:rsidR="00C3245B" w:rsidRPr="00C8412D">
        <w:rPr>
          <w:rFonts w:ascii="Times New Roman" w:hAnsi="Times New Roman"/>
          <w:color w:val="000000"/>
          <w:sz w:val="22"/>
          <w:szCs w:val="22"/>
          <w:lang w:val="pt-BR"/>
        </w:rPr>
        <w:t>art. 9º</w:t>
      </w:r>
      <w:ins w:id="64" w:author="Hugo Alves Richard" w:date="2016-11-24T17:18:00Z">
        <w:r w:rsidR="00366E6D">
          <w:rPr>
            <w:rFonts w:ascii="Times New Roman" w:hAnsi="Times New Roman"/>
            <w:color w:val="000000"/>
            <w:sz w:val="22"/>
            <w:szCs w:val="22"/>
            <w:lang w:val="pt-BR"/>
          </w:rPr>
          <w:t>-</w:t>
        </w:r>
      </w:ins>
      <w:del w:id="65" w:author="Hugo Alves Richard" w:date="2016-11-24T17:18:00Z">
        <w:r w:rsidR="00C3245B" w:rsidRPr="00C8412D" w:rsidDel="00366E6D">
          <w:rPr>
            <w:rFonts w:ascii="Times New Roman" w:hAnsi="Times New Roman"/>
            <w:color w:val="000000"/>
            <w:sz w:val="22"/>
            <w:szCs w:val="22"/>
            <w:lang w:val="pt-BR"/>
          </w:rPr>
          <w:delText xml:space="preserve"> </w:delText>
        </w:r>
      </w:del>
      <w:r w:rsidR="00C3245B" w:rsidRPr="00C8412D">
        <w:rPr>
          <w:rFonts w:ascii="Times New Roman" w:hAnsi="Times New Roman"/>
          <w:color w:val="000000"/>
          <w:sz w:val="22"/>
          <w:szCs w:val="22"/>
          <w:lang w:val="pt-BR"/>
        </w:rPr>
        <w:t>A da Instrução CVM 539</w:t>
      </w:r>
      <w:r w:rsidR="00901A4A" w:rsidRPr="00C8412D">
        <w:rPr>
          <w:rFonts w:ascii="Times New Roman" w:eastAsia="Times New Roman" w:hAnsi="Times New Roman"/>
          <w:sz w:val="22"/>
          <w:szCs w:val="22"/>
          <w:lang w:val="pt-BR" w:eastAsia="pt-BR"/>
        </w:rPr>
        <w:t xml:space="preserve"> </w:t>
      </w:r>
      <w:r w:rsidR="00E13DCE" w:rsidRPr="00C8412D">
        <w:rPr>
          <w:rFonts w:ascii="Times New Roman" w:hAnsi="Times New Roman"/>
          <w:color w:val="000000"/>
          <w:sz w:val="22"/>
          <w:szCs w:val="22"/>
          <w:lang w:val="pt-BR"/>
        </w:rPr>
        <w:t xml:space="preserve">e da Instrução CVM </w:t>
      </w:r>
      <w:r w:rsidR="00901A4A" w:rsidRPr="00C8412D">
        <w:rPr>
          <w:rFonts w:ascii="Times New Roman" w:hAnsi="Times New Roman"/>
          <w:color w:val="000000"/>
          <w:sz w:val="22"/>
          <w:szCs w:val="22"/>
          <w:lang w:val="pt-BR"/>
        </w:rPr>
        <w:t>476</w:t>
      </w:r>
      <w:r w:rsidR="00C3245B" w:rsidRPr="00C8412D">
        <w:rPr>
          <w:rFonts w:ascii="Times New Roman" w:hAnsi="Times New Roman"/>
          <w:color w:val="000000"/>
          <w:sz w:val="22"/>
          <w:szCs w:val="22"/>
          <w:lang w:val="pt-BR"/>
        </w:rPr>
        <w:t>.</w:t>
      </w:r>
    </w:p>
    <w:p w14:paraId="212FCDF8"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1FD64CE" w14:textId="5DCBB975"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w:t>
      </w:r>
      <w:r w:rsidR="00901A4A" w:rsidRPr="00C8412D">
        <w:rPr>
          <w:rFonts w:ascii="Times New Roman" w:hAnsi="Times New Roman"/>
          <w:sz w:val="22"/>
          <w:szCs w:val="22"/>
          <w:lang w:val="pt-BR"/>
        </w:rPr>
        <w:t>4</w:t>
      </w:r>
      <w:r w:rsidRPr="00C8412D">
        <w:rPr>
          <w:rFonts w:ascii="Times New Roman" w:hAnsi="Times New Roman"/>
          <w:sz w:val="22"/>
          <w:szCs w:val="22"/>
          <w:lang w:val="pt-BR"/>
        </w:rPr>
        <w:t xml:space="preserve">.2. Em atendimento ao que dispõe a Instrução CVM 476, os CRI serão ofertados a, no máximo, </w:t>
      </w:r>
      <w:r w:rsidR="00C3245B" w:rsidRPr="00C8412D">
        <w:rPr>
          <w:rFonts w:ascii="Times New Roman" w:hAnsi="Times New Roman"/>
          <w:sz w:val="22"/>
          <w:szCs w:val="22"/>
          <w:lang w:val="pt-BR"/>
        </w:rPr>
        <w:t>75</w:t>
      </w:r>
      <w:r w:rsidRPr="00C8412D">
        <w:rPr>
          <w:rFonts w:ascii="Times New Roman" w:hAnsi="Times New Roman"/>
          <w:sz w:val="22"/>
          <w:szCs w:val="22"/>
          <w:lang w:val="pt-BR"/>
        </w:rPr>
        <w:t xml:space="preserve"> (</w:t>
      </w:r>
      <w:r w:rsidR="00C3245B" w:rsidRPr="00C8412D">
        <w:rPr>
          <w:rFonts w:ascii="Times New Roman" w:hAnsi="Times New Roman"/>
          <w:sz w:val="22"/>
          <w:szCs w:val="22"/>
          <w:lang w:val="pt-BR"/>
        </w:rPr>
        <w:t>setenta e cinco</w:t>
      </w:r>
      <w:r w:rsidRPr="00C8412D">
        <w:rPr>
          <w:rFonts w:ascii="Times New Roman" w:hAnsi="Times New Roman"/>
          <w:sz w:val="22"/>
          <w:szCs w:val="22"/>
          <w:lang w:val="pt-BR"/>
        </w:rPr>
        <w:t xml:space="preserve">) </w:t>
      </w:r>
      <w:r w:rsidR="00AF5AD1" w:rsidRPr="00C8412D">
        <w:rPr>
          <w:rFonts w:ascii="Times New Roman" w:hAnsi="Times New Roman"/>
          <w:sz w:val="22"/>
          <w:szCs w:val="22"/>
          <w:lang w:val="pt-BR"/>
        </w:rPr>
        <w:t xml:space="preserve">investidores profissionais </w:t>
      </w:r>
      <w:r w:rsidRPr="00C8412D">
        <w:rPr>
          <w:rFonts w:ascii="Times New Roman" w:hAnsi="Times New Roman"/>
          <w:sz w:val="22"/>
          <w:szCs w:val="22"/>
          <w:lang w:val="pt-BR"/>
        </w:rPr>
        <w:t xml:space="preserve">e subscritos ou adquiridos por, no máximo, </w:t>
      </w:r>
      <w:r w:rsidR="00C3245B" w:rsidRPr="00C8412D">
        <w:rPr>
          <w:rFonts w:ascii="Times New Roman" w:hAnsi="Times New Roman"/>
          <w:sz w:val="22"/>
          <w:szCs w:val="22"/>
          <w:lang w:val="pt-BR"/>
        </w:rPr>
        <w:t>50</w:t>
      </w:r>
      <w:r w:rsidRPr="00C8412D">
        <w:rPr>
          <w:rFonts w:ascii="Times New Roman" w:hAnsi="Times New Roman"/>
          <w:sz w:val="22"/>
          <w:szCs w:val="22"/>
          <w:lang w:val="pt-BR"/>
        </w:rPr>
        <w:t xml:space="preserve"> (</w:t>
      </w:r>
      <w:r w:rsidR="00C3245B" w:rsidRPr="00C8412D">
        <w:rPr>
          <w:rFonts w:ascii="Times New Roman" w:hAnsi="Times New Roman"/>
          <w:sz w:val="22"/>
          <w:szCs w:val="22"/>
          <w:lang w:val="pt-BR"/>
        </w:rPr>
        <w:t>cinquenta</w:t>
      </w:r>
      <w:r w:rsidRPr="00C8412D">
        <w:rPr>
          <w:rFonts w:ascii="Times New Roman" w:hAnsi="Times New Roman"/>
          <w:sz w:val="22"/>
          <w:szCs w:val="22"/>
          <w:lang w:val="pt-BR"/>
        </w:rPr>
        <w:t xml:space="preserve">) </w:t>
      </w:r>
      <w:r w:rsidR="00AF5AD1" w:rsidRPr="00C8412D">
        <w:rPr>
          <w:rFonts w:ascii="Times New Roman" w:hAnsi="Times New Roman"/>
          <w:sz w:val="22"/>
          <w:szCs w:val="22"/>
          <w:lang w:val="pt-BR"/>
        </w:rPr>
        <w:t>investidores profissionais</w:t>
      </w:r>
      <w:r w:rsidR="00E60FC0" w:rsidRPr="00C8412D">
        <w:rPr>
          <w:rFonts w:ascii="Times New Roman" w:hAnsi="Times New Roman"/>
          <w:sz w:val="22"/>
          <w:szCs w:val="22"/>
          <w:lang w:val="pt-BR"/>
        </w:rPr>
        <w:t xml:space="preserve"> ("</w:t>
      </w:r>
      <w:r w:rsidR="00E60FC0" w:rsidRPr="00B20583">
        <w:rPr>
          <w:rFonts w:ascii="Times New Roman" w:hAnsi="Times New Roman"/>
          <w:sz w:val="22"/>
          <w:szCs w:val="22"/>
          <w:u w:val="single"/>
          <w:lang w:val="pt-BR"/>
        </w:rPr>
        <w:t>Investidores</w:t>
      </w:r>
      <w:r w:rsidR="00E60FC0" w:rsidRPr="00C8412D">
        <w:rPr>
          <w:rFonts w:ascii="Times New Roman" w:hAnsi="Times New Roman"/>
          <w:sz w:val="22"/>
          <w:szCs w:val="22"/>
          <w:lang w:val="pt-BR"/>
        </w:rPr>
        <w:t>")</w:t>
      </w:r>
      <w:r w:rsidRPr="00C8412D">
        <w:rPr>
          <w:rFonts w:ascii="Times New Roman" w:hAnsi="Times New Roman"/>
          <w:sz w:val="22"/>
          <w:szCs w:val="22"/>
          <w:lang w:val="pt-BR"/>
        </w:rPr>
        <w:t>.</w:t>
      </w:r>
    </w:p>
    <w:p w14:paraId="3111182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7D7E6BB" w14:textId="77777777" w:rsidR="00651B35" w:rsidRPr="00C8412D" w:rsidRDefault="00651B35">
      <w:pPr>
        <w:tabs>
          <w:tab w:val="left" w:pos="284"/>
          <w:tab w:val="left" w:pos="567"/>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w:t>
      </w:r>
      <w:r w:rsidR="00901A4A" w:rsidRPr="00C8412D">
        <w:rPr>
          <w:rFonts w:ascii="Times New Roman" w:hAnsi="Times New Roman"/>
          <w:sz w:val="22"/>
          <w:szCs w:val="22"/>
          <w:lang w:val="pt-BR"/>
        </w:rPr>
        <w:t>4</w:t>
      </w:r>
      <w:r w:rsidRPr="00C8412D">
        <w:rPr>
          <w:rFonts w:ascii="Times New Roman" w:hAnsi="Times New Roman"/>
          <w:sz w:val="22"/>
          <w:szCs w:val="22"/>
          <w:lang w:val="pt-BR"/>
        </w:rPr>
        <w:t>.3. Os CRI serão subscritos e integralizados à vista pelos Investidores, devendo os Investidores, por ocasião da subscrição, fornecer, por escrito, declaração no Boletim de Subscrição, atestando que estão cientes de que:</w:t>
      </w:r>
    </w:p>
    <w:p w14:paraId="30BB82FB" w14:textId="77777777" w:rsidR="00651B35" w:rsidRPr="00C8412D" w:rsidRDefault="00651B35">
      <w:pPr>
        <w:tabs>
          <w:tab w:val="left" w:pos="284"/>
          <w:tab w:val="left" w:pos="567"/>
        </w:tabs>
        <w:spacing w:line="300" w:lineRule="exact"/>
        <w:ind w:left="284"/>
        <w:jc w:val="both"/>
        <w:rPr>
          <w:rFonts w:ascii="Times New Roman" w:hAnsi="Times New Roman"/>
          <w:sz w:val="22"/>
          <w:szCs w:val="22"/>
          <w:lang w:val="pt-BR"/>
        </w:rPr>
      </w:pPr>
    </w:p>
    <w:p w14:paraId="249C9227" w14:textId="0A888B68" w:rsidR="00651B35" w:rsidRPr="00C8412D" w:rsidRDefault="00651B35" w:rsidP="00B20583">
      <w:pPr>
        <w:numPr>
          <w:ilvl w:val="0"/>
          <w:numId w:val="7"/>
        </w:numPr>
        <w:tabs>
          <w:tab w:val="clear" w:pos="1261"/>
          <w:tab w:val="left" w:pos="284"/>
          <w:tab w:val="left" w:pos="567"/>
          <w:tab w:val="num" w:pos="1545"/>
        </w:tabs>
        <w:spacing w:line="300" w:lineRule="exact"/>
        <w:ind w:left="284"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w:t>
      </w:r>
      <w:proofErr w:type="gramEnd"/>
      <w:r w:rsidRPr="00C8412D">
        <w:rPr>
          <w:rFonts w:ascii="Times New Roman" w:hAnsi="Times New Roman"/>
          <w:sz w:val="22"/>
          <w:szCs w:val="22"/>
          <w:lang w:val="pt-BR"/>
        </w:rPr>
        <w:t xml:space="preserve"> </w:t>
      </w:r>
      <w:r w:rsidR="00E60FC0" w:rsidRPr="00C8412D">
        <w:rPr>
          <w:rFonts w:ascii="Times New Roman" w:hAnsi="Times New Roman"/>
          <w:sz w:val="22"/>
          <w:szCs w:val="22"/>
          <w:lang w:val="pt-BR"/>
        </w:rPr>
        <w:t>O</w:t>
      </w:r>
      <w:r w:rsidRPr="00C8412D">
        <w:rPr>
          <w:rFonts w:ascii="Times New Roman" w:hAnsi="Times New Roman"/>
          <w:sz w:val="22"/>
          <w:szCs w:val="22"/>
          <w:lang w:val="pt-BR"/>
        </w:rPr>
        <w:t xml:space="preserve">ferta </w:t>
      </w:r>
      <w:r w:rsidR="00E60FC0" w:rsidRPr="00C8412D">
        <w:rPr>
          <w:rFonts w:ascii="Times New Roman" w:hAnsi="Times New Roman"/>
          <w:sz w:val="22"/>
          <w:szCs w:val="22"/>
          <w:lang w:val="pt-BR"/>
        </w:rPr>
        <w:t>Restrita</w:t>
      </w:r>
      <w:r w:rsidRPr="00C8412D">
        <w:rPr>
          <w:rFonts w:ascii="Times New Roman" w:hAnsi="Times New Roman"/>
          <w:sz w:val="22"/>
          <w:szCs w:val="22"/>
          <w:lang w:val="pt-BR"/>
        </w:rPr>
        <w:t xml:space="preserve"> não foi registrada na CVM; e</w:t>
      </w:r>
    </w:p>
    <w:p w14:paraId="259FBA23" w14:textId="77777777" w:rsidR="00651B35" w:rsidRPr="00C8412D" w:rsidRDefault="00651B35">
      <w:pPr>
        <w:tabs>
          <w:tab w:val="left" w:pos="284"/>
          <w:tab w:val="left" w:pos="567"/>
        </w:tabs>
        <w:spacing w:line="300" w:lineRule="exact"/>
        <w:ind w:left="284"/>
        <w:jc w:val="both"/>
        <w:rPr>
          <w:rFonts w:ascii="Times New Roman" w:hAnsi="Times New Roman"/>
          <w:sz w:val="22"/>
          <w:szCs w:val="22"/>
          <w:lang w:val="pt-BR"/>
        </w:rPr>
      </w:pPr>
    </w:p>
    <w:p w14:paraId="7BB48DA1" w14:textId="77777777" w:rsidR="00651B35" w:rsidRPr="00C8412D" w:rsidRDefault="00651B35" w:rsidP="00B20583">
      <w:pPr>
        <w:numPr>
          <w:ilvl w:val="0"/>
          <w:numId w:val="7"/>
        </w:numPr>
        <w:tabs>
          <w:tab w:val="left" w:pos="284"/>
          <w:tab w:val="left" w:pos="567"/>
        </w:tabs>
        <w:spacing w:line="300" w:lineRule="exact"/>
        <w:ind w:left="284"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os</w:t>
      </w:r>
      <w:proofErr w:type="gramEnd"/>
      <w:r w:rsidRPr="00C8412D">
        <w:rPr>
          <w:rFonts w:ascii="Times New Roman" w:hAnsi="Times New Roman"/>
          <w:sz w:val="22"/>
          <w:szCs w:val="22"/>
          <w:lang w:val="pt-BR"/>
        </w:rPr>
        <w:t xml:space="preserve"> CRI ofertados estão sujeitos às restrições de negociação previstas na Instrução CVM 476.</w:t>
      </w:r>
    </w:p>
    <w:p w14:paraId="58AA4D2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85FA293" w14:textId="3358BA52" w:rsidR="00901A4A" w:rsidRPr="00C8412D" w:rsidRDefault="00901A4A">
      <w:pPr>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3.4.4. Em conformidade com o artigo</w:t>
      </w:r>
      <w:r w:rsidR="00E13DCE" w:rsidRPr="00C8412D">
        <w:rPr>
          <w:rFonts w:ascii="Times New Roman" w:hAnsi="Times New Roman"/>
          <w:sz w:val="22"/>
          <w:szCs w:val="22"/>
          <w:lang w:val="pt-BR"/>
        </w:rPr>
        <w:t xml:space="preserve"> 7º-A da Instrução CVM 476</w:t>
      </w:r>
      <w:r w:rsidRPr="00C8412D">
        <w:rPr>
          <w:rFonts w:ascii="Times New Roman" w:hAnsi="Times New Roman"/>
          <w:sz w:val="22"/>
          <w:szCs w:val="22"/>
          <w:lang w:val="pt-BR"/>
        </w:rPr>
        <w:t xml:space="preserve">, o início da </w:t>
      </w:r>
      <w:r w:rsidR="00E60FC0" w:rsidRPr="00C8412D">
        <w:rPr>
          <w:rFonts w:ascii="Times New Roman" w:hAnsi="Times New Roman"/>
          <w:sz w:val="22"/>
          <w:szCs w:val="22"/>
          <w:lang w:val="pt-BR"/>
        </w:rPr>
        <w:t>O</w:t>
      </w:r>
      <w:r w:rsidRPr="00C8412D">
        <w:rPr>
          <w:rFonts w:ascii="Times New Roman" w:hAnsi="Times New Roman"/>
          <w:sz w:val="22"/>
          <w:szCs w:val="22"/>
          <w:lang w:val="pt-BR"/>
        </w:rPr>
        <w:t>ferta</w:t>
      </w:r>
      <w:r w:rsidR="00E60FC0" w:rsidRPr="00C8412D">
        <w:rPr>
          <w:rFonts w:ascii="Times New Roman" w:hAnsi="Times New Roman"/>
          <w:sz w:val="22"/>
          <w:szCs w:val="22"/>
          <w:lang w:val="pt-BR"/>
        </w:rPr>
        <w:t xml:space="preserve"> Restrita</w:t>
      </w:r>
      <w:r w:rsidRPr="00C8412D">
        <w:rPr>
          <w:rFonts w:ascii="Times New Roman" w:hAnsi="Times New Roman"/>
          <w:sz w:val="22"/>
          <w:szCs w:val="22"/>
          <w:lang w:val="pt-BR"/>
        </w:rPr>
        <w:t xml:space="preserve"> será informado pelo Coordenador Líder à CVM, no prazo de 5 (cinco) Dias Úteis contados da primeira procura a potenciais investidores, nos termos do Contrato de Distribuição.</w:t>
      </w:r>
    </w:p>
    <w:p w14:paraId="27EC921C"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39ADF232"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3.4.5. A distribuição pública dos CRI será encerrada quando da subscrição e integralização da totalidade dos CRI, ou a exclusivo critério da Emissora, o que ocorrer primeiro, nos termos do Contrato de Distribuição.</w:t>
      </w:r>
    </w:p>
    <w:p w14:paraId="61314094"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3987547E" w14:textId="6DF0B5B3"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3.4.6. Em conformidade com o artigo 8º da Instr</w:t>
      </w:r>
      <w:r w:rsidR="00E13DCE" w:rsidRPr="00C8412D">
        <w:rPr>
          <w:rFonts w:ascii="Times New Roman" w:hAnsi="Times New Roman"/>
          <w:sz w:val="22"/>
          <w:szCs w:val="22"/>
          <w:lang w:val="pt-BR"/>
        </w:rPr>
        <w:t>ução CVM 476</w:t>
      </w:r>
      <w:r w:rsidRPr="00C8412D">
        <w:rPr>
          <w:rFonts w:ascii="Times New Roman" w:hAnsi="Times New Roman"/>
          <w:sz w:val="22"/>
          <w:szCs w:val="22"/>
          <w:lang w:val="pt-BR"/>
        </w:rPr>
        <w:t xml:space="preserve">, o encerramento da </w:t>
      </w:r>
      <w:r w:rsidR="00E60FC0" w:rsidRPr="00C8412D">
        <w:rPr>
          <w:rFonts w:ascii="Times New Roman" w:hAnsi="Times New Roman"/>
          <w:sz w:val="22"/>
          <w:szCs w:val="22"/>
          <w:lang w:val="pt-BR"/>
        </w:rPr>
        <w:t>O</w:t>
      </w:r>
      <w:r w:rsidRPr="00C8412D">
        <w:rPr>
          <w:rFonts w:ascii="Times New Roman" w:hAnsi="Times New Roman"/>
          <w:sz w:val="22"/>
          <w:szCs w:val="22"/>
          <w:lang w:val="pt-BR"/>
        </w:rPr>
        <w:t>ferta</w:t>
      </w:r>
      <w:r w:rsidR="00E60FC0" w:rsidRPr="00C8412D">
        <w:rPr>
          <w:rFonts w:ascii="Times New Roman" w:hAnsi="Times New Roman"/>
          <w:sz w:val="22"/>
          <w:szCs w:val="22"/>
          <w:lang w:val="pt-BR"/>
        </w:rPr>
        <w:t xml:space="preserve"> Restrita</w:t>
      </w:r>
      <w:r w:rsidRPr="00C8412D">
        <w:rPr>
          <w:rFonts w:ascii="Times New Roman" w:hAnsi="Times New Roman"/>
          <w:sz w:val="22"/>
          <w:szCs w:val="22"/>
          <w:lang w:val="pt-BR"/>
        </w:rPr>
        <w:t xml:space="preserve"> deverá ser informado pelo Coordenador Líder à CVM, no prazo de 5 (cinco) dias contados do seu encerramento, devendo referida comunicação ser encaminhada por intermédio da página da CVM na rede mundial de computadores, exceto de outra forma vier a ser definido pela CVM, e conter as informações indicadas</w:t>
      </w:r>
      <w:r w:rsidR="00E13DCE" w:rsidRPr="00C8412D">
        <w:rPr>
          <w:rFonts w:ascii="Times New Roman" w:hAnsi="Times New Roman"/>
          <w:sz w:val="22"/>
          <w:szCs w:val="22"/>
          <w:lang w:val="pt-BR"/>
        </w:rPr>
        <w:t xml:space="preserve"> no Anexo I da Instrução CVM 476</w:t>
      </w:r>
      <w:r w:rsidRPr="00C8412D">
        <w:rPr>
          <w:rFonts w:ascii="Times New Roman" w:hAnsi="Times New Roman"/>
          <w:sz w:val="22"/>
          <w:szCs w:val="22"/>
          <w:lang w:val="pt-BR"/>
        </w:rPr>
        <w:t>.</w:t>
      </w:r>
    </w:p>
    <w:p w14:paraId="17C140BD"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6BDD59C4"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3.4.7. Caso a oferta pública dos CRI não seja encerrada dentro de 6 (seis) meses da data de seu início, o Coordenador Líder deverá realizar a comunicação de encerramento prevista acima, com os dados disponíveis à época, complementando-a semestralmente, até o seu encerramento.</w:t>
      </w:r>
    </w:p>
    <w:p w14:paraId="25C99C81"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4285D4B5" w14:textId="46779308"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3.4.8. Os CRI desta Emissão somente poderão ser negociados nos mercados regulamentados de valores </w:t>
      </w:r>
      <w:r w:rsidRPr="00C8412D">
        <w:rPr>
          <w:rFonts w:ascii="Times New Roman" w:hAnsi="Times New Roman"/>
          <w:sz w:val="22"/>
          <w:szCs w:val="22"/>
          <w:lang w:val="pt-BR"/>
        </w:rPr>
        <w:lastRenderedPageBreak/>
        <w:t xml:space="preserve">mobiliários depois de decorridos 90 (noventa) dias da data de cada subscrição ou aquisição dos CRI pelos </w:t>
      </w:r>
      <w:r w:rsidR="00E60FC0" w:rsidRPr="00C8412D">
        <w:rPr>
          <w:rFonts w:ascii="Times New Roman" w:hAnsi="Times New Roman"/>
          <w:sz w:val="22"/>
          <w:szCs w:val="22"/>
          <w:lang w:val="pt-BR"/>
        </w:rPr>
        <w:t>I</w:t>
      </w:r>
      <w:r w:rsidRPr="00C8412D">
        <w:rPr>
          <w:rFonts w:ascii="Times New Roman" w:hAnsi="Times New Roman"/>
          <w:sz w:val="22"/>
          <w:szCs w:val="22"/>
          <w:lang w:val="pt-BR"/>
        </w:rPr>
        <w:t>nvestidores.</w:t>
      </w:r>
    </w:p>
    <w:p w14:paraId="233E0769"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1DAF10F4" w14:textId="4E2F674F"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3.4.9. Os CRI desta Emissão somente poderão ser negociados entre investidores qualificados, a menos que a Emissora obtenha o registro de oferta pública perante a CVM, nos termos do caput do artigo 21 da Lei nº 6.385/76 e da Instrução CVM 400 e apresente prospecto da oferta à CVM, nos termos da regulamentação aplicável.</w:t>
      </w:r>
    </w:p>
    <w:p w14:paraId="602A10E5" w14:textId="77777777" w:rsidR="00FA67DF" w:rsidRPr="00C8412D" w:rsidRDefault="00FA67DF">
      <w:pPr>
        <w:tabs>
          <w:tab w:val="left" w:pos="284"/>
        </w:tabs>
        <w:spacing w:line="300" w:lineRule="exact"/>
        <w:jc w:val="both"/>
        <w:rPr>
          <w:rFonts w:ascii="Times New Roman" w:hAnsi="Times New Roman"/>
          <w:sz w:val="22"/>
          <w:szCs w:val="22"/>
          <w:lang w:val="pt-BR"/>
        </w:rPr>
      </w:pPr>
    </w:p>
    <w:p w14:paraId="48D6FA22" w14:textId="25D74787" w:rsidR="00926694" w:rsidRPr="00923AB6" w:rsidRDefault="00926694">
      <w:pPr>
        <w:widowControl w:val="0"/>
        <w:tabs>
          <w:tab w:val="left" w:pos="709"/>
        </w:tabs>
        <w:autoSpaceDE w:val="0"/>
        <w:autoSpaceDN w:val="0"/>
        <w:adjustRightInd w:val="0"/>
        <w:spacing w:line="300" w:lineRule="exact"/>
        <w:jc w:val="both"/>
        <w:rPr>
          <w:rFonts w:ascii="Times New Roman" w:eastAsia="Times New Roman" w:hAnsi="Times New Roman"/>
          <w:color w:val="000000"/>
          <w:sz w:val="22"/>
          <w:szCs w:val="22"/>
          <w:lang w:val="pt-BR" w:eastAsia="pt-BR"/>
        </w:rPr>
      </w:pPr>
      <w:r w:rsidRPr="00923AB6">
        <w:rPr>
          <w:rFonts w:ascii="Times New Roman" w:eastAsia="Times New Roman" w:hAnsi="Times New Roman"/>
          <w:color w:val="000000"/>
          <w:sz w:val="22"/>
          <w:szCs w:val="22"/>
          <w:lang w:val="pt-BR" w:eastAsia="pt-BR"/>
        </w:rPr>
        <w:t xml:space="preserve">3.5. </w:t>
      </w:r>
      <w:r w:rsidRPr="00923AB6">
        <w:rPr>
          <w:rFonts w:ascii="Times New Roman" w:eastAsia="Times New Roman" w:hAnsi="Times New Roman"/>
          <w:color w:val="000000"/>
          <w:sz w:val="22"/>
          <w:szCs w:val="22"/>
          <w:lang w:val="pt-BR" w:eastAsia="pt-BR"/>
        </w:rPr>
        <w:tab/>
      </w:r>
      <w:r w:rsidRPr="00923AB6">
        <w:rPr>
          <w:rFonts w:ascii="Times New Roman" w:eastAsia="Times New Roman" w:hAnsi="Times New Roman"/>
          <w:color w:val="000000"/>
          <w:sz w:val="22"/>
          <w:szCs w:val="22"/>
          <w:u w:val="single"/>
          <w:lang w:val="pt-BR" w:eastAsia="pt-BR"/>
        </w:rPr>
        <w:t>Destinação do Valor da Cessão</w:t>
      </w:r>
      <w:r w:rsidRPr="00923AB6">
        <w:rPr>
          <w:rFonts w:ascii="Times New Roman" w:eastAsia="Times New Roman" w:hAnsi="Times New Roman"/>
          <w:color w:val="000000"/>
          <w:sz w:val="22"/>
          <w:szCs w:val="22"/>
          <w:lang w:val="pt-BR" w:eastAsia="pt-BR"/>
        </w:rPr>
        <w:t>: Em razão das disposições do §</w:t>
      </w:r>
      <w:r w:rsidR="008B03D3" w:rsidRPr="00923AB6">
        <w:rPr>
          <w:rFonts w:ascii="Times New Roman" w:eastAsia="Times New Roman" w:hAnsi="Times New Roman"/>
          <w:color w:val="000000"/>
          <w:sz w:val="22"/>
          <w:szCs w:val="22"/>
          <w:lang w:val="pt-BR" w:eastAsia="pt-BR"/>
        </w:rPr>
        <w:t>3</w:t>
      </w:r>
      <w:r w:rsidRPr="00923AB6">
        <w:rPr>
          <w:rFonts w:ascii="Times New Roman" w:eastAsia="Times New Roman" w:hAnsi="Times New Roman"/>
          <w:color w:val="000000"/>
          <w:sz w:val="22"/>
          <w:szCs w:val="22"/>
          <w:lang w:val="pt-BR" w:eastAsia="pt-BR"/>
        </w:rPr>
        <w:t xml:space="preserve">º do Art. 2º da Resolução nº 798 do Conselho Curador do </w:t>
      </w:r>
      <w:r w:rsidRPr="002546FA">
        <w:rPr>
          <w:rFonts w:ascii="Times New Roman" w:eastAsia="Times New Roman" w:hAnsi="Times New Roman"/>
          <w:color w:val="000000"/>
          <w:sz w:val="22"/>
          <w:szCs w:val="22"/>
          <w:lang w:val="pt-BR" w:eastAsia="pt-BR"/>
        </w:rPr>
        <w:t>Fundo de Garantia do Tempo de Serviço (</w:t>
      </w:r>
      <w:r w:rsidR="00DA219E" w:rsidRPr="002546FA">
        <w:rPr>
          <w:rFonts w:ascii="Times New Roman" w:eastAsia="Times New Roman" w:hAnsi="Times New Roman"/>
          <w:color w:val="000000"/>
          <w:sz w:val="22"/>
          <w:szCs w:val="22"/>
          <w:lang w:val="pt-BR" w:eastAsia="pt-BR"/>
        </w:rPr>
        <w:t>"</w:t>
      </w:r>
      <w:r w:rsidRPr="002546FA">
        <w:rPr>
          <w:rFonts w:ascii="Times New Roman" w:eastAsia="Times New Roman" w:hAnsi="Times New Roman"/>
          <w:color w:val="000000"/>
          <w:sz w:val="22"/>
          <w:szCs w:val="22"/>
          <w:u w:val="single"/>
          <w:lang w:val="pt-BR" w:eastAsia="pt-BR"/>
        </w:rPr>
        <w:t>FGTS</w:t>
      </w:r>
      <w:r w:rsidR="00DA219E" w:rsidRPr="002546FA">
        <w:rPr>
          <w:rFonts w:ascii="Times New Roman" w:eastAsia="Times New Roman" w:hAnsi="Times New Roman"/>
          <w:color w:val="000000"/>
          <w:sz w:val="22"/>
          <w:szCs w:val="22"/>
          <w:lang w:val="pt-BR" w:eastAsia="pt-BR"/>
        </w:rPr>
        <w:t>"</w:t>
      </w:r>
      <w:r w:rsidRPr="002975D8">
        <w:rPr>
          <w:rFonts w:ascii="Times New Roman" w:eastAsia="Times New Roman" w:hAnsi="Times New Roman"/>
          <w:color w:val="000000"/>
          <w:sz w:val="22"/>
          <w:szCs w:val="22"/>
          <w:lang w:val="pt-BR" w:eastAsia="pt-BR"/>
        </w:rPr>
        <w:t xml:space="preserve">), de 26 de fevereiro de 2016, </w:t>
      </w:r>
      <w:r w:rsidR="008D5951" w:rsidRPr="00923AB6">
        <w:rPr>
          <w:rFonts w:ascii="Times New Roman" w:hAnsi="Times New Roman"/>
          <w:color w:val="000000"/>
          <w:sz w:val="22"/>
          <w:szCs w:val="22"/>
          <w:lang w:val="pt-BR"/>
        </w:rPr>
        <w:t>conforme alterada pela Resolução nº 807 do Conselho Curador do FGTS, de 10 de fevereiro de 2016</w:t>
      </w:r>
      <w:r w:rsidR="000D4EDC">
        <w:rPr>
          <w:rFonts w:ascii="Times New Roman" w:hAnsi="Times New Roman"/>
          <w:color w:val="000000"/>
          <w:sz w:val="22"/>
          <w:szCs w:val="22"/>
          <w:lang w:val="pt-BR"/>
        </w:rPr>
        <w:t>,</w:t>
      </w:r>
      <w:r w:rsidR="00923AB6" w:rsidRPr="0098348B">
        <w:rPr>
          <w:rFonts w:ascii="Times New Roman" w:hAnsi="Times New Roman"/>
          <w:color w:val="000000"/>
          <w:sz w:val="22"/>
          <w:szCs w:val="22"/>
          <w:lang w:val="pt-BR"/>
        </w:rPr>
        <w:t xml:space="preserve"> pela Resolução nº 814 do Conselho Curador do FGTS, de 20 de julho de 2016</w:t>
      </w:r>
      <w:r w:rsidR="000D4EDC">
        <w:rPr>
          <w:rFonts w:ascii="Times New Roman" w:hAnsi="Times New Roman"/>
          <w:color w:val="000000"/>
          <w:sz w:val="22"/>
          <w:szCs w:val="22"/>
          <w:lang w:val="pt-BR"/>
        </w:rPr>
        <w:t xml:space="preserve"> e pela Resolução nº 824 do Conselho Curador do FGTS de 13 de setembro de 2016</w:t>
      </w:r>
      <w:r w:rsidR="008D5951" w:rsidRPr="00923AB6">
        <w:rPr>
          <w:rFonts w:ascii="Times New Roman" w:hAnsi="Times New Roman"/>
          <w:color w:val="000000"/>
          <w:sz w:val="22"/>
          <w:szCs w:val="22"/>
          <w:lang w:val="pt-BR"/>
        </w:rPr>
        <w:t xml:space="preserve">, </w:t>
      </w:r>
      <w:r w:rsidRPr="00923AB6">
        <w:rPr>
          <w:rFonts w:ascii="Times New Roman" w:eastAsia="Times New Roman" w:hAnsi="Times New Roman"/>
          <w:color w:val="000000"/>
          <w:sz w:val="22"/>
          <w:szCs w:val="22"/>
          <w:lang w:val="pt-BR" w:eastAsia="pt-BR"/>
        </w:rPr>
        <w:t>o Cedente se obrigou a aplicar o Valor da Cessão para concessão de Novos Financiamentos.</w:t>
      </w:r>
      <w:r w:rsidR="00B65437" w:rsidRPr="00923AB6">
        <w:rPr>
          <w:rFonts w:ascii="Times New Roman" w:eastAsia="Times New Roman" w:hAnsi="Times New Roman"/>
          <w:color w:val="000000"/>
          <w:sz w:val="22"/>
          <w:szCs w:val="22"/>
          <w:lang w:val="pt-BR" w:eastAsia="pt-BR"/>
        </w:rPr>
        <w:t xml:space="preserve"> </w:t>
      </w:r>
      <w:r w:rsidR="0001303C" w:rsidRPr="0098348B">
        <w:rPr>
          <w:rFonts w:ascii="Times New Roman" w:hAnsi="Times New Roman"/>
          <w:b/>
          <w:color w:val="000000"/>
          <w:sz w:val="22"/>
          <w:szCs w:val="22"/>
          <w:lang w:val="pt-BR"/>
        </w:rPr>
        <w:t xml:space="preserve"> </w:t>
      </w:r>
    </w:p>
    <w:p w14:paraId="7A46B520" w14:textId="77777777" w:rsidR="00926694" w:rsidRPr="002546FA" w:rsidRDefault="00926694">
      <w:pPr>
        <w:widowControl w:val="0"/>
        <w:autoSpaceDE w:val="0"/>
        <w:autoSpaceDN w:val="0"/>
        <w:adjustRightInd w:val="0"/>
        <w:spacing w:line="300" w:lineRule="exact"/>
        <w:jc w:val="both"/>
        <w:rPr>
          <w:rFonts w:ascii="Times New Roman" w:eastAsia="Times New Roman" w:hAnsi="Times New Roman"/>
          <w:color w:val="000000"/>
          <w:sz w:val="22"/>
          <w:szCs w:val="22"/>
          <w:lang w:val="pt-BR" w:eastAsia="pt-BR"/>
        </w:rPr>
      </w:pPr>
    </w:p>
    <w:p w14:paraId="059F9779" w14:textId="04419CF7" w:rsidR="007C062B" w:rsidRPr="00923AB6" w:rsidRDefault="00926694">
      <w:pPr>
        <w:widowControl w:val="0"/>
        <w:autoSpaceDE w:val="0"/>
        <w:autoSpaceDN w:val="0"/>
        <w:adjustRightInd w:val="0"/>
        <w:spacing w:line="300" w:lineRule="exact"/>
        <w:ind w:left="708"/>
        <w:jc w:val="both"/>
        <w:rPr>
          <w:rFonts w:ascii="Times New Roman" w:eastAsia="Times New Roman" w:hAnsi="Times New Roman"/>
          <w:color w:val="000000"/>
          <w:sz w:val="22"/>
          <w:szCs w:val="22"/>
          <w:lang w:val="pt-BR" w:eastAsia="pt-BR"/>
        </w:rPr>
      </w:pPr>
      <w:r w:rsidRPr="00923AB6">
        <w:rPr>
          <w:rFonts w:ascii="Times New Roman" w:eastAsia="Times New Roman" w:hAnsi="Times New Roman"/>
          <w:color w:val="000000"/>
          <w:sz w:val="22"/>
          <w:szCs w:val="22"/>
          <w:lang w:val="pt-BR" w:eastAsia="pt-BR"/>
        </w:rPr>
        <w:t>3.5.1. Em razão da obrigação assum</w:t>
      </w:r>
      <w:r w:rsidR="00E13DCE" w:rsidRPr="00923AB6">
        <w:rPr>
          <w:rFonts w:ascii="Times New Roman" w:eastAsia="Times New Roman" w:hAnsi="Times New Roman"/>
          <w:color w:val="000000"/>
          <w:sz w:val="22"/>
          <w:szCs w:val="22"/>
          <w:lang w:val="pt-BR" w:eastAsia="pt-BR"/>
        </w:rPr>
        <w:t>ida pelo Cedente mencionada na Cláusula</w:t>
      </w:r>
      <w:r w:rsidRPr="00923AB6">
        <w:rPr>
          <w:rFonts w:ascii="Times New Roman" w:eastAsia="Times New Roman" w:hAnsi="Times New Roman"/>
          <w:color w:val="000000"/>
          <w:sz w:val="22"/>
          <w:szCs w:val="22"/>
          <w:lang w:val="pt-BR" w:eastAsia="pt-BR"/>
        </w:rPr>
        <w:t xml:space="preserve"> 3.5. acima, o Cedente deve encaminhar à Emissora </w:t>
      </w:r>
      <w:r w:rsidR="009752D1" w:rsidRPr="00923AB6">
        <w:rPr>
          <w:rFonts w:ascii="Times New Roman" w:eastAsia="Times New Roman" w:hAnsi="Times New Roman"/>
          <w:color w:val="000000"/>
          <w:sz w:val="22"/>
          <w:szCs w:val="22"/>
          <w:lang w:val="pt-BR" w:eastAsia="pt-BR"/>
        </w:rPr>
        <w:t>até o</w:t>
      </w:r>
      <w:r w:rsidRPr="00923AB6">
        <w:rPr>
          <w:rFonts w:ascii="Times New Roman" w:eastAsia="Times New Roman" w:hAnsi="Times New Roman"/>
          <w:color w:val="000000"/>
          <w:sz w:val="22"/>
          <w:szCs w:val="22"/>
          <w:lang w:val="pt-BR" w:eastAsia="pt-BR"/>
        </w:rPr>
        <w:t xml:space="preserve"> </w:t>
      </w:r>
      <w:r w:rsidR="00923AB6">
        <w:rPr>
          <w:rFonts w:ascii="Times New Roman" w:eastAsia="Times New Roman" w:hAnsi="Times New Roman"/>
          <w:color w:val="000000"/>
          <w:sz w:val="22"/>
          <w:szCs w:val="22"/>
          <w:lang w:val="pt-BR" w:eastAsia="pt-BR"/>
        </w:rPr>
        <w:t>5</w:t>
      </w:r>
      <w:r w:rsidRPr="00923AB6">
        <w:rPr>
          <w:rFonts w:ascii="Times New Roman" w:eastAsia="Times New Roman" w:hAnsi="Times New Roman"/>
          <w:color w:val="000000"/>
          <w:sz w:val="22"/>
          <w:szCs w:val="22"/>
          <w:lang w:val="pt-BR" w:eastAsia="pt-BR"/>
        </w:rPr>
        <w:t>º (</w:t>
      </w:r>
      <w:r w:rsidR="00923AB6">
        <w:rPr>
          <w:rFonts w:ascii="Times New Roman" w:eastAsia="Times New Roman" w:hAnsi="Times New Roman"/>
          <w:color w:val="000000"/>
          <w:sz w:val="22"/>
          <w:szCs w:val="22"/>
          <w:lang w:val="pt-BR" w:eastAsia="pt-BR"/>
        </w:rPr>
        <w:t>quinto</w:t>
      </w:r>
      <w:r w:rsidRPr="00923AB6">
        <w:rPr>
          <w:rFonts w:ascii="Times New Roman" w:eastAsia="Times New Roman" w:hAnsi="Times New Roman"/>
          <w:color w:val="000000"/>
          <w:sz w:val="22"/>
          <w:szCs w:val="22"/>
          <w:lang w:val="pt-BR" w:eastAsia="pt-BR"/>
        </w:rPr>
        <w:t xml:space="preserve">) dia dos meses subsequentes ao pagamento do Valor da Cessão, nos termos da </w:t>
      </w:r>
      <w:commentRangeStart w:id="66"/>
      <w:r w:rsidRPr="0098348B">
        <w:rPr>
          <w:rFonts w:ascii="Times New Roman" w:eastAsia="Times New Roman" w:hAnsi="Times New Roman"/>
          <w:color w:val="000000"/>
          <w:sz w:val="22"/>
          <w:szCs w:val="22"/>
          <w:lang w:val="pt-BR" w:eastAsia="pt-BR"/>
        </w:rPr>
        <w:t xml:space="preserve">Circular Caixa nº </w:t>
      </w:r>
      <w:del w:id="67" w:author="Hugo Alves Richard" w:date="2016-11-24T17:19:00Z">
        <w:r w:rsidR="000D4EDC" w:rsidDel="00366E6D">
          <w:rPr>
            <w:rFonts w:ascii="Times New Roman" w:eastAsia="Times New Roman" w:hAnsi="Times New Roman"/>
            <w:color w:val="000000"/>
            <w:sz w:val="22"/>
            <w:szCs w:val="22"/>
            <w:lang w:val="pt-BR" w:eastAsia="pt-BR"/>
          </w:rPr>
          <w:delText>[•]</w:delText>
        </w:r>
        <w:r w:rsidR="00E13DCE" w:rsidRPr="0098348B" w:rsidDel="00366E6D">
          <w:rPr>
            <w:rFonts w:ascii="Times New Roman" w:hAnsi="Times New Roman"/>
            <w:color w:val="000000"/>
            <w:sz w:val="22"/>
            <w:szCs w:val="22"/>
            <w:lang w:val="pt-BR"/>
          </w:rPr>
          <w:delText xml:space="preserve">, </w:delText>
        </w:r>
      </w:del>
      <w:ins w:id="68" w:author="Hugo Alves Richard" w:date="2016-11-24T17:19:00Z">
        <w:r w:rsidR="00366E6D">
          <w:rPr>
            <w:rFonts w:ascii="Times New Roman" w:eastAsia="Times New Roman" w:hAnsi="Times New Roman"/>
            <w:color w:val="000000"/>
            <w:sz w:val="22"/>
            <w:szCs w:val="22"/>
            <w:lang w:val="pt-BR" w:eastAsia="pt-BR"/>
          </w:rPr>
          <w:t>736</w:t>
        </w:r>
        <w:r w:rsidR="00366E6D" w:rsidRPr="0098348B">
          <w:rPr>
            <w:rFonts w:ascii="Times New Roman" w:hAnsi="Times New Roman"/>
            <w:color w:val="000000"/>
            <w:sz w:val="22"/>
            <w:szCs w:val="22"/>
            <w:lang w:val="pt-BR"/>
          </w:rPr>
          <w:t xml:space="preserve">, </w:t>
        </w:r>
      </w:ins>
      <w:r w:rsidR="00E13DCE" w:rsidRPr="0098348B">
        <w:rPr>
          <w:rFonts w:ascii="Times New Roman" w:hAnsi="Times New Roman"/>
          <w:color w:val="000000"/>
          <w:sz w:val="22"/>
          <w:szCs w:val="22"/>
          <w:lang w:val="pt-BR"/>
        </w:rPr>
        <w:t xml:space="preserve">de </w:t>
      </w:r>
      <w:del w:id="69" w:author="Hugo Alves Richard" w:date="2016-11-24T17:19:00Z">
        <w:r w:rsidR="000D4EDC" w:rsidDel="00366E6D">
          <w:rPr>
            <w:rFonts w:ascii="Times New Roman" w:hAnsi="Times New Roman"/>
            <w:color w:val="000000"/>
            <w:sz w:val="22"/>
            <w:szCs w:val="22"/>
            <w:lang w:val="pt-BR"/>
          </w:rPr>
          <w:delText>[•]</w:delText>
        </w:r>
      </w:del>
      <w:ins w:id="70" w:author="Hugo Alves Richard" w:date="2016-11-24T17:19:00Z">
        <w:r w:rsidR="00366E6D">
          <w:rPr>
            <w:rFonts w:ascii="Times New Roman" w:hAnsi="Times New Roman"/>
            <w:color w:val="000000"/>
            <w:sz w:val="22"/>
            <w:szCs w:val="22"/>
            <w:lang w:val="pt-BR"/>
          </w:rPr>
          <w:t>27</w:t>
        </w:r>
      </w:ins>
      <w:r w:rsidR="000D4EDC">
        <w:rPr>
          <w:rFonts w:ascii="Times New Roman" w:hAnsi="Times New Roman"/>
          <w:color w:val="000000"/>
          <w:sz w:val="22"/>
          <w:szCs w:val="22"/>
          <w:lang w:val="pt-BR"/>
        </w:rPr>
        <w:t xml:space="preserve"> de </w:t>
      </w:r>
      <w:del w:id="71" w:author="Hugo Alves Richard" w:date="2016-11-24T17:19:00Z">
        <w:r w:rsidR="000D4EDC" w:rsidDel="00366E6D">
          <w:rPr>
            <w:rFonts w:ascii="Times New Roman" w:hAnsi="Times New Roman"/>
            <w:color w:val="000000"/>
            <w:sz w:val="22"/>
            <w:szCs w:val="22"/>
            <w:lang w:val="pt-BR"/>
          </w:rPr>
          <w:delText>[•]</w:delText>
        </w:r>
      </w:del>
      <w:ins w:id="72" w:author="Hugo Alves Richard" w:date="2016-11-24T17:19:00Z">
        <w:r w:rsidR="00366E6D">
          <w:rPr>
            <w:rFonts w:ascii="Times New Roman" w:hAnsi="Times New Roman"/>
            <w:color w:val="000000"/>
            <w:sz w:val="22"/>
            <w:szCs w:val="22"/>
            <w:lang w:val="pt-BR"/>
          </w:rPr>
          <w:t>outubro</w:t>
        </w:r>
      </w:ins>
      <w:r w:rsidR="000D4EDC">
        <w:rPr>
          <w:rFonts w:ascii="Times New Roman" w:hAnsi="Times New Roman"/>
          <w:color w:val="000000"/>
          <w:sz w:val="22"/>
          <w:szCs w:val="22"/>
          <w:lang w:val="pt-BR"/>
        </w:rPr>
        <w:t xml:space="preserve"> de 20</w:t>
      </w:r>
      <w:del w:id="73" w:author="Hugo Alves Richard" w:date="2016-11-24T17:19:00Z">
        <w:r w:rsidR="000D4EDC" w:rsidDel="00366E6D">
          <w:rPr>
            <w:rFonts w:ascii="Times New Roman" w:hAnsi="Times New Roman"/>
            <w:color w:val="000000"/>
            <w:sz w:val="22"/>
            <w:szCs w:val="22"/>
            <w:lang w:val="pt-BR"/>
          </w:rPr>
          <w:delText>[•]</w:delText>
        </w:r>
      </w:del>
      <w:ins w:id="74" w:author="Hugo Alves Richard" w:date="2016-11-24T17:19:00Z">
        <w:r w:rsidR="00366E6D">
          <w:rPr>
            <w:rFonts w:ascii="Times New Roman" w:hAnsi="Times New Roman"/>
            <w:color w:val="000000"/>
            <w:sz w:val="22"/>
            <w:szCs w:val="22"/>
            <w:lang w:val="pt-BR"/>
          </w:rPr>
          <w:t>16</w:t>
        </w:r>
      </w:ins>
      <w:commentRangeEnd w:id="66"/>
      <w:ins w:id="75" w:author="Hugo Alves Richard" w:date="2016-11-24T17:46:00Z">
        <w:r w:rsidR="00F94F4F">
          <w:rPr>
            <w:rStyle w:val="Refdecomentrio"/>
            <w:rFonts w:ascii="Times New Roman" w:eastAsia="Times New Roman" w:hAnsi="Times New Roman"/>
            <w:szCs w:val="20"/>
            <w:lang w:val="pt-BR" w:eastAsia="pt-BR"/>
          </w:rPr>
          <w:commentReference w:id="66"/>
        </w:r>
      </w:ins>
      <w:r w:rsidRPr="00923AB6">
        <w:rPr>
          <w:rFonts w:ascii="Times New Roman" w:eastAsia="Times New Roman" w:hAnsi="Times New Roman"/>
          <w:color w:val="000000"/>
          <w:sz w:val="22"/>
          <w:szCs w:val="22"/>
          <w:lang w:val="pt-BR" w:eastAsia="pt-BR"/>
        </w:rPr>
        <w:t>: (i)</w:t>
      </w:r>
      <w:del w:id="76" w:author="Hugo Alves Richard" w:date="2016-11-24T17:22:00Z">
        <w:r w:rsidRPr="00923AB6" w:rsidDel="00366E6D">
          <w:rPr>
            <w:rFonts w:ascii="Times New Roman" w:eastAsia="Times New Roman" w:hAnsi="Times New Roman"/>
            <w:color w:val="000000"/>
            <w:sz w:val="22"/>
            <w:szCs w:val="22"/>
            <w:lang w:val="pt-BR" w:eastAsia="pt-BR"/>
          </w:rPr>
          <w:delText xml:space="preserve"> declaração, conforme modelo constante do Anexo II do Contrato de Cessão, no qual identifica o volume de recursos aplicados, no mês respectivamente anterior, na concessão de Novos Financiamentos</w:delText>
        </w:r>
      </w:del>
      <w:ins w:id="77" w:author="Hugo Alves Richard" w:date="2016-11-24T17:43:00Z">
        <w:r w:rsidR="00DA467A">
          <w:rPr>
            <w:rFonts w:ascii="Times New Roman" w:eastAsia="Times New Roman" w:hAnsi="Times New Roman"/>
            <w:color w:val="000000"/>
            <w:sz w:val="22"/>
            <w:szCs w:val="22"/>
            <w:lang w:val="pt-BR" w:eastAsia="pt-BR"/>
          </w:rPr>
          <w:t xml:space="preserve"> </w:t>
        </w:r>
      </w:ins>
      <w:proofErr w:type="spellStart"/>
      <w:ins w:id="78" w:author="Hugo Alves Richard" w:date="2016-11-24T17:23:00Z">
        <w:r w:rsidR="00366E6D" w:rsidRPr="00366E6D">
          <w:rPr>
            <w:rFonts w:ascii="Times New Roman" w:eastAsia="Times New Roman" w:hAnsi="Times New Roman"/>
            <w:color w:val="000000"/>
            <w:sz w:val="22"/>
            <w:szCs w:val="22"/>
            <w:lang w:eastAsia="pt-BR"/>
          </w:rPr>
          <w:t>Declaração</w:t>
        </w:r>
        <w:proofErr w:type="spellEnd"/>
        <w:r w:rsidR="00366E6D" w:rsidRPr="00366E6D">
          <w:rPr>
            <w:rFonts w:ascii="Times New Roman" w:eastAsia="Times New Roman" w:hAnsi="Times New Roman"/>
            <w:color w:val="000000"/>
            <w:sz w:val="22"/>
            <w:szCs w:val="22"/>
            <w:lang w:eastAsia="pt-BR"/>
          </w:rPr>
          <w:t xml:space="preserve"> de Aplicação de </w:t>
        </w:r>
        <w:proofErr w:type="spellStart"/>
        <w:r w:rsidR="00366E6D" w:rsidRPr="00366E6D">
          <w:rPr>
            <w:rFonts w:ascii="Times New Roman" w:eastAsia="Times New Roman" w:hAnsi="Times New Roman"/>
            <w:color w:val="000000"/>
            <w:sz w:val="22"/>
            <w:szCs w:val="22"/>
            <w:lang w:eastAsia="pt-BR"/>
          </w:rPr>
          <w:t>Recursos</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em</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Novos</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Financiamentos</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Habitacionais</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devidamente</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preenchida</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conforme</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modelo</w:t>
        </w:r>
        <w:proofErr w:type="spellEnd"/>
        <w:r w:rsidR="00366E6D" w:rsidRPr="00366E6D">
          <w:rPr>
            <w:rFonts w:ascii="Times New Roman" w:eastAsia="Times New Roman" w:hAnsi="Times New Roman"/>
            <w:color w:val="000000"/>
            <w:sz w:val="22"/>
            <w:szCs w:val="22"/>
            <w:lang w:eastAsia="pt-BR"/>
          </w:rPr>
          <w:t xml:space="preserve"> </w:t>
        </w:r>
        <w:proofErr w:type="spellStart"/>
        <w:r w:rsidR="00366E6D" w:rsidRPr="00366E6D">
          <w:rPr>
            <w:rFonts w:ascii="Times New Roman" w:eastAsia="Times New Roman" w:hAnsi="Times New Roman"/>
            <w:color w:val="000000"/>
            <w:sz w:val="22"/>
            <w:szCs w:val="22"/>
            <w:lang w:eastAsia="pt-BR"/>
          </w:rPr>
          <w:t>apresentado</w:t>
        </w:r>
        <w:proofErr w:type="spellEnd"/>
        <w:r w:rsidR="00366E6D" w:rsidRPr="00366E6D">
          <w:rPr>
            <w:rFonts w:ascii="Times New Roman" w:eastAsia="Times New Roman" w:hAnsi="Times New Roman"/>
            <w:color w:val="000000"/>
            <w:sz w:val="22"/>
            <w:szCs w:val="22"/>
            <w:lang w:eastAsia="pt-BR"/>
          </w:rPr>
          <w:t xml:space="preserve"> no </w:t>
        </w:r>
        <w:proofErr w:type="spellStart"/>
        <w:r w:rsidR="00366E6D" w:rsidRPr="00366E6D">
          <w:rPr>
            <w:rFonts w:ascii="Times New Roman" w:eastAsia="Times New Roman" w:hAnsi="Times New Roman"/>
            <w:color w:val="000000"/>
            <w:sz w:val="22"/>
            <w:szCs w:val="22"/>
            <w:lang w:eastAsia="pt-BR"/>
          </w:rPr>
          <w:t>Anexo</w:t>
        </w:r>
        <w:proofErr w:type="spellEnd"/>
        <w:r w:rsidR="00366E6D" w:rsidRPr="00366E6D">
          <w:rPr>
            <w:rFonts w:ascii="Times New Roman" w:eastAsia="Times New Roman" w:hAnsi="Times New Roman"/>
            <w:color w:val="000000"/>
            <w:sz w:val="22"/>
            <w:szCs w:val="22"/>
            <w:lang w:eastAsia="pt-BR"/>
          </w:rPr>
          <w:t xml:space="preserve"> II </w:t>
        </w:r>
        <w:r w:rsidR="00873333">
          <w:rPr>
            <w:rFonts w:ascii="Times New Roman" w:eastAsia="Times New Roman" w:hAnsi="Times New Roman"/>
            <w:color w:val="000000"/>
            <w:sz w:val="22"/>
            <w:szCs w:val="22"/>
            <w:lang w:eastAsia="pt-BR"/>
          </w:rPr>
          <w:t xml:space="preserve">da </w:t>
        </w:r>
        <w:proofErr w:type="spellStart"/>
        <w:r w:rsidR="00873333">
          <w:rPr>
            <w:rFonts w:ascii="Times New Roman" w:eastAsia="Times New Roman" w:hAnsi="Times New Roman"/>
            <w:color w:val="000000"/>
            <w:sz w:val="22"/>
            <w:szCs w:val="22"/>
            <w:lang w:eastAsia="pt-BR"/>
          </w:rPr>
          <w:t>referida</w:t>
        </w:r>
        <w:proofErr w:type="spellEnd"/>
        <w:r w:rsidR="00873333">
          <w:rPr>
            <w:rFonts w:ascii="Times New Roman" w:eastAsia="Times New Roman" w:hAnsi="Times New Roman"/>
            <w:color w:val="000000"/>
            <w:sz w:val="22"/>
            <w:szCs w:val="22"/>
            <w:lang w:eastAsia="pt-BR"/>
          </w:rPr>
          <w:t xml:space="preserve"> Circular</w:t>
        </w:r>
      </w:ins>
      <w:r w:rsidRPr="00923AB6">
        <w:rPr>
          <w:rFonts w:ascii="Times New Roman" w:eastAsia="Times New Roman" w:hAnsi="Times New Roman"/>
          <w:color w:val="000000"/>
          <w:sz w:val="22"/>
          <w:szCs w:val="22"/>
          <w:lang w:val="pt-BR" w:eastAsia="pt-BR"/>
        </w:rPr>
        <w:t>; e (</w:t>
      </w:r>
      <w:proofErr w:type="spellStart"/>
      <w:r w:rsidRPr="00923AB6">
        <w:rPr>
          <w:rFonts w:ascii="Times New Roman" w:eastAsia="Times New Roman" w:hAnsi="Times New Roman"/>
          <w:color w:val="000000"/>
          <w:sz w:val="22"/>
          <w:szCs w:val="22"/>
          <w:lang w:val="pt-BR" w:eastAsia="pt-BR"/>
        </w:rPr>
        <w:t>ii</w:t>
      </w:r>
      <w:proofErr w:type="spellEnd"/>
      <w:r w:rsidRPr="00923AB6">
        <w:rPr>
          <w:rFonts w:ascii="Times New Roman" w:eastAsia="Times New Roman" w:hAnsi="Times New Roman"/>
          <w:color w:val="000000"/>
          <w:sz w:val="22"/>
          <w:szCs w:val="22"/>
          <w:lang w:val="pt-BR" w:eastAsia="pt-BR"/>
        </w:rPr>
        <w:t xml:space="preserve">) </w:t>
      </w:r>
      <w:del w:id="79" w:author="Hugo Alves Richard" w:date="2016-11-24T17:45:00Z">
        <w:r w:rsidRPr="00923AB6" w:rsidDel="00F94F4F">
          <w:rPr>
            <w:rFonts w:ascii="Times New Roman" w:eastAsia="Times New Roman" w:hAnsi="Times New Roman"/>
            <w:color w:val="000000"/>
            <w:sz w:val="22"/>
            <w:szCs w:val="22"/>
            <w:lang w:val="pt-BR" w:eastAsia="pt-BR"/>
          </w:rPr>
          <w:delText>arquivo analítico sobre os Novos Financiamentos contendo o número do contrato, data de concessão, valor financiado, valor de avaliação/venda dos Imóveis, discriminando-os em novos e usados.</w:delText>
        </w:r>
        <w:r w:rsidR="007C062B" w:rsidRPr="00923AB6" w:rsidDel="00F94F4F">
          <w:rPr>
            <w:rFonts w:ascii="Times New Roman" w:eastAsia="Times New Roman" w:hAnsi="Times New Roman"/>
            <w:color w:val="000000"/>
            <w:sz w:val="22"/>
            <w:szCs w:val="22"/>
            <w:lang w:val="pt-BR" w:eastAsia="pt-BR"/>
          </w:rPr>
          <w:delText xml:space="preserve"> </w:delText>
        </w:r>
      </w:del>
      <w:proofErr w:type="spellStart"/>
      <w:ins w:id="80" w:author="Hugo Alves Richard" w:date="2016-11-24T17:45:00Z">
        <w:r w:rsidR="00F94F4F">
          <w:rPr>
            <w:rFonts w:ascii="Times New Roman" w:eastAsia="Times New Roman" w:hAnsi="Times New Roman"/>
            <w:color w:val="000000"/>
            <w:sz w:val="22"/>
            <w:szCs w:val="22"/>
            <w:lang w:eastAsia="pt-BR"/>
          </w:rPr>
          <w:t>p</w:t>
        </w:r>
        <w:r w:rsidR="00F94F4F" w:rsidRPr="00F94F4F">
          <w:rPr>
            <w:rFonts w:ascii="Times New Roman" w:eastAsia="Times New Roman" w:hAnsi="Times New Roman"/>
            <w:color w:val="000000"/>
            <w:sz w:val="22"/>
            <w:szCs w:val="22"/>
            <w:lang w:eastAsia="pt-BR"/>
          </w:rPr>
          <w:t>lanilha</w:t>
        </w:r>
        <w:proofErr w:type="spellEnd"/>
        <w:r w:rsidR="00F94F4F" w:rsidRPr="00F94F4F">
          <w:rPr>
            <w:rFonts w:ascii="Times New Roman" w:eastAsia="Times New Roman" w:hAnsi="Times New Roman"/>
            <w:color w:val="000000"/>
            <w:sz w:val="22"/>
            <w:szCs w:val="22"/>
            <w:lang w:eastAsia="pt-BR"/>
          </w:rPr>
          <w:t xml:space="preserve"> </w:t>
        </w:r>
        <w:proofErr w:type="spellStart"/>
        <w:r w:rsidR="00F94F4F" w:rsidRPr="00F94F4F">
          <w:rPr>
            <w:rFonts w:ascii="Times New Roman" w:eastAsia="Times New Roman" w:hAnsi="Times New Roman"/>
            <w:color w:val="000000"/>
            <w:sz w:val="22"/>
            <w:szCs w:val="22"/>
            <w:lang w:eastAsia="pt-BR"/>
          </w:rPr>
          <w:t>eletrônica</w:t>
        </w:r>
        <w:proofErr w:type="spellEnd"/>
        <w:r w:rsidR="00F94F4F" w:rsidRPr="00F94F4F">
          <w:rPr>
            <w:rFonts w:ascii="Times New Roman" w:eastAsia="Times New Roman" w:hAnsi="Times New Roman"/>
            <w:color w:val="000000"/>
            <w:sz w:val="22"/>
            <w:szCs w:val="22"/>
            <w:lang w:eastAsia="pt-BR"/>
          </w:rPr>
          <w:t xml:space="preserve">, </w:t>
        </w:r>
        <w:proofErr w:type="spellStart"/>
        <w:r w:rsidR="00F94F4F" w:rsidRPr="00F94F4F">
          <w:rPr>
            <w:rFonts w:ascii="Times New Roman" w:eastAsia="Times New Roman" w:hAnsi="Times New Roman"/>
            <w:color w:val="000000"/>
            <w:sz w:val="22"/>
            <w:szCs w:val="22"/>
            <w:lang w:eastAsia="pt-BR"/>
          </w:rPr>
          <w:t>contendo</w:t>
        </w:r>
        <w:proofErr w:type="spellEnd"/>
        <w:r w:rsidR="00F94F4F" w:rsidRPr="00F94F4F">
          <w:rPr>
            <w:rFonts w:ascii="Times New Roman" w:eastAsia="Times New Roman" w:hAnsi="Times New Roman"/>
            <w:color w:val="000000"/>
            <w:sz w:val="22"/>
            <w:szCs w:val="22"/>
            <w:lang w:eastAsia="pt-BR"/>
          </w:rPr>
          <w:t xml:space="preserve">, no </w:t>
        </w:r>
        <w:proofErr w:type="spellStart"/>
        <w:r w:rsidR="00F94F4F" w:rsidRPr="00F94F4F">
          <w:rPr>
            <w:rFonts w:ascii="Times New Roman" w:eastAsia="Times New Roman" w:hAnsi="Times New Roman"/>
            <w:color w:val="000000"/>
            <w:sz w:val="22"/>
            <w:szCs w:val="22"/>
            <w:lang w:eastAsia="pt-BR"/>
          </w:rPr>
          <w:t>mínimo</w:t>
        </w:r>
        <w:proofErr w:type="spellEnd"/>
        <w:r w:rsidR="00F94F4F" w:rsidRPr="00F94F4F">
          <w:rPr>
            <w:rFonts w:ascii="Times New Roman" w:eastAsia="Times New Roman" w:hAnsi="Times New Roman"/>
            <w:color w:val="000000"/>
            <w:sz w:val="22"/>
            <w:szCs w:val="22"/>
            <w:lang w:eastAsia="pt-BR"/>
          </w:rPr>
          <w:t xml:space="preserve">, as </w:t>
        </w:r>
        <w:proofErr w:type="spellStart"/>
        <w:r w:rsidR="00F94F4F" w:rsidRPr="00F94F4F">
          <w:rPr>
            <w:rFonts w:ascii="Times New Roman" w:eastAsia="Times New Roman" w:hAnsi="Times New Roman"/>
            <w:color w:val="000000"/>
            <w:sz w:val="22"/>
            <w:szCs w:val="22"/>
            <w:lang w:eastAsia="pt-BR"/>
          </w:rPr>
          <w:t>seguintes</w:t>
        </w:r>
        <w:proofErr w:type="spellEnd"/>
        <w:r w:rsidR="00F94F4F" w:rsidRPr="00F94F4F">
          <w:rPr>
            <w:rFonts w:ascii="Times New Roman" w:eastAsia="Times New Roman" w:hAnsi="Times New Roman"/>
            <w:color w:val="000000"/>
            <w:sz w:val="22"/>
            <w:szCs w:val="22"/>
            <w:lang w:eastAsia="pt-BR"/>
          </w:rPr>
          <w:t xml:space="preserve"> </w:t>
        </w:r>
        <w:proofErr w:type="spellStart"/>
        <w:r w:rsidR="00F94F4F" w:rsidRPr="00F94F4F">
          <w:rPr>
            <w:rFonts w:ascii="Times New Roman" w:eastAsia="Times New Roman" w:hAnsi="Times New Roman"/>
            <w:color w:val="000000"/>
            <w:sz w:val="22"/>
            <w:szCs w:val="22"/>
            <w:lang w:eastAsia="pt-BR"/>
          </w:rPr>
          <w:t>colunas</w:t>
        </w:r>
        <w:proofErr w:type="spellEnd"/>
        <w:r w:rsidR="00F94F4F" w:rsidRPr="00F94F4F">
          <w:rPr>
            <w:rFonts w:ascii="Times New Roman" w:eastAsia="Times New Roman" w:hAnsi="Times New Roman"/>
            <w:color w:val="000000"/>
            <w:sz w:val="22"/>
            <w:szCs w:val="22"/>
            <w:lang w:eastAsia="pt-BR"/>
          </w:rPr>
          <w:t xml:space="preserve">: </w:t>
        </w:r>
        <w:proofErr w:type="spellStart"/>
        <w:r w:rsidR="00F94F4F" w:rsidRPr="00F94F4F">
          <w:rPr>
            <w:rFonts w:ascii="Times New Roman" w:eastAsia="Times New Roman" w:hAnsi="Times New Roman"/>
            <w:color w:val="000000"/>
            <w:sz w:val="22"/>
            <w:szCs w:val="22"/>
            <w:lang w:eastAsia="pt-BR"/>
          </w:rPr>
          <w:t>número</w:t>
        </w:r>
        <w:proofErr w:type="spellEnd"/>
        <w:r w:rsidR="00F94F4F" w:rsidRPr="00F94F4F">
          <w:rPr>
            <w:rFonts w:ascii="Times New Roman" w:eastAsia="Times New Roman" w:hAnsi="Times New Roman"/>
            <w:color w:val="000000"/>
            <w:sz w:val="22"/>
            <w:szCs w:val="22"/>
            <w:lang w:eastAsia="pt-BR"/>
          </w:rPr>
          <w:t xml:space="preserve"> do </w:t>
        </w:r>
        <w:proofErr w:type="spellStart"/>
        <w:r w:rsidR="00F94F4F" w:rsidRPr="00F94F4F">
          <w:rPr>
            <w:rFonts w:ascii="Times New Roman" w:eastAsia="Times New Roman" w:hAnsi="Times New Roman"/>
            <w:color w:val="000000"/>
            <w:sz w:val="22"/>
            <w:szCs w:val="22"/>
            <w:lang w:eastAsia="pt-BR"/>
          </w:rPr>
          <w:t>contrato</w:t>
        </w:r>
        <w:proofErr w:type="spellEnd"/>
        <w:r w:rsidR="00F94F4F" w:rsidRPr="00F94F4F">
          <w:rPr>
            <w:rFonts w:ascii="Times New Roman" w:eastAsia="Times New Roman" w:hAnsi="Times New Roman"/>
            <w:color w:val="000000"/>
            <w:sz w:val="22"/>
            <w:szCs w:val="22"/>
            <w:lang w:eastAsia="pt-BR"/>
          </w:rPr>
          <w:t xml:space="preserve"> de </w:t>
        </w:r>
        <w:proofErr w:type="spellStart"/>
        <w:r w:rsidR="00F94F4F" w:rsidRPr="00F94F4F">
          <w:rPr>
            <w:rFonts w:ascii="Times New Roman" w:eastAsia="Times New Roman" w:hAnsi="Times New Roman"/>
            <w:color w:val="000000"/>
            <w:sz w:val="22"/>
            <w:szCs w:val="22"/>
            <w:lang w:eastAsia="pt-BR"/>
          </w:rPr>
          <w:t>financiamento</w:t>
        </w:r>
        <w:proofErr w:type="spellEnd"/>
        <w:r w:rsidR="00F94F4F" w:rsidRPr="00F94F4F">
          <w:rPr>
            <w:rFonts w:ascii="Times New Roman" w:eastAsia="Times New Roman" w:hAnsi="Times New Roman"/>
            <w:color w:val="000000"/>
            <w:sz w:val="22"/>
            <w:szCs w:val="22"/>
            <w:lang w:eastAsia="pt-BR"/>
          </w:rPr>
          <w:t xml:space="preserve">, data de </w:t>
        </w:r>
        <w:proofErr w:type="spellStart"/>
        <w:r w:rsidR="00F94F4F" w:rsidRPr="00F94F4F">
          <w:rPr>
            <w:rFonts w:ascii="Times New Roman" w:eastAsia="Times New Roman" w:hAnsi="Times New Roman"/>
            <w:color w:val="000000"/>
            <w:sz w:val="22"/>
            <w:szCs w:val="22"/>
            <w:lang w:eastAsia="pt-BR"/>
          </w:rPr>
          <w:t>concessão</w:t>
        </w:r>
        <w:proofErr w:type="spellEnd"/>
        <w:r w:rsidR="00F94F4F" w:rsidRPr="00F94F4F">
          <w:rPr>
            <w:rFonts w:ascii="Times New Roman" w:eastAsia="Times New Roman" w:hAnsi="Times New Roman"/>
            <w:color w:val="000000"/>
            <w:sz w:val="22"/>
            <w:szCs w:val="22"/>
            <w:lang w:eastAsia="pt-BR"/>
          </w:rPr>
          <w:t xml:space="preserve"> do </w:t>
        </w:r>
        <w:proofErr w:type="spellStart"/>
        <w:r w:rsidR="00F94F4F" w:rsidRPr="00F94F4F">
          <w:rPr>
            <w:rFonts w:ascii="Times New Roman" w:eastAsia="Times New Roman" w:hAnsi="Times New Roman"/>
            <w:color w:val="000000"/>
            <w:sz w:val="22"/>
            <w:szCs w:val="22"/>
            <w:lang w:eastAsia="pt-BR"/>
          </w:rPr>
          <w:t>financiamento</w:t>
        </w:r>
        <w:proofErr w:type="spellEnd"/>
        <w:r w:rsidR="00F94F4F" w:rsidRPr="00F94F4F">
          <w:rPr>
            <w:rFonts w:ascii="Times New Roman" w:eastAsia="Times New Roman" w:hAnsi="Times New Roman"/>
            <w:color w:val="000000"/>
            <w:sz w:val="22"/>
            <w:szCs w:val="22"/>
            <w:lang w:eastAsia="pt-BR"/>
          </w:rPr>
          <w:t xml:space="preserve">, data de </w:t>
        </w:r>
        <w:proofErr w:type="spellStart"/>
        <w:r w:rsidR="00F94F4F" w:rsidRPr="00F94F4F">
          <w:rPr>
            <w:rFonts w:ascii="Times New Roman" w:eastAsia="Times New Roman" w:hAnsi="Times New Roman"/>
            <w:color w:val="000000"/>
            <w:sz w:val="22"/>
            <w:szCs w:val="22"/>
            <w:lang w:eastAsia="pt-BR"/>
          </w:rPr>
          <w:t>expedição</w:t>
        </w:r>
        <w:proofErr w:type="spellEnd"/>
        <w:r w:rsidR="00F94F4F" w:rsidRPr="00F94F4F">
          <w:rPr>
            <w:rFonts w:ascii="Times New Roman" w:eastAsia="Times New Roman" w:hAnsi="Times New Roman"/>
            <w:color w:val="000000"/>
            <w:sz w:val="22"/>
            <w:szCs w:val="22"/>
            <w:lang w:eastAsia="pt-BR"/>
          </w:rPr>
          <w:t xml:space="preserve"> da </w:t>
        </w:r>
        <w:proofErr w:type="spellStart"/>
        <w:r w:rsidR="00F94F4F" w:rsidRPr="00F94F4F">
          <w:rPr>
            <w:rFonts w:ascii="Times New Roman" w:eastAsia="Times New Roman" w:hAnsi="Times New Roman"/>
            <w:color w:val="000000"/>
            <w:sz w:val="22"/>
            <w:szCs w:val="22"/>
            <w:lang w:eastAsia="pt-BR"/>
          </w:rPr>
          <w:t>certidão</w:t>
        </w:r>
        <w:proofErr w:type="spellEnd"/>
        <w:r w:rsidR="00F94F4F" w:rsidRPr="00F94F4F">
          <w:rPr>
            <w:rFonts w:ascii="Times New Roman" w:eastAsia="Times New Roman" w:hAnsi="Times New Roman"/>
            <w:color w:val="000000"/>
            <w:sz w:val="22"/>
            <w:szCs w:val="22"/>
            <w:lang w:eastAsia="pt-BR"/>
          </w:rPr>
          <w:t xml:space="preserve"> de “</w:t>
        </w:r>
        <w:proofErr w:type="spellStart"/>
        <w:r w:rsidR="00F94F4F" w:rsidRPr="00F94F4F">
          <w:rPr>
            <w:rFonts w:ascii="Times New Roman" w:eastAsia="Times New Roman" w:hAnsi="Times New Roman"/>
            <w:color w:val="000000"/>
            <w:sz w:val="22"/>
            <w:szCs w:val="22"/>
            <w:lang w:eastAsia="pt-BR"/>
          </w:rPr>
          <w:t>Habite</w:t>
        </w:r>
        <w:proofErr w:type="spellEnd"/>
        <w:r w:rsidR="00F94F4F" w:rsidRPr="00F94F4F">
          <w:rPr>
            <w:rFonts w:ascii="Times New Roman" w:eastAsia="Times New Roman" w:hAnsi="Times New Roman"/>
            <w:color w:val="000000"/>
            <w:sz w:val="22"/>
            <w:szCs w:val="22"/>
            <w:lang w:eastAsia="pt-BR"/>
          </w:rPr>
          <w:t xml:space="preserve">-se”, valor </w:t>
        </w:r>
        <w:proofErr w:type="spellStart"/>
        <w:r w:rsidR="00F94F4F" w:rsidRPr="00F94F4F">
          <w:rPr>
            <w:rFonts w:ascii="Times New Roman" w:eastAsia="Times New Roman" w:hAnsi="Times New Roman"/>
            <w:color w:val="000000"/>
            <w:sz w:val="22"/>
            <w:szCs w:val="22"/>
            <w:lang w:eastAsia="pt-BR"/>
          </w:rPr>
          <w:t>financiado</w:t>
        </w:r>
        <w:proofErr w:type="spellEnd"/>
        <w:r w:rsidR="00F94F4F" w:rsidRPr="00F94F4F">
          <w:rPr>
            <w:rFonts w:ascii="Times New Roman" w:eastAsia="Times New Roman" w:hAnsi="Times New Roman"/>
            <w:color w:val="000000"/>
            <w:sz w:val="22"/>
            <w:szCs w:val="22"/>
            <w:lang w:eastAsia="pt-BR"/>
          </w:rPr>
          <w:t xml:space="preserve"> do </w:t>
        </w:r>
        <w:proofErr w:type="spellStart"/>
        <w:r w:rsidR="00F94F4F" w:rsidRPr="00F94F4F">
          <w:rPr>
            <w:rFonts w:ascii="Times New Roman" w:eastAsia="Times New Roman" w:hAnsi="Times New Roman"/>
            <w:color w:val="000000"/>
            <w:sz w:val="22"/>
            <w:szCs w:val="22"/>
            <w:lang w:eastAsia="pt-BR"/>
          </w:rPr>
          <w:t>imóvel</w:t>
        </w:r>
        <w:proofErr w:type="spellEnd"/>
        <w:r w:rsidR="00F94F4F" w:rsidRPr="00F94F4F">
          <w:rPr>
            <w:rFonts w:ascii="Times New Roman" w:eastAsia="Times New Roman" w:hAnsi="Times New Roman"/>
            <w:color w:val="000000"/>
            <w:sz w:val="22"/>
            <w:szCs w:val="22"/>
            <w:lang w:eastAsia="pt-BR"/>
          </w:rPr>
          <w:t xml:space="preserve">, valor de </w:t>
        </w:r>
        <w:proofErr w:type="spellStart"/>
        <w:r w:rsidR="00F94F4F" w:rsidRPr="00F94F4F">
          <w:rPr>
            <w:rFonts w:ascii="Times New Roman" w:eastAsia="Times New Roman" w:hAnsi="Times New Roman"/>
            <w:color w:val="000000"/>
            <w:sz w:val="22"/>
            <w:szCs w:val="22"/>
            <w:lang w:eastAsia="pt-BR"/>
          </w:rPr>
          <w:t>venda</w:t>
        </w:r>
        <w:proofErr w:type="spellEnd"/>
        <w:r w:rsidR="00F94F4F" w:rsidRPr="00F94F4F">
          <w:rPr>
            <w:rFonts w:ascii="Times New Roman" w:eastAsia="Times New Roman" w:hAnsi="Times New Roman"/>
            <w:color w:val="000000"/>
            <w:sz w:val="22"/>
            <w:szCs w:val="22"/>
            <w:lang w:eastAsia="pt-BR"/>
          </w:rPr>
          <w:t xml:space="preserve"> do </w:t>
        </w:r>
        <w:proofErr w:type="spellStart"/>
        <w:r w:rsidR="00F94F4F" w:rsidRPr="00F94F4F">
          <w:rPr>
            <w:rFonts w:ascii="Times New Roman" w:eastAsia="Times New Roman" w:hAnsi="Times New Roman"/>
            <w:color w:val="000000"/>
            <w:sz w:val="22"/>
            <w:szCs w:val="22"/>
            <w:lang w:eastAsia="pt-BR"/>
          </w:rPr>
          <w:t>imóvel</w:t>
        </w:r>
        <w:proofErr w:type="spellEnd"/>
        <w:r w:rsidR="00F94F4F" w:rsidRPr="00F94F4F">
          <w:rPr>
            <w:rFonts w:ascii="Times New Roman" w:eastAsia="Times New Roman" w:hAnsi="Times New Roman"/>
            <w:color w:val="000000"/>
            <w:sz w:val="22"/>
            <w:szCs w:val="22"/>
            <w:lang w:eastAsia="pt-BR"/>
          </w:rPr>
          <w:t xml:space="preserve">, valor de </w:t>
        </w:r>
        <w:proofErr w:type="spellStart"/>
        <w:r w:rsidR="00F94F4F" w:rsidRPr="00F94F4F">
          <w:rPr>
            <w:rFonts w:ascii="Times New Roman" w:eastAsia="Times New Roman" w:hAnsi="Times New Roman"/>
            <w:color w:val="000000"/>
            <w:sz w:val="22"/>
            <w:szCs w:val="22"/>
            <w:lang w:eastAsia="pt-BR"/>
          </w:rPr>
          <w:t>avaliação</w:t>
        </w:r>
        <w:proofErr w:type="spellEnd"/>
        <w:r w:rsidR="00F94F4F" w:rsidRPr="00F94F4F">
          <w:rPr>
            <w:rFonts w:ascii="Times New Roman" w:eastAsia="Times New Roman" w:hAnsi="Times New Roman"/>
            <w:color w:val="000000"/>
            <w:sz w:val="22"/>
            <w:szCs w:val="22"/>
            <w:lang w:eastAsia="pt-BR"/>
          </w:rPr>
          <w:t xml:space="preserve"> do </w:t>
        </w:r>
        <w:proofErr w:type="spellStart"/>
        <w:r w:rsidR="00F94F4F" w:rsidRPr="00F94F4F">
          <w:rPr>
            <w:rFonts w:ascii="Times New Roman" w:eastAsia="Times New Roman" w:hAnsi="Times New Roman"/>
            <w:color w:val="000000"/>
            <w:sz w:val="22"/>
            <w:szCs w:val="22"/>
            <w:lang w:eastAsia="pt-BR"/>
          </w:rPr>
          <w:t>imóvel</w:t>
        </w:r>
        <w:proofErr w:type="spellEnd"/>
        <w:r w:rsidR="00F94F4F" w:rsidRPr="00F94F4F">
          <w:rPr>
            <w:rFonts w:ascii="Times New Roman" w:eastAsia="Times New Roman" w:hAnsi="Times New Roman"/>
            <w:color w:val="000000"/>
            <w:sz w:val="22"/>
            <w:szCs w:val="22"/>
            <w:lang w:eastAsia="pt-BR"/>
          </w:rPr>
          <w:t xml:space="preserve">, </w:t>
        </w:r>
        <w:proofErr w:type="spellStart"/>
        <w:r w:rsidR="00F94F4F" w:rsidRPr="00F94F4F">
          <w:rPr>
            <w:rFonts w:ascii="Times New Roman" w:eastAsia="Times New Roman" w:hAnsi="Times New Roman"/>
            <w:color w:val="000000"/>
            <w:sz w:val="22"/>
            <w:szCs w:val="22"/>
            <w:lang w:eastAsia="pt-BR"/>
          </w:rPr>
          <w:t>código</w:t>
        </w:r>
        <w:proofErr w:type="spellEnd"/>
        <w:r w:rsidR="00F94F4F" w:rsidRPr="00F94F4F">
          <w:rPr>
            <w:rFonts w:ascii="Times New Roman" w:eastAsia="Times New Roman" w:hAnsi="Times New Roman"/>
            <w:color w:val="000000"/>
            <w:sz w:val="22"/>
            <w:szCs w:val="22"/>
            <w:lang w:eastAsia="pt-BR"/>
          </w:rPr>
          <w:t xml:space="preserve"> IBGE do </w:t>
        </w:r>
        <w:proofErr w:type="spellStart"/>
        <w:r w:rsidR="00F94F4F" w:rsidRPr="00F94F4F">
          <w:rPr>
            <w:rFonts w:ascii="Times New Roman" w:eastAsia="Times New Roman" w:hAnsi="Times New Roman"/>
            <w:color w:val="000000"/>
            <w:sz w:val="22"/>
            <w:szCs w:val="22"/>
            <w:lang w:eastAsia="pt-BR"/>
          </w:rPr>
          <w:t>município</w:t>
        </w:r>
        <w:proofErr w:type="spellEnd"/>
        <w:r w:rsidR="00F94F4F" w:rsidRPr="00F94F4F">
          <w:rPr>
            <w:rFonts w:ascii="Times New Roman" w:eastAsia="Times New Roman" w:hAnsi="Times New Roman"/>
            <w:color w:val="000000"/>
            <w:sz w:val="22"/>
            <w:szCs w:val="22"/>
            <w:lang w:eastAsia="pt-BR"/>
          </w:rPr>
          <w:t xml:space="preserve"> </w:t>
        </w:r>
        <w:proofErr w:type="spellStart"/>
        <w:r w:rsidR="00F94F4F" w:rsidRPr="00F94F4F">
          <w:rPr>
            <w:rFonts w:ascii="Times New Roman" w:eastAsia="Times New Roman" w:hAnsi="Times New Roman"/>
            <w:color w:val="000000"/>
            <w:sz w:val="22"/>
            <w:szCs w:val="22"/>
            <w:lang w:eastAsia="pt-BR"/>
          </w:rPr>
          <w:t>onde</w:t>
        </w:r>
        <w:proofErr w:type="spellEnd"/>
        <w:r w:rsidR="00F94F4F" w:rsidRPr="00F94F4F">
          <w:rPr>
            <w:rFonts w:ascii="Times New Roman" w:eastAsia="Times New Roman" w:hAnsi="Times New Roman"/>
            <w:color w:val="000000"/>
            <w:sz w:val="22"/>
            <w:szCs w:val="22"/>
            <w:lang w:eastAsia="pt-BR"/>
          </w:rPr>
          <w:t xml:space="preserve"> o </w:t>
        </w:r>
        <w:proofErr w:type="spellStart"/>
        <w:r w:rsidR="00F94F4F" w:rsidRPr="00F94F4F">
          <w:rPr>
            <w:rFonts w:ascii="Times New Roman" w:eastAsia="Times New Roman" w:hAnsi="Times New Roman"/>
            <w:color w:val="000000"/>
            <w:sz w:val="22"/>
            <w:szCs w:val="22"/>
            <w:lang w:eastAsia="pt-BR"/>
          </w:rPr>
          <w:t>imóvel</w:t>
        </w:r>
        <w:proofErr w:type="spellEnd"/>
        <w:r w:rsidR="00F94F4F" w:rsidRPr="00F94F4F">
          <w:rPr>
            <w:rFonts w:ascii="Times New Roman" w:eastAsia="Times New Roman" w:hAnsi="Times New Roman"/>
            <w:color w:val="000000"/>
            <w:sz w:val="22"/>
            <w:szCs w:val="22"/>
            <w:lang w:eastAsia="pt-BR"/>
          </w:rPr>
          <w:t xml:space="preserve"> se </w:t>
        </w:r>
        <w:proofErr w:type="spellStart"/>
        <w:r w:rsidR="00F94F4F" w:rsidRPr="00F94F4F">
          <w:rPr>
            <w:rFonts w:ascii="Times New Roman" w:eastAsia="Times New Roman" w:hAnsi="Times New Roman"/>
            <w:color w:val="000000"/>
            <w:sz w:val="22"/>
            <w:szCs w:val="22"/>
            <w:lang w:eastAsia="pt-BR"/>
          </w:rPr>
          <w:t>localiza</w:t>
        </w:r>
        <w:proofErr w:type="spellEnd"/>
        <w:r w:rsidR="00F94F4F" w:rsidRPr="00F94F4F">
          <w:rPr>
            <w:rFonts w:ascii="Times New Roman" w:eastAsia="Times New Roman" w:hAnsi="Times New Roman"/>
            <w:color w:val="000000"/>
            <w:sz w:val="22"/>
            <w:szCs w:val="22"/>
            <w:lang w:eastAsia="pt-BR"/>
          </w:rPr>
          <w:t xml:space="preserve"> e se o </w:t>
        </w:r>
        <w:proofErr w:type="spellStart"/>
        <w:r w:rsidR="00F94F4F" w:rsidRPr="00F94F4F">
          <w:rPr>
            <w:rFonts w:ascii="Times New Roman" w:eastAsia="Times New Roman" w:hAnsi="Times New Roman"/>
            <w:color w:val="000000"/>
            <w:sz w:val="22"/>
            <w:szCs w:val="22"/>
            <w:lang w:eastAsia="pt-BR"/>
          </w:rPr>
          <w:t>imóvel</w:t>
        </w:r>
        <w:proofErr w:type="spellEnd"/>
        <w:r w:rsidR="00F94F4F" w:rsidRPr="00F94F4F">
          <w:rPr>
            <w:rFonts w:ascii="Times New Roman" w:eastAsia="Times New Roman" w:hAnsi="Times New Roman"/>
            <w:color w:val="000000"/>
            <w:sz w:val="22"/>
            <w:szCs w:val="22"/>
            <w:lang w:eastAsia="pt-BR"/>
          </w:rPr>
          <w:t xml:space="preserve"> é novo.</w:t>
        </w:r>
      </w:ins>
    </w:p>
    <w:p w14:paraId="5682A066" w14:textId="77777777" w:rsidR="007C062B" w:rsidRPr="002546FA" w:rsidRDefault="007C062B">
      <w:pPr>
        <w:widowControl w:val="0"/>
        <w:autoSpaceDE w:val="0"/>
        <w:autoSpaceDN w:val="0"/>
        <w:adjustRightInd w:val="0"/>
        <w:spacing w:line="300" w:lineRule="exact"/>
        <w:ind w:left="708"/>
        <w:jc w:val="both"/>
        <w:rPr>
          <w:rFonts w:ascii="Times New Roman" w:eastAsia="Times New Roman" w:hAnsi="Times New Roman"/>
          <w:color w:val="000000"/>
          <w:sz w:val="22"/>
          <w:szCs w:val="22"/>
          <w:lang w:val="pt-BR" w:eastAsia="pt-BR"/>
        </w:rPr>
      </w:pPr>
    </w:p>
    <w:p w14:paraId="6C503FAB" w14:textId="5BFE63BC" w:rsidR="00926694" w:rsidRPr="00923AB6" w:rsidRDefault="007C062B">
      <w:pPr>
        <w:widowControl w:val="0"/>
        <w:autoSpaceDE w:val="0"/>
        <w:autoSpaceDN w:val="0"/>
        <w:adjustRightInd w:val="0"/>
        <w:spacing w:line="300" w:lineRule="exact"/>
        <w:ind w:left="708"/>
        <w:jc w:val="both"/>
        <w:rPr>
          <w:rFonts w:ascii="Times New Roman" w:eastAsia="Times New Roman" w:hAnsi="Times New Roman"/>
          <w:color w:val="000000"/>
          <w:sz w:val="22"/>
          <w:szCs w:val="22"/>
          <w:lang w:val="pt-BR" w:eastAsia="pt-BR"/>
        </w:rPr>
      </w:pPr>
      <w:r w:rsidRPr="00923AB6">
        <w:rPr>
          <w:rFonts w:ascii="Times New Roman" w:eastAsia="Times New Roman" w:hAnsi="Times New Roman"/>
          <w:color w:val="000000"/>
          <w:sz w:val="22"/>
          <w:szCs w:val="22"/>
          <w:lang w:val="pt-BR" w:eastAsia="pt-BR"/>
        </w:rPr>
        <w:t xml:space="preserve">3.5.2. A Emissora se compromete a encaminhar as declarações objeto </w:t>
      </w:r>
      <w:r w:rsidR="00E13DCE" w:rsidRPr="00923AB6">
        <w:rPr>
          <w:rFonts w:ascii="Times New Roman" w:eastAsia="Times New Roman" w:hAnsi="Times New Roman"/>
          <w:color w:val="000000"/>
          <w:sz w:val="22"/>
          <w:szCs w:val="22"/>
          <w:lang w:val="pt-BR" w:eastAsia="pt-BR"/>
        </w:rPr>
        <w:t xml:space="preserve">da Cláusula </w:t>
      </w:r>
      <w:r w:rsidRPr="00923AB6">
        <w:rPr>
          <w:rFonts w:ascii="Times New Roman" w:eastAsia="Times New Roman" w:hAnsi="Times New Roman"/>
          <w:color w:val="000000"/>
          <w:sz w:val="22"/>
          <w:szCs w:val="22"/>
          <w:lang w:val="pt-BR" w:eastAsia="pt-BR"/>
        </w:rPr>
        <w:t xml:space="preserve">3.5.1 acima ao </w:t>
      </w:r>
      <w:del w:id="81" w:author="Hugo Alves Richard" w:date="2016-11-24T17:48:00Z">
        <w:r w:rsidRPr="00923AB6" w:rsidDel="00F94F4F">
          <w:rPr>
            <w:rFonts w:ascii="Times New Roman" w:eastAsia="Times New Roman" w:hAnsi="Times New Roman"/>
            <w:color w:val="000000"/>
            <w:sz w:val="22"/>
            <w:szCs w:val="22"/>
            <w:lang w:val="pt-BR" w:eastAsia="pt-BR"/>
          </w:rPr>
          <w:delText>Agente Fiduciário</w:delText>
        </w:r>
      </w:del>
      <w:commentRangeStart w:id="82"/>
      <w:ins w:id="83" w:author="Hugo Alves Richard" w:date="2016-11-24T17:48:00Z">
        <w:r w:rsidR="00F94F4F">
          <w:rPr>
            <w:rFonts w:ascii="Times New Roman" w:eastAsia="Times New Roman" w:hAnsi="Times New Roman"/>
            <w:color w:val="000000"/>
            <w:sz w:val="22"/>
            <w:szCs w:val="22"/>
            <w:lang w:val="pt-BR" w:eastAsia="pt-BR"/>
          </w:rPr>
          <w:t>Investidor</w:t>
        </w:r>
      </w:ins>
      <w:commentRangeEnd w:id="82"/>
      <w:ins w:id="84" w:author="Hugo Alves Richard" w:date="2016-11-24T17:49:00Z">
        <w:r w:rsidR="00F94F4F">
          <w:rPr>
            <w:rStyle w:val="Refdecomentrio"/>
            <w:rFonts w:ascii="Times New Roman" w:eastAsia="Times New Roman" w:hAnsi="Times New Roman"/>
            <w:szCs w:val="20"/>
            <w:lang w:val="pt-BR" w:eastAsia="pt-BR"/>
          </w:rPr>
          <w:commentReference w:id="82"/>
        </w:r>
      </w:ins>
      <w:r w:rsidRPr="00923AB6">
        <w:rPr>
          <w:rFonts w:ascii="Times New Roman" w:eastAsia="Times New Roman" w:hAnsi="Times New Roman"/>
          <w:color w:val="000000"/>
          <w:sz w:val="22"/>
          <w:szCs w:val="22"/>
          <w:lang w:val="pt-BR" w:eastAsia="pt-BR"/>
        </w:rPr>
        <w:t xml:space="preserve"> em até 2 (dois) Dias Úteis contados do seu recebimento</w:t>
      </w:r>
      <w:r w:rsidR="009752D1" w:rsidRPr="00923AB6">
        <w:rPr>
          <w:rFonts w:ascii="Times New Roman" w:eastAsia="Times New Roman" w:hAnsi="Times New Roman"/>
          <w:color w:val="000000"/>
          <w:sz w:val="22"/>
          <w:szCs w:val="22"/>
          <w:lang w:val="pt-BR" w:eastAsia="pt-BR"/>
        </w:rPr>
        <w:t xml:space="preserve"> </w:t>
      </w:r>
      <w:r w:rsidR="009752D1" w:rsidRPr="00923AB6">
        <w:rPr>
          <w:rFonts w:ascii="Times New Roman" w:hAnsi="Times New Roman"/>
          <w:color w:val="000000"/>
          <w:sz w:val="22"/>
          <w:szCs w:val="22"/>
          <w:lang w:val="pt-BR"/>
        </w:rPr>
        <w:t xml:space="preserve">desde que a declaração tenha sido devidamente enviada pela Cedente à Emissora, nos termos </w:t>
      </w:r>
      <w:r w:rsidR="0001303C" w:rsidRPr="00923AB6">
        <w:rPr>
          <w:rFonts w:ascii="Times New Roman" w:hAnsi="Times New Roman"/>
          <w:color w:val="000000"/>
          <w:sz w:val="22"/>
          <w:szCs w:val="22"/>
          <w:lang w:val="pt-BR"/>
        </w:rPr>
        <w:t>da Cláusula 2.7.1 do</w:t>
      </w:r>
      <w:r w:rsidR="009752D1" w:rsidRPr="00923AB6">
        <w:rPr>
          <w:rFonts w:ascii="Times New Roman" w:hAnsi="Times New Roman"/>
          <w:color w:val="000000"/>
          <w:sz w:val="22"/>
          <w:szCs w:val="22"/>
          <w:lang w:val="pt-BR"/>
        </w:rPr>
        <w:t xml:space="preserve"> Contrato de Cessão</w:t>
      </w:r>
      <w:r w:rsidRPr="00923AB6">
        <w:rPr>
          <w:rFonts w:ascii="Times New Roman" w:eastAsia="Times New Roman" w:hAnsi="Times New Roman"/>
          <w:color w:val="000000"/>
          <w:sz w:val="22"/>
          <w:szCs w:val="22"/>
          <w:lang w:val="pt-BR" w:eastAsia="pt-BR"/>
        </w:rPr>
        <w:t>.</w:t>
      </w:r>
    </w:p>
    <w:p w14:paraId="5DA7826C" w14:textId="77777777" w:rsidR="00926694" w:rsidRPr="00923AB6" w:rsidRDefault="00926694">
      <w:pPr>
        <w:tabs>
          <w:tab w:val="left" w:pos="284"/>
        </w:tabs>
        <w:spacing w:line="300" w:lineRule="exact"/>
        <w:jc w:val="both"/>
        <w:rPr>
          <w:rFonts w:ascii="Times New Roman" w:hAnsi="Times New Roman"/>
          <w:sz w:val="22"/>
          <w:szCs w:val="22"/>
          <w:lang w:val="pt-BR"/>
        </w:rPr>
      </w:pPr>
    </w:p>
    <w:p w14:paraId="7E435A73" w14:textId="0C4C55D5" w:rsidR="00026435" w:rsidRPr="00C8412D" w:rsidRDefault="00026435">
      <w:pPr>
        <w:tabs>
          <w:tab w:val="left" w:pos="284"/>
        </w:tabs>
        <w:spacing w:line="300" w:lineRule="exact"/>
        <w:jc w:val="both"/>
        <w:rPr>
          <w:rFonts w:ascii="Times New Roman" w:hAnsi="Times New Roman"/>
          <w:sz w:val="22"/>
          <w:szCs w:val="22"/>
          <w:lang w:val="pt-BR"/>
        </w:rPr>
      </w:pPr>
      <w:r w:rsidRPr="00923AB6">
        <w:rPr>
          <w:rFonts w:ascii="Times New Roman" w:hAnsi="Times New Roman"/>
          <w:sz w:val="22"/>
          <w:szCs w:val="22"/>
          <w:lang w:val="pt-BR"/>
        </w:rPr>
        <w:t xml:space="preserve">3.6. </w:t>
      </w:r>
      <w:r w:rsidR="00A9550A" w:rsidRPr="00923AB6">
        <w:rPr>
          <w:rFonts w:ascii="Times New Roman" w:hAnsi="Times New Roman"/>
          <w:sz w:val="22"/>
          <w:szCs w:val="22"/>
          <w:u w:val="single"/>
          <w:lang w:val="pt-BR"/>
        </w:rPr>
        <w:t>Ajuste de Valores Novos Financiamentos</w:t>
      </w:r>
      <w:r w:rsidRPr="00923AB6">
        <w:rPr>
          <w:rFonts w:ascii="Times New Roman" w:hAnsi="Times New Roman"/>
          <w:sz w:val="22"/>
          <w:szCs w:val="22"/>
          <w:lang w:val="pt-BR"/>
        </w:rPr>
        <w:t>: Enquanto o Valor da Cessão não for integralmente aplicado pelo Cedente na concessão de Novos Financiamentos, o Cedente se obrig</w:t>
      </w:r>
      <w:r w:rsidR="00A9550A" w:rsidRPr="00923AB6">
        <w:rPr>
          <w:rFonts w:ascii="Times New Roman" w:hAnsi="Times New Roman"/>
          <w:sz w:val="22"/>
          <w:szCs w:val="22"/>
          <w:lang w:val="pt-BR"/>
        </w:rPr>
        <w:t>ou</w:t>
      </w:r>
      <w:r w:rsidRPr="00923AB6">
        <w:rPr>
          <w:rFonts w:ascii="Times New Roman" w:hAnsi="Times New Roman"/>
          <w:sz w:val="22"/>
          <w:szCs w:val="22"/>
          <w:lang w:val="pt-BR"/>
        </w:rPr>
        <w:t xml:space="preserve"> a pagar à Emissora e essa se obrig</w:t>
      </w:r>
      <w:r w:rsidR="00A9550A" w:rsidRPr="00923AB6">
        <w:rPr>
          <w:rFonts w:ascii="Times New Roman" w:hAnsi="Times New Roman"/>
          <w:sz w:val="22"/>
          <w:szCs w:val="22"/>
          <w:lang w:val="pt-BR"/>
        </w:rPr>
        <w:t>ou</w:t>
      </w:r>
      <w:r w:rsidRPr="00923AB6">
        <w:rPr>
          <w:rFonts w:ascii="Times New Roman" w:hAnsi="Times New Roman"/>
          <w:sz w:val="22"/>
          <w:szCs w:val="22"/>
          <w:lang w:val="pt-BR"/>
        </w:rPr>
        <w:t xml:space="preserve"> a repassar integralmente aos </w:t>
      </w:r>
      <w:r w:rsidR="00A9550A" w:rsidRPr="00923AB6">
        <w:rPr>
          <w:rFonts w:ascii="Times New Roman" w:hAnsi="Times New Roman"/>
          <w:sz w:val="22"/>
          <w:szCs w:val="22"/>
          <w:lang w:val="pt-BR"/>
        </w:rPr>
        <w:t xml:space="preserve">Investidores, o valor correspondente ao </w:t>
      </w:r>
      <w:r w:rsidRPr="00923AB6">
        <w:rPr>
          <w:rFonts w:ascii="Times New Roman" w:hAnsi="Times New Roman"/>
          <w:sz w:val="22"/>
          <w:szCs w:val="22"/>
          <w:lang w:val="pt-BR"/>
        </w:rPr>
        <w:t xml:space="preserve">Ajuste de Valores Novos </w:t>
      </w:r>
      <w:r w:rsidR="00A9550A" w:rsidRPr="00923AB6">
        <w:rPr>
          <w:rFonts w:ascii="Times New Roman" w:hAnsi="Times New Roman"/>
          <w:sz w:val="22"/>
          <w:szCs w:val="22"/>
          <w:lang w:val="pt-BR"/>
        </w:rPr>
        <w:t>Fin</w:t>
      </w:r>
      <w:r w:rsidR="00A033BD" w:rsidRPr="00923AB6">
        <w:rPr>
          <w:rFonts w:ascii="Times New Roman" w:hAnsi="Times New Roman"/>
          <w:sz w:val="22"/>
          <w:szCs w:val="22"/>
          <w:lang w:val="pt-BR"/>
        </w:rPr>
        <w:t>anciamento</w:t>
      </w:r>
      <w:r w:rsidR="00E60FC0" w:rsidRPr="00923AB6">
        <w:rPr>
          <w:rFonts w:ascii="Times New Roman" w:hAnsi="Times New Roman"/>
          <w:sz w:val="22"/>
          <w:szCs w:val="22"/>
          <w:lang w:val="pt-BR"/>
        </w:rPr>
        <w:t>s</w:t>
      </w:r>
      <w:r w:rsidR="00A033BD" w:rsidRPr="00923AB6">
        <w:rPr>
          <w:rFonts w:ascii="Times New Roman" w:hAnsi="Times New Roman"/>
          <w:sz w:val="22"/>
          <w:szCs w:val="22"/>
          <w:lang w:val="pt-BR"/>
        </w:rPr>
        <w:t xml:space="preserve">, conforme disposto na Cláusula </w:t>
      </w:r>
      <w:r w:rsidR="00A9550A" w:rsidRPr="00923AB6">
        <w:rPr>
          <w:rFonts w:ascii="Times New Roman" w:hAnsi="Times New Roman"/>
          <w:sz w:val="22"/>
          <w:szCs w:val="22"/>
          <w:lang w:val="pt-BR"/>
        </w:rPr>
        <w:t>2.7.2 do Contrato de Cessão, em razão das disposições do §</w:t>
      </w:r>
      <w:r w:rsidR="0001303C" w:rsidRPr="0098348B">
        <w:rPr>
          <w:rFonts w:ascii="Times New Roman" w:hAnsi="Times New Roman"/>
          <w:sz w:val="22"/>
          <w:szCs w:val="22"/>
          <w:lang w:val="pt-BR"/>
        </w:rPr>
        <w:t>3</w:t>
      </w:r>
      <w:r w:rsidR="00A9550A" w:rsidRPr="0098348B">
        <w:rPr>
          <w:rFonts w:ascii="Times New Roman" w:hAnsi="Times New Roman"/>
          <w:sz w:val="22"/>
          <w:szCs w:val="22"/>
          <w:lang w:val="pt-BR"/>
        </w:rPr>
        <w:t>º do Art. 2º da Resolução nº 798 do Conselho Curador do FGTS, de 26 de fevereiro de 2016</w:t>
      </w:r>
      <w:r w:rsidR="0001303C" w:rsidRPr="0098348B">
        <w:rPr>
          <w:rFonts w:ascii="Times New Roman" w:hAnsi="Times New Roman"/>
          <w:sz w:val="22"/>
          <w:szCs w:val="22"/>
          <w:lang w:val="pt-BR"/>
        </w:rPr>
        <w:t>,</w:t>
      </w:r>
      <w:r w:rsidR="0001303C" w:rsidRPr="0098348B">
        <w:rPr>
          <w:rFonts w:ascii="Times New Roman" w:hAnsi="Times New Roman"/>
          <w:color w:val="000000"/>
          <w:sz w:val="22"/>
          <w:szCs w:val="22"/>
          <w:lang w:val="pt-BR"/>
        </w:rPr>
        <w:t xml:space="preserve"> conforme alterada pela Resolução nº 807 do Conselho Curador do FGTS, de 10 de fevereiro de 2016</w:t>
      </w:r>
      <w:ins w:id="85" w:author="Hugo Alves Richard" w:date="2016-11-24T17:53:00Z">
        <w:r w:rsidR="00F94F4F">
          <w:rPr>
            <w:rFonts w:ascii="Times New Roman" w:hAnsi="Times New Roman"/>
            <w:color w:val="000000"/>
            <w:sz w:val="22"/>
            <w:szCs w:val="22"/>
            <w:lang w:val="pt-BR"/>
          </w:rPr>
          <w:t>,</w:t>
        </w:r>
      </w:ins>
      <w:del w:id="86" w:author="Hugo Alves Richard" w:date="2016-11-24T17:53:00Z">
        <w:r w:rsidR="00923AB6" w:rsidRPr="0098348B" w:rsidDel="00F94F4F">
          <w:rPr>
            <w:rFonts w:ascii="Times New Roman" w:hAnsi="Times New Roman"/>
            <w:color w:val="000000"/>
            <w:sz w:val="22"/>
            <w:szCs w:val="22"/>
            <w:lang w:val="pt-BR"/>
          </w:rPr>
          <w:delText xml:space="preserve"> e</w:delText>
        </w:r>
      </w:del>
      <w:r w:rsidR="00923AB6" w:rsidRPr="0098348B">
        <w:rPr>
          <w:rFonts w:ascii="Times New Roman" w:hAnsi="Times New Roman"/>
          <w:color w:val="000000"/>
          <w:sz w:val="22"/>
          <w:szCs w:val="22"/>
          <w:lang w:val="pt-BR"/>
        </w:rPr>
        <w:t xml:space="preserve"> pela Resolução nº 814 do Conselho Curador do FGTS, de 20 de julho de 2016</w:t>
      </w:r>
      <w:ins w:id="87" w:author="Hugo Alves Richard" w:date="2016-11-24T17:51:00Z">
        <w:r w:rsidR="00F94F4F">
          <w:rPr>
            <w:rFonts w:ascii="Times New Roman" w:hAnsi="Times New Roman"/>
            <w:color w:val="000000"/>
            <w:sz w:val="22"/>
            <w:szCs w:val="22"/>
            <w:lang w:val="pt-BR"/>
          </w:rPr>
          <w:t>,</w:t>
        </w:r>
      </w:ins>
      <w:del w:id="88" w:author="Hugo Alves Richard" w:date="2016-11-24T17:51:00Z">
        <w:r w:rsidR="000D4EDC" w:rsidDel="00F94F4F">
          <w:rPr>
            <w:rFonts w:ascii="Times New Roman" w:hAnsi="Times New Roman"/>
            <w:color w:val="000000"/>
            <w:sz w:val="22"/>
            <w:szCs w:val="22"/>
            <w:lang w:val="pt-BR"/>
          </w:rPr>
          <w:delText xml:space="preserve"> e</w:delText>
        </w:r>
      </w:del>
      <w:r w:rsidR="000D4EDC">
        <w:rPr>
          <w:rFonts w:ascii="Times New Roman" w:hAnsi="Times New Roman"/>
          <w:color w:val="000000"/>
          <w:sz w:val="22"/>
          <w:szCs w:val="22"/>
          <w:lang w:val="pt-BR"/>
        </w:rPr>
        <w:t xml:space="preserve"> </w:t>
      </w:r>
      <w:ins w:id="89" w:author="Hugo Alves Richard" w:date="2016-11-24T17:53:00Z">
        <w:r w:rsidR="00F94F4F">
          <w:rPr>
            <w:rFonts w:ascii="Times New Roman" w:hAnsi="Times New Roman"/>
            <w:color w:val="000000"/>
            <w:sz w:val="22"/>
            <w:szCs w:val="22"/>
            <w:lang w:val="pt-BR"/>
          </w:rPr>
          <w:t xml:space="preserve">e </w:t>
        </w:r>
      </w:ins>
      <w:r w:rsidR="000D4EDC">
        <w:rPr>
          <w:rFonts w:ascii="Times New Roman" w:hAnsi="Times New Roman"/>
          <w:color w:val="000000"/>
          <w:sz w:val="22"/>
          <w:szCs w:val="22"/>
          <w:lang w:val="pt-BR"/>
        </w:rPr>
        <w:t>pela Resolução nº 824 do Conselho Curador do FGTS</w:t>
      </w:r>
      <w:ins w:id="90" w:author="Hugo Alves Richard" w:date="2016-11-24T17:53:00Z">
        <w:r w:rsidR="00F94F4F">
          <w:rPr>
            <w:rFonts w:ascii="Times New Roman" w:hAnsi="Times New Roman"/>
            <w:color w:val="000000"/>
            <w:sz w:val="22"/>
            <w:szCs w:val="22"/>
            <w:lang w:val="pt-BR"/>
          </w:rPr>
          <w:t>,</w:t>
        </w:r>
      </w:ins>
      <w:r w:rsidR="000D4EDC">
        <w:rPr>
          <w:rFonts w:ascii="Times New Roman" w:hAnsi="Times New Roman"/>
          <w:color w:val="000000"/>
          <w:sz w:val="22"/>
          <w:szCs w:val="22"/>
          <w:lang w:val="pt-BR"/>
        </w:rPr>
        <w:t xml:space="preserve"> de 13 de setembro de 2016</w:t>
      </w:r>
      <w:r w:rsidR="0001303C" w:rsidRPr="0098348B">
        <w:rPr>
          <w:rFonts w:ascii="Times New Roman" w:hAnsi="Times New Roman"/>
          <w:color w:val="000000"/>
          <w:sz w:val="22"/>
          <w:szCs w:val="22"/>
          <w:lang w:val="pt-BR"/>
        </w:rPr>
        <w:t>,</w:t>
      </w:r>
      <w:r w:rsidR="00A9550A" w:rsidRPr="00923AB6">
        <w:rPr>
          <w:rFonts w:ascii="Times New Roman" w:hAnsi="Times New Roman"/>
          <w:sz w:val="22"/>
          <w:szCs w:val="22"/>
          <w:lang w:val="pt-BR"/>
        </w:rPr>
        <w:t xml:space="preserve"> e</w:t>
      </w:r>
      <w:r w:rsidRPr="00923AB6">
        <w:rPr>
          <w:rFonts w:ascii="Times New Roman" w:hAnsi="Times New Roman"/>
          <w:sz w:val="22"/>
          <w:szCs w:val="22"/>
          <w:lang w:val="pt-BR"/>
        </w:rPr>
        <w:t xml:space="preserve"> </w:t>
      </w:r>
      <w:ins w:id="91" w:author="Hugo Alves Richard" w:date="2016-11-24T17:52:00Z">
        <w:r w:rsidR="00F94F4F">
          <w:rPr>
            <w:rFonts w:ascii="Times New Roman" w:hAnsi="Times New Roman"/>
            <w:sz w:val="22"/>
            <w:szCs w:val="22"/>
            <w:lang w:val="pt-BR"/>
          </w:rPr>
          <w:t xml:space="preserve">na Circular Caixa nº 736, de 27 de outubro de 2016, e </w:t>
        </w:r>
      </w:ins>
      <w:r w:rsidRPr="00923AB6">
        <w:rPr>
          <w:rFonts w:ascii="Times New Roman" w:hAnsi="Times New Roman"/>
          <w:sz w:val="22"/>
          <w:szCs w:val="22"/>
          <w:lang w:val="pt-BR"/>
        </w:rPr>
        <w:t xml:space="preserve">calculado na </w:t>
      </w:r>
      <w:r w:rsidR="00A9550A" w:rsidRPr="00923AB6">
        <w:rPr>
          <w:rFonts w:ascii="Times New Roman" w:hAnsi="Times New Roman"/>
          <w:sz w:val="22"/>
          <w:szCs w:val="22"/>
          <w:lang w:val="pt-BR"/>
        </w:rPr>
        <w:t>forma do Anexo V deste Termo de Securitização.</w:t>
      </w:r>
      <w:r w:rsidR="0001303C" w:rsidRPr="00923AB6">
        <w:rPr>
          <w:rFonts w:ascii="Times New Roman" w:hAnsi="Times New Roman"/>
          <w:sz w:val="22"/>
          <w:szCs w:val="22"/>
          <w:lang w:val="pt-BR"/>
        </w:rPr>
        <w:t xml:space="preserve"> </w:t>
      </w:r>
    </w:p>
    <w:p w14:paraId="78F1D939" w14:textId="77777777" w:rsidR="00807C7D" w:rsidRPr="00C8412D" w:rsidRDefault="00807C7D">
      <w:pPr>
        <w:tabs>
          <w:tab w:val="left" w:pos="284"/>
        </w:tabs>
        <w:spacing w:line="300" w:lineRule="exact"/>
        <w:jc w:val="both"/>
        <w:rPr>
          <w:rFonts w:ascii="Times New Roman" w:hAnsi="Times New Roman"/>
          <w:sz w:val="22"/>
          <w:szCs w:val="22"/>
          <w:lang w:val="pt-BR"/>
        </w:rPr>
      </w:pPr>
    </w:p>
    <w:p w14:paraId="049C1101" w14:textId="76043F2E" w:rsidR="00807C7D" w:rsidRPr="00C8412D" w:rsidRDefault="00807C7D">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lastRenderedPageBreak/>
        <w:t xml:space="preserve">3.6.1 </w:t>
      </w:r>
      <w:r w:rsidR="00A9550A" w:rsidRPr="00C8412D">
        <w:rPr>
          <w:rFonts w:ascii="Times New Roman" w:hAnsi="Times New Roman"/>
          <w:color w:val="000000"/>
          <w:sz w:val="22"/>
          <w:szCs w:val="22"/>
          <w:lang w:val="pt-BR"/>
        </w:rPr>
        <w:t xml:space="preserve">Desde que recebido, </w:t>
      </w:r>
      <w:r w:rsidR="00A9550A" w:rsidRPr="00C8412D">
        <w:rPr>
          <w:rFonts w:ascii="Times New Roman" w:hAnsi="Times New Roman"/>
          <w:sz w:val="22"/>
          <w:szCs w:val="22"/>
          <w:lang w:val="pt-BR"/>
        </w:rPr>
        <w:t>a</w:t>
      </w:r>
      <w:r w:rsidRPr="00C8412D">
        <w:rPr>
          <w:rFonts w:ascii="Times New Roman" w:hAnsi="Times New Roman"/>
          <w:sz w:val="22"/>
          <w:szCs w:val="22"/>
          <w:lang w:val="pt-BR"/>
        </w:rPr>
        <w:t xml:space="preserve"> Emissora se obriga a repassar integralmente o </w:t>
      </w:r>
      <w:r w:rsidR="00A9550A" w:rsidRPr="00C8412D">
        <w:rPr>
          <w:rFonts w:ascii="Times New Roman" w:hAnsi="Times New Roman"/>
          <w:sz w:val="22"/>
          <w:szCs w:val="22"/>
          <w:lang w:val="pt-BR"/>
        </w:rPr>
        <w:t>Ajuste de Valores Novos Financiamento</w:t>
      </w:r>
      <w:r w:rsidR="00E60FC0" w:rsidRPr="00C8412D">
        <w:rPr>
          <w:rFonts w:ascii="Times New Roman" w:hAnsi="Times New Roman"/>
          <w:sz w:val="22"/>
          <w:szCs w:val="22"/>
          <w:lang w:val="pt-BR"/>
        </w:rPr>
        <w:t>s</w:t>
      </w:r>
      <w:r w:rsidRPr="00C8412D">
        <w:rPr>
          <w:rFonts w:ascii="Times New Roman" w:hAnsi="Times New Roman"/>
          <w:sz w:val="22"/>
          <w:szCs w:val="22"/>
          <w:lang w:val="pt-BR"/>
        </w:rPr>
        <w:t xml:space="preserve"> recebido do Cedente aos Investidores </w:t>
      </w:r>
      <w:del w:id="92" w:author="Hugo Alves Richard" w:date="2016-11-24T18:02:00Z">
        <w:r w:rsidRPr="00C8412D" w:rsidDel="00CA7785">
          <w:rPr>
            <w:rFonts w:ascii="Times New Roman" w:hAnsi="Times New Roman"/>
            <w:sz w:val="22"/>
            <w:szCs w:val="22"/>
            <w:lang w:val="pt-BR"/>
          </w:rPr>
          <w:delText xml:space="preserve">em cada das datas </w:delText>
        </w:r>
      </w:del>
      <w:ins w:id="93" w:author="Hugo Alves Richard" w:date="2016-11-24T18:03:00Z">
        <w:r w:rsidR="00CA7785">
          <w:rPr>
            <w:rFonts w:ascii="Times New Roman" w:hAnsi="Times New Roman"/>
            <w:sz w:val="22"/>
            <w:szCs w:val="22"/>
            <w:lang w:val="pt-BR"/>
          </w:rPr>
          <w:t xml:space="preserve">em cada uma das datas </w:t>
        </w:r>
      </w:ins>
      <w:r w:rsidRPr="00C8412D">
        <w:rPr>
          <w:rFonts w:ascii="Times New Roman" w:hAnsi="Times New Roman"/>
          <w:sz w:val="22"/>
          <w:szCs w:val="22"/>
          <w:lang w:val="pt-BR"/>
        </w:rPr>
        <w:t>subsequentes de pagamento de amortização e juros remuneratórios dos CRI, conforme previstas neste Termo de Securitização.</w:t>
      </w:r>
    </w:p>
    <w:p w14:paraId="724512FA" w14:textId="77777777" w:rsidR="00807C7D" w:rsidRPr="00C8412D" w:rsidRDefault="00807C7D">
      <w:pPr>
        <w:tabs>
          <w:tab w:val="left" w:pos="284"/>
        </w:tabs>
        <w:spacing w:line="300" w:lineRule="exact"/>
        <w:jc w:val="both"/>
        <w:rPr>
          <w:rFonts w:ascii="Times New Roman" w:hAnsi="Times New Roman"/>
          <w:sz w:val="22"/>
          <w:szCs w:val="22"/>
          <w:lang w:val="pt-BR"/>
        </w:rPr>
      </w:pPr>
    </w:p>
    <w:p w14:paraId="5EF5E2D3" w14:textId="12BAB495" w:rsidR="00FA67DF" w:rsidRPr="00C8412D" w:rsidRDefault="00807C7D">
      <w:pPr>
        <w:pStyle w:val="BodyText21"/>
        <w:spacing w:line="300" w:lineRule="exact"/>
        <w:ind w:left="284"/>
        <w:rPr>
          <w:color w:val="000000"/>
          <w:sz w:val="22"/>
          <w:szCs w:val="22"/>
        </w:rPr>
      </w:pPr>
      <w:r w:rsidRPr="00C8412D">
        <w:rPr>
          <w:sz w:val="22"/>
          <w:szCs w:val="22"/>
        </w:rPr>
        <w:t xml:space="preserve">3.6.2. O pagamento da Multa por Atraso (definida no Contrato de Cessão) é de responsabilidade do Cedente, conforme estipulado no Contrato de Cessão, </w:t>
      </w:r>
      <w:del w:id="94" w:author="Hugo Alves Richard" w:date="2016-11-24T18:04:00Z">
        <w:r w:rsidRPr="00C8412D" w:rsidDel="001F35CE">
          <w:rPr>
            <w:sz w:val="22"/>
            <w:szCs w:val="22"/>
          </w:rPr>
          <w:delText xml:space="preserve">dessa forma esta multa </w:delText>
        </w:r>
      </w:del>
      <w:ins w:id="95" w:author="Hugo Alves Richard" w:date="2016-11-24T18:04:00Z">
        <w:r w:rsidR="001F35CE">
          <w:rPr>
            <w:sz w:val="22"/>
            <w:szCs w:val="22"/>
          </w:rPr>
          <w:t xml:space="preserve">de modo que </w:t>
        </w:r>
      </w:ins>
      <w:r w:rsidRPr="00C8412D">
        <w:rPr>
          <w:sz w:val="22"/>
          <w:szCs w:val="22"/>
        </w:rPr>
        <w:t>somente será devida pela Emissora caso esta venha a receber do Cedente conforme estipulado no Contrato de Cessão.</w:t>
      </w:r>
    </w:p>
    <w:p w14:paraId="1A0BA8F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C5E16A6" w14:textId="77777777" w:rsidR="00651B35" w:rsidRPr="00C8412D" w:rsidRDefault="00651B35">
      <w:pPr>
        <w:pStyle w:val="Ttulo2"/>
        <w:tabs>
          <w:tab w:val="left" w:pos="284"/>
        </w:tabs>
        <w:spacing w:line="300" w:lineRule="exact"/>
        <w:rPr>
          <w:rFonts w:ascii="Times New Roman" w:hAnsi="Times New Roman"/>
          <w:sz w:val="22"/>
          <w:szCs w:val="22"/>
        </w:rPr>
      </w:pPr>
      <w:bookmarkStart w:id="96" w:name="_Toc163380701"/>
      <w:bookmarkStart w:id="97" w:name="_Toc180553617"/>
      <w:bookmarkStart w:id="98" w:name="_Toc205799092"/>
      <w:bookmarkStart w:id="99" w:name="_Toc241983067"/>
      <w:bookmarkStart w:id="100" w:name="_Toc266295725"/>
      <w:bookmarkStart w:id="101" w:name="_Toc299444346"/>
      <w:bookmarkStart w:id="102" w:name="_Toc299707258"/>
      <w:bookmarkStart w:id="103" w:name="_Toc449709462"/>
      <w:r w:rsidRPr="00C8412D">
        <w:rPr>
          <w:rFonts w:ascii="Times New Roman" w:hAnsi="Times New Roman"/>
          <w:sz w:val="22"/>
          <w:szCs w:val="22"/>
        </w:rPr>
        <w:t>CLÁUSULA QUARTA – SUBSCRIÇÃO E INTEGRALIZAÇÃO DOS CRI</w:t>
      </w:r>
      <w:bookmarkEnd w:id="96"/>
      <w:bookmarkEnd w:id="97"/>
      <w:bookmarkEnd w:id="98"/>
      <w:bookmarkEnd w:id="99"/>
      <w:bookmarkEnd w:id="100"/>
      <w:bookmarkEnd w:id="101"/>
      <w:bookmarkEnd w:id="102"/>
      <w:bookmarkEnd w:id="103"/>
    </w:p>
    <w:p w14:paraId="5097AF00" w14:textId="77777777" w:rsidR="00651B35" w:rsidRPr="00C8412D" w:rsidRDefault="00651B35">
      <w:pPr>
        <w:tabs>
          <w:tab w:val="left" w:pos="284"/>
        </w:tabs>
        <w:spacing w:line="300" w:lineRule="exact"/>
        <w:jc w:val="both"/>
        <w:rPr>
          <w:rFonts w:ascii="Times New Roman" w:hAnsi="Times New Roman"/>
          <w:b/>
          <w:bCs/>
          <w:sz w:val="22"/>
          <w:szCs w:val="22"/>
          <w:lang w:val="pt-BR"/>
        </w:rPr>
      </w:pPr>
      <w:bookmarkStart w:id="104" w:name="_Toc110076263"/>
    </w:p>
    <w:p w14:paraId="662184E4" w14:textId="058BF7C6"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4.1.</w:t>
      </w:r>
      <w:r w:rsidRPr="00C8412D">
        <w:rPr>
          <w:rFonts w:ascii="Times New Roman" w:hAnsi="Times New Roman"/>
          <w:sz w:val="22"/>
          <w:szCs w:val="22"/>
          <w:lang w:val="pt-BR"/>
        </w:rPr>
        <w:tab/>
      </w:r>
      <w:r w:rsidR="00C3245B" w:rsidRPr="00C8412D">
        <w:rPr>
          <w:rFonts w:ascii="Times New Roman" w:hAnsi="Times New Roman"/>
          <w:sz w:val="22"/>
          <w:szCs w:val="22"/>
          <w:u w:val="single"/>
          <w:lang w:val="pt-BR"/>
        </w:rPr>
        <w:t>Subscrição e Integralização</w:t>
      </w:r>
      <w:r w:rsidR="00C3245B" w:rsidRPr="00C8412D">
        <w:rPr>
          <w:rFonts w:ascii="Times New Roman" w:hAnsi="Times New Roman"/>
          <w:sz w:val="22"/>
          <w:szCs w:val="22"/>
          <w:lang w:val="pt-BR"/>
        </w:rPr>
        <w:t xml:space="preserve">: </w:t>
      </w:r>
      <w:r w:rsidRPr="00C8412D">
        <w:rPr>
          <w:rFonts w:ascii="Times New Roman" w:hAnsi="Times New Roman"/>
          <w:sz w:val="22"/>
          <w:szCs w:val="22"/>
          <w:lang w:val="pt-BR"/>
        </w:rPr>
        <w:t>Os CRI serão subscritos e integralizados na forma d</w:t>
      </w:r>
      <w:r w:rsidR="00E13DCE" w:rsidRPr="00C8412D">
        <w:rPr>
          <w:rFonts w:ascii="Times New Roman" w:hAnsi="Times New Roman"/>
          <w:sz w:val="22"/>
          <w:szCs w:val="22"/>
          <w:lang w:val="pt-BR"/>
        </w:rPr>
        <w:t>a Cláusula</w:t>
      </w:r>
      <w:r w:rsidRPr="00C8412D">
        <w:rPr>
          <w:rFonts w:ascii="Times New Roman" w:hAnsi="Times New Roman"/>
          <w:sz w:val="22"/>
          <w:szCs w:val="22"/>
          <w:lang w:val="pt-BR"/>
        </w:rPr>
        <w:t xml:space="preserve"> 4.1.1, abaixo. O preço de integralização de cada um dos CRI será correspondente ao Valor Nominal Unitário na Data de Emissão, acrescido da Atualização Monetária e dos Juros Remuneratórios, conforme </w:t>
      </w:r>
      <w:r w:rsidR="00E13DCE" w:rsidRPr="00C8412D">
        <w:rPr>
          <w:rFonts w:ascii="Times New Roman" w:hAnsi="Times New Roman"/>
          <w:sz w:val="22"/>
          <w:szCs w:val="22"/>
          <w:lang w:val="pt-BR"/>
        </w:rPr>
        <w:t>Cláusula 3.1</w:t>
      </w:r>
      <w:r w:rsidRPr="00C8412D">
        <w:rPr>
          <w:rFonts w:ascii="Times New Roman" w:hAnsi="Times New Roman"/>
          <w:sz w:val="22"/>
          <w:szCs w:val="22"/>
          <w:lang w:val="pt-BR"/>
        </w:rPr>
        <w:t xml:space="preserve"> acima, calculados </w:t>
      </w:r>
      <w:r w:rsidRPr="00C8412D">
        <w:rPr>
          <w:rFonts w:ascii="Times New Roman" w:hAnsi="Times New Roman"/>
          <w:i/>
          <w:iCs/>
          <w:sz w:val="22"/>
          <w:szCs w:val="22"/>
          <w:lang w:val="pt-BR"/>
        </w:rPr>
        <w:t>pro rata die</w:t>
      </w:r>
      <w:r w:rsidRPr="00C8412D">
        <w:rPr>
          <w:rFonts w:ascii="Times New Roman" w:hAnsi="Times New Roman"/>
          <w:sz w:val="22"/>
          <w:szCs w:val="22"/>
          <w:lang w:val="pt-BR"/>
        </w:rPr>
        <w:t xml:space="preserve">, desde a Data de Emissão até a data de sua efetiva integralização, e reduzido de eventuais amortizações que possam vir a ocorrer durante esse período. </w:t>
      </w:r>
    </w:p>
    <w:p w14:paraId="2EF3FC4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1218395" w14:textId="13E48EE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color w:val="000000"/>
          <w:sz w:val="22"/>
          <w:szCs w:val="22"/>
          <w:lang w:val="pt-BR"/>
        </w:rPr>
        <w:t>4.1.1. A</w:t>
      </w:r>
      <w:r w:rsidRPr="00C8412D">
        <w:rPr>
          <w:rFonts w:ascii="Times New Roman" w:hAnsi="Times New Roman"/>
          <w:sz w:val="22"/>
          <w:szCs w:val="22"/>
          <w:lang w:val="pt-BR"/>
        </w:rPr>
        <w:t xml:space="preserve"> integralização dos CRI será realizada em moeda corrente nacional, à vista, na data a ser informada pela Emissora no Boletim de Subscrição, pelo </w:t>
      </w:r>
      <w:r w:rsidRPr="00C8412D">
        <w:rPr>
          <w:rFonts w:ascii="Times New Roman" w:hAnsi="Times New Roman"/>
          <w:color w:val="000000"/>
          <w:sz w:val="22"/>
          <w:szCs w:val="22"/>
          <w:lang w:val="pt-BR"/>
        </w:rPr>
        <w:t>preço de inte</w:t>
      </w:r>
      <w:r w:rsidR="00A033BD" w:rsidRPr="00C8412D">
        <w:rPr>
          <w:rFonts w:ascii="Times New Roman" w:hAnsi="Times New Roman"/>
          <w:color w:val="000000"/>
          <w:sz w:val="22"/>
          <w:szCs w:val="22"/>
          <w:lang w:val="pt-BR"/>
        </w:rPr>
        <w:t>gralização, conforme previsto na Cláusula</w:t>
      </w:r>
      <w:r w:rsidRPr="00C8412D">
        <w:rPr>
          <w:rFonts w:ascii="Times New Roman" w:hAnsi="Times New Roman"/>
          <w:color w:val="000000"/>
          <w:sz w:val="22"/>
          <w:szCs w:val="22"/>
          <w:lang w:val="pt-BR"/>
        </w:rPr>
        <w:t xml:space="preserve"> 4.1 deste Termo. </w:t>
      </w:r>
    </w:p>
    <w:p w14:paraId="5DC1E4E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276B8AC"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4.2.</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Liquidação Financeira</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 integralização dos CRI será realizada via CETIP ou mediante crédito em conta corrente de titularidade da Emissora. </w:t>
      </w:r>
    </w:p>
    <w:p w14:paraId="4F97810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23D4AE7" w14:textId="77777777" w:rsidR="00651B35" w:rsidRPr="00C8412D" w:rsidRDefault="00651B35">
      <w:pPr>
        <w:pStyle w:val="Ttulo2"/>
        <w:tabs>
          <w:tab w:val="left" w:pos="284"/>
        </w:tabs>
        <w:spacing w:line="300" w:lineRule="exact"/>
        <w:rPr>
          <w:rFonts w:ascii="Times New Roman" w:hAnsi="Times New Roman"/>
          <w:sz w:val="22"/>
          <w:szCs w:val="22"/>
        </w:rPr>
      </w:pPr>
      <w:bookmarkStart w:id="105" w:name="_Toc163380702"/>
      <w:bookmarkStart w:id="106" w:name="_Toc180553618"/>
      <w:bookmarkStart w:id="107" w:name="_Toc205799093"/>
      <w:bookmarkStart w:id="108" w:name="_Toc241983068"/>
      <w:bookmarkStart w:id="109" w:name="_Toc266295726"/>
      <w:bookmarkStart w:id="110" w:name="_Toc299444347"/>
      <w:bookmarkStart w:id="111" w:name="_Toc299707259"/>
      <w:bookmarkStart w:id="112" w:name="_Toc449709463"/>
      <w:r w:rsidRPr="00C8412D">
        <w:rPr>
          <w:rFonts w:ascii="Times New Roman" w:hAnsi="Times New Roman"/>
          <w:sz w:val="22"/>
          <w:szCs w:val="22"/>
        </w:rPr>
        <w:t xml:space="preserve">CLÁUSULA QUINTA - </w:t>
      </w:r>
      <w:bookmarkEnd w:id="104"/>
      <w:r w:rsidRPr="00C8412D">
        <w:rPr>
          <w:rFonts w:ascii="Times New Roman" w:hAnsi="Times New Roman"/>
          <w:sz w:val="22"/>
          <w:szCs w:val="22"/>
        </w:rPr>
        <w:t>CÁLCULO DO SALDO DEVEDOR COM ATUALIZAÇÃO MONETÁRIA, JUROS REMUNERATÓRIOS E AMORTIZAÇÃO</w:t>
      </w:r>
      <w:bookmarkEnd w:id="105"/>
      <w:bookmarkEnd w:id="106"/>
      <w:bookmarkEnd w:id="107"/>
      <w:bookmarkEnd w:id="108"/>
      <w:r w:rsidRPr="00C8412D">
        <w:rPr>
          <w:rFonts w:ascii="Times New Roman" w:hAnsi="Times New Roman"/>
          <w:sz w:val="22"/>
          <w:szCs w:val="22"/>
        </w:rPr>
        <w:t xml:space="preserve"> DOS CRI</w:t>
      </w:r>
      <w:bookmarkEnd w:id="109"/>
      <w:bookmarkEnd w:id="110"/>
      <w:bookmarkEnd w:id="111"/>
      <w:bookmarkEnd w:id="112"/>
    </w:p>
    <w:p w14:paraId="046F283C"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37672EA3" w14:textId="4F3CEB6E" w:rsidR="00906D9F" w:rsidRPr="00C8412D" w:rsidRDefault="00651B35">
      <w:pPr>
        <w:pStyle w:val="BodyText21"/>
        <w:tabs>
          <w:tab w:val="left" w:pos="284"/>
        </w:tabs>
        <w:spacing w:line="300" w:lineRule="exact"/>
        <w:rPr>
          <w:sz w:val="22"/>
          <w:szCs w:val="22"/>
        </w:rPr>
      </w:pPr>
      <w:bookmarkStart w:id="113" w:name="_DV_M100"/>
      <w:bookmarkEnd w:id="113"/>
      <w:r w:rsidRPr="00C8412D">
        <w:rPr>
          <w:sz w:val="22"/>
          <w:szCs w:val="22"/>
        </w:rPr>
        <w:t>5.1.</w:t>
      </w:r>
      <w:r w:rsidRPr="00C8412D">
        <w:rPr>
          <w:sz w:val="22"/>
          <w:szCs w:val="22"/>
        </w:rPr>
        <w:tab/>
      </w:r>
      <w:r w:rsidR="00906D9F" w:rsidRPr="00C8412D">
        <w:rPr>
          <w:sz w:val="22"/>
          <w:szCs w:val="22"/>
          <w:u w:val="single"/>
        </w:rPr>
        <w:t xml:space="preserve"> Atualização</w:t>
      </w:r>
      <w:r w:rsidR="00906D9F" w:rsidRPr="00C8412D">
        <w:rPr>
          <w:sz w:val="22"/>
          <w:szCs w:val="22"/>
        </w:rPr>
        <w:t>: O saldo devedor unitário de cada CRI, será atualizado monetariamente da seguinte forma:</w:t>
      </w:r>
      <w:r w:rsidR="00DD4A6B" w:rsidRPr="00C8412D">
        <w:rPr>
          <w:sz w:val="22"/>
          <w:szCs w:val="22"/>
        </w:rPr>
        <w:t xml:space="preserve"> </w:t>
      </w:r>
    </w:p>
    <w:p w14:paraId="0C74ED76" w14:textId="77777777" w:rsidR="00906D9F" w:rsidRDefault="00906D9F">
      <w:pPr>
        <w:tabs>
          <w:tab w:val="left" w:pos="284"/>
        </w:tabs>
        <w:spacing w:line="300" w:lineRule="exact"/>
        <w:jc w:val="center"/>
        <w:rPr>
          <w:rFonts w:ascii="Times New Roman" w:hAnsi="Times New Roman"/>
          <w:i/>
          <w:iCs/>
          <w:sz w:val="22"/>
          <w:szCs w:val="22"/>
          <w:lang w:val="pt-BR"/>
        </w:rPr>
      </w:pPr>
    </w:p>
    <w:p w14:paraId="009CA263" w14:textId="77777777" w:rsidR="00B20583" w:rsidRDefault="00B20583">
      <w:pPr>
        <w:tabs>
          <w:tab w:val="left" w:pos="284"/>
        </w:tabs>
        <w:spacing w:line="300" w:lineRule="exact"/>
        <w:jc w:val="center"/>
        <w:rPr>
          <w:rFonts w:ascii="Times New Roman" w:hAnsi="Times New Roman"/>
          <w:i/>
          <w:iCs/>
          <w:sz w:val="22"/>
          <w:szCs w:val="22"/>
          <w:lang w:val="pt-BR"/>
        </w:rPr>
      </w:pPr>
    </w:p>
    <w:p w14:paraId="7CC692A4" w14:textId="77777777" w:rsidR="00906D9F" w:rsidRPr="00C8412D" w:rsidRDefault="00906D9F">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VNA = VNB x C</w:t>
      </w:r>
    </w:p>
    <w:p w14:paraId="68F4A86B" w14:textId="77777777" w:rsidR="00906D9F" w:rsidRDefault="00906D9F">
      <w:pPr>
        <w:tabs>
          <w:tab w:val="left" w:pos="284"/>
        </w:tabs>
        <w:spacing w:line="300" w:lineRule="exact"/>
        <w:ind w:left="284"/>
        <w:jc w:val="both"/>
        <w:rPr>
          <w:rFonts w:ascii="Times New Roman" w:hAnsi="Times New Roman"/>
          <w:sz w:val="22"/>
          <w:szCs w:val="22"/>
          <w:lang w:val="pt-BR"/>
        </w:rPr>
      </w:pPr>
    </w:p>
    <w:p w14:paraId="0CEE010B"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roofErr w:type="gramStart"/>
      <w:r w:rsidRPr="00C8412D">
        <w:rPr>
          <w:rFonts w:ascii="Times New Roman" w:hAnsi="Times New Roman"/>
          <w:sz w:val="22"/>
          <w:szCs w:val="22"/>
          <w:lang w:val="pt-BR"/>
        </w:rPr>
        <w:t>onde</w:t>
      </w:r>
      <w:proofErr w:type="gramEnd"/>
      <w:r w:rsidRPr="00C8412D">
        <w:rPr>
          <w:rFonts w:ascii="Times New Roman" w:hAnsi="Times New Roman"/>
          <w:sz w:val="22"/>
          <w:szCs w:val="22"/>
          <w:lang w:val="pt-BR"/>
        </w:rPr>
        <w:t>:</w:t>
      </w:r>
    </w:p>
    <w:p w14:paraId="21AAB341"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2CAB7731" w14:textId="77777777" w:rsidR="00906D9F" w:rsidRPr="00C8412D" w:rsidRDefault="00906D9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VNA = Valor Nominal Unitário atualizado, calculado com 8 (oito) casas decimais, sem arredondamento;</w:t>
      </w:r>
    </w:p>
    <w:p w14:paraId="49085D94"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60FADB3E" w14:textId="77777777" w:rsidR="00906D9F" w:rsidRPr="00C8412D" w:rsidRDefault="00906D9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VNB</w:t>
      </w:r>
      <w:r w:rsidRPr="00C8412D">
        <w:rPr>
          <w:rFonts w:ascii="Times New Roman" w:hAnsi="Times New Roman"/>
          <w:sz w:val="22"/>
          <w:szCs w:val="22"/>
          <w:lang w:val="pt-BR"/>
        </w:rPr>
        <w:tab/>
        <w:t xml:space="preserve"> = Valor Nominal de emissão, ou da data da última amortização ou incorporação, se houver, calculado/informado com 8 (oito) casas decimais, sem arredondamento;</w:t>
      </w:r>
    </w:p>
    <w:p w14:paraId="12B9C99F"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7C78820B" w14:textId="77777777" w:rsidR="00906D9F" w:rsidRPr="00C8412D" w:rsidRDefault="00906D9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C = Fator resultante do </w:t>
      </w:r>
      <w:proofErr w:type="spellStart"/>
      <w:r w:rsidRPr="00C8412D">
        <w:rPr>
          <w:rFonts w:ascii="Times New Roman" w:hAnsi="Times New Roman"/>
          <w:sz w:val="22"/>
          <w:szCs w:val="22"/>
          <w:lang w:val="pt-BR"/>
        </w:rPr>
        <w:t>produtório</w:t>
      </w:r>
      <w:proofErr w:type="spellEnd"/>
      <w:r w:rsidRPr="00C8412D">
        <w:rPr>
          <w:rFonts w:ascii="Times New Roman" w:hAnsi="Times New Roman"/>
          <w:sz w:val="22"/>
          <w:szCs w:val="22"/>
          <w:lang w:val="pt-BR"/>
        </w:rPr>
        <w:t xml:space="preserve"> das TR utilizadas, calculado com 8 (oito) casas decimais, sem arredondamento, apurado da seguinte forma:</w:t>
      </w:r>
    </w:p>
    <w:p w14:paraId="3621E36C"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4D1E70CA" w14:textId="77777777" w:rsidR="00906D9F" w:rsidRPr="00C8412D" w:rsidRDefault="00906D9F" w:rsidP="00B20583">
      <w:pPr>
        <w:pStyle w:val="BodyText21"/>
        <w:tabs>
          <w:tab w:val="left" w:pos="284"/>
        </w:tabs>
        <w:spacing w:line="300" w:lineRule="exact"/>
        <w:ind w:left="284"/>
        <w:rPr>
          <w:sz w:val="22"/>
          <w:szCs w:val="22"/>
        </w:rPr>
      </w:pPr>
      <w:r w:rsidRPr="00C8412D">
        <w:rPr>
          <w:sz w:val="22"/>
          <w:szCs w:val="22"/>
        </w:rPr>
        <w:t>Para o primeiro período:</w:t>
      </w:r>
    </w:p>
    <w:p w14:paraId="23D9C4F5" w14:textId="77777777" w:rsidR="00906D9F" w:rsidRPr="00C8412D" w:rsidRDefault="00906D9F" w:rsidP="00B20583">
      <w:pPr>
        <w:spacing w:line="300" w:lineRule="exact"/>
        <w:ind w:left="708"/>
        <w:contextualSpacing/>
        <w:jc w:val="center"/>
        <w:rPr>
          <w:rFonts w:ascii="Times New Roman" w:hAnsi="Times New Roman"/>
          <w:sz w:val="22"/>
          <w:szCs w:val="22"/>
        </w:rPr>
      </w:pPr>
    </w:p>
    <w:p w14:paraId="061023E7" w14:textId="598F56CE" w:rsidR="00B20583" w:rsidRPr="0059343E" w:rsidRDefault="00B20583" w:rsidP="00B20583">
      <w:pPr>
        <w:tabs>
          <w:tab w:val="left" w:pos="284"/>
        </w:tabs>
        <w:spacing w:line="360" w:lineRule="auto"/>
        <w:ind w:left="284"/>
        <w:jc w:val="center"/>
        <w:rPr>
          <w:rFonts w:ascii="Trebuchet MS" w:hAnsi="Trebuchet MS" w:cs="Trebuchet MS"/>
        </w:rPr>
      </w:pPr>
      <m:oMathPara>
        <m:oMath>
          <m:r>
            <w:rPr>
              <w:rFonts w:ascii="Cambria Math" w:hAnsi="Cambria Math"/>
            </w:rPr>
            <m:t>C=</m:t>
          </m:r>
          <m:sSup>
            <m:sSupPr>
              <m:ctrlPr>
                <w:ins w:id="114" w:author="Hugo Alves Richard" w:date="2016-11-24T18:08:00Z">
                  <w:rPr>
                    <w:rFonts w:ascii="Cambria Math" w:hAnsi="Cambria Math"/>
                    <w:i/>
                  </w:rPr>
                </w:ins>
              </m:ctrlPr>
            </m:sSupPr>
            <m:e>
              <m:d>
                <m:dPr>
                  <m:ctrlPr>
                    <w:ins w:id="115" w:author="Hugo Alves Richard" w:date="2016-11-24T18:08:00Z">
                      <w:rPr>
                        <w:rFonts w:ascii="Cambria Math" w:hAnsi="Cambria Math"/>
                        <w:i/>
                      </w:rPr>
                    </w:ins>
                  </m:ctrlPr>
                </m:dPr>
                <m:e>
                  <m:f>
                    <m:fPr>
                      <m:ctrlPr>
                        <w:ins w:id="116" w:author="Hugo Alves Richard" w:date="2016-11-24T18:08:00Z">
                          <w:rPr>
                            <w:rFonts w:ascii="Cambria Math" w:hAnsi="Cambria Math"/>
                            <w:i/>
                          </w:rPr>
                        </w:ins>
                      </m:ctrlPr>
                    </m:fPr>
                    <m:num>
                      <m:sSub>
                        <m:sSubPr>
                          <m:ctrlPr>
                            <w:ins w:id="117" w:author="Hugo Alves Richard" w:date="2016-11-24T18:08:00Z">
                              <w:rPr>
                                <w:rFonts w:ascii="Cambria Math" w:hAnsi="Cambria Math"/>
                                <w:i/>
                              </w:rPr>
                            </w:ins>
                          </m:ctrlPr>
                        </m:sSubPr>
                        <m:e>
                          <w:ins w:id="118" w:author="Hugo Alves Richard" w:date="2016-11-24T18:08:00Z">
                            <m:r>
                              <w:rPr>
                                <w:rFonts w:ascii="Cambria Math" w:hAnsi="Cambria Math"/>
                              </w:rPr>
                              <m:t>TR</m:t>
                            </m:r>
                          </w:ins>
                        </m:e>
                        <m:sub>
                          <w:ins w:id="119" w:author="Hugo Alves Richard" w:date="2016-11-24T18:16:00Z">
                            <m:r>
                              <w:rPr>
                                <w:rFonts w:ascii="Cambria Math" w:hAnsi="Cambria Math"/>
                              </w:rPr>
                              <m:t>i</m:t>
                            </m:r>
                          </w:ins>
                        </m:sub>
                      </m:sSub>
                    </m:num>
                    <m:den>
                      <w:ins w:id="120" w:author="Hugo Alves Richard" w:date="2016-11-24T18:08:00Z">
                        <m:r>
                          <w:rPr>
                            <w:rFonts w:ascii="Cambria Math" w:hAnsi="Cambria Math"/>
                          </w:rPr>
                          <m:t>100</m:t>
                        </m:r>
                      </w:ins>
                    </m:den>
                  </m:f>
                  <w:ins w:id="121" w:author="Hugo Alves Richard" w:date="2016-11-24T18:08:00Z">
                    <m:r>
                      <w:rPr>
                        <w:rFonts w:ascii="Cambria Math" w:hAnsi="Cambria Math"/>
                      </w:rPr>
                      <m:t>+1</m:t>
                    </m:r>
                  </w:ins>
                </m:e>
              </m:d>
            </m:e>
            <m:sup>
              <m:f>
                <m:fPr>
                  <m:ctrlPr>
                    <w:ins w:id="122" w:author="Hugo Alves Richard" w:date="2016-11-24T18:08:00Z">
                      <w:rPr>
                        <w:rFonts w:ascii="Cambria Math" w:hAnsi="Cambria Math"/>
                        <w:i/>
                        <w:sz w:val="22"/>
                      </w:rPr>
                    </w:ins>
                  </m:ctrlPr>
                </m:fPr>
                <m:num>
                  <m:sSub>
                    <m:sSubPr>
                      <m:ctrlPr>
                        <w:ins w:id="123" w:author="Hugo Alves Richard" w:date="2016-11-24T18:08:00Z">
                          <w:rPr>
                            <w:rFonts w:ascii="Cambria Math" w:hAnsi="Cambria Math"/>
                            <w:i/>
                            <w:sz w:val="22"/>
                          </w:rPr>
                        </w:ins>
                      </m:ctrlPr>
                    </m:sSubPr>
                    <m:e>
                      <w:ins w:id="124" w:author="Hugo Alves Richard" w:date="2016-11-24T18:08:00Z">
                        <m:r>
                          <w:rPr>
                            <w:rFonts w:ascii="Cambria Math" w:hAnsi="Cambria Math"/>
                            <w:sz w:val="22"/>
                          </w:rPr>
                          <m:t>dup</m:t>
                        </m:r>
                      </w:ins>
                    </m:e>
                    <m:sub>
                      <w:ins w:id="125" w:author="Hugo Alves Richard" w:date="2016-11-24T18:09:00Z">
                        <m:r>
                          <w:rPr>
                            <w:rFonts w:ascii="Cambria Math" w:hAnsi="Cambria Math"/>
                            <w:sz w:val="22"/>
                          </w:rPr>
                          <m:t>TR-</m:t>
                        </m:r>
                      </w:ins>
                      <w:ins w:id="126" w:author="Hugo Alves Richard" w:date="2016-11-24T18:08:00Z">
                        <m:r>
                          <w:rPr>
                            <w:rFonts w:ascii="Cambria Math" w:hAnsi="Cambria Math"/>
                            <w:sz w:val="22"/>
                          </w:rPr>
                          <m:t>pro-rata</m:t>
                        </m:r>
                      </w:ins>
                    </m:sub>
                  </m:sSub>
                </m:num>
                <m:den>
                  <m:sSub>
                    <m:sSubPr>
                      <m:ctrlPr>
                        <w:ins w:id="127" w:author="Hugo Alves Richard" w:date="2016-11-24T18:08:00Z">
                          <w:rPr>
                            <w:rFonts w:ascii="Cambria Math" w:hAnsi="Cambria Math"/>
                            <w:i/>
                            <w:sz w:val="22"/>
                          </w:rPr>
                        </w:ins>
                      </m:ctrlPr>
                    </m:sSubPr>
                    <m:e>
                      <w:ins w:id="128" w:author="Hugo Alves Richard" w:date="2016-11-24T18:08:00Z">
                        <m:r>
                          <w:rPr>
                            <w:rFonts w:ascii="Cambria Math" w:hAnsi="Cambria Math"/>
                            <w:sz w:val="22"/>
                          </w:rPr>
                          <m:t>dut</m:t>
                        </m:r>
                      </w:ins>
                    </m:e>
                    <m:sub>
                      <w:ins w:id="129" w:author="Hugo Alves Richard" w:date="2016-11-24T18:09:00Z">
                        <m:r>
                          <w:rPr>
                            <w:rFonts w:ascii="Cambria Math" w:hAnsi="Cambria Math"/>
                            <w:sz w:val="22"/>
                          </w:rPr>
                          <m:t>TR-</m:t>
                        </m:r>
                      </w:ins>
                      <w:ins w:id="130" w:author="Hugo Alves Richard" w:date="2016-11-24T18:08:00Z">
                        <m:r>
                          <w:rPr>
                            <w:rFonts w:ascii="Cambria Math" w:hAnsi="Cambria Math"/>
                            <w:sz w:val="22"/>
                          </w:rPr>
                          <m:t>pro-rata</m:t>
                        </m:r>
                      </w:ins>
                    </m:sub>
                  </m:sSub>
                </m:den>
              </m:f>
            </m:sup>
          </m:sSup>
          <m:nary>
            <m:naryPr>
              <m:chr m:val="∏"/>
              <m:limLoc m:val="undOvr"/>
              <m:ctrlPr>
                <w:del w:id="131" w:author="Hugo Alves Richard" w:date="2016-11-24T18:08:00Z">
                  <w:rPr>
                    <w:rFonts w:ascii="Cambria Math" w:hAnsi="Cambria Math"/>
                    <w:i/>
                  </w:rPr>
                </w:del>
              </m:ctrlPr>
            </m:naryPr>
            <m:sub>
              <w:del w:id="132" w:author="Hugo Alves Richard" w:date="2016-11-24T18:08:00Z">
                <m:r>
                  <w:rPr>
                    <w:rFonts w:ascii="Cambria Math" w:hAnsi="Cambria Math"/>
                  </w:rPr>
                  <m:t>k=1</m:t>
                </m:r>
              </w:del>
            </m:sub>
            <m:sup>
              <w:del w:id="133" w:author="Hugo Alves Richard" w:date="2016-11-24T18:08:00Z">
                <m:r>
                  <w:rPr>
                    <w:rFonts w:ascii="Cambria Math" w:hAnsi="Cambria Math"/>
                  </w:rPr>
                  <m:t>n</m:t>
                </m:r>
              </w:del>
            </m:sup>
            <m:e>
              <m:d>
                <m:dPr>
                  <m:begChr m:val="["/>
                  <m:endChr m:val="]"/>
                  <m:ctrlPr>
                    <w:del w:id="134" w:author="Hugo Alves Richard" w:date="2016-11-24T18:08:00Z">
                      <w:rPr>
                        <w:rFonts w:ascii="Cambria Math" w:hAnsi="Cambria Math"/>
                        <w:i/>
                      </w:rPr>
                    </w:del>
                  </m:ctrlPr>
                </m:dPr>
                <m:e>
                  <m:sSup>
                    <m:sSupPr>
                      <m:ctrlPr>
                        <w:del w:id="135" w:author="Hugo Alves Richard" w:date="2016-11-24T18:08:00Z">
                          <w:rPr>
                            <w:rFonts w:ascii="Cambria Math" w:hAnsi="Cambria Math"/>
                            <w:i/>
                          </w:rPr>
                        </w:del>
                      </m:ctrlPr>
                    </m:sSupPr>
                    <m:e>
                      <m:d>
                        <m:dPr>
                          <m:ctrlPr>
                            <w:del w:id="136" w:author="Hugo Alves Richard" w:date="2016-11-24T18:08:00Z">
                              <w:rPr>
                                <w:rFonts w:ascii="Cambria Math" w:hAnsi="Cambria Math"/>
                                <w:i/>
                              </w:rPr>
                            </w:del>
                          </m:ctrlPr>
                        </m:dPr>
                        <m:e>
                          <m:f>
                            <m:fPr>
                              <m:ctrlPr>
                                <w:del w:id="137" w:author="Hugo Alves Richard" w:date="2016-11-24T18:08:00Z">
                                  <w:rPr>
                                    <w:rFonts w:ascii="Cambria Math" w:hAnsi="Cambria Math"/>
                                    <w:i/>
                                  </w:rPr>
                                </w:del>
                              </m:ctrlPr>
                            </m:fPr>
                            <m:num>
                              <m:sSub>
                                <m:sSubPr>
                                  <m:ctrlPr>
                                    <w:del w:id="138" w:author="Hugo Alves Richard" w:date="2016-11-24T18:08:00Z">
                                      <w:rPr>
                                        <w:rFonts w:ascii="Cambria Math" w:hAnsi="Cambria Math"/>
                                        <w:i/>
                                      </w:rPr>
                                    </w:del>
                                  </m:ctrlPr>
                                </m:sSubPr>
                                <m:e>
                                  <w:del w:id="139" w:author="Hugo Alves Richard" w:date="2016-11-24T18:08:00Z">
                                    <m:r>
                                      <w:rPr>
                                        <w:rFonts w:ascii="Cambria Math" w:hAnsi="Cambria Math"/>
                                      </w:rPr>
                                      <m:t>TR</m:t>
                                    </m:r>
                                  </w:del>
                                </m:e>
                                <m:sub>
                                  <w:del w:id="140" w:author="Hugo Alves Richard" w:date="2016-11-24T18:08:00Z">
                                    <m:r>
                                      <w:rPr>
                                        <w:rFonts w:ascii="Cambria Math" w:hAnsi="Cambria Math"/>
                                      </w:rPr>
                                      <m:t>k</m:t>
                                    </m:r>
                                  </w:del>
                                </m:sub>
                              </m:sSub>
                            </m:num>
                            <m:den>
                              <w:del w:id="141" w:author="Hugo Alves Richard" w:date="2016-11-24T18:08:00Z">
                                <m:r>
                                  <w:rPr>
                                    <w:rFonts w:ascii="Cambria Math" w:hAnsi="Cambria Math"/>
                                  </w:rPr>
                                  <m:t>100</m:t>
                                </m:r>
                              </w:del>
                            </m:den>
                          </m:f>
                          <w:del w:id="142" w:author="Hugo Alves Richard" w:date="2016-11-24T18:08:00Z">
                            <m:r>
                              <w:rPr>
                                <w:rFonts w:ascii="Cambria Math" w:hAnsi="Cambria Math"/>
                              </w:rPr>
                              <m:t>+1</m:t>
                            </m:r>
                          </w:del>
                        </m:e>
                      </m:d>
                    </m:e>
                    <m:sup>
                      <m:f>
                        <m:fPr>
                          <m:ctrlPr>
                            <w:del w:id="143" w:author="Hugo Alves Richard" w:date="2016-11-24T18:08:00Z">
                              <w:rPr>
                                <w:rFonts w:ascii="Cambria Math" w:hAnsi="Cambria Math"/>
                                <w:i/>
                                <w:sz w:val="22"/>
                              </w:rPr>
                            </w:del>
                          </m:ctrlPr>
                        </m:fPr>
                        <m:num>
                          <m:sSub>
                            <m:sSubPr>
                              <m:ctrlPr>
                                <w:del w:id="144" w:author="Hugo Alves Richard" w:date="2016-11-24T18:08:00Z">
                                  <w:rPr>
                                    <w:rFonts w:ascii="Cambria Math" w:hAnsi="Cambria Math"/>
                                    <w:i/>
                                    <w:sz w:val="22"/>
                                  </w:rPr>
                                </w:del>
                              </m:ctrlPr>
                            </m:sSubPr>
                            <m:e>
                              <w:del w:id="145" w:author="Hugo Alves Richard" w:date="2016-11-24T18:08:00Z">
                                <m:r>
                                  <w:rPr>
                                    <w:rFonts w:ascii="Cambria Math" w:hAnsi="Cambria Math"/>
                                    <w:sz w:val="22"/>
                                  </w:rPr>
                                  <m:t>dup</m:t>
                                </m:r>
                              </w:del>
                            </m:e>
                            <m:sub>
                              <w:del w:id="146" w:author="Hugo Alves Richard" w:date="2016-11-24T18:08:00Z">
                                <m:r>
                                  <w:rPr>
                                    <w:rFonts w:ascii="Cambria Math" w:hAnsi="Cambria Math"/>
                                    <w:sz w:val="22"/>
                                  </w:rPr>
                                  <m:t>pro-rata</m:t>
                                </m:r>
                              </w:del>
                            </m:sub>
                          </m:sSub>
                        </m:num>
                        <m:den>
                          <m:sSub>
                            <m:sSubPr>
                              <m:ctrlPr>
                                <w:del w:id="147" w:author="Hugo Alves Richard" w:date="2016-11-24T18:08:00Z">
                                  <w:rPr>
                                    <w:rFonts w:ascii="Cambria Math" w:hAnsi="Cambria Math"/>
                                    <w:i/>
                                    <w:sz w:val="22"/>
                                  </w:rPr>
                                </w:del>
                              </m:ctrlPr>
                            </m:sSubPr>
                            <m:e>
                              <w:del w:id="148" w:author="Hugo Alves Richard" w:date="2016-11-24T18:08:00Z">
                                <m:r>
                                  <w:rPr>
                                    <w:rFonts w:ascii="Cambria Math" w:hAnsi="Cambria Math"/>
                                    <w:sz w:val="22"/>
                                  </w:rPr>
                                  <m:t>dut</m:t>
                                </m:r>
                              </w:del>
                            </m:e>
                            <m:sub>
                              <w:del w:id="149" w:author="Hugo Alves Richard" w:date="2016-11-24T18:08:00Z">
                                <m:r>
                                  <w:rPr>
                                    <w:rFonts w:ascii="Cambria Math" w:hAnsi="Cambria Math"/>
                                    <w:sz w:val="22"/>
                                  </w:rPr>
                                  <m:t>pro-rata</m:t>
                                </m:r>
                              </w:del>
                            </m:sub>
                          </m:sSub>
                        </m:den>
                      </m:f>
                    </m:sup>
                  </m:sSup>
                </m:e>
              </m:d>
            </m:e>
          </m:nary>
        </m:oMath>
      </m:oMathPara>
    </w:p>
    <w:p w14:paraId="701A564E" w14:textId="77777777" w:rsidR="00B20583" w:rsidRDefault="00B20583" w:rsidP="00B20583">
      <w:pPr>
        <w:tabs>
          <w:tab w:val="left" w:pos="284"/>
        </w:tabs>
        <w:spacing w:line="300" w:lineRule="exact"/>
        <w:ind w:left="284"/>
        <w:jc w:val="center"/>
        <w:rPr>
          <w:rFonts w:ascii="Times New Roman" w:hAnsi="Times New Roman"/>
          <w:sz w:val="22"/>
          <w:szCs w:val="22"/>
        </w:rPr>
      </w:pPr>
    </w:p>
    <w:p w14:paraId="48A0B512" w14:textId="77777777" w:rsidR="00B20583" w:rsidRPr="00B20583" w:rsidRDefault="00B20583" w:rsidP="00B20583">
      <w:pPr>
        <w:tabs>
          <w:tab w:val="left" w:pos="284"/>
        </w:tabs>
        <w:spacing w:line="300" w:lineRule="exact"/>
        <w:ind w:left="284"/>
        <w:jc w:val="center"/>
        <w:rPr>
          <w:rFonts w:ascii="Times New Roman" w:hAnsi="Times New Roman"/>
          <w:sz w:val="22"/>
          <w:szCs w:val="22"/>
        </w:rPr>
      </w:pPr>
    </w:p>
    <w:p w14:paraId="6776E3EF"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Para os demais períodos:</w:t>
      </w:r>
    </w:p>
    <w:p w14:paraId="72190CBE" w14:textId="77777777" w:rsidR="00B20583" w:rsidRDefault="00B20583" w:rsidP="00B20583">
      <w:pPr>
        <w:tabs>
          <w:tab w:val="left" w:pos="284"/>
        </w:tabs>
        <w:spacing w:line="300" w:lineRule="exact"/>
        <w:ind w:left="284"/>
        <w:jc w:val="center"/>
        <w:rPr>
          <w:rFonts w:ascii="Times New Roman" w:hAnsi="Times New Roman"/>
          <w:sz w:val="22"/>
          <w:szCs w:val="22"/>
          <w:lang w:val="pt-BR"/>
        </w:rPr>
      </w:pPr>
    </w:p>
    <w:p w14:paraId="001384CE" w14:textId="48DDB230" w:rsidR="00B20583" w:rsidRPr="00B20583" w:rsidRDefault="00B20583" w:rsidP="00B20583">
      <w:pPr>
        <w:tabs>
          <w:tab w:val="left" w:pos="284"/>
        </w:tabs>
        <w:spacing w:line="360" w:lineRule="auto"/>
        <w:ind w:left="284"/>
        <w:jc w:val="center"/>
        <w:rPr>
          <w:rFonts w:ascii="Trebuchet MS" w:hAnsi="Trebuchet MS" w:cs="Trebuchet MS"/>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dup</m:t>
                              </m:r>
                            </m:e>
                            <m:sub>
                              <w:ins w:id="150" w:author="Hugo Alves Richard" w:date="2016-11-24T18:09:00Z">
                                <m:r>
                                  <w:rPr>
                                    <w:rFonts w:ascii="Cambria Math" w:hAnsi="Cambria Math"/>
                                    <w:sz w:val="22"/>
                                  </w:rPr>
                                  <m:t>TR</m:t>
                                </m:r>
                              </w:ins>
                              <w:del w:id="151" w:author="Hugo Alves Richard" w:date="2016-11-24T18:10:00Z">
                                <m:r>
                                  <w:rPr>
                                    <w:rFonts w:ascii="Cambria Math" w:hAnsi="Cambria Math"/>
                                    <w:sz w:val="22"/>
                                  </w:rPr>
                                  <m:t>pro-rata</m:t>
                                </m:r>
                              </w:del>
                            </m:sub>
                          </m:sSub>
                        </m:num>
                        <m:den>
                          <m:sSub>
                            <m:sSubPr>
                              <m:ctrlPr>
                                <w:rPr>
                                  <w:rFonts w:ascii="Cambria Math" w:hAnsi="Cambria Math"/>
                                  <w:i/>
                                  <w:sz w:val="22"/>
                                </w:rPr>
                              </m:ctrlPr>
                            </m:sSubPr>
                            <m:e>
                              <m:r>
                                <w:rPr>
                                  <w:rFonts w:ascii="Cambria Math" w:hAnsi="Cambria Math"/>
                                  <w:sz w:val="22"/>
                                </w:rPr>
                                <m:t>dut</m:t>
                              </m:r>
                            </m:e>
                            <m:sub>
                              <w:ins w:id="152" w:author="Hugo Alves Richard" w:date="2016-11-24T18:10:00Z">
                                <m:r>
                                  <w:rPr>
                                    <w:rFonts w:ascii="Cambria Math" w:hAnsi="Cambria Math"/>
                                    <w:sz w:val="22"/>
                                  </w:rPr>
                                  <m:t>TR</m:t>
                                </m:r>
                              </w:ins>
                              <w:del w:id="153" w:author="Hugo Alves Richard" w:date="2016-11-24T18:10:00Z">
                                <m:r>
                                  <w:rPr>
                                    <w:rFonts w:ascii="Cambria Math" w:hAnsi="Cambria Math"/>
                                    <w:sz w:val="22"/>
                                  </w:rPr>
                                  <m:t>pro-rata</m:t>
                                </m:r>
                              </w:del>
                            </m:sub>
                          </m:sSub>
                        </m:den>
                      </m:f>
                    </m:sup>
                  </m:sSup>
                </m:e>
              </m:d>
            </m:e>
          </m:nary>
        </m:oMath>
      </m:oMathPara>
    </w:p>
    <w:p w14:paraId="5A07AC90" w14:textId="77777777" w:rsidR="00B20583" w:rsidRDefault="00B20583" w:rsidP="00B20583">
      <w:pPr>
        <w:tabs>
          <w:tab w:val="left" w:pos="284"/>
        </w:tabs>
        <w:spacing w:line="300" w:lineRule="exact"/>
        <w:ind w:left="284"/>
        <w:jc w:val="center"/>
        <w:rPr>
          <w:rFonts w:ascii="Times New Roman" w:hAnsi="Times New Roman"/>
          <w:sz w:val="22"/>
          <w:szCs w:val="22"/>
          <w:lang w:val="pt-BR"/>
        </w:rPr>
      </w:pPr>
    </w:p>
    <w:p w14:paraId="460ACE2F" w14:textId="77777777" w:rsidR="00B20583" w:rsidRDefault="00B20583" w:rsidP="00B20583">
      <w:pPr>
        <w:tabs>
          <w:tab w:val="left" w:pos="284"/>
        </w:tabs>
        <w:spacing w:line="300" w:lineRule="exact"/>
        <w:ind w:left="284"/>
        <w:jc w:val="center"/>
        <w:rPr>
          <w:rFonts w:ascii="Times New Roman" w:hAnsi="Times New Roman"/>
          <w:sz w:val="22"/>
          <w:szCs w:val="22"/>
          <w:lang w:val="pt-BR"/>
        </w:rPr>
      </w:pPr>
    </w:p>
    <w:p w14:paraId="493F298B" w14:textId="5BFC1E08" w:rsidR="00906D9F" w:rsidRPr="00C8412D" w:rsidRDefault="00906D9F" w:rsidP="00B20583">
      <w:pPr>
        <w:tabs>
          <w:tab w:val="left" w:pos="284"/>
        </w:tabs>
        <w:spacing w:line="300" w:lineRule="exact"/>
        <w:ind w:left="284"/>
        <w:rPr>
          <w:rFonts w:ascii="Times New Roman" w:hAnsi="Times New Roman"/>
          <w:sz w:val="22"/>
          <w:szCs w:val="22"/>
          <w:lang w:val="pt-BR"/>
        </w:rPr>
      </w:pPr>
      <w:proofErr w:type="gramStart"/>
      <w:r w:rsidRPr="00C8412D">
        <w:rPr>
          <w:rFonts w:ascii="Times New Roman" w:hAnsi="Times New Roman"/>
          <w:sz w:val="22"/>
          <w:szCs w:val="22"/>
          <w:lang w:val="pt-BR"/>
        </w:rPr>
        <w:t>onde</w:t>
      </w:r>
      <w:proofErr w:type="gramEnd"/>
      <w:r w:rsidRPr="00C8412D">
        <w:rPr>
          <w:rFonts w:ascii="Times New Roman" w:hAnsi="Times New Roman"/>
          <w:sz w:val="22"/>
          <w:szCs w:val="22"/>
          <w:lang w:val="pt-BR"/>
        </w:rPr>
        <w:t>:</w:t>
      </w:r>
    </w:p>
    <w:p w14:paraId="172989D2"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p>
    <w:p w14:paraId="2F990C57" w14:textId="6437A37A" w:rsidR="00906D9F" w:rsidRPr="00C8412D" w:rsidDel="001F35CE" w:rsidRDefault="00906D9F">
      <w:pPr>
        <w:tabs>
          <w:tab w:val="left" w:pos="284"/>
        </w:tabs>
        <w:spacing w:line="300" w:lineRule="exact"/>
        <w:ind w:left="284"/>
        <w:jc w:val="both"/>
        <w:rPr>
          <w:rFonts w:ascii="Times New Roman" w:hAnsi="Times New Roman"/>
          <w:sz w:val="22"/>
          <w:szCs w:val="22"/>
          <w:lang w:val="pt-BR"/>
        </w:rPr>
      </w:pPr>
      <w:moveFromRangeStart w:id="154" w:author="Hugo Alves Richard" w:date="2016-11-24T18:10:00Z" w:name="move467774378"/>
      <w:moveFrom w:id="155" w:author="Hugo Alves Richard" w:date="2016-11-24T18:10:00Z">
        <w:r w:rsidRPr="00C8412D" w:rsidDel="001F35CE">
          <w:rPr>
            <w:rFonts w:ascii="Times New Roman" w:hAnsi="Times New Roman"/>
            <w:sz w:val="22"/>
            <w:szCs w:val="22"/>
            <w:lang w:val="pt-BR"/>
          </w:rPr>
          <w:t>n = Número total de TR consideradas entre a Data de Emissão, ou última amortização, se houver, e a data de atualização ou vencimento;</w:t>
        </w:r>
      </w:moveFrom>
    </w:p>
    <w:p w14:paraId="1D7B3149" w14:textId="4587746F" w:rsidR="00C47A8F" w:rsidRPr="00C8412D" w:rsidDel="001F35CE" w:rsidRDefault="00C47A8F">
      <w:pPr>
        <w:tabs>
          <w:tab w:val="left" w:pos="284"/>
        </w:tabs>
        <w:spacing w:line="300" w:lineRule="exact"/>
        <w:ind w:left="284"/>
        <w:jc w:val="both"/>
        <w:rPr>
          <w:rFonts w:ascii="Times New Roman" w:hAnsi="Times New Roman"/>
          <w:sz w:val="22"/>
          <w:szCs w:val="22"/>
          <w:lang w:val="pt-BR"/>
        </w:rPr>
      </w:pPr>
    </w:p>
    <w:moveFromRangeEnd w:id="154"/>
    <w:p w14:paraId="1A1E8288" w14:textId="77777777" w:rsidR="00C47A8F" w:rsidRPr="00C8412D" w:rsidRDefault="00C47A8F">
      <w:pPr>
        <w:tabs>
          <w:tab w:val="left" w:pos="284"/>
        </w:tabs>
        <w:spacing w:line="300" w:lineRule="exact"/>
        <w:ind w:left="284"/>
        <w:jc w:val="both"/>
        <w:rPr>
          <w:rFonts w:ascii="Times New Roman" w:hAnsi="Times New Roman"/>
          <w:i/>
          <w:sz w:val="22"/>
          <w:szCs w:val="22"/>
          <w:lang w:val="pt-BR"/>
        </w:rPr>
      </w:pPr>
      <w:r w:rsidRPr="00C8412D">
        <w:rPr>
          <w:rFonts w:ascii="Times New Roman" w:hAnsi="Times New Roman"/>
          <w:i/>
          <w:sz w:val="22"/>
          <w:szCs w:val="22"/>
          <w:lang w:val="pt-BR"/>
        </w:rPr>
        <w:t>Para o primeiro período:</w:t>
      </w:r>
    </w:p>
    <w:p w14:paraId="1F825A0C" w14:textId="77777777" w:rsidR="00C47A8F" w:rsidRPr="00C8412D" w:rsidRDefault="00C47A8F">
      <w:pPr>
        <w:tabs>
          <w:tab w:val="left" w:pos="284"/>
        </w:tabs>
        <w:spacing w:line="300" w:lineRule="exact"/>
        <w:ind w:left="284"/>
        <w:jc w:val="both"/>
        <w:rPr>
          <w:rFonts w:ascii="Times New Roman" w:hAnsi="Times New Roman"/>
          <w:sz w:val="22"/>
          <w:szCs w:val="22"/>
          <w:lang w:val="pt-BR"/>
        </w:rPr>
      </w:pPr>
    </w:p>
    <w:p w14:paraId="66C55280" w14:textId="4B4E1F96" w:rsidR="00C47A8F" w:rsidRPr="00C8412D" w:rsidRDefault="00C47A8F">
      <w:pPr>
        <w:tabs>
          <w:tab w:val="left" w:pos="284"/>
        </w:tabs>
        <w:spacing w:line="300" w:lineRule="exact"/>
        <w:ind w:left="284"/>
        <w:jc w:val="both"/>
        <w:rPr>
          <w:rFonts w:ascii="Times New Roman" w:hAnsi="Times New Roman"/>
          <w:sz w:val="22"/>
          <w:szCs w:val="22"/>
          <w:lang w:val="pt-BR"/>
        </w:rPr>
      </w:pPr>
      <w:del w:id="156" w:author="Hugo Alves Richard" w:date="2016-11-24T18:11:00Z">
        <w:r w:rsidRPr="00C8412D" w:rsidDel="001F35CE">
          <w:rPr>
            <w:rFonts w:ascii="Times New Roman" w:hAnsi="Times New Roman"/>
            <w:sz w:val="22"/>
            <w:szCs w:val="22"/>
            <w:lang w:val="pt-BR"/>
          </w:rPr>
          <w:delText xml:space="preserve">TRk </w:delText>
        </w:r>
      </w:del>
      <w:proofErr w:type="spellStart"/>
      <w:ins w:id="157" w:author="Hugo Alves Richard" w:date="2016-11-24T18:11:00Z">
        <w:r w:rsidR="001F35CE" w:rsidRPr="00C8412D">
          <w:rPr>
            <w:rFonts w:ascii="Times New Roman" w:hAnsi="Times New Roman"/>
            <w:sz w:val="22"/>
            <w:szCs w:val="22"/>
            <w:lang w:val="pt-BR"/>
          </w:rPr>
          <w:t>TR</w:t>
        </w:r>
      </w:ins>
      <w:ins w:id="158" w:author="Hugo Alves Richard" w:date="2016-11-24T18:16:00Z">
        <w:r w:rsidR="00C75EE6" w:rsidRPr="00C75EE6">
          <w:rPr>
            <w:rFonts w:ascii="Times New Roman" w:hAnsi="Times New Roman"/>
            <w:sz w:val="22"/>
            <w:szCs w:val="22"/>
            <w:vertAlign w:val="subscript"/>
            <w:lang w:val="pt-BR"/>
            <w:rPrChange w:id="159" w:author="Hugo Alves Richard" w:date="2016-11-24T18:16:00Z">
              <w:rPr>
                <w:rFonts w:ascii="Times New Roman" w:hAnsi="Times New Roman"/>
                <w:sz w:val="22"/>
                <w:szCs w:val="22"/>
                <w:lang w:val="pt-BR"/>
              </w:rPr>
            </w:rPrChange>
          </w:rPr>
          <w:t>i</w:t>
        </w:r>
      </w:ins>
      <w:proofErr w:type="spellEnd"/>
      <w:ins w:id="160" w:author="Hugo Alves Richard" w:date="2016-11-24T18:11:00Z">
        <w:r w:rsidR="001F35CE" w:rsidRPr="00C8412D">
          <w:rPr>
            <w:rFonts w:ascii="Times New Roman" w:hAnsi="Times New Roman"/>
            <w:sz w:val="22"/>
            <w:szCs w:val="22"/>
            <w:lang w:val="pt-BR"/>
          </w:rPr>
          <w:t xml:space="preserve"> </w:t>
        </w:r>
      </w:ins>
      <w:r w:rsidRPr="00C8412D">
        <w:rPr>
          <w:rFonts w:ascii="Times New Roman" w:hAnsi="Times New Roman"/>
          <w:sz w:val="22"/>
          <w:szCs w:val="22"/>
          <w:lang w:val="pt-BR"/>
        </w:rPr>
        <w:t xml:space="preserve">= </w:t>
      </w:r>
      <w:del w:id="161" w:author="Hugo Alves Richard" w:date="2016-11-24T18:14:00Z">
        <w:r w:rsidRPr="00C8412D" w:rsidDel="00C75EE6">
          <w:rPr>
            <w:rFonts w:ascii="Times New Roman" w:hAnsi="Times New Roman"/>
            <w:sz w:val="22"/>
            <w:szCs w:val="22"/>
            <w:lang w:val="pt-BR"/>
          </w:rPr>
          <w:delText>Taxa</w:delText>
        </w:r>
        <w:r w:rsidR="00511048" w:rsidRPr="00C8412D" w:rsidDel="00C75EE6">
          <w:rPr>
            <w:rFonts w:ascii="Times New Roman" w:hAnsi="Times New Roman"/>
            <w:sz w:val="22"/>
            <w:szCs w:val="22"/>
            <w:lang w:val="pt-BR"/>
          </w:rPr>
          <w:delText>s</w:delText>
        </w:r>
        <w:r w:rsidRPr="00C8412D" w:rsidDel="00C75EE6">
          <w:rPr>
            <w:rFonts w:ascii="Times New Roman" w:hAnsi="Times New Roman"/>
            <w:sz w:val="22"/>
            <w:szCs w:val="22"/>
            <w:lang w:val="pt-BR"/>
          </w:rPr>
          <w:delText xml:space="preserve"> Referencia</w:delText>
        </w:r>
        <w:r w:rsidR="00511048" w:rsidRPr="00C8412D" w:rsidDel="00C75EE6">
          <w:rPr>
            <w:rFonts w:ascii="Times New Roman" w:hAnsi="Times New Roman"/>
            <w:sz w:val="22"/>
            <w:szCs w:val="22"/>
            <w:lang w:val="pt-BR"/>
          </w:rPr>
          <w:delText>is</w:delText>
        </w:r>
        <w:r w:rsidRPr="00C8412D" w:rsidDel="00C75EE6">
          <w:rPr>
            <w:rFonts w:ascii="Times New Roman" w:hAnsi="Times New Roman"/>
            <w:sz w:val="22"/>
            <w:szCs w:val="22"/>
            <w:lang w:val="pt-BR"/>
          </w:rPr>
          <w:delText xml:space="preserve"> (TR) </w:delText>
        </w:r>
        <w:r w:rsidR="00511048" w:rsidRPr="00C8412D" w:rsidDel="00C75EE6">
          <w:rPr>
            <w:rFonts w:ascii="Times New Roman" w:hAnsi="Times New Roman"/>
            <w:sz w:val="22"/>
            <w:szCs w:val="22"/>
            <w:lang w:val="pt-BR"/>
          </w:rPr>
          <w:delText xml:space="preserve">divulgadas </w:delText>
        </w:r>
      </w:del>
      <w:ins w:id="162" w:author="Hugo Alves Richard" w:date="2016-11-24T18:14:00Z">
        <w:r w:rsidR="00C75EE6">
          <w:rPr>
            <w:rFonts w:ascii="Times New Roman" w:hAnsi="Times New Roman"/>
            <w:sz w:val="22"/>
            <w:szCs w:val="22"/>
            <w:lang w:val="pt-BR"/>
          </w:rPr>
          <w:t xml:space="preserve">Taxa Referencial (TR) </w:t>
        </w:r>
      </w:ins>
      <w:ins w:id="163" w:author="Hugo Alves Richard" w:date="2016-11-24T19:25:00Z">
        <w:r w:rsidR="00C936DC" w:rsidRPr="00C8412D">
          <w:rPr>
            <w:rFonts w:ascii="Times New Roman" w:hAnsi="Times New Roman"/>
            <w:sz w:val="22"/>
            <w:szCs w:val="22"/>
            <w:lang w:val="pt-BR"/>
          </w:rPr>
          <w:t>da Data da Emissão</w:t>
        </w:r>
        <w:r w:rsidR="00C936DC">
          <w:rPr>
            <w:rFonts w:ascii="Times New Roman" w:hAnsi="Times New Roman"/>
            <w:sz w:val="22"/>
            <w:szCs w:val="22"/>
            <w:lang w:val="pt-BR"/>
          </w:rPr>
          <w:t xml:space="preserve"> </w:t>
        </w:r>
      </w:ins>
      <w:ins w:id="164" w:author="Hugo Alves Richard" w:date="2016-11-24T18:14:00Z">
        <w:r w:rsidR="00C75EE6">
          <w:rPr>
            <w:rFonts w:ascii="Times New Roman" w:hAnsi="Times New Roman"/>
            <w:sz w:val="22"/>
            <w:szCs w:val="22"/>
            <w:lang w:val="pt-BR"/>
          </w:rPr>
          <w:t xml:space="preserve">divulgada </w:t>
        </w:r>
      </w:ins>
      <w:r w:rsidR="00511048" w:rsidRPr="00C8412D">
        <w:rPr>
          <w:rFonts w:ascii="Times New Roman" w:hAnsi="Times New Roman"/>
          <w:sz w:val="22"/>
          <w:szCs w:val="22"/>
          <w:lang w:val="pt-BR"/>
        </w:rPr>
        <w:t>pelo BACEN</w:t>
      </w:r>
      <w:del w:id="165" w:author="Hugo Alves Richard" w:date="2016-11-24T19:25:00Z">
        <w:r w:rsidR="00511048" w:rsidRPr="00C8412D" w:rsidDel="00C936DC">
          <w:rPr>
            <w:rFonts w:ascii="Times New Roman" w:hAnsi="Times New Roman"/>
            <w:sz w:val="22"/>
            <w:szCs w:val="22"/>
            <w:lang w:val="pt-BR"/>
          </w:rPr>
          <w:delText xml:space="preserve"> </w:delText>
        </w:r>
        <w:r w:rsidRPr="00C8412D" w:rsidDel="00C936DC">
          <w:rPr>
            <w:rFonts w:ascii="Times New Roman" w:hAnsi="Times New Roman"/>
            <w:sz w:val="22"/>
            <w:szCs w:val="22"/>
            <w:lang w:val="pt-BR"/>
          </w:rPr>
          <w:delText>da Data da Emissão</w:delText>
        </w:r>
        <w:r w:rsidR="00511048" w:rsidRPr="00C8412D" w:rsidDel="00C936DC">
          <w:rPr>
            <w:rFonts w:ascii="Times New Roman" w:hAnsi="Times New Roman"/>
            <w:sz w:val="22"/>
            <w:szCs w:val="22"/>
            <w:lang w:val="pt-BR"/>
          </w:rPr>
          <w:delText xml:space="preserve"> até a data de atualização ou aniversário mensal imediatamente posterior</w:delText>
        </w:r>
      </w:del>
      <w:r w:rsidRPr="00C8412D">
        <w:rPr>
          <w:rFonts w:ascii="Times New Roman" w:hAnsi="Times New Roman"/>
          <w:sz w:val="22"/>
          <w:szCs w:val="22"/>
          <w:lang w:val="pt-BR"/>
        </w:rPr>
        <w:t>;</w:t>
      </w:r>
      <w:del w:id="166" w:author="Hugo Alves Richard" w:date="2016-11-24T18:14:00Z">
        <w:r w:rsidR="007F2FA1" w:rsidRPr="00C8412D" w:rsidDel="00C75EE6">
          <w:rPr>
            <w:rFonts w:ascii="Times New Roman" w:hAnsi="Times New Roman"/>
            <w:sz w:val="22"/>
            <w:szCs w:val="22"/>
            <w:lang w:val="pt-BR"/>
          </w:rPr>
          <w:delText xml:space="preserve"> </w:delText>
        </w:r>
      </w:del>
    </w:p>
    <w:p w14:paraId="3AFAF807" w14:textId="77777777" w:rsidR="00C47A8F" w:rsidRDefault="00C47A8F">
      <w:pPr>
        <w:tabs>
          <w:tab w:val="left" w:pos="284"/>
        </w:tabs>
        <w:spacing w:line="300" w:lineRule="exact"/>
        <w:ind w:left="284"/>
        <w:jc w:val="both"/>
        <w:rPr>
          <w:ins w:id="167" w:author="Hugo Alves Richard" w:date="2016-11-24T18:15:00Z"/>
          <w:rFonts w:ascii="Times New Roman" w:hAnsi="Times New Roman"/>
          <w:sz w:val="22"/>
          <w:szCs w:val="22"/>
          <w:lang w:val="pt-BR"/>
        </w:rPr>
      </w:pPr>
    </w:p>
    <w:p w14:paraId="64088022" w14:textId="76EA625B" w:rsidR="00C75EE6" w:rsidRPr="00C8412D" w:rsidRDefault="00C75EE6" w:rsidP="00C75EE6">
      <w:pPr>
        <w:pStyle w:val="BodyText21"/>
        <w:tabs>
          <w:tab w:val="left" w:pos="284"/>
        </w:tabs>
        <w:spacing w:line="300" w:lineRule="exact"/>
        <w:ind w:left="284"/>
        <w:rPr>
          <w:sz w:val="22"/>
          <w:szCs w:val="22"/>
        </w:rPr>
      </w:pPr>
      <w:moveToRangeStart w:id="168" w:author="Hugo Alves Richard" w:date="2016-11-24T18:15:00Z" w:name="move467774662"/>
      <w:proofErr w:type="spellStart"/>
      <w:proofErr w:type="gramStart"/>
      <w:moveTo w:id="169" w:author="Hugo Alves Richard" w:date="2016-11-24T18:15:00Z">
        <w:r w:rsidRPr="00C8412D">
          <w:rPr>
            <w:sz w:val="22"/>
            <w:szCs w:val="22"/>
          </w:rPr>
          <w:t>dup</w:t>
        </w:r>
      </w:moveTo>
      <w:ins w:id="170" w:author="Hugo Alves Richard" w:date="2016-11-24T18:15:00Z">
        <w:r w:rsidRPr="00C75EE6">
          <w:rPr>
            <w:sz w:val="22"/>
            <w:szCs w:val="22"/>
            <w:vertAlign w:val="subscript"/>
            <w:rPrChange w:id="171" w:author="Hugo Alves Richard" w:date="2016-11-24T18:15:00Z">
              <w:rPr>
                <w:sz w:val="22"/>
                <w:szCs w:val="22"/>
              </w:rPr>
            </w:rPrChange>
          </w:rPr>
          <w:t>TR</w:t>
        </w:r>
        <w:proofErr w:type="spellEnd"/>
        <w:proofErr w:type="gramEnd"/>
        <w:r w:rsidRPr="00C75EE6">
          <w:rPr>
            <w:sz w:val="22"/>
            <w:szCs w:val="22"/>
            <w:vertAlign w:val="subscript"/>
            <w:rPrChange w:id="172" w:author="Hugo Alves Richard" w:date="2016-11-24T18:15:00Z">
              <w:rPr>
                <w:sz w:val="22"/>
                <w:szCs w:val="22"/>
              </w:rPr>
            </w:rPrChange>
          </w:rPr>
          <w:t>-</w:t>
        </w:r>
      </w:ins>
      <w:moveTo w:id="173" w:author="Hugo Alves Richard" w:date="2016-11-24T18:15:00Z">
        <w:r w:rsidRPr="00C75EE6">
          <w:rPr>
            <w:sz w:val="22"/>
            <w:szCs w:val="22"/>
            <w:vertAlign w:val="subscript"/>
            <w:rPrChange w:id="174" w:author="Hugo Alves Richard" w:date="2016-11-24T18:15:00Z">
              <w:rPr>
                <w:sz w:val="22"/>
                <w:szCs w:val="22"/>
              </w:rPr>
            </w:rPrChange>
          </w:rPr>
          <w:t>pro-rata</w:t>
        </w:r>
        <w:r w:rsidRPr="00C8412D">
          <w:rPr>
            <w:sz w:val="22"/>
            <w:szCs w:val="22"/>
          </w:rPr>
          <w:t xml:space="preserve"> = Número de Dias Úteis entre a Data de Emissão e a data de atualização ou aniversário mensal imediatamente posterior;</w:t>
        </w:r>
      </w:moveTo>
    </w:p>
    <w:p w14:paraId="3528940F" w14:textId="77777777" w:rsidR="00C75EE6" w:rsidRPr="00C8412D" w:rsidRDefault="00C75EE6" w:rsidP="00C75EE6">
      <w:pPr>
        <w:pStyle w:val="BodyText21"/>
        <w:tabs>
          <w:tab w:val="left" w:pos="284"/>
        </w:tabs>
        <w:spacing w:line="300" w:lineRule="exact"/>
        <w:ind w:left="284"/>
        <w:rPr>
          <w:sz w:val="22"/>
          <w:szCs w:val="22"/>
        </w:rPr>
      </w:pPr>
    </w:p>
    <w:p w14:paraId="70C4D904" w14:textId="72DA6D33" w:rsidR="00C75EE6" w:rsidRPr="00C8412D" w:rsidRDefault="00C75EE6" w:rsidP="00C75EE6">
      <w:pPr>
        <w:pStyle w:val="BodyText21"/>
        <w:tabs>
          <w:tab w:val="left" w:pos="284"/>
        </w:tabs>
        <w:spacing w:line="300" w:lineRule="exact"/>
        <w:ind w:left="284"/>
        <w:rPr>
          <w:sz w:val="22"/>
          <w:szCs w:val="22"/>
        </w:rPr>
      </w:pPr>
      <w:proofErr w:type="spellStart"/>
      <w:proofErr w:type="gramStart"/>
      <w:moveTo w:id="175" w:author="Hugo Alves Richard" w:date="2016-11-24T18:15:00Z">
        <w:r w:rsidRPr="00C8412D">
          <w:rPr>
            <w:sz w:val="22"/>
            <w:szCs w:val="22"/>
          </w:rPr>
          <w:t>dut</w:t>
        </w:r>
      </w:moveTo>
      <w:ins w:id="176" w:author="Hugo Alves Richard" w:date="2016-11-24T18:15:00Z">
        <w:r w:rsidRPr="00C75EE6">
          <w:rPr>
            <w:sz w:val="22"/>
            <w:szCs w:val="22"/>
            <w:vertAlign w:val="subscript"/>
            <w:rPrChange w:id="177" w:author="Hugo Alves Richard" w:date="2016-11-24T18:16:00Z">
              <w:rPr>
                <w:sz w:val="22"/>
                <w:szCs w:val="22"/>
              </w:rPr>
            </w:rPrChange>
          </w:rPr>
          <w:t>TR</w:t>
        </w:r>
        <w:proofErr w:type="spellEnd"/>
        <w:proofErr w:type="gramEnd"/>
        <w:r w:rsidRPr="00C75EE6">
          <w:rPr>
            <w:sz w:val="22"/>
            <w:szCs w:val="22"/>
            <w:vertAlign w:val="subscript"/>
            <w:rPrChange w:id="178" w:author="Hugo Alves Richard" w:date="2016-11-24T18:16:00Z">
              <w:rPr>
                <w:sz w:val="22"/>
                <w:szCs w:val="22"/>
              </w:rPr>
            </w:rPrChange>
          </w:rPr>
          <w:t>-</w:t>
        </w:r>
      </w:ins>
      <w:moveTo w:id="179" w:author="Hugo Alves Richard" w:date="2016-11-24T18:15:00Z">
        <w:r w:rsidRPr="00C75EE6">
          <w:rPr>
            <w:sz w:val="22"/>
            <w:szCs w:val="22"/>
            <w:vertAlign w:val="subscript"/>
            <w:rPrChange w:id="180" w:author="Hugo Alves Richard" w:date="2016-11-24T18:16:00Z">
              <w:rPr>
                <w:sz w:val="22"/>
                <w:szCs w:val="22"/>
              </w:rPr>
            </w:rPrChange>
          </w:rPr>
          <w:t>pro-rata</w:t>
        </w:r>
        <w:r w:rsidRPr="00C8412D">
          <w:rPr>
            <w:sz w:val="22"/>
            <w:szCs w:val="22"/>
          </w:rPr>
          <w:t xml:space="preserve"> = Número de Dias Úteis do período de vigência da </w:t>
        </w:r>
        <w:proofErr w:type="spellStart"/>
        <w:r w:rsidRPr="00C8412D">
          <w:rPr>
            <w:sz w:val="22"/>
            <w:szCs w:val="22"/>
          </w:rPr>
          <w:t>TR</w:t>
        </w:r>
      </w:moveTo>
      <w:ins w:id="181" w:author="Hugo Alves Richard" w:date="2016-11-24T18:16:00Z">
        <w:r w:rsidRPr="00C75EE6">
          <w:rPr>
            <w:sz w:val="22"/>
            <w:szCs w:val="22"/>
            <w:vertAlign w:val="subscript"/>
            <w:rPrChange w:id="182" w:author="Hugo Alves Richard" w:date="2016-11-24T18:16:00Z">
              <w:rPr>
                <w:sz w:val="22"/>
                <w:szCs w:val="22"/>
              </w:rPr>
            </w:rPrChange>
          </w:rPr>
          <w:t>i</w:t>
        </w:r>
      </w:ins>
      <w:proofErr w:type="spellEnd"/>
      <w:moveTo w:id="183" w:author="Hugo Alves Richard" w:date="2016-11-24T18:15:00Z">
        <w:del w:id="184" w:author="Hugo Alves Richard" w:date="2016-11-24T18:16:00Z">
          <w:r w:rsidRPr="00C8412D" w:rsidDel="00C75EE6">
            <w:rPr>
              <w:sz w:val="22"/>
              <w:szCs w:val="22"/>
            </w:rPr>
            <w:delText>k</w:delText>
          </w:r>
        </w:del>
        <w:r w:rsidRPr="00C8412D">
          <w:rPr>
            <w:sz w:val="22"/>
            <w:szCs w:val="22"/>
          </w:rPr>
          <w:t>;</w:t>
        </w:r>
      </w:moveTo>
    </w:p>
    <w:p w14:paraId="4AC658ED" w14:textId="364E5A49" w:rsidR="00C75EE6" w:rsidRPr="00C8412D" w:rsidDel="00C75EE6" w:rsidRDefault="00C75EE6" w:rsidP="00C75EE6">
      <w:pPr>
        <w:pStyle w:val="BodyText21"/>
        <w:tabs>
          <w:tab w:val="left" w:pos="284"/>
        </w:tabs>
        <w:spacing w:line="300" w:lineRule="exact"/>
        <w:ind w:left="284"/>
        <w:rPr>
          <w:del w:id="185" w:author="Hugo Alves Richard" w:date="2016-11-24T18:15:00Z"/>
          <w:sz w:val="22"/>
          <w:szCs w:val="22"/>
        </w:rPr>
      </w:pPr>
    </w:p>
    <w:moveToRangeEnd w:id="168"/>
    <w:p w14:paraId="7C0EEF8A" w14:textId="77777777" w:rsidR="00C75EE6" w:rsidRPr="00C8412D" w:rsidRDefault="00C75EE6">
      <w:pPr>
        <w:tabs>
          <w:tab w:val="left" w:pos="284"/>
        </w:tabs>
        <w:spacing w:line="300" w:lineRule="exact"/>
        <w:ind w:left="284"/>
        <w:jc w:val="both"/>
        <w:rPr>
          <w:rFonts w:ascii="Times New Roman" w:hAnsi="Times New Roman"/>
          <w:sz w:val="22"/>
          <w:szCs w:val="22"/>
          <w:lang w:val="pt-BR"/>
        </w:rPr>
      </w:pPr>
    </w:p>
    <w:p w14:paraId="490A043A" w14:textId="77777777" w:rsidR="00906D9F" w:rsidRPr="00C8412D" w:rsidRDefault="00C47A8F">
      <w:pPr>
        <w:tabs>
          <w:tab w:val="left" w:pos="284"/>
        </w:tabs>
        <w:spacing w:line="300" w:lineRule="exact"/>
        <w:ind w:left="284"/>
        <w:jc w:val="both"/>
        <w:rPr>
          <w:rFonts w:ascii="Times New Roman" w:hAnsi="Times New Roman"/>
          <w:i/>
          <w:sz w:val="22"/>
          <w:szCs w:val="22"/>
          <w:lang w:val="pt-BR"/>
        </w:rPr>
      </w:pPr>
      <w:r w:rsidRPr="00C8412D">
        <w:rPr>
          <w:rFonts w:ascii="Times New Roman" w:hAnsi="Times New Roman"/>
          <w:i/>
          <w:sz w:val="22"/>
          <w:szCs w:val="22"/>
          <w:lang w:val="pt-BR"/>
        </w:rPr>
        <w:t>Para os demais períodos:</w:t>
      </w:r>
    </w:p>
    <w:p w14:paraId="2050FD30" w14:textId="77777777" w:rsidR="00C47A8F" w:rsidRPr="00C8412D" w:rsidRDefault="00C47A8F">
      <w:pPr>
        <w:tabs>
          <w:tab w:val="left" w:pos="284"/>
        </w:tabs>
        <w:spacing w:line="300" w:lineRule="exact"/>
        <w:ind w:left="284"/>
        <w:jc w:val="both"/>
        <w:rPr>
          <w:rFonts w:ascii="Times New Roman" w:hAnsi="Times New Roman"/>
          <w:sz w:val="22"/>
          <w:szCs w:val="22"/>
          <w:lang w:val="pt-BR"/>
        </w:rPr>
      </w:pPr>
    </w:p>
    <w:p w14:paraId="788A9C7D" w14:textId="77777777" w:rsidR="001F35CE" w:rsidRPr="00C8412D" w:rsidRDefault="001F35CE" w:rsidP="001F35CE">
      <w:pPr>
        <w:tabs>
          <w:tab w:val="left" w:pos="284"/>
        </w:tabs>
        <w:spacing w:line="300" w:lineRule="exact"/>
        <w:ind w:left="284"/>
        <w:jc w:val="both"/>
        <w:rPr>
          <w:rFonts w:ascii="Times New Roman" w:hAnsi="Times New Roman"/>
          <w:sz w:val="22"/>
          <w:szCs w:val="22"/>
          <w:lang w:val="pt-BR"/>
        </w:rPr>
      </w:pPr>
      <w:moveToRangeStart w:id="186" w:author="Hugo Alves Richard" w:date="2016-11-24T18:10:00Z" w:name="move467774378"/>
      <w:proofErr w:type="gramStart"/>
      <w:moveTo w:id="187" w:author="Hugo Alves Richard" w:date="2016-11-24T18:10:00Z">
        <w:r w:rsidRPr="00C8412D">
          <w:rPr>
            <w:rFonts w:ascii="Times New Roman" w:hAnsi="Times New Roman"/>
            <w:sz w:val="22"/>
            <w:szCs w:val="22"/>
            <w:lang w:val="pt-BR"/>
          </w:rPr>
          <w:t>n</w:t>
        </w:r>
        <w:proofErr w:type="gramEnd"/>
        <w:r w:rsidRPr="00C8412D">
          <w:rPr>
            <w:rFonts w:ascii="Times New Roman" w:hAnsi="Times New Roman"/>
            <w:sz w:val="22"/>
            <w:szCs w:val="22"/>
            <w:lang w:val="pt-BR"/>
          </w:rPr>
          <w:t xml:space="preserve"> = Número total de TR consideradas entre a Data de Emissão, ou última amortização, se houver, e a data de atualização ou vencimento;</w:t>
        </w:r>
      </w:moveTo>
    </w:p>
    <w:p w14:paraId="78A26343" w14:textId="77777777" w:rsidR="001F35CE" w:rsidRPr="00C8412D" w:rsidRDefault="001F35CE" w:rsidP="001F35CE">
      <w:pPr>
        <w:tabs>
          <w:tab w:val="left" w:pos="284"/>
        </w:tabs>
        <w:spacing w:line="300" w:lineRule="exact"/>
        <w:ind w:left="284"/>
        <w:jc w:val="both"/>
        <w:rPr>
          <w:rFonts w:ascii="Times New Roman" w:hAnsi="Times New Roman"/>
          <w:sz w:val="22"/>
          <w:szCs w:val="22"/>
          <w:lang w:val="pt-BR"/>
        </w:rPr>
      </w:pPr>
    </w:p>
    <w:moveToRangeEnd w:id="186"/>
    <w:p w14:paraId="5E0DE54A" w14:textId="4F1853C5" w:rsidR="00906D9F" w:rsidRPr="00C8412D" w:rsidRDefault="00906D9F">
      <w:pPr>
        <w:tabs>
          <w:tab w:val="left" w:pos="284"/>
        </w:tabs>
        <w:spacing w:line="300" w:lineRule="exact"/>
        <w:ind w:left="284"/>
        <w:jc w:val="both"/>
        <w:rPr>
          <w:rFonts w:ascii="Times New Roman" w:hAnsi="Times New Roman"/>
          <w:sz w:val="22"/>
          <w:szCs w:val="22"/>
          <w:lang w:val="pt-BR"/>
        </w:rPr>
      </w:pPr>
      <w:proofErr w:type="spellStart"/>
      <w:r w:rsidRPr="002546FA">
        <w:rPr>
          <w:rFonts w:ascii="Times New Roman" w:hAnsi="Times New Roman"/>
          <w:sz w:val="22"/>
          <w:szCs w:val="22"/>
          <w:lang w:val="pt-BR"/>
        </w:rPr>
        <w:t>TR</w:t>
      </w:r>
      <w:r w:rsidRPr="00C75EE6">
        <w:rPr>
          <w:rFonts w:ascii="Times New Roman" w:hAnsi="Times New Roman"/>
          <w:sz w:val="22"/>
          <w:szCs w:val="22"/>
          <w:vertAlign w:val="subscript"/>
          <w:lang w:val="pt-BR"/>
          <w:rPrChange w:id="188" w:author="Hugo Alves Richard" w:date="2016-11-24T18:17:00Z">
            <w:rPr>
              <w:rFonts w:ascii="Times New Roman" w:hAnsi="Times New Roman"/>
              <w:sz w:val="22"/>
              <w:szCs w:val="22"/>
              <w:lang w:val="pt-BR"/>
            </w:rPr>
          </w:rPrChange>
        </w:rPr>
        <w:t>k</w:t>
      </w:r>
      <w:proofErr w:type="spellEnd"/>
      <w:r w:rsidRPr="002546FA">
        <w:rPr>
          <w:rFonts w:ascii="Times New Roman" w:hAnsi="Times New Roman"/>
          <w:sz w:val="22"/>
          <w:szCs w:val="22"/>
          <w:lang w:val="pt-BR"/>
        </w:rPr>
        <w:t xml:space="preserve"> = Taxas Referenciais </w:t>
      </w:r>
      <w:r w:rsidRPr="0098348B">
        <w:rPr>
          <w:rFonts w:ascii="Times New Roman" w:hAnsi="Times New Roman"/>
          <w:sz w:val="22"/>
          <w:szCs w:val="22"/>
          <w:lang w:val="pt-BR"/>
        </w:rPr>
        <w:t xml:space="preserve">(TR) do </w:t>
      </w:r>
      <w:r w:rsidR="004977A3" w:rsidRPr="0098348B">
        <w:rPr>
          <w:rFonts w:ascii="Times New Roman" w:hAnsi="Times New Roman"/>
          <w:sz w:val="22"/>
          <w:szCs w:val="22"/>
          <w:lang w:val="pt-BR"/>
        </w:rPr>
        <w:t>10</w:t>
      </w:r>
      <w:r w:rsidRPr="0098348B">
        <w:rPr>
          <w:rFonts w:ascii="Times New Roman" w:hAnsi="Times New Roman"/>
          <w:sz w:val="22"/>
          <w:szCs w:val="22"/>
          <w:lang w:val="pt-BR"/>
        </w:rPr>
        <w:t>º</w:t>
      </w:r>
      <w:r w:rsidR="002546FA" w:rsidRPr="0098348B">
        <w:rPr>
          <w:rFonts w:ascii="Times New Roman" w:hAnsi="Times New Roman"/>
          <w:sz w:val="22"/>
          <w:szCs w:val="22"/>
          <w:lang w:val="pt-BR"/>
        </w:rPr>
        <w:t xml:space="preserve"> (décimo)</w:t>
      </w:r>
      <w:r w:rsidRPr="0098348B">
        <w:rPr>
          <w:rFonts w:ascii="Times New Roman" w:hAnsi="Times New Roman"/>
          <w:sz w:val="22"/>
          <w:szCs w:val="22"/>
          <w:lang w:val="pt-BR"/>
        </w:rPr>
        <w:t xml:space="preserve"> dia</w:t>
      </w:r>
      <w:r w:rsidRPr="00C8412D">
        <w:rPr>
          <w:rFonts w:ascii="Times New Roman" w:hAnsi="Times New Roman"/>
          <w:sz w:val="22"/>
          <w:szCs w:val="22"/>
          <w:lang w:val="pt-BR"/>
        </w:rPr>
        <w:t xml:space="preserve"> do mês, divulgadas pelo BACEN entre a, última amortização ou incorporação, se houver, e a data de atualização ou vencimento;</w:t>
      </w:r>
      <w:r w:rsidR="007F2FA1" w:rsidRPr="00C8412D">
        <w:rPr>
          <w:rFonts w:ascii="Times New Roman" w:hAnsi="Times New Roman"/>
          <w:sz w:val="22"/>
          <w:szCs w:val="22"/>
          <w:lang w:val="pt-BR"/>
        </w:rPr>
        <w:t xml:space="preserve"> </w:t>
      </w:r>
    </w:p>
    <w:p w14:paraId="56223354"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7918097C" w14:textId="67BCAB45" w:rsidR="00906D9F" w:rsidRPr="00C8412D" w:rsidDel="00C75EE6" w:rsidRDefault="00906D9F">
      <w:pPr>
        <w:pStyle w:val="BodyText21"/>
        <w:tabs>
          <w:tab w:val="left" w:pos="284"/>
        </w:tabs>
        <w:spacing w:line="300" w:lineRule="exact"/>
        <w:ind w:left="284"/>
        <w:rPr>
          <w:sz w:val="22"/>
          <w:szCs w:val="22"/>
        </w:rPr>
      </w:pPr>
      <w:moveFromRangeStart w:id="189" w:author="Hugo Alves Richard" w:date="2016-11-24T18:15:00Z" w:name="move467774662"/>
      <w:moveFrom w:id="190" w:author="Hugo Alves Richard" w:date="2016-11-24T18:15:00Z">
        <w:r w:rsidRPr="00C8412D" w:rsidDel="00C75EE6">
          <w:rPr>
            <w:sz w:val="22"/>
            <w:szCs w:val="22"/>
          </w:rPr>
          <w:t>duppro-rata = Número de Dias Úteis entre a Data de Emissão e a data de atualização ou aniversário mensal imediatamente posterior;</w:t>
        </w:r>
      </w:moveFrom>
    </w:p>
    <w:p w14:paraId="2A30D06F" w14:textId="4C035C58" w:rsidR="00906D9F" w:rsidRPr="00C8412D" w:rsidDel="00C75EE6" w:rsidRDefault="00906D9F">
      <w:pPr>
        <w:pStyle w:val="BodyText21"/>
        <w:tabs>
          <w:tab w:val="left" w:pos="284"/>
        </w:tabs>
        <w:spacing w:line="300" w:lineRule="exact"/>
        <w:ind w:left="284"/>
        <w:rPr>
          <w:sz w:val="22"/>
          <w:szCs w:val="22"/>
        </w:rPr>
      </w:pPr>
    </w:p>
    <w:p w14:paraId="2DB90BDD" w14:textId="485F0CCA" w:rsidR="00906D9F" w:rsidRPr="00C8412D" w:rsidDel="00C75EE6" w:rsidRDefault="00906D9F">
      <w:pPr>
        <w:pStyle w:val="BodyText21"/>
        <w:tabs>
          <w:tab w:val="left" w:pos="284"/>
        </w:tabs>
        <w:spacing w:line="300" w:lineRule="exact"/>
        <w:ind w:left="284"/>
        <w:rPr>
          <w:sz w:val="22"/>
          <w:szCs w:val="22"/>
        </w:rPr>
      </w:pPr>
      <w:moveFrom w:id="191" w:author="Hugo Alves Richard" w:date="2016-11-24T18:15:00Z">
        <w:r w:rsidRPr="00C8412D" w:rsidDel="00C75EE6">
          <w:rPr>
            <w:sz w:val="22"/>
            <w:szCs w:val="22"/>
          </w:rPr>
          <w:t>dutpro-rata = Número de Dias Úteis</w:t>
        </w:r>
        <w:r w:rsidR="00C47A8F" w:rsidRPr="00C8412D" w:rsidDel="00C75EE6">
          <w:rPr>
            <w:sz w:val="22"/>
            <w:szCs w:val="22"/>
          </w:rPr>
          <w:t xml:space="preserve"> do período de vigência da TRk</w:t>
        </w:r>
        <w:r w:rsidRPr="00C8412D" w:rsidDel="00C75EE6">
          <w:rPr>
            <w:sz w:val="22"/>
            <w:szCs w:val="22"/>
          </w:rPr>
          <w:t>;</w:t>
        </w:r>
      </w:moveFrom>
    </w:p>
    <w:p w14:paraId="2F08F973" w14:textId="017A8A5D" w:rsidR="00906D9F" w:rsidRPr="00C8412D" w:rsidDel="00C75EE6" w:rsidRDefault="00906D9F">
      <w:pPr>
        <w:pStyle w:val="BodyText21"/>
        <w:tabs>
          <w:tab w:val="left" w:pos="284"/>
        </w:tabs>
        <w:spacing w:line="300" w:lineRule="exact"/>
        <w:ind w:left="284"/>
        <w:rPr>
          <w:sz w:val="22"/>
          <w:szCs w:val="22"/>
        </w:rPr>
      </w:pPr>
    </w:p>
    <w:moveFromRangeEnd w:id="189"/>
    <w:p w14:paraId="0656744B" w14:textId="0625916E" w:rsidR="00906D9F" w:rsidRPr="00C8412D" w:rsidRDefault="00906D9F">
      <w:pPr>
        <w:pStyle w:val="BodyText21"/>
        <w:tabs>
          <w:tab w:val="left" w:pos="284"/>
        </w:tabs>
        <w:spacing w:line="300" w:lineRule="exact"/>
        <w:ind w:left="284"/>
        <w:rPr>
          <w:sz w:val="22"/>
          <w:szCs w:val="22"/>
        </w:rPr>
      </w:pPr>
      <w:proofErr w:type="spellStart"/>
      <w:r w:rsidRPr="00C8412D">
        <w:rPr>
          <w:sz w:val="22"/>
          <w:szCs w:val="22"/>
        </w:rPr>
        <w:t>dup</w:t>
      </w:r>
      <w:ins w:id="192" w:author="Hugo Alves Richard" w:date="2016-11-24T18:17:00Z">
        <w:r w:rsidR="00C75EE6" w:rsidRPr="00C75EE6">
          <w:rPr>
            <w:sz w:val="22"/>
            <w:szCs w:val="22"/>
            <w:vertAlign w:val="subscript"/>
            <w:rPrChange w:id="193" w:author="Hugo Alves Richard" w:date="2016-11-24T18:17:00Z">
              <w:rPr>
                <w:sz w:val="22"/>
                <w:szCs w:val="22"/>
              </w:rPr>
            </w:rPrChange>
          </w:rPr>
          <w:t>TR</w:t>
        </w:r>
      </w:ins>
      <w:proofErr w:type="spellEnd"/>
      <w:r w:rsidRPr="00C8412D">
        <w:rPr>
          <w:sz w:val="22"/>
          <w:szCs w:val="22"/>
        </w:rPr>
        <w:t xml:space="preserve"> = Número de Dias Úteis entre o primeiro aniversário mensal imediatamente posterior à Data de Emissão e a data de atualização; ou entre o primeiro aniversário mensal imediatamente posterior à Data de Emissão e a data de incorporação inicial, se houver; ou entre a data de incorporação, se houver, e a data de atualização ou do primeiro evento de atualização; ou entre o primeiro aniversário mensal imediatamente posterior à Data de Emissão e a data do primeiro evento posterior ao primeiro aniversário mensal; ou entre o último evento de atualização e a data de atualização, ou do próximo evento de atualização</w:t>
      </w:r>
      <w:ins w:id="194" w:author="Hugo Alves Richard" w:date="2016-11-24T18:19:00Z">
        <w:r w:rsidR="00C75EE6">
          <w:rPr>
            <w:sz w:val="22"/>
            <w:szCs w:val="22"/>
          </w:rPr>
          <w:t>;</w:t>
        </w:r>
      </w:ins>
      <w:del w:id="195" w:author="Hugo Alves Richard" w:date="2016-11-24T18:19:00Z">
        <w:r w:rsidRPr="00C8412D" w:rsidDel="00C75EE6">
          <w:rPr>
            <w:sz w:val="22"/>
            <w:szCs w:val="22"/>
          </w:rPr>
          <w:delText>.</w:delText>
        </w:r>
      </w:del>
    </w:p>
    <w:p w14:paraId="3DB8079C" w14:textId="77777777" w:rsidR="00906D9F" w:rsidRPr="00C8412D" w:rsidRDefault="00906D9F">
      <w:pPr>
        <w:pStyle w:val="BodyText21"/>
        <w:tabs>
          <w:tab w:val="left" w:pos="284"/>
        </w:tabs>
        <w:spacing w:line="300" w:lineRule="exact"/>
        <w:ind w:left="284"/>
        <w:rPr>
          <w:sz w:val="22"/>
          <w:szCs w:val="22"/>
        </w:rPr>
      </w:pPr>
    </w:p>
    <w:p w14:paraId="5808C582" w14:textId="40B4B1D3" w:rsidR="00906D9F" w:rsidRPr="00C8412D" w:rsidRDefault="00906D9F">
      <w:pPr>
        <w:pStyle w:val="BodyText21"/>
        <w:tabs>
          <w:tab w:val="left" w:pos="284"/>
        </w:tabs>
        <w:spacing w:line="300" w:lineRule="exact"/>
        <w:ind w:left="284"/>
        <w:rPr>
          <w:sz w:val="22"/>
          <w:szCs w:val="22"/>
        </w:rPr>
      </w:pPr>
      <w:proofErr w:type="spellStart"/>
      <w:r w:rsidRPr="00C8412D">
        <w:rPr>
          <w:sz w:val="22"/>
          <w:szCs w:val="22"/>
        </w:rPr>
        <w:t>dut</w:t>
      </w:r>
      <w:ins w:id="196" w:author="Hugo Alves Richard" w:date="2016-11-24T18:17:00Z">
        <w:r w:rsidR="00C75EE6" w:rsidRPr="00C75EE6">
          <w:rPr>
            <w:sz w:val="22"/>
            <w:szCs w:val="22"/>
            <w:vertAlign w:val="subscript"/>
            <w:rPrChange w:id="197" w:author="Hugo Alves Richard" w:date="2016-11-24T18:17:00Z">
              <w:rPr>
                <w:sz w:val="22"/>
                <w:szCs w:val="22"/>
              </w:rPr>
            </w:rPrChange>
          </w:rPr>
          <w:t>TR</w:t>
        </w:r>
      </w:ins>
      <w:proofErr w:type="spellEnd"/>
      <w:r w:rsidRPr="00C8412D">
        <w:rPr>
          <w:sz w:val="22"/>
          <w:szCs w:val="22"/>
        </w:rPr>
        <w:t xml:space="preserve"> = Número de Dias Úteis entre o primeiro aniversário mensal imediatamente posterior à Data de Emissão e a data de incorporação inicial, se houver; ou entre a data da incorporação inicial, se houver, e a data do primeiro evento de atualização; ou entre o primeiro aniversário mensal imediatamente posterior à Data de Emissão e a data do primeiro evento posterior ao primeiro aniversário mensal; ou entre o último evento de atualização e a próxima data que componha a </w:t>
      </w:r>
      <w:r w:rsidR="00DA219E" w:rsidRPr="00C8412D">
        <w:rPr>
          <w:sz w:val="22"/>
          <w:szCs w:val="22"/>
        </w:rPr>
        <w:t>"</w:t>
      </w:r>
      <w:r w:rsidRPr="00C8412D">
        <w:rPr>
          <w:sz w:val="22"/>
          <w:szCs w:val="22"/>
        </w:rPr>
        <w:t>periodicidade</w:t>
      </w:r>
      <w:r w:rsidR="00DA219E" w:rsidRPr="00C8412D">
        <w:rPr>
          <w:sz w:val="22"/>
          <w:szCs w:val="22"/>
        </w:rPr>
        <w:t>"</w:t>
      </w:r>
      <w:r w:rsidRPr="00C8412D">
        <w:rPr>
          <w:sz w:val="22"/>
          <w:szCs w:val="22"/>
        </w:rPr>
        <w:t xml:space="preserve"> informado no registro do ativo, seja esta data o vencimento ou posterior a este.</w:t>
      </w:r>
    </w:p>
    <w:p w14:paraId="638E0443" w14:textId="77777777" w:rsidR="00906D9F" w:rsidRPr="00C8412D" w:rsidRDefault="00906D9F">
      <w:pPr>
        <w:pStyle w:val="BodyText21"/>
        <w:tabs>
          <w:tab w:val="left" w:pos="284"/>
        </w:tabs>
        <w:spacing w:line="300" w:lineRule="exact"/>
        <w:ind w:left="284" w:hanging="284"/>
        <w:rPr>
          <w:sz w:val="22"/>
          <w:szCs w:val="22"/>
        </w:rPr>
      </w:pPr>
    </w:p>
    <w:p w14:paraId="5A4657BA" w14:textId="77777777" w:rsidR="00906D9F" w:rsidRPr="00C8412D" w:rsidRDefault="00906D9F">
      <w:pPr>
        <w:pStyle w:val="BodyText21"/>
        <w:tabs>
          <w:tab w:val="left" w:pos="284"/>
        </w:tabs>
        <w:spacing w:line="300" w:lineRule="exact"/>
        <w:rPr>
          <w:sz w:val="22"/>
          <w:szCs w:val="22"/>
        </w:rPr>
      </w:pPr>
      <w:r w:rsidRPr="00C8412D">
        <w:rPr>
          <w:sz w:val="22"/>
          <w:szCs w:val="22"/>
        </w:rPr>
        <w:t>5.2.</w:t>
      </w:r>
      <w:r w:rsidRPr="00C8412D">
        <w:rPr>
          <w:sz w:val="22"/>
          <w:szCs w:val="22"/>
        </w:rPr>
        <w:tab/>
      </w:r>
      <w:r w:rsidRPr="00C8412D">
        <w:rPr>
          <w:sz w:val="22"/>
          <w:szCs w:val="22"/>
          <w:u w:val="single"/>
        </w:rPr>
        <w:t>Juros</w:t>
      </w:r>
      <w:r w:rsidRPr="00C8412D">
        <w:rPr>
          <w:sz w:val="22"/>
          <w:szCs w:val="22"/>
        </w:rPr>
        <w:t>: Cálculo dos juros:</w:t>
      </w:r>
    </w:p>
    <w:p w14:paraId="57A06F28" w14:textId="77777777" w:rsidR="00906D9F" w:rsidRPr="00C8412D" w:rsidRDefault="00906D9F" w:rsidP="00B20583">
      <w:pPr>
        <w:pStyle w:val="BodyText21"/>
        <w:tabs>
          <w:tab w:val="left" w:pos="284"/>
        </w:tabs>
        <w:spacing w:line="300" w:lineRule="exact"/>
        <w:ind w:left="284"/>
        <w:rPr>
          <w:sz w:val="22"/>
          <w:szCs w:val="22"/>
        </w:rPr>
      </w:pPr>
    </w:p>
    <w:p w14:paraId="1C8AE7FF" w14:textId="77777777" w:rsidR="00E13DCE" w:rsidRPr="00B20583" w:rsidRDefault="00E13DCE" w:rsidP="00B20583">
      <w:pPr>
        <w:pStyle w:val="BodyText21"/>
        <w:tabs>
          <w:tab w:val="left" w:pos="284"/>
        </w:tabs>
        <w:spacing w:line="300" w:lineRule="exact"/>
        <w:ind w:left="284"/>
        <w:rPr>
          <w:sz w:val="22"/>
          <w:szCs w:val="22"/>
        </w:rPr>
      </w:pPr>
    </w:p>
    <w:p w14:paraId="2DCECF7A" w14:textId="77777777" w:rsidR="00B20583" w:rsidRPr="00572176" w:rsidRDefault="00B20583" w:rsidP="00B20583">
      <w:pPr>
        <w:pStyle w:val="BodyText21"/>
        <w:tabs>
          <w:tab w:val="left" w:pos="284"/>
        </w:tabs>
        <w:spacing w:line="360" w:lineRule="auto"/>
        <w:ind w:left="284"/>
        <w:jc w:val="center"/>
        <w:rPr>
          <w:rFonts w:ascii="Trebuchet MS" w:hAnsi="Trebuchet MS" w:cs="Trebuchet MS"/>
          <w:sz w:val="22"/>
          <w:szCs w:val="22"/>
        </w:rPr>
      </w:pPr>
      <w:r>
        <w:rPr>
          <w:rFonts w:eastAsiaTheme="minorHAnsi"/>
          <w:i/>
          <w:iCs/>
        </w:rPr>
        <w:t xml:space="preserve">J </w:t>
      </w:r>
      <w:r>
        <w:rPr>
          <w:rFonts w:ascii="Symbol" w:eastAsiaTheme="minorHAnsi" w:hAnsi="Symbol" w:cs="Symbol"/>
        </w:rPr>
        <w:t></w:t>
      </w:r>
      <w:r>
        <w:rPr>
          <w:rFonts w:ascii="Symbol" w:eastAsiaTheme="minorHAnsi" w:hAnsi="Symbol" w:cs="Symbol"/>
        </w:rPr>
        <w:t></w:t>
      </w:r>
      <w:r>
        <w:rPr>
          <w:rFonts w:eastAsiaTheme="minorHAnsi"/>
          <w:i/>
          <w:iCs/>
        </w:rPr>
        <w:t xml:space="preserve">VNA </w:t>
      </w:r>
      <w:r>
        <w:rPr>
          <w:rFonts w:ascii="Symbol" w:eastAsiaTheme="minorHAnsi" w:hAnsi="Symbol" w:cs="Symbol"/>
        </w:rPr>
        <w:t></w:t>
      </w:r>
      <w:r>
        <w:rPr>
          <w:rFonts w:ascii="Symbol" w:eastAsiaTheme="minorHAnsi" w:hAnsi="Symbol" w:cs="Symbol"/>
        </w:rPr>
        <w:t></w:t>
      </w:r>
      <w:r>
        <w:rPr>
          <w:rFonts w:eastAsiaTheme="minorHAnsi"/>
        </w:rPr>
        <w:t>(</w:t>
      </w:r>
      <w:r>
        <w:rPr>
          <w:rFonts w:eastAsiaTheme="minorHAnsi"/>
          <w:i/>
          <w:iCs/>
        </w:rPr>
        <w:t xml:space="preserve">Fator De Juros </w:t>
      </w:r>
      <w:r>
        <w:rPr>
          <w:rFonts w:ascii="Symbol" w:eastAsiaTheme="minorHAnsi" w:hAnsi="Symbol" w:cs="Symbol"/>
        </w:rPr>
        <w:t></w:t>
      </w:r>
      <w:r>
        <w:rPr>
          <w:rFonts w:eastAsiaTheme="minorHAnsi"/>
        </w:rPr>
        <w:t>1)</w:t>
      </w:r>
    </w:p>
    <w:p w14:paraId="17F2F5BF" w14:textId="0067EBD4" w:rsidR="00E13DCE" w:rsidRPr="00B20583" w:rsidRDefault="00E13DCE" w:rsidP="00B20583">
      <w:pPr>
        <w:pStyle w:val="BodyText21"/>
        <w:tabs>
          <w:tab w:val="left" w:pos="284"/>
        </w:tabs>
        <w:spacing w:line="300" w:lineRule="exact"/>
        <w:ind w:left="284"/>
        <w:jc w:val="center"/>
        <w:rPr>
          <w:sz w:val="22"/>
          <w:szCs w:val="22"/>
        </w:rPr>
      </w:pPr>
    </w:p>
    <w:p w14:paraId="50910348" w14:textId="77777777" w:rsidR="00906D9F" w:rsidRPr="00C8412D" w:rsidRDefault="00906D9F" w:rsidP="00B20583">
      <w:pPr>
        <w:pStyle w:val="BodyText21"/>
        <w:tabs>
          <w:tab w:val="left" w:pos="284"/>
        </w:tabs>
        <w:spacing w:line="300" w:lineRule="exact"/>
        <w:ind w:left="284"/>
        <w:jc w:val="center"/>
        <w:rPr>
          <w:sz w:val="22"/>
          <w:szCs w:val="22"/>
        </w:rPr>
      </w:pPr>
    </w:p>
    <w:p w14:paraId="6637C209"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proofErr w:type="gramStart"/>
      <w:r w:rsidRPr="00C8412D">
        <w:rPr>
          <w:rFonts w:ascii="Times New Roman" w:hAnsi="Times New Roman"/>
          <w:sz w:val="22"/>
          <w:szCs w:val="22"/>
          <w:lang w:val="pt-BR"/>
        </w:rPr>
        <w:t>onde</w:t>
      </w:r>
      <w:proofErr w:type="gramEnd"/>
      <w:r w:rsidRPr="00C8412D">
        <w:rPr>
          <w:rFonts w:ascii="Times New Roman" w:hAnsi="Times New Roman"/>
          <w:sz w:val="22"/>
          <w:szCs w:val="22"/>
          <w:lang w:val="pt-BR"/>
        </w:rPr>
        <w:t>:</w:t>
      </w:r>
    </w:p>
    <w:p w14:paraId="041BCE28" w14:textId="77777777" w:rsidR="00906D9F" w:rsidRPr="00C8412D" w:rsidRDefault="00906D9F">
      <w:pPr>
        <w:tabs>
          <w:tab w:val="left" w:pos="284"/>
        </w:tabs>
        <w:spacing w:line="300" w:lineRule="exact"/>
        <w:ind w:left="284"/>
        <w:rPr>
          <w:rFonts w:ascii="Times New Roman" w:hAnsi="Times New Roman"/>
          <w:sz w:val="22"/>
          <w:szCs w:val="22"/>
          <w:lang w:val="pt-BR"/>
        </w:rPr>
      </w:pPr>
    </w:p>
    <w:p w14:paraId="39C083D0" w14:textId="77777777" w:rsidR="00906D9F" w:rsidRPr="00C8412D" w:rsidRDefault="00906D9F">
      <w:pPr>
        <w:pStyle w:val="BodyText21"/>
        <w:tabs>
          <w:tab w:val="left" w:pos="284"/>
        </w:tabs>
        <w:spacing w:line="300" w:lineRule="exact"/>
        <w:ind w:left="284"/>
        <w:rPr>
          <w:sz w:val="22"/>
          <w:szCs w:val="22"/>
        </w:rPr>
      </w:pPr>
      <w:r w:rsidRPr="00C8412D">
        <w:rPr>
          <w:sz w:val="22"/>
          <w:szCs w:val="22"/>
        </w:rPr>
        <w:t>J: Valor unitário dos juros acumulados no período, calculado com 8 (oito) casas decimais, sem arredondamento;</w:t>
      </w:r>
    </w:p>
    <w:p w14:paraId="298D8DA4" w14:textId="77777777" w:rsidR="00906D9F" w:rsidRPr="00C8412D" w:rsidRDefault="00906D9F">
      <w:pPr>
        <w:pStyle w:val="BodyText21"/>
        <w:tabs>
          <w:tab w:val="left" w:pos="284"/>
        </w:tabs>
        <w:spacing w:line="300" w:lineRule="exact"/>
        <w:ind w:left="284"/>
        <w:rPr>
          <w:sz w:val="22"/>
          <w:szCs w:val="22"/>
        </w:rPr>
      </w:pPr>
    </w:p>
    <w:p w14:paraId="367FA691" w14:textId="77777777" w:rsidR="00906D9F" w:rsidRPr="00C8412D" w:rsidRDefault="00906D9F">
      <w:pPr>
        <w:pStyle w:val="BodyText21"/>
        <w:tabs>
          <w:tab w:val="left" w:pos="284"/>
        </w:tabs>
        <w:spacing w:line="300" w:lineRule="exact"/>
        <w:ind w:left="284"/>
        <w:rPr>
          <w:sz w:val="22"/>
          <w:szCs w:val="22"/>
        </w:rPr>
      </w:pPr>
      <w:r w:rsidRPr="00C8412D">
        <w:rPr>
          <w:sz w:val="22"/>
          <w:szCs w:val="22"/>
        </w:rPr>
        <w:t>VNA: Valor Nominal atualizado, se for o caso, calculado com 8 (oito) casas decimais, sem arredondamento;</w:t>
      </w:r>
    </w:p>
    <w:p w14:paraId="5A25E848" w14:textId="77777777" w:rsidR="00906D9F" w:rsidRPr="00C8412D" w:rsidRDefault="00906D9F">
      <w:pPr>
        <w:pStyle w:val="BodyText21"/>
        <w:tabs>
          <w:tab w:val="left" w:pos="284"/>
        </w:tabs>
        <w:spacing w:line="300" w:lineRule="exact"/>
        <w:ind w:left="284"/>
        <w:rPr>
          <w:sz w:val="22"/>
          <w:szCs w:val="22"/>
        </w:rPr>
      </w:pPr>
    </w:p>
    <w:p w14:paraId="7B4D09AA" w14:textId="77777777" w:rsidR="00906D9F" w:rsidRPr="00C8412D" w:rsidRDefault="00906D9F">
      <w:pPr>
        <w:pStyle w:val="BodyText21"/>
        <w:tabs>
          <w:tab w:val="left" w:pos="284"/>
        </w:tabs>
        <w:spacing w:line="300" w:lineRule="exact"/>
        <w:ind w:left="284"/>
        <w:rPr>
          <w:sz w:val="22"/>
          <w:szCs w:val="22"/>
        </w:rPr>
      </w:pPr>
      <w:r w:rsidRPr="00C8412D">
        <w:rPr>
          <w:sz w:val="22"/>
          <w:szCs w:val="22"/>
          <w:u w:val="single"/>
        </w:rPr>
        <w:t>Fator De Juros</w:t>
      </w:r>
      <w:r w:rsidRPr="00C8412D">
        <w:rPr>
          <w:sz w:val="22"/>
          <w:szCs w:val="22"/>
        </w:rPr>
        <w:t>: Fator de juros fixos (ou spread), calculado com 9 (nove) casas decimais, com arredondamento.</w:t>
      </w:r>
    </w:p>
    <w:p w14:paraId="5578B418" w14:textId="77777777" w:rsidR="00906D9F" w:rsidRPr="00C8412D" w:rsidRDefault="00906D9F" w:rsidP="00B20583">
      <w:pPr>
        <w:pStyle w:val="BodyText21"/>
        <w:tabs>
          <w:tab w:val="left" w:pos="284"/>
        </w:tabs>
        <w:spacing w:line="300" w:lineRule="exact"/>
        <w:ind w:left="284"/>
        <w:rPr>
          <w:sz w:val="22"/>
          <w:szCs w:val="22"/>
        </w:rPr>
      </w:pPr>
    </w:p>
    <w:p w14:paraId="12A1E7F2" w14:textId="77777777" w:rsidR="00906D9F" w:rsidRDefault="00906D9F" w:rsidP="00B20583">
      <w:pPr>
        <w:pStyle w:val="BodyText21"/>
        <w:tabs>
          <w:tab w:val="left" w:pos="284"/>
        </w:tabs>
        <w:spacing w:line="300" w:lineRule="exact"/>
        <w:ind w:left="284"/>
        <w:rPr>
          <w:sz w:val="22"/>
          <w:szCs w:val="22"/>
        </w:rPr>
      </w:pPr>
      <w:r w:rsidRPr="00C8412D">
        <w:rPr>
          <w:sz w:val="22"/>
          <w:szCs w:val="22"/>
        </w:rPr>
        <w:t>Para o primeiro período:</w:t>
      </w:r>
    </w:p>
    <w:p w14:paraId="35C6996D" w14:textId="77777777" w:rsidR="00B20583" w:rsidRPr="00C8412D" w:rsidRDefault="00B20583" w:rsidP="00B20583">
      <w:pPr>
        <w:pStyle w:val="BodyText21"/>
        <w:tabs>
          <w:tab w:val="left" w:pos="284"/>
        </w:tabs>
        <w:spacing w:line="300" w:lineRule="exact"/>
        <w:ind w:left="284"/>
        <w:rPr>
          <w:sz w:val="22"/>
          <w:szCs w:val="22"/>
        </w:rPr>
      </w:pPr>
    </w:p>
    <w:p w14:paraId="18831AF2" w14:textId="77777777" w:rsidR="00B20583" w:rsidRDefault="00B20583" w:rsidP="00B20583">
      <w:pPr>
        <w:spacing w:after="240" w:line="300" w:lineRule="exact"/>
        <w:ind w:left="708"/>
        <w:contextualSpacing/>
        <w:jc w:val="center"/>
        <w:rPr>
          <w:rFonts w:ascii="Times New Roman" w:hAnsi="Times New Roman"/>
          <w:sz w:val="22"/>
          <w:szCs w:val="22"/>
          <w:lang w:val="pt-BR"/>
        </w:rPr>
      </w:pPr>
    </w:p>
    <w:p w14:paraId="3CCCAE8F" w14:textId="5794E517" w:rsidR="00B20583" w:rsidRPr="00B20583" w:rsidRDefault="00C75EE6" w:rsidP="00B20583">
      <w:pPr>
        <w:spacing w:after="240"/>
        <w:ind w:left="708"/>
        <w:contextualSpacing/>
        <w:jc w:val="center"/>
        <w:rPr>
          <w:sz w:val="22"/>
        </w:rPr>
      </w:pPr>
      <w:ins w:id="198" w:author="Hugo Alves Richard" w:date="2016-11-24T18:18:00Z">
        <m:oMathPara>
          <m:oMathParaPr>
            <m:jc m:val="center"/>
          </m:oMathParaPr>
          <m:oMath>
            <m:r>
              <w:rPr>
                <w:rFonts w:ascii="Cambria Math" w:hAnsi="Cambria Math"/>
                <w:sz w:val="22"/>
              </w:rPr>
              <m:t>Fa</m:t>
            </m:r>
          </m:oMath>
        </m:oMathPara>
      </w:ins>
      <m:oMathPara>
        <m:oMathParaPr>
          <m:jc m:val="center"/>
        </m:oMathParaPr>
        <m:oMath>
          <m:r>
            <w:rPr>
              <w:rFonts w:ascii="Cambria Math" w:hAnsi="Cambria Math"/>
              <w:sz w:val="22"/>
            </w:rPr>
            <m:t xml:space="preserve">tor </m:t>
          </m:r>
          <w:ins w:id="199" w:author="Hugo Alves Richard" w:date="2016-11-24T18:18:00Z">
            <m:r>
              <w:rPr>
                <w:rFonts w:ascii="Cambria Math" w:hAnsi="Cambria Math"/>
                <w:sz w:val="22"/>
              </w:rPr>
              <m:t>De</m:t>
            </m:r>
          </w:ins>
          <w:del w:id="200" w:author="Hugo Alves Richard" w:date="2016-11-24T18:18:00Z">
            <m:r>
              <w:rPr>
                <w:rFonts w:ascii="Cambria Math" w:hAnsi="Cambria Math"/>
                <w:sz w:val="22"/>
              </w:rPr>
              <m:t>de</m:t>
            </m:r>
          </w:del>
          <m:r>
            <w:rPr>
              <w:rFonts w:ascii="Cambria Math" w:hAnsi="Cambria Math"/>
              <w:sz w:val="22"/>
            </w:rPr>
            <m:t xml:space="preserve"> Juros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i</m:t>
                                  </m:r>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dup</m:t>
                          </m:r>
                        </m:e>
                        <m:sub>
                          <m:r>
                            <w:rPr>
                              <w:rFonts w:ascii="Cambria Math" w:hAnsi="Cambria Math"/>
                              <w:sz w:val="22"/>
                            </w:rPr>
                            <m:t>pro-rata</m:t>
                          </m:r>
                        </m:sub>
                      </m:sSub>
                    </m:num>
                    <m:den>
                      <m:sSub>
                        <m:sSubPr>
                          <m:ctrlPr>
                            <w:rPr>
                              <w:rFonts w:ascii="Cambria Math" w:hAnsi="Cambria Math"/>
                              <w:i/>
                              <w:sz w:val="22"/>
                            </w:rPr>
                          </m:ctrlPr>
                        </m:sSubPr>
                        <m:e>
                          <m:r>
                            <w:rPr>
                              <w:rFonts w:ascii="Cambria Math" w:hAnsi="Cambria Math"/>
                              <w:sz w:val="22"/>
                            </w:rPr>
                            <m:t>dut</m:t>
                          </m:r>
                        </m:e>
                        <m:sub>
                          <m:r>
                            <w:rPr>
                              <w:rFonts w:ascii="Cambria Math" w:hAnsi="Cambria Math"/>
                              <w:sz w:val="22"/>
                            </w:rPr>
                            <m:t>pro-rata</m:t>
                          </m:r>
                        </m:sub>
                      </m:sSub>
                    </m:den>
                  </m:f>
                </m:sup>
              </m:sSup>
            </m:e>
          </m:d>
        </m:oMath>
      </m:oMathPara>
    </w:p>
    <w:p w14:paraId="59E20884" w14:textId="77777777" w:rsidR="00B20583" w:rsidRDefault="00B20583" w:rsidP="00B20583">
      <w:pPr>
        <w:spacing w:after="240" w:line="300" w:lineRule="exact"/>
        <w:ind w:left="708"/>
        <w:contextualSpacing/>
        <w:jc w:val="center"/>
        <w:rPr>
          <w:rFonts w:ascii="Times New Roman" w:hAnsi="Times New Roman"/>
          <w:sz w:val="22"/>
          <w:szCs w:val="22"/>
          <w:lang w:val="pt-BR"/>
        </w:rPr>
      </w:pPr>
    </w:p>
    <w:p w14:paraId="5B39DD4F" w14:textId="77777777" w:rsidR="00B20583" w:rsidRDefault="00B20583" w:rsidP="00B20583">
      <w:pPr>
        <w:tabs>
          <w:tab w:val="left" w:pos="284"/>
        </w:tabs>
        <w:spacing w:line="300" w:lineRule="exact"/>
        <w:ind w:left="284"/>
        <w:rPr>
          <w:rFonts w:ascii="Times New Roman" w:hAnsi="Times New Roman"/>
          <w:sz w:val="22"/>
          <w:szCs w:val="22"/>
          <w:lang w:val="pt-BR"/>
        </w:rPr>
      </w:pPr>
    </w:p>
    <w:p w14:paraId="76EB300C"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Para os demais períodos:</w:t>
      </w:r>
    </w:p>
    <w:p w14:paraId="379F3DB0"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p>
    <w:p w14:paraId="0D878849" w14:textId="77777777" w:rsidR="00B20583" w:rsidRDefault="00B20583">
      <w:pPr>
        <w:spacing w:after="240" w:line="300" w:lineRule="exact"/>
        <w:ind w:left="708"/>
        <w:contextualSpacing/>
        <w:jc w:val="center"/>
        <w:rPr>
          <w:rFonts w:ascii="Times New Roman" w:hAnsi="Times New Roman"/>
          <w:sz w:val="22"/>
          <w:szCs w:val="22"/>
          <w:lang w:val="pt-BR"/>
        </w:rPr>
      </w:pPr>
    </w:p>
    <w:p w14:paraId="6A326002" w14:textId="0743719D" w:rsidR="00B20583" w:rsidRPr="00B20583" w:rsidRDefault="00C75EE6" w:rsidP="00B20583">
      <w:pPr>
        <w:spacing w:after="240"/>
        <w:ind w:left="708"/>
        <w:contextualSpacing/>
        <w:jc w:val="center"/>
      </w:pPr>
      <w:ins w:id="201" w:author="Hugo Alves Richard" w:date="2016-11-24T18:19:00Z">
        <m:oMathPara>
          <m:oMathParaPr>
            <m:jc m:val="center"/>
          </m:oMathParaPr>
          <m:oMath>
            <m:r>
              <w:rPr>
                <w:rFonts w:ascii="Cambria Math" w:hAnsi="Cambria Math"/>
                <w:sz w:val="22"/>
              </w:rPr>
              <m:t>F</m:t>
            </m:r>
          </m:oMath>
        </m:oMathPara>
      </w:ins>
      <m:oMathPara>
        <m:oMathParaPr>
          <m:jc m:val="center"/>
        </m:oMathParaPr>
        <m:oMath>
          <m:r>
            <w:rPr>
              <w:rFonts w:ascii="Cambria Math" w:hAnsi="Cambria Math"/>
              <w:sz w:val="22"/>
            </w:rPr>
            <m:t xml:space="preserve">ator </m:t>
          </m:r>
          <w:ins w:id="202" w:author="Hugo Alves Richard" w:date="2016-11-24T18:19:00Z">
            <m:r>
              <w:rPr>
                <w:rFonts w:ascii="Cambria Math" w:hAnsi="Cambria Math"/>
                <w:sz w:val="22"/>
              </w:rPr>
              <m:t>D</m:t>
            </m:r>
          </w:ins>
          <w:del w:id="203" w:author="Hugo Alves Richard" w:date="2016-11-24T18:19:00Z">
            <m:r>
              <w:rPr>
                <w:rFonts w:ascii="Cambria Math" w:hAnsi="Cambria Math"/>
                <w:sz w:val="22"/>
              </w:rPr>
              <m:t>d</m:t>
            </m:r>
          </w:del>
          <m:r>
            <w:rPr>
              <w:rFonts w:ascii="Cambria Math" w:hAnsi="Cambria Math"/>
              <w:sz w:val="22"/>
            </w:rPr>
            <m:t>e Juros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i</m:t>
                                  </m:r>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r>
                        <w:rPr>
                          <w:rFonts w:ascii="Cambria Math" w:hAnsi="Cambria Math"/>
                          <w:sz w:val="22"/>
                        </w:rPr>
                        <m:t>dup</m:t>
                      </m:r>
                    </m:num>
                    <m:den>
                      <m:r>
                        <w:rPr>
                          <w:rFonts w:ascii="Cambria Math" w:hAnsi="Cambria Math"/>
                          <w:sz w:val="22"/>
                        </w:rPr>
                        <m:t>dut</m:t>
                      </m:r>
                    </m:den>
                  </m:f>
                </m:sup>
              </m:sSup>
            </m:e>
          </m:d>
        </m:oMath>
      </m:oMathPara>
    </w:p>
    <w:p w14:paraId="5EBDAEF1" w14:textId="77777777" w:rsidR="00906D9F" w:rsidRPr="00C8412D" w:rsidRDefault="00906D9F">
      <w:pPr>
        <w:pStyle w:val="BodyText21"/>
        <w:tabs>
          <w:tab w:val="left" w:pos="284"/>
        </w:tabs>
        <w:spacing w:line="300" w:lineRule="exact"/>
        <w:ind w:left="284"/>
        <w:jc w:val="center"/>
        <w:rPr>
          <w:sz w:val="22"/>
          <w:szCs w:val="22"/>
        </w:rPr>
      </w:pPr>
    </w:p>
    <w:p w14:paraId="2DED346F" w14:textId="77777777" w:rsidR="00906D9F" w:rsidRPr="00C8412D" w:rsidRDefault="00906D9F">
      <w:pPr>
        <w:tabs>
          <w:tab w:val="left" w:pos="284"/>
        </w:tabs>
        <w:spacing w:line="300" w:lineRule="exact"/>
        <w:ind w:left="284"/>
        <w:rPr>
          <w:rFonts w:ascii="Times New Roman" w:hAnsi="Times New Roman"/>
          <w:sz w:val="22"/>
          <w:szCs w:val="22"/>
          <w:lang w:val="pt-BR"/>
        </w:rPr>
      </w:pPr>
      <w:proofErr w:type="gramStart"/>
      <w:r w:rsidRPr="00C8412D">
        <w:rPr>
          <w:rFonts w:ascii="Times New Roman" w:hAnsi="Times New Roman"/>
          <w:sz w:val="22"/>
          <w:szCs w:val="22"/>
          <w:lang w:val="pt-BR"/>
        </w:rPr>
        <w:t>onde</w:t>
      </w:r>
      <w:proofErr w:type="gramEnd"/>
      <w:r w:rsidRPr="00C8412D">
        <w:rPr>
          <w:rFonts w:ascii="Times New Roman" w:hAnsi="Times New Roman"/>
          <w:sz w:val="22"/>
          <w:szCs w:val="22"/>
          <w:lang w:val="pt-BR"/>
        </w:rPr>
        <w:t>:</w:t>
      </w:r>
    </w:p>
    <w:p w14:paraId="00015AD9" w14:textId="77777777" w:rsidR="00906D9F" w:rsidRPr="00C8412D" w:rsidRDefault="00906D9F">
      <w:pPr>
        <w:tabs>
          <w:tab w:val="left" w:pos="284"/>
        </w:tabs>
        <w:spacing w:line="300" w:lineRule="exact"/>
        <w:ind w:left="284"/>
        <w:rPr>
          <w:rFonts w:ascii="Times New Roman" w:hAnsi="Times New Roman"/>
          <w:sz w:val="22"/>
          <w:szCs w:val="22"/>
          <w:lang w:val="pt-BR"/>
        </w:rPr>
      </w:pPr>
    </w:p>
    <w:p w14:paraId="4F06E61C" w14:textId="574AC47A" w:rsidR="00906D9F" w:rsidRPr="00C8412D" w:rsidRDefault="00906D9F">
      <w:pPr>
        <w:tabs>
          <w:tab w:val="left" w:pos="284"/>
        </w:tabs>
        <w:spacing w:line="300" w:lineRule="exact"/>
        <w:ind w:left="284"/>
        <w:rPr>
          <w:rFonts w:ascii="Times New Roman" w:hAnsi="Times New Roman"/>
          <w:sz w:val="22"/>
          <w:szCs w:val="22"/>
          <w:lang w:val="pt-BR"/>
        </w:rPr>
      </w:pPr>
      <w:proofErr w:type="gramStart"/>
      <w:r w:rsidRPr="00C8412D">
        <w:rPr>
          <w:rFonts w:ascii="Times New Roman" w:hAnsi="Times New Roman"/>
          <w:sz w:val="22"/>
          <w:szCs w:val="22"/>
          <w:lang w:val="pt-BR"/>
        </w:rPr>
        <w:t>i</w:t>
      </w:r>
      <w:proofErr w:type="gramEnd"/>
      <w:r w:rsidRPr="00C8412D">
        <w:rPr>
          <w:rFonts w:ascii="Times New Roman" w:hAnsi="Times New Roman"/>
          <w:sz w:val="22"/>
          <w:szCs w:val="22"/>
          <w:lang w:val="pt-BR"/>
        </w:rPr>
        <w:t xml:space="preserve"> = Taxa de juros expressa em 252 Dias Úteis (taxa efetiva), informada com 4 (quatro) casas decimais, no valor de </w:t>
      </w:r>
      <w:r w:rsidR="005051A2" w:rsidRPr="00C8412D">
        <w:rPr>
          <w:rFonts w:ascii="Times New Roman" w:hAnsi="Times New Roman"/>
          <w:color w:val="000000"/>
          <w:sz w:val="22"/>
          <w:szCs w:val="22"/>
          <w:lang w:val="pt-BR"/>
        </w:rPr>
        <w:t>7,7151% (sete inteiros e sete mil, cento e cinquenta e um décimos de milésimos)</w:t>
      </w:r>
      <w:r w:rsidRPr="00C8412D">
        <w:rPr>
          <w:rFonts w:ascii="Times New Roman" w:hAnsi="Times New Roman"/>
          <w:sz w:val="22"/>
          <w:szCs w:val="22"/>
          <w:lang w:val="pt-BR"/>
        </w:rPr>
        <w:t>;</w:t>
      </w:r>
    </w:p>
    <w:p w14:paraId="56B6B19D" w14:textId="77777777" w:rsidR="00906D9F" w:rsidRPr="00C8412D" w:rsidRDefault="00906D9F">
      <w:pPr>
        <w:tabs>
          <w:tab w:val="left" w:pos="284"/>
        </w:tabs>
        <w:spacing w:line="300" w:lineRule="exact"/>
        <w:ind w:left="284"/>
        <w:rPr>
          <w:rFonts w:ascii="Times New Roman" w:hAnsi="Times New Roman"/>
          <w:sz w:val="22"/>
          <w:szCs w:val="22"/>
          <w:lang w:val="pt-BR"/>
        </w:rPr>
      </w:pPr>
    </w:p>
    <w:p w14:paraId="39C8BBE3" w14:textId="77777777" w:rsidR="00906D9F" w:rsidRPr="00C8412D" w:rsidRDefault="00906D9F">
      <w:pPr>
        <w:pStyle w:val="BodyText21"/>
        <w:tabs>
          <w:tab w:val="left" w:pos="284"/>
        </w:tabs>
        <w:spacing w:line="300" w:lineRule="exact"/>
        <w:ind w:left="284"/>
        <w:rPr>
          <w:sz w:val="22"/>
          <w:szCs w:val="22"/>
        </w:rPr>
      </w:pPr>
      <w:proofErr w:type="spellStart"/>
      <w:proofErr w:type="gramStart"/>
      <w:r w:rsidRPr="00C8412D">
        <w:rPr>
          <w:sz w:val="22"/>
          <w:szCs w:val="22"/>
        </w:rPr>
        <w:t>dup</w:t>
      </w:r>
      <w:r w:rsidRPr="00C75EE6">
        <w:rPr>
          <w:sz w:val="22"/>
          <w:szCs w:val="22"/>
          <w:vertAlign w:val="subscript"/>
          <w:rPrChange w:id="204" w:author="Hugo Alves Richard" w:date="2016-11-24T18:19:00Z">
            <w:rPr>
              <w:sz w:val="22"/>
              <w:szCs w:val="22"/>
            </w:rPr>
          </w:rPrChange>
        </w:rPr>
        <w:t>pro</w:t>
      </w:r>
      <w:proofErr w:type="spellEnd"/>
      <w:proofErr w:type="gramEnd"/>
      <w:r w:rsidRPr="00C75EE6">
        <w:rPr>
          <w:sz w:val="22"/>
          <w:szCs w:val="22"/>
          <w:vertAlign w:val="subscript"/>
          <w:rPrChange w:id="205" w:author="Hugo Alves Richard" w:date="2016-11-24T18:19:00Z">
            <w:rPr>
              <w:sz w:val="22"/>
              <w:szCs w:val="22"/>
            </w:rPr>
          </w:rPrChange>
        </w:rPr>
        <w:t>-rata</w:t>
      </w:r>
      <w:r w:rsidRPr="00C8412D">
        <w:rPr>
          <w:sz w:val="22"/>
          <w:szCs w:val="22"/>
        </w:rPr>
        <w:t xml:space="preserve"> = Número de Dias Úteis entre a Data de Emissão e a data de atualização ou aniversário mensal imediatamente posterior;</w:t>
      </w:r>
    </w:p>
    <w:p w14:paraId="64DCC3DC" w14:textId="77777777" w:rsidR="00906D9F" w:rsidRPr="00C8412D" w:rsidRDefault="00906D9F">
      <w:pPr>
        <w:pStyle w:val="BodyText21"/>
        <w:tabs>
          <w:tab w:val="left" w:pos="284"/>
        </w:tabs>
        <w:spacing w:line="300" w:lineRule="exact"/>
        <w:ind w:left="284"/>
        <w:rPr>
          <w:sz w:val="22"/>
          <w:szCs w:val="22"/>
        </w:rPr>
      </w:pPr>
    </w:p>
    <w:p w14:paraId="0452CB4F" w14:textId="77777777" w:rsidR="00906D9F" w:rsidRPr="00C8412D" w:rsidRDefault="00906D9F">
      <w:pPr>
        <w:pStyle w:val="BodyText21"/>
        <w:tabs>
          <w:tab w:val="left" w:pos="284"/>
        </w:tabs>
        <w:spacing w:line="300" w:lineRule="exact"/>
        <w:ind w:left="284"/>
        <w:rPr>
          <w:sz w:val="22"/>
          <w:szCs w:val="22"/>
        </w:rPr>
      </w:pPr>
      <w:proofErr w:type="spellStart"/>
      <w:proofErr w:type="gramStart"/>
      <w:r w:rsidRPr="00C8412D">
        <w:rPr>
          <w:sz w:val="22"/>
          <w:szCs w:val="22"/>
        </w:rPr>
        <w:t>dut</w:t>
      </w:r>
      <w:r w:rsidRPr="00C75EE6">
        <w:rPr>
          <w:sz w:val="22"/>
          <w:szCs w:val="22"/>
          <w:vertAlign w:val="subscript"/>
          <w:rPrChange w:id="206" w:author="Hugo Alves Richard" w:date="2016-11-24T18:19:00Z">
            <w:rPr>
              <w:sz w:val="22"/>
              <w:szCs w:val="22"/>
            </w:rPr>
          </w:rPrChange>
        </w:rPr>
        <w:t>pro</w:t>
      </w:r>
      <w:proofErr w:type="spellEnd"/>
      <w:proofErr w:type="gramEnd"/>
      <w:r w:rsidRPr="00C75EE6">
        <w:rPr>
          <w:sz w:val="22"/>
          <w:szCs w:val="22"/>
          <w:vertAlign w:val="subscript"/>
          <w:rPrChange w:id="207" w:author="Hugo Alves Richard" w:date="2016-11-24T18:19:00Z">
            <w:rPr>
              <w:sz w:val="22"/>
              <w:szCs w:val="22"/>
            </w:rPr>
          </w:rPrChange>
        </w:rPr>
        <w:t>-rata</w:t>
      </w:r>
      <w:r w:rsidRPr="00C8412D">
        <w:rPr>
          <w:sz w:val="22"/>
          <w:szCs w:val="22"/>
        </w:rPr>
        <w:t xml:space="preserve"> = Número de Dias Úteis entre a data de aniversário mensal imediatamente anterior à Data de Emissão e a data de aniversário mensal imediatamente posterior à Data de Emissão; </w:t>
      </w:r>
    </w:p>
    <w:p w14:paraId="774E36E4" w14:textId="77777777" w:rsidR="00906D9F" w:rsidRPr="00C8412D" w:rsidRDefault="00906D9F">
      <w:pPr>
        <w:pStyle w:val="BodyText21"/>
        <w:tabs>
          <w:tab w:val="left" w:pos="284"/>
        </w:tabs>
        <w:spacing w:line="300" w:lineRule="exact"/>
        <w:ind w:left="284"/>
        <w:rPr>
          <w:sz w:val="22"/>
          <w:szCs w:val="22"/>
        </w:rPr>
      </w:pPr>
    </w:p>
    <w:p w14:paraId="0E9CB494" w14:textId="416A5453" w:rsidR="00906D9F" w:rsidRPr="00C8412D" w:rsidRDefault="00906D9F">
      <w:pPr>
        <w:pStyle w:val="BodyText21"/>
        <w:tabs>
          <w:tab w:val="left" w:pos="284"/>
        </w:tabs>
        <w:spacing w:line="300" w:lineRule="exact"/>
        <w:ind w:left="284"/>
        <w:rPr>
          <w:sz w:val="22"/>
          <w:szCs w:val="22"/>
        </w:rPr>
      </w:pPr>
      <w:proofErr w:type="spellStart"/>
      <w:r w:rsidRPr="00C8412D">
        <w:rPr>
          <w:sz w:val="22"/>
          <w:szCs w:val="22"/>
        </w:rPr>
        <w:t>dup</w:t>
      </w:r>
      <w:proofErr w:type="spellEnd"/>
      <w:r w:rsidRPr="00C8412D">
        <w:rPr>
          <w:sz w:val="22"/>
          <w:szCs w:val="22"/>
        </w:rPr>
        <w:t xml:space="preserve"> = Número de Dias Úteis entre o primeiro aniversário mensal imediatamente posterior à Data de Emissão e a data de atualização; ou entre o primeiro aniversário mensal imediatamente posterior à Data de Emissão e a data de incorporação inicial, se houver; ou entre a data de incorporação, se houver, e a data de atualização ou do primeiro evento de juros; ou entre o primeiro aniversário mensal imediatamente posterior à Data de Emissão e a data do primeiro evento posterior ao primeiro aniversário mensal; ou entre o último evento de juros e a data de atualização, ou do próximo evento de juros</w:t>
      </w:r>
      <w:ins w:id="208" w:author="Hugo Alves Richard" w:date="2016-11-24T18:20:00Z">
        <w:r w:rsidR="00C75EE6">
          <w:rPr>
            <w:sz w:val="22"/>
            <w:szCs w:val="22"/>
          </w:rPr>
          <w:t>;</w:t>
        </w:r>
      </w:ins>
      <w:del w:id="209" w:author="Hugo Alves Richard" w:date="2016-11-24T18:20:00Z">
        <w:r w:rsidRPr="00C8412D" w:rsidDel="00C75EE6">
          <w:rPr>
            <w:sz w:val="22"/>
            <w:szCs w:val="22"/>
          </w:rPr>
          <w:delText>.</w:delText>
        </w:r>
      </w:del>
    </w:p>
    <w:p w14:paraId="2CC84D09" w14:textId="77777777" w:rsidR="00906D9F" w:rsidRPr="00C8412D" w:rsidRDefault="00906D9F">
      <w:pPr>
        <w:pStyle w:val="BodyText21"/>
        <w:tabs>
          <w:tab w:val="left" w:pos="284"/>
        </w:tabs>
        <w:spacing w:line="300" w:lineRule="exact"/>
        <w:ind w:left="284"/>
        <w:rPr>
          <w:sz w:val="22"/>
          <w:szCs w:val="22"/>
        </w:rPr>
      </w:pPr>
    </w:p>
    <w:p w14:paraId="1B401FBF" w14:textId="0CE62B07" w:rsidR="00906D9F" w:rsidRPr="00C8412D" w:rsidRDefault="00906D9F">
      <w:pPr>
        <w:pStyle w:val="BodyText21"/>
        <w:tabs>
          <w:tab w:val="left" w:pos="284"/>
        </w:tabs>
        <w:spacing w:line="300" w:lineRule="exact"/>
        <w:ind w:left="284"/>
        <w:rPr>
          <w:sz w:val="22"/>
          <w:szCs w:val="22"/>
        </w:rPr>
      </w:pPr>
      <w:proofErr w:type="spellStart"/>
      <w:r w:rsidRPr="00C8412D">
        <w:rPr>
          <w:sz w:val="22"/>
          <w:szCs w:val="22"/>
        </w:rPr>
        <w:t>dut</w:t>
      </w:r>
      <w:proofErr w:type="spellEnd"/>
      <w:r w:rsidRPr="00C8412D">
        <w:rPr>
          <w:sz w:val="22"/>
          <w:szCs w:val="22"/>
        </w:rPr>
        <w:t xml:space="preserve"> = Número de Dias Úteis entre o primeiro aniversário mensal imediatamente posterior à Data de Emissão e a data de incorporação inicial, se houver; ou entre a data da incorporação inicial, se houver, e a data do primeiro evento de juros; ou entre o primeiro aniversário mensal imediatamente posterior à Data de Emissão e a data do primeiro evento posterior ao primeiro aniversário mensal; ou entre o último evento de juros e a próxima data que componha a </w:t>
      </w:r>
      <w:r w:rsidR="00DA219E" w:rsidRPr="00C8412D">
        <w:rPr>
          <w:sz w:val="22"/>
          <w:szCs w:val="22"/>
        </w:rPr>
        <w:t>"</w:t>
      </w:r>
      <w:r w:rsidRPr="00C8412D">
        <w:rPr>
          <w:sz w:val="22"/>
          <w:szCs w:val="22"/>
        </w:rPr>
        <w:t>periodicidade</w:t>
      </w:r>
      <w:r w:rsidR="00DA219E" w:rsidRPr="00C8412D">
        <w:rPr>
          <w:sz w:val="22"/>
          <w:szCs w:val="22"/>
        </w:rPr>
        <w:t>"</w:t>
      </w:r>
      <w:r w:rsidRPr="00C8412D">
        <w:rPr>
          <w:sz w:val="22"/>
          <w:szCs w:val="22"/>
        </w:rPr>
        <w:t xml:space="preserve"> informado no registro do ativo, seja esta data o vencimento ou posterior a este.</w:t>
      </w:r>
    </w:p>
    <w:p w14:paraId="060EB530" w14:textId="77777777" w:rsidR="00906D9F" w:rsidRPr="00C8412D" w:rsidRDefault="00906D9F">
      <w:pPr>
        <w:pStyle w:val="BodyText21"/>
        <w:tabs>
          <w:tab w:val="left" w:pos="284"/>
        </w:tabs>
        <w:spacing w:line="300" w:lineRule="exact"/>
        <w:rPr>
          <w:sz w:val="22"/>
          <w:szCs w:val="22"/>
        </w:rPr>
      </w:pPr>
    </w:p>
    <w:p w14:paraId="7D499AE5" w14:textId="77777777" w:rsidR="00906D9F" w:rsidRPr="00C8412D" w:rsidRDefault="00906D9F">
      <w:pPr>
        <w:pStyle w:val="BodyText21"/>
        <w:tabs>
          <w:tab w:val="left" w:pos="284"/>
        </w:tabs>
        <w:spacing w:line="300" w:lineRule="exact"/>
        <w:rPr>
          <w:sz w:val="22"/>
          <w:szCs w:val="22"/>
        </w:rPr>
      </w:pPr>
      <w:r w:rsidRPr="00C8412D">
        <w:rPr>
          <w:sz w:val="22"/>
          <w:szCs w:val="22"/>
        </w:rPr>
        <w:t>5.3.</w:t>
      </w:r>
      <w:r w:rsidRPr="00C8412D">
        <w:rPr>
          <w:sz w:val="22"/>
          <w:szCs w:val="22"/>
        </w:rPr>
        <w:tab/>
      </w:r>
      <w:r w:rsidRPr="00C8412D">
        <w:rPr>
          <w:sz w:val="22"/>
          <w:szCs w:val="22"/>
          <w:u w:val="single"/>
        </w:rPr>
        <w:t>Amortização</w:t>
      </w:r>
      <w:r w:rsidRPr="00C8412D">
        <w:rPr>
          <w:sz w:val="22"/>
          <w:szCs w:val="22"/>
        </w:rPr>
        <w:t>: Cálculo da Amortização Mensal</w:t>
      </w:r>
    </w:p>
    <w:p w14:paraId="0BC846B2" w14:textId="77777777" w:rsidR="00906D9F" w:rsidRDefault="00906D9F" w:rsidP="00B20583">
      <w:pPr>
        <w:pStyle w:val="BodyText21"/>
        <w:tabs>
          <w:tab w:val="left" w:pos="284"/>
        </w:tabs>
        <w:spacing w:line="300" w:lineRule="exact"/>
        <w:rPr>
          <w:sz w:val="22"/>
          <w:szCs w:val="22"/>
        </w:rPr>
      </w:pPr>
    </w:p>
    <w:p w14:paraId="299A22D1" w14:textId="77777777" w:rsidR="00B20583" w:rsidRDefault="00B20583" w:rsidP="00B20583">
      <w:pPr>
        <w:pStyle w:val="BodyText21"/>
        <w:tabs>
          <w:tab w:val="left" w:pos="284"/>
        </w:tabs>
        <w:spacing w:line="300" w:lineRule="exact"/>
        <w:rPr>
          <w:sz w:val="22"/>
          <w:szCs w:val="22"/>
        </w:rPr>
      </w:pPr>
    </w:p>
    <w:p w14:paraId="1E1F5153" w14:textId="0562C13C" w:rsidR="00B20583" w:rsidRPr="00B20583" w:rsidRDefault="00744EB3" w:rsidP="00B20583">
      <w:pPr>
        <w:pStyle w:val="BodyText21"/>
        <w:rPr>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Am</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VNA×</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Ta</m:t>
                          </m:r>
                        </m:e>
                        <m:sub>
                          <m:r>
                            <w:rPr>
                              <w:rFonts w:ascii="Cambria Math" w:hAnsi="Cambria Math"/>
                              <w:sz w:val="22"/>
                              <w:szCs w:val="22"/>
                            </w:rPr>
                            <m:t>i</m:t>
                          </m:r>
                        </m:sub>
                      </m:sSub>
                    </m:num>
                    <m:den>
                      <m:r>
                        <w:rPr>
                          <w:rFonts w:ascii="Cambria Math" w:hAnsi="Cambria Math"/>
                          <w:sz w:val="22"/>
                          <w:szCs w:val="22"/>
                        </w:rPr>
                        <m:t>100</m:t>
                      </m:r>
                    </m:den>
                  </m:f>
                </m:e>
              </m:d>
            </m:e>
          </m:d>
        </m:oMath>
      </m:oMathPara>
    </w:p>
    <w:p w14:paraId="126C5672" w14:textId="77777777" w:rsidR="00B20583" w:rsidRDefault="00B20583" w:rsidP="00B20583">
      <w:pPr>
        <w:pStyle w:val="BodyText21"/>
        <w:tabs>
          <w:tab w:val="left" w:pos="284"/>
        </w:tabs>
        <w:spacing w:line="300" w:lineRule="exact"/>
        <w:rPr>
          <w:sz w:val="22"/>
          <w:szCs w:val="22"/>
        </w:rPr>
      </w:pPr>
    </w:p>
    <w:p w14:paraId="254B1B3D"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proofErr w:type="gramStart"/>
      <w:r w:rsidRPr="00C8412D">
        <w:rPr>
          <w:rFonts w:ascii="Times New Roman" w:hAnsi="Times New Roman"/>
          <w:sz w:val="22"/>
          <w:szCs w:val="22"/>
          <w:lang w:val="pt-BR"/>
        </w:rPr>
        <w:t>onde</w:t>
      </w:r>
      <w:proofErr w:type="gramEnd"/>
      <w:r w:rsidRPr="00C8412D">
        <w:rPr>
          <w:rFonts w:ascii="Times New Roman" w:hAnsi="Times New Roman"/>
          <w:sz w:val="22"/>
          <w:szCs w:val="22"/>
          <w:lang w:val="pt-BR"/>
        </w:rPr>
        <w:t>:</w:t>
      </w:r>
    </w:p>
    <w:p w14:paraId="4D60A762" w14:textId="77777777" w:rsidR="00906D9F" w:rsidRPr="00C8412D" w:rsidRDefault="00906D9F">
      <w:pPr>
        <w:tabs>
          <w:tab w:val="left" w:pos="284"/>
        </w:tabs>
        <w:spacing w:line="300" w:lineRule="exact"/>
        <w:ind w:left="284"/>
        <w:rPr>
          <w:rFonts w:ascii="Times New Roman" w:hAnsi="Times New Roman"/>
          <w:sz w:val="22"/>
          <w:szCs w:val="22"/>
          <w:lang w:val="pt-BR"/>
        </w:rPr>
      </w:pPr>
    </w:p>
    <w:p w14:paraId="10024B99" w14:textId="1A6D4BAD" w:rsidR="00906D9F" w:rsidRPr="00C8412D" w:rsidRDefault="00906D9F">
      <w:pPr>
        <w:pStyle w:val="BodyText21"/>
        <w:tabs>
          <w:tab w:val="left" w:pos="284"/>
        </w:tabs>
        <w:spacing w:line="300" w:lineRule="exact"/>
        <w:ind w:left="284"/>
        <w:rPr>
          <w:sz w:val="22"/>
          <w:szCs w:val="22"/>
        </w:rPr>
      </w:pPr>
      <w:del w:id="210" w:author="Hugo Alves Richard" w:date="2016-11-24T18:20:00Z">
        <w:r w:rsidRPr="00C8412D" w:rsidDel="00C75EE6">
          <w:rPr>
            <w:sz w:val="22"/>
            <w:szCs w:val="22"/>
          </w:rPr>
          <w:delText xml:space="preserve">AMi </w:delText>
        </w:r>
      </w:del>
      <w:ins w:id="211" w:author="Hugo Alves Richard" w:date="2016-11-24T18:20:00Z">
        <w:r w:rsidR="00C75EE6" w:rsidRPr="00C8412D">
          <w:rPr>
            <w:sz w:val="22"/>
            <w:szCs w:val="22"/>
          </w:rPr>
          <w:t>A</w:t>
        </w:r>
        <w:r w:rsidR="00C75EE6">
          <w:rPr>
            <w:sz w:val="22"/>
            <w:szCs w:val="22"/>
          </w:rPr>
          <w:t>m</w:t>
        </w:r>
        <w:r w:rsidR="00C75EE6" w:rsidRPr="00C75EE6">
          <w:rPr>
            <w:sz w:val="22"/>
            <w:szCs w:val="22"/>
            <w:vertAlign w:val="subscript"/>
            <w:rPrChange w:id="212" w:author="Hugo Alves Richard" w:date="2016-11-24T18:20:00Z">
              <w:rPr>
                <w:sz w:val="22"/>
                <w:szCs w:val="22"/>
              </w:rPr>
            </w:rPrChange>
          </w:rPr>
          <w:t>i</w:t>
        </w:r>
        <w:r w:rsidR="00C75EE6" w:rsidRPr="00C8412D">
          <w:rPr>
            <w:sz w:val="22"/>
            <w:szCs w:val="22"/>
          </w:rPr>
          <w:t xml:space="preserve"> </w:t>
        </w:r>
      </w:ins>
      <w:r w:rsidRPr="00C8412D">
        <w:rPr>
          <w:sz w:val="22"/>
          <w:szCs w:val="22"/>
        </w:rPr>
        <w:t>=Valor unitário da i-</w:t>
      </w:r>
      <w:proofErr w:type="spellStart"/>
      <w:r w:rsidRPr="00C8412D">
        <w:rPr>
          <w:sz w:val="22"/>
          <w:szCs w:val="22"/>
        </w:rPr>
        <w:t>ésima</w:t>
      </w:r>
      <w:proofErr w:type="spellEnd"/>
      <w:r w:rsidRPr="00C8412D">
        <w:rPr>
          <w:sz w:val="22"/>
          <w:szCs w:val="22"/>
        </w:rPr>
        <w:t xml:space="preserve"> parcela de amortização. Valor em reais, calculado com 8 (oito) casas decimais, sem arredondamento;</w:t>
      </w:r>
    </w:p>
    <w:p w14:paraId="431ADCC3" w14:textId="77777777" w:rsidR="00906D9F" w:rsidRPr="00C8412D" w:rsidRDefault="00906D9F">
      <w:pPr>
        <w:pStyle w:val="BodyText21"/>
        <w:tabs>
          <w:tab w:val="left" w:pos="284"/>
        </w:tabs>
        <w:spacing w:line="300" w:lineRule="exact"/>
        <w:ind w:left="284"/>
        <w:rPr>
          <w:sz w:val="22"/>
          <w:szCs w:val="22"/>
        </w:rPr>
      </w:pPr>
    </w:p>
    <w:p w14:paraId="5F705876" w14:textId="6DFCF26D" w:rsidR="00906D9F" w:rsidRPr="00C8412D" w:rsidRDefault="00906D9F">
      <w:pPr>
        <w:pStyle w:val="BodyText21"/>
        <w:tabs>
          <w:tab w:val="left" w:pos="284"/>
        </w:tabs>
        <w:spacing w:line="300" w:lineRule="exact"/>
        <w:ind w:left="284"/>
        <w:rPr>
          <w:sz w:val="22"/>
          <w:szCs w:val="22"/>
        </w:rPr>
      </w:pPr>
      <w:r w:rsidRPr="00C8412D">
        <w:rPr>
          <w:sz w:val="22"/>
          <w:szCs w:val="22"/>
        </w:rPr>
        <w:t>VNA = Saldo do valor nominal atualizado, considerado com 8 (oito) casas</w:t>
      </w:r>
      <w:r w:rsidR="00A033BD" w:rsidRPr="00C8412D">
        <w:rPr>
          <w:sz w:val="22"/>
          <w:szCs w:val="22"/>
        </w:rPr>
        <w:t xml:space="preserve"> d</w:t>
      </w:r>
      <w:r w:rsidRPr="00C8412D">
        <w:rPr>
          <w:sz w:val="22"/>
          <w:szCs w:val="22"/>
        </w:rPr>
        <w:t xml:space="preserve">ecimais, conforme definido acima, </w:t>
      </w:r>
      <w:r w:rsidR="00A033BD" w:rsidRPr="00C8412D">
        <w:rPr>
          <w:sz w:val="22"/>
          <w:szCs w:val="22"/>
        </w:rPr>
        <w:t xml:space="preserve">Cláusula </w:t>
      </w:r>
      <w:r w:rsidRPr="00C8412D">
        <w:rPr>
          <w:sz w:val="22"/>
          <w:szCs w:val="22"/>
        </w:rPr>
        <w:t>5.</w:t>
      </w:r>
      <w:ins w:id="213" w:author="Hugo Alves Richard" w:date="2016-11-24T18:20:00Z">
        <w:r w:rsidR="00C75EE6">
          <w:rPr>
            <w:sz w:val="22"/>
            <w:szCs w:val="22"/>
          </w:rPr>
          <w:t>1</w:t>
        </w:r>
      </w:ins>
      <w:del w:id="214" w:author="Hugo Alves Richard" w:date="2016-11-24T18:20:00Z">
        <w:r w:rsidRPr="00C8412D" w:rsidDel="00C75EE6">
          <w:rPr>
            <w:sz w:val="22"/>
            <w:szCs w:val="22"/>
          </w:rPr>
          <w:delText>2</w:delText>
        </w:r>
      </w:del>
      <w:r w:rsidRPr="00C8412D">
        <w:rPr>
          <w:sz w:val="22"/>
          <w:szCs w:val="22"/>
        </w:rPr>
        <w:t>.</w:t>
      </w:r>
    </w:p>
    <w:p w14:paraId="73FE8B0B" w14:textId="77777777" w:rsidR="00906D9F" w:rsidRPr="00C8412D" w:rsidRDefault="00906D9F">
      <w:pPr>
        <w:pStyle w:val="BodyText21"/>
        <w:tabs>
          <w:tab w:val="left" w:pos="284"/>
        </w:tabs>
        <w:spacing w:line="300" w:lineRule="exact"/>
        <w:ind w:left="284"/>
        <w:rPr>
          <w:sz w:val="22"/>
          <w:szCs w:val="22"/>
        </w:rPr>
      </w:pPr>
    </w:p>
    <w:p w14:paraId="07291F95" w14:textId="77777777" w:rsidR="00651B35" w:rsidRPr="00C8412D" w:rsidRDefault="00906D9F">
      <w:pPr>
        <w:pStyle w:val="BodyText21"/>
        <w:tabs>
          <w:tab w:val="left" w:pos="284"/>
        </w:tabs>
        <w:spacing w:line="300" w:lineRule="exact"/>
        <w:ind w:left="284"/>
        <w:rPr>
          <w:sz w:val="22"/>
          <w:szCs w:val="22"/>
        </w:rPr>
      </w:pPr>
      <w:r w:rsidRPr="00C8412D">
        <w:rPr>
          <w:sz w:val="22"/>
          <w:szCs w:val="22"/>
        </w:rPr>
        <w:lastRenderedPageBreak/>
        <w:t>Ta</w:t>
      </w:r>
      <w:r w:rsidRPr="00C75EE6">
        <w:rPr>
          <w:sz w:val="22"/>
          <w:szCs w:val="22"/>
          <w:vertAlign w:val="subscript"/>
          <w:rPrChange w:id="215" w:author="Hugo Alves Richard" w:date="2016-11-24T18:20:00Z">
            <w:rPr>
              <w:sz w:val="22"/>
              <w:szCs w:val="22"/>
            </w:rPr>
          </w:rPrChange>
        </w:rPr>
        <w:t>i</w:t>
      </w:r>
      <w:r w:rsidRPr="00C8412D">
        <w:rPr>
          <w:sz w:val="22"/>
          <w:szCs w:val="22"/>
        </w:rPr>
        <w:t xml:space="preserve"> = i-</w:t>
      </w:r>
      <w:proofErr w:type="spellStart"/>
      <w:r w:rsidRPr="00C8412D">
        <w:rPr>
          <w:sz w:val="22"/>
          <w:szCs w:val="22"/>
        </w:rPr>
        <w:t>ésima</w:t>
      </w:r>
      <w:proofErr w:type="spellEnd"/>
      <w:r w:rsidRPr="00C8412D">
        <w:rPr>
          <w:sz w:val="22"/>
          <w:szCs w:val="22"/>
        </w:rPr>
        <w:t xml:space="preserve"> taxa de amortização, expressa em percentual, com 4 (quatro) casas decimais de acordo com a tabela do Anexo II.</w:t>
      </w:r>
    </w:p>
    <w:p w14:paraId="4FAD50E6" w14:textId="77777777" w:rsidR="00651B35" w:rsidRPr="00C8412D" w:rsidRDefault="00651B35">
      <w:pPr>
        <w:pStyle w:val="BodyText21"/>
        <w:tabs>
          <w:tab w:val="left" w:pos="284"/>
        </w:tabs>
        <w:spacing w:line="300" w:lineRule="exact"/>
        <w:rPr>
          <w:sz w:val="22"/>
          <w:szCs w:val="22"/>
        </w:rPr>
      </w:pPr>
    </w:p>
    <w:p w14:paraId="4705631E" w14:textId="77777777" w:rsidR="00651B35" w:rsidRPr="00C8412D" w:rsidRDefault="00651B35">
      <w:pPr>
        <w:pStyle w:val="BodyText21"/>
        <w:tabs>
          <w:tab w:val="left" w:pos="284"/>
        </w:tabs>
        <w:spacing w:line="300" w:lineRule="exact"/>
        <w:rPr>
          <w:sz w:val="22"/>
          <w:szCs w:val="22"/>
        </w:rPr>
      </w:pPr>
      <w:r w:rsidRPr="00C8412D">
        <w:rPr>
          <w:sz w:val="22"/>
          <w:szCs w:val="22"/>
        </w:rPr>
        <w:t>5.4.</w:t>
      </w:r>
      <w:r w:rsidRPr="00C8412D">
        <w:rPr>
          <w:sz w:val="22"/>
          <w:szCs w:val="22"/>
        </w:rPr>
        <w:tab/>
      </w:r>
      <w:r w:rsidR="00485C78" w:rsidRPr="00C8412D">
        <w:rPr>
          <w:sz w:val="22"/>
          <w:szCs w:val="22"/>
          <w:u w:val="single"/>
        </w:rPr>
        <w:t>Prorrogação de Prazos</w:t>
      </w:r>
      <w:r w:rsidR="00485C78" w:rsidRPr="00C8412D">
        <w:rPr>
          <w:sz w:val="22"/>
          <w:szCs w:val="22"/>
        </w:rPr>
        <w:t xml:space="preserve">: </w:t>
      </w:r>
      <w:r w:rsidRPr="00C8412D">
        <w:rPr>
          <w:sz w:val="22"/>
          <w:szCs w:val="22"/>
        </w:rPr>
        <w:t xml:space="preserve">Considerar-se-ão prorrogados os prazos referentes ao pagamento de qualquer obrigação da Emissora, até o 1º (primeiro) Dia Útil subsequente, se o vencimento coincidir com dia que não seja feriado local na praça onde o pagamento deva ser efetivado, sem nenhum acréscimo aos valores a serem pagos. </w:t>
      </w:r>
    </w:p>
    <w:p w14:paraId="34B84E64" w14:textId="77777777" w:rsidR="00651B35" w:rsidRPr="00C8412D" w:rsidRDefault="00651B35">
      <w:pPr>
        <w:pStyle w:val="BodyText21"/>
        <w:tabs>
          <w:tab w:val="left" w:pos="284"/>
        </w:tabs>
        <w:spacing w:line="300" w:lineRule="exact"/>
        <w:rPr>
          <w:sz w:val="22"/>
          <w:szCs w:val="22"/>
        </w:rPr>
      </w:pPr>
    </w:p>
    <w:p w14:paraId="1DA419AA" w14:textId="77777777" w:rsidR="00651B35" w:rsidRPr="00C8412D" w:rsidRDefault="00651B35">
      <w:pPr>
        <w:pStyle w:val="BodyText21"/>
        <w:tabs>
          <w:tab w:val="left" w:pos="284"/>
        </w:tabs>
        <w:spacing w:line="300" w:lineRule="exact"/>
        <w:ind w:left="284"/>
        <w:rPr>
          <w:sz w:val="22"/>
          <w:szCs w:val="22"/>
        </w:rPr>
      </w:pPr>
      <w:r w:rsidRPr="00C8412D">
        <w:rPr>
          <w:sz w:val="22"/>
          <w:szCs w:val="22"/>
        </w:rPr>
        <w:t>5.4.1. As datas de pagamento de quaisquer obrigações referentes aos CRI serão prorrogadas pelo número de dias necessários para assegurar que, entre o dia do recebimento da última arrecadação dos Créditos Imobiliários pela Emissora e o pagamento de suas obrigações referentes aos CRI, sempre decorram pelo menos 2 (dois) Dias Úteis.</w:t>
      </w:r>
    </w:p>
    <w:p w14:paraId="3B793F3D" w14:textId="77777777" w:rsidR="00651B35" w:rsidRPr="00C8412D" w:rsidRDefault="00651B35">
      <w:pPr>
        <w:pStyle w:val="BodyText21"/>
        <w:tabs>
          <w:tab w:val="left" w:pos="284"/>
        </w:tabs>
        <w:spacing w:line="300" w:lineRule="exact"/>
        <w:rPr>
          <w:sz w:val="22"/>
          <w:szCs w:val="22"/>
        </w:rPr>
      </w:pPr>
    </w:p>
    <w:p w14:paraId="357BCEA5" w14:textId="490633CC"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color w:val="000000"/>
          <w:sz w:val="22"/>
          <w:szCs w:val="22"/>
          <w:lang w:val="pt-BR"/>
        </w:rPr>
      </w:pPr>
      <w:r w:rsidRPr="00C8412D">
        <w:rPr>
          <w:rFonts w:ascii="Times New Roman" w:hAnsi="Times New Roman"/>
          <w:sz w:val="22"/>
          <w:szCs w:val="22"/>
          <w:lang w:val="pt-BR"/>
        </w:rPr>
        <w:t>5.5.</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Extinção da TR</w:t>
      </w:r>
      <w:r w:rsidR="00485C78" w:rsidRPr="00C8412D">
        <w:rPr>
          <w:rFonts w:ascii="Times New Roman" w:hAnsi="Times New Roman"/>
          <w:sz w:val="22"/>
          <w:szCs w:val="22"/>
          <w:lang w:val="pt-BR"/>
        </w:rPr>
        <w:t xml:space="preserve">: </w:t>
      </w:r>
      <w:r w:rsidRPr="00C8412D">
        <w:rPr>
          <w:rFonts w:ascii="Times New Roman" w:hAnsi="Times New Roman"/>
          <w:color w:val="000000"/>
          <w:sz w:val="22"/>
          <w:szCs w:val="22"/>
          <w:lang w:val="pt-BR"/>
        </w:rPr>
        <w:t xml:space="preserve">Se a TR for extinta ou deixar de ser o índice de reajuste aplicável </w:t>
      </w:r>
      <w:r w:rsidRPr="00C8412D">
        <w:rPr>
          <w:rFonts w:ascii="Times New Roman" w:hAnsi="Times New Roman"/>
          <w:sz w:val="22"/>
          <w:szCs w:val="22"/>
          <w:lang w:val="pt-BR"/>
        </w:rPr>
        <w:t>aos depósitos do FGTS</w:t>
      </w:r>
      <w:r w:rsidRPr="00C8412D">
        <w:rPr>
          <w:rFonts w:ascii="Times New Roman" w:hAnsi="Times New Roman"/>
          <w:color w:val="000000"/>
          <w:sz w:val="22"/>
          <w:szCs w:val="22"/>
          <w:lang w:val="pt-BR"/>
        </w:rPr>
        <w:t xml:space="preserve">, a parcela de amortização programada dos CRI, devida no mês de apuração, deverá ser reajustada pelo índice que vier a ser utilizado para </w:t>
      </w:r>
      <w:del w:id="216" w:author="Hugo Alves Richard" w:date="2016-11-24T18:21:00Z">
        <w:r w:rsidRPr="00C8412D" w:rsidDel="00C75EE6">
          <w:rPr>
            <w:rFonts w:ascii="Times New Roman" w:hAnsi="Times New Roman"/>
            <w:color w:val="000000"/>
            <w:sz w:val="22"/>
            <w:szCs w:val="22"/>
            <w:lang w:val="pt-BR"/>
          </w:rPr>
          <w:delText xml:space="preserve">o reajuste </w:delText>
        </w:r>
        <w:r w:rsidRPr="00C8412D" w:rsidDel="00C75EE6">
          <w:rPr>
            <w:rFonts w:ascii="Times New Roman" w:hAnsi="Times New Roman"/>
            <w:sz w:val="22"/>
            <w:szCs w:val="22"/>
            <w:lang w:val="pt-BR"/>
          </w:rPr>
          <w:delText>índice de</w:delText>
        </w:r>
      </w:del>
      <w:ins w:id="217" w:author="Hugo Alves Richard" w:date="2016-11-24T18:21:00Z">
        <w:r w:rsidR="00C75EE6">
          <w:rPr>
            <w:rFonts w:ascii="Times New Roman" w:hAnsi="Times New Roman"/>
            <w:color w:val="000000"/>
            <w:sz w:val="22"/>
            <w:szCs w:val="22"/>
            <w:lang w:val="pt-BR"/>
          </w:rPr>
          <w:t>a</w:t>
        </w:r>
      </w:ins>
      <w:r w:rsidRPr="00C8412D">
        <w:rPr>
          <w:rFonts w:ascii="Times New Roman" w:hAnsi="Times New Roman"/>
          <w:sz w:val="22"/>
          <w:szCs w:val="22"/>
          <w:lang w:val="pt-BR"/>
        </w:rPr>
        <w:t xml:space="preserve"> correção básica dos depósitos do FGTS, sujeito às hipóteses de Recompra Facultativa pelo Cedente</w:t>
      </w:r>
      <w:r w:rsidRPr="00C8412D">
        <w:rPr>
          <w:rFonts w:ascii="Times New Roman" w:hAnsi="Times New Roman"/>
          <w:color w:val="000000"/>
          <w:sz w:val="22"/>
          <w:szCs w:val="22"/>
          <w:lang w:val="pt-BR"/>
        </w:rPr>
        <w:t>.</w:t>
      </w:r>
    </w:p>
    <w:p w14:paraId="69B34E5B" w14:textId="77777777" w:rsidR="00651B35" w:rsidRPr="00C8412D" w:rsidRDefault="00651B35">
      <w:pPr>
        <w:pStyle w:val="BodyText21"/>
        <w:tabs>
          <w:tab w:val="left" w:pos="284"/>
        </w:tabs>
        <w:spacing w:line="300" w:lineRule="exact"/>
        <w:rPr>
          <w:sz w:val="22"/>
          <w:szCs w:val="22"/>
        </w:rPr>
      </w:pPr>
    </w:p>
    <w:p w14:paraId="1ED1DEAA" w14:textId="77777777" w:rsidR="00651B35" w:rsidRPr="00C8412D" w:rsidRDefault="00651B35">
      <w:pPr>
        <w:pStyle w:val="Ttulo2"/>
        <w:tabs>
          <w:tab w:val="left" w:pos="284"/>
        </w:tabs>
        <w:spacing w:line="300" w:lineRule="exact"/>
        <w:rPr>
          <w:rFonts w:ascii="Times New Roman" w:hAnsi="Times New Roman"/>
          <w:sz w:val="22"/>
          <w:szCs w:val="22"/>
        </w:rPr>
      </w:pPr>
      <w:bookmarkStart w:id="218" w:name="_Toc110076264"/>
      <w:bookmarkStart w:id="219" w:name="_Toc163380703"/>
      <w:bookmarkStart w:id="220" w:name="_Toc180553619"/>
      <w:bookmarkStart w:id="221" w:name="_Toc205799094"/>
      <w:bookmarkStart w:id="222" w:name="_Toc241983069"/>
      <w:bookmarkStart w:id="223" w:name="_Toc266295727"/>
      <w:bookmarkStart w:id="224" w:name="_Toc299444348"/>
      <w:bookmarkStart w:id="225" w:name="_Toc299707260"/>
      <w:bookmarkStart w:id="226" w:name="_Toc449709464"/>
      <w:r w:rsidRPr="00C8412D">
        <w:rPr>
          <w:rFonts w:ascii="Times New Roman" w:hAnsi="Times New Roman"/>
          <w:sz w:val="22"/>
          <w:szCs w:val="22"/>
        </w:rPr>
        <w:t xml:space="preserve">CLÁUSULA SEXTA - AMORTIZAÇÃO </w:t>
      </w:r>
      <w:bookmarkEnd w:id="218"/>
      <w:bookmarkEnd w:id="219"/>
      <w:bookmarkEnd w:id="220"/>
      <w:bookmarkEnd w:id="221"/>
      <w:bookmarkEnd w:id="222"/>
      <w:bookmarkEnd w:id="223"/>
      <w:bookmarkEnd w:id="224"/>
      <w:r w:rsidRPr="00C8412D">
        <w:rPr>
          <w:rFonts w:ascii="Times New Roman" w:hAnsi="Times New Roman"/>
          <w:sz w:val="22"/>
          <w:szCs w:val="22"/>
        </w:rPr>
        <w:t>ANTECIPADA</w:t>
      </w:r>
      <w:bookmarkEnd w:id="225"/>
      <w:bookmarkEnd w:id="226"/>
    </w:p>
    <w:p w14:paraId="7457DEEB"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6A0FE24B" w14:textId="239D57DC" w:rsidR="00651B35" w:rsidRPr="00C8412D" w:rsidRDefault="00651B35">
      <w:pPr>
        <w:pStyle w:val="Recuodecorpodetexto"/>
        <w:widowControl w:val="0"/>
        <w:tabs>
          <w:tab w:val="left" w:pos="284"/>
        </w:tabs>
        <w:spacing w:line="300" w:lineRule="exact"/>
        <w:rPr>
          <w:rFonts w:ascii="Times New Roman" w:hAnsi="Times New Roman"/>
          <w:sz w:val="22"/>
          <w:szCs w:val="22"/>
        </w:rPr>
      </w:pPr>
      <w:r w:rsidRPr="00C8412D">
        <w:rPr>
          <w:rFonts w:ascii="Times New Roman" w:hAnsi="Times New Roman"/>
          <w:sz w:val="22"/>
          <w:szCs w:val="22"/>
        </w:rPr>
        <w:t>6.1.</w:t>
      </w:r>
      <w:r w:rsidRPr="00C8412D">
        <w:rPr>
          <w:rFonts w:ascii="Times New Roman" w:hAnsi="Times New Roman"/>
          <w:sz w:val="22"/>
          <w:szCs w:val="22"/>
        </w:rPr>
        <w:tab/>
      </w:r>
      <w:r w:rsidR="00485C78" w:rsidRPr="00C8412D">
        <w:rPr>
          <w:rFonts w:ascii="Times New Roman" w:hAnsi="Times New Roman"/>
          <w:sz w:val="22"/>
          <w:szCs w:val="22"/>
          <w:u w:val="single"/>
        </w:rPr>
        <w:t>Hipóteses de Amortização Antecipada</w:t>
      </w:r>
      <w:r w:rsidR="00485C78" w:rsidRPr="00C8412D">
        <w:rPr>
          <w:rFonts w:ascii="Times New Roman" w:hAnsi="Times New Roman"/>
          <w:sz w:val="22"/>
          <w:szCs w:val="22"/>
        </w:rPr>
        <w:t xml:space="preserve">: </w:t>
      </w:r>
      <w:r w:rsidRPr="00C8412D">
        <w:rPr>
          <w:rFonts w:ascii="Times New Roman" w:hAnsi="Times New Roman"/>
          <w:sz w:val="22"/>
          <w:szCs w:val="22"/>
        </w:rPr>
        <w:t xml:space="preserve">A </w:t>
      </w:r>
      <w:proofErr w:type="spellStart"/>
      <w:r w:rsidRPr="00C8412D">
        <w:rPr>
          <w:rFonts w:ascii="Times New Roman" w:hAnsi="Times New Roman"/>
          <w:sz w:val="22"/>
          <w:szCs w:val="22"/>
        </w:rPr>
        <w:t>Securitizadora</w:t>
      </w:r>
      <w:proofErr w:type="spellEnd"/>
      <w:r w:rsidRPr="00C8412D">
        <w:rPr>
          <w:rFonts w:ascii="Times New Roman" w:hAnsi="Times New Roman"/>
          <w:sz w:val="22"/>
          <w:szCs w:val="22"/>
        </w:rPr>
        <w:t xml:space="preserve"> deverá promover a </w:t>
      </w:r>
      <w:r w:rsidR="00E60FC0" w:rsidRPr="00C8412D">
        <w:rPr>
          <w:rFonts w:ascii="Times New Roman" w:hAnsi="Times New Roman"/>
          <w:sz w:val="22"/>
          <w:szCs w:val="22"/>
        </w:rPr>
        <w:t>a</w:t>
      </w:r>
      <w:r w:rsidRPr="00C8412D">
        <w:rPr>
          <w:rFonts w:ascii="Times New Roman" w:hAnsi="Times New Roman"/>
          <w:sz w:val="22"/>
          <w:szCs w:val="22"/>
        </w:rPr>
        <w:t xml:space="preserve">mortização </w:t>
      </w:r>
      <w:r w:rsidR="00E60FC0" w:rsidRPr="00C8412D">
        <w:rPr>
          <w:rFonts w:ascii="Times New Roman" w:hAnsi="Times New Roman"/>
          <w:sz w:val="22"/>
          <w:szCs w:val="22"/>
        </w:rPr>
        <w:t>a</w:t>
      </w:r>
      <w:r w:rsidRPr="00C8412D">
        <w:rPr>
          <w:rFonts w:ascii="Times New Roman" w:hAnsi="Times New Roman"/>
          <w:sz w:val="22"/>
          <w:szCs w:val="22"/>
        </w:rPr>
        <w:t>ntecipada, total ou parcial, dos CRI vinculados a este Termo nas seguintes hipóteses: (i) caso de pré-pagamento, total ou parcial, dos Créditos Imobiliários, por parte dos Devedores; (</w:t>
      </w:r>
      <w:proofErr w:type="spellStart"/>
      <w:r w:rsidRPr="00C8412D">
        <w:rPr>
          <w:rFonts w:ascii="Times New Roman" w:hAnsi="Times New Roman"/>
          <w:sz w:val="22"/>
          <w:szCs w:val="22"/>
        </w:rPr>
        <w:t>ii</w:t>
      </w:r>
      <w:proofErr w:type="spellEnd"/>
      <w:r w:rsidRPr="00C8412D">
        <w:rPr>
          <w:rFonts w:ascii="Times New Roman" w:hAnsi="Times New Roman"/>
          <w:sz w:val="22"/>
          <w:szCs w:val="22"/>
        </w:rPr>
        <w:t xml:space="preserve">) nos casos em que ocorrer a venda de Imóveis retomados em razão da execução </w:t>
      </w:r>
      <w:r w:rsidR="00202411" w:rsidRPr="00C8412D">
        <w:rPr>
          <w:rFonts w:ascii="Times New Roman" w:hAnsi="Times New Roman"/>
          <w:sz w:val="22"/>
          <w:szCs w:val="22"/>
        </w:rPr>
        <w:t>extrajudicial</w:t>
      </w:r>
      <w:r w:rsidRPr="00C8412D">
        <w:rPr>
          <w:rFonts w:ascii="Times New Roman" w:hAnsi="Times New Roman"/>
          <w:sz w:val="22"/>
          <w:szCs w:val="22"/>
        </w:rPr>
        <w:t xml:space="preserve"> ou judicial, conforme o caso, da Alienação Fiduciária; (</w:t>
      </w:r>
      <w:proofErr w:type="spellStart"/>
      <w:r w:rsidRPr="00C8412D">
        <w:rPr>
          <w:rFonts w:ascii="Times New Roman" w:hAnsi="Times New Roman"/>
          <w:sz w:val="22"/>
          <w:szCs w:val="22"/>
        </w:rPr>
        <w:t>iii</w:t>
      </w:r>
      <w:proofErr w:type="spellEnd"/>
      <w:r w:rsidRPr="00C8412D">
        <w:rPr>
          <w:rFonts w:ascii="Times New Roman" w:hAnsi="Times New Roman"/>
          <w:sz w:val="22"/>
          <w:szCs w:val="22"/>
        </w:rPr>
        <w:t>) nas hipóteses de Recompra Compulsória e do pagamento da Multa Indenizatória; ou (v) na hipótese de Recompra Facultativa dos Créditos Imobiliários</w:t>
      </w:r>
      <w:r w:rsidR="00E60FC0" w:rsidRPr="00C8412D">
        <w:rPr>
          <w:rFonts w:ascii="Times New Roman" w:hAnsi="Times New Roman"/>
          <w:sz w:val="22"/>
          <w:szCs w:val="22"/>
        </w:rPr>
        <w:t xml:space="preserve"> ("</w:t>
      </w:r>
      <w:r w:rsidR="00E60FC0" w:rsidRPr="00B20583">
        <w:rPr>
          <w:rFonts w:ascii="Times New Roman" w:hAnsi="Times New Roman"/>
          <w:sz w:val="22"/>
          <w:szCs w:val="22"/>
          <w:u w:val="single"/>
        </w:rPr>
        <w:t>Amortização Antecipada</w:t>
      </w:r>
      <w:r w:rsidR="00E60FC0" w:rsidRPr="00C8412D">
        <w:rPr>
          <w:rFonts w:ascii="Times New Roman" w:hAnsi="Times New Roman"/>
          <w:sz w:val="22"/>
          <w:szCs w:val="22"/>
        </w:rPr>
        <w:t>")</w:t>
      </w:r>
      <w:r w:rsidRPr="00C8412D">
        <w:rPr>
          <w:rFonts w:ascii="Times New Roman" w:hAnsi="Times New Roman"/>
          <w:sz w:val="22"/>
          <w:szCs w:val="22"/>
        </w:rPr>
        <w:t>.</w:t>
      </w:r>
      <w:r w:rsidR="009C1D12" w:rsidRPr="00C8412D">
        <w:rPr>
          <w:rFonts w:ascii="Times New Roman" w:hAnsi="Times New Roman"/>
          <w:sz w:val="22"/>
          <w:szCs w:val="22"/>
        </w:rPr>
        <w:t xml:space="preserve"> </w:t>
      </w:r>
    </w:p>
    <w:p w14:paraId="7E693A1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5E5DB2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6.2.</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Formas de Amortização Antecipada</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Amortização Antecipada será feita por meio do pagamento (a) do Valor Nominal Unitário dos CRI em caso de Amortização Antecipada total, ou (b) do efetivo valor a ser amortizado pela Emissora, no caso da Amortização Antecipada parcial.</w:t>
      </w:r>
    </w:p>
    <w:p w14:paraId="7E14F82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581B91B" w14:textId="7777777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6.2.1. Previamente a qualquer Amortização Antecipada, o Valor Nominal Unitário dos CRI será atualizado monetariamente e remunerado, observadas as condições previstas neste Termo.</w:t>
      </w:r>
    </w:p>
    <w:p w14:paraId="5CA703D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E4C4B4C"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6.3.</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Nova Tabela de Amortização</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Na hipótese de Amortização Antecipada parcial dos CRI, a Emissora elaborará e disponibilizará ao Agente Fiduciário e à CETIP uma nova tabela de pagamentos dos CRI, recalculando, se necessário, o número e os percentuais de amortização das parcelas futuras, na mesma conformidade das alterações que tiverem sido promovidas no cronograma de amortização dos Créditos Imobiliários utilizados como lastro dos CRI.</w:t>
      </w:r>
    </w:p>
    <w:p w14:paraId="1FF1487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6753335" w14:textId="77777777" w:rsidR="00651B35" w:rsidRPr="00C8412D" w:rsidRDefault="00651B35">
      <w:pPr>
        <w:pStyle w:val="Ttulo2"/>
        <w:tabs>
          <w:tab w:val="left" w:pos="284"/>
        </w:tabs>
        <w:spacing w:line="300" w:lineRule="exact"/>
        <w:rPr>
          <w:rFonts w:ascii="Times New Roman" w:hAnsi="Times New Roman"/>
          <w:sz w:val="22"/>
          <w:szCs w:val="22"/>
        </w:rPr>
      </w:pPr>
      <w:bookmarkStart w:id="227" w:name="_Toc110076265"/>
      <w:bookmarkStart w:id="228" w:name="_Toc163380704"/>
      <w:bookmarkStart w:id="229" w:name="_Toc180553620"/>
      <w:bookmarkStart w:id="230" w:name="_Toc205799095"/>
      <w:bookmarkStart w:id="231" w:name="_Toc241983070"/>
      <w:bookmarkStart w:id="232" w:name="_Toc266295728"/>
      <w:bookmarkStart w:id="233" w:name="_Toc299444349"/>
      <w:bookmarkStart w:id="234" w:name="_Toc299707261"/>
      <w:bookmarkStart w:id="235" w:name="_Toc449709465"/>
      <w:r w:rsidRPr="00C8412D">
        <w:rPr>
          <w:rFonts w:ascii="Times New Roman" w:hAnsi="Times New Roman"/>
          <w:sz w:val="22"/>
          <w:szCs w:val="22"/>
        </w:rPr>
        <w:lastRenderedPageBreak/>
        <w:t>CLÁUSULA SÉTIMA - OBRIGAÇÕES DA EMISSORA</w:t>
      </w:r>
      <w:bookmarkEnd w:id="227"/>
      <w:bookmarkEnd w:id="228"/>
      <w:bookmarkEnd w:id="229"/>
      <w:bookmarkEnd w:id="230"/>
      <w:bookmarkEnd w:id="231"/>
      <w:bookmarkEnd w:id="232"/>
      <w:bookmarkEnd w:id="233"/>
      <w:bookmarkEnd w:id="234"/>
      <w:bookmarkEnd w:id="235"/>
    </w:p>
    <w:p w14:paraId="593A1A0C" w14:textId="77777777" w:rsidR="00651B35" w:rsidRPr="00C8412D" w:rsidRDefault="00651B35">
      <w:pPr>
        <w:pStyle w:val="Rodap"/>
        <w:tabs>
          <w:tab w:val="left" w:pos="284"/>
        </w:tabs>
        <w:spacing w:line="300" w:lineRule="exact"/>
        <w:jc w:val="both"/>
        <w:rPr>
          <w:rFonts w:ascii="Times New Roman" w:hAnsi="Times New Roman"/>
          <w:b/>
          <w:bCs/>
          <w:sz w:val="22"/>
          <w:szCs w:val="22"/>
        </w:rPr>
      </w:pPr>
    </w:p>
    <w:p w14:paraId="25061521" w14:textId="4BF8FBCB"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7.1.</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Fatos Relevantes</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Emissora obriga-se a informar todos os fatos relevantes acerca dos CRI e da própria Emissora, mediante publicação no jornal de publicação de seus atos societários</w:t>
      </w:r>
      <w:r w:rsidR="000C08B3" w:rsidRPr="00C8412D">
        <w:rPr>
          <w:rFonts w:ascii="Times New Roman" w:eastAsia="Arial Unicode MS" w:hAnsi="Times New Roman"/>
          <w:color w:val="000000"/>
          <w:sz w:val="22"/>
          <w:szCs w:val="22"/>
          <w:lang w:val="pt-BR"/>
        </w:rPr>
        <w:t xml:space="preserve"> e/ou no portal de notícias com página na rede mundial de computadores do jornal </w:t>
      </w:r>
      <w:r w:rsidR="00DA219E" w:rsidRPr="00C8412D">
        <w:rPr>
          <w:rFonts w:ascii="Times New Roman" w:eastAsia="Arial Unicode MS" w:hAnsi="Times New Roman"/>
          <w:color w:val="000000"/>
          <w:sz w:val="22"/>
          <w:szCs w:val="22"/>
          <w:lang w:val="pt-BR"/>
        </w:rPr>
        <w:t>"</w:t>
      </w:r>
      <w:r w:rsidR="000C08B3" w:rsidRPr="00C8412D">
        <w:rPr>
          <w:rFonts w:ascii="Times New Roman" w:eastAsia="Arial Unicode MS" w:hAnsi="Times New Roman"/>
          <w:color w:val="000000"/>
          <w:sz w:val="22"/>
          <w:szCs w:val="22"/>
          <w:lang w:val="pt-BR"/>
        </w:rPr>
        <w:t>DCI – Diário do Comércio, Indústria e Serviços</w:t>
      </w:r>
      <w:r w:rsidR="00DA219E" w:rsidRPr="00C8412D">
        <w:rPr>
          <w:rFonts w:ascii="Times New Roman" w:eastAsia="Arial Unicode MS" w:hAnsi="Times New Roman"/>
          <w:color w:val="000000"/>
          <w:sz w:val="22"/>
          <w:szCs w:val="22"/>
          <w:lang w:val="pt-BR"/>
        </w:rPr>
        <w:t>"</w:t>
      </w:r>
      <w:r w:rsidRPr="00C8412D">
        <w:rPr>
          <w:rFonts w:ascii="Times New Roman" w:hAnsi="Times New Roman"/>
          <w:sz w:val="22"/>
          <w:szCs w:val="22"/>
          <w:lang w:val="pt-BR"/>
        </w:rPr>
        <w:t>, assim como prontamente informar tais fatos diretamente ao Agente Fiduciário por meio de comunicação por escrito.</w:t>
      </w:r>
      <w:r w:rsidR="00DD4A6B" w:rsidRPr="00C8412D">
        <w:rPr>
          <w:rFonts w:ascii="Times New Roman" w:hAnsi="Times New Roman"/>
          <w:sz w:val="22"/>
          <w:szCs w:val="22"/>
          <w:lang w:val="pt-BR"/>
        </w:rPr>
        <w:t xml:space="preserve"> </w:t>
      </w:r>
      <w:r w:rsidR="00511048" w:rsidRPr="00C8412D">
        <w:rPr>
          <w:rFonts w:ascii="Times New Roman" w:hAnsi="Times New Roman"/>
          <w:sz w:val="22"/>
          <w:szCs w:val="22"/>
          <w:lang w:val="pt-BR"/>
        </w:rPr>
        <w:t xml:space="preserve"> </w:t>
      </w:r>
    </w:p>
    <w:p w14:paraId="75655380" w14:textId="77777777" w:rsidR="00651B35" w:rsidRPr="00C8412D" w:rsidRDefault="00651B35">
      <w:pPr>
        <w:pStyle w:val="Rodap"/>
        <w:tabs>
          <w:tab w:val="left" w:pos="284"/>
        </w:tabs>
        <w:spacing w:line="300" w:lineRule="exact"/>
        <w:rPr>
          <w:rFonts w:ascii="Times New Roman" w:hAnsi="Times New Roman"/>
          <w:sz w:val="22"/>
          <w:szCs w:val="22"/>
        </w:rPr>
      </w:pPr>
    </w:p>
    <w:p w14:paraId="4B413E6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7.2.</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Relatório Mensal</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Emissora obriga-se ainda a elaborar um relatório mensal, colocá-lo à disposição dos Investidores e enviá-lo ao Agente Fiduciário até o 20º (vigésimo) dia de cada mês, ratificando a vinculação dos Créditos Imobiliários aos CRI.</w:t>
      </w:r>
    </w:p>
    <w:p w14:paraId="2103B44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6281735" w14:textId="77777777" w:rsidR="00651B35" w:rsidRPr="00C8412D" w:rsidRDefault="00651B35">
      <w:pPr>
        <w:tabs>
          <w:tab w:val="left" w:pos="284"/>
          <w:tab w:val="left" w:pos="709"/>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7.2.1. O referido relatório mensal deverá incluir:</w:t>
      </w:r>
    </w:p>
    <w:p w14:paraId="6B0F190E" w14:textId="77777777" w:rsidR="00651B35" w:rsidRPr="00C8412D" w:rsidRDefault="00651B35">
      <w:pPr>
        <w:tabs>
          <w:tab w:val="left" w:pos="284"/>
          <w:tab w:val="left" w:pos="709"/>
          <w:tab w:val="left" w:pos="993"/>
        </w:tabs>
        <w:spacing w:line="300" w:lineRule="exact"/>
        <w:ind w:left="284"/>
        <w:rPr>
          <w:rFonts w:ascii="Times New Roman" w:hAnsi="Times New Roman"/>
          <w:sz w:val="22"/>
          <w:szCs w:val="22"/>
          <w:lang w:val="pt-BR"/>
        </w:rPr>
      </w:pPr>
    </w:p>
    <w:p w14:paraId="3D410EE5" w14:textId="77777777" w:rsidR="00651B35" w:rsidRPr="00C8412D" w:rsidRDefault="00651B35" w:rsidP="00B20583">
      <w:pPr>
        <w:numPr>
          <w:ilvl w:val="0"/>
          <w:numId w:val="1"/>
        </w:numPr>
        <w:tabs>
          <w:tab w:val="clear" w:pos="1260"/>
          <w:tab w:val="left" w:pos="284"/>
          <w:tab w:val="left" w:pos="709"/>
          <w:tab w:val="left" w:pos="993"/>
          <w:tab w:val="num" w:pos="1544"/>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Data de Emissão dos CRI;</w:t>
      </w:r>
    </w:p>
    <w:p w14:paraId="03E534BF" w14:textId="77777777" w:rsidR="00651B35"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Saldo devedor dos CRI;</w:t>
      </w:r>
    </w:p>
    <w:p w14:paraId="0B2536CB" w14:textId="77777777" w:rsidR="00651B35"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Critério de atualização monetária dos CRI;</w:t>
      </w:r>
    </w:p>
    <w:p w14:paraId="2DB3AE16" w14:textId="77777777" w:rsidR="00651B35"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Data de Vencimento Final dos CRI;</w:t>
      </w:r>
    </w:p>
    <w:p w14:paraId="612A5F80" w14:textId="77777777" w:rsidR="00651B35"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Valor pago aos Investidores no mês;</w:t>
      </w:r>
    </w:p>
    <w:p w14:paraId="319EA5B7" w14:textId="77777777" w:rsidR="004C5986"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 xml:space="preserve">Valor recebido dos Devedores e do Cedente, conforme o </w:t>
      </w:r>
      <w:r w:rsidR="000326C0" w:rsidRPr="00C8412D">
        <w:rPr>
          <w:rFonts w:ascii="Times New Roman" w:hAnsi="Times New Roman"/>
          <w:sz w:val="22"/>
          <w:szCs w:val="22"/>
          <w:lang w:val="pt-BR"/>
        </w:rPr>
        <w:t>caso</w:t>
      </w:r>
      <w:r w:rsidR="00632F48" w:rsidRPr="00C8412D">
        <w:rPr>
          <w:rFonts w:ascii="Times New Roman" w:hAnsi="Times New Roman"/>
          <w:sz w:val="22"/>
          <w:szCs w:val="22"/>
          <w:lang w:val="pt-BR"/>
        </w:rPr>
        <w:t>; e</w:t>
      </w:r>
    </w:p>
    <w:p w14:paraId="2E482CC2" w14:textId="77777777" w:rsidR="00632F48" w:rsidRPr="00C8412D" w:rsidDel="004C5986" w:rsidRDefault="00632F48"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Saldo devedor dos Créditos Imobiliários.</w:t>
      </w:r>
    </w:p>
    <w:p w14:paraId="21E9C8B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0C533AD"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7.3.</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Informações sobre os Créditos Imobiliários</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Emissora obriga-se a fornecer ao Agente Fiduciário</w:t>
      </w:r>
      <w:r w:rsidR="004C5986" w:rsidRPr="00C8412D">
        <w:rPr>
          <w:rFonts w:ascii="Times New Roman" w:hAnsi="Times New Roman"/>
          <w:sz w:val="22"/>
          <w:szCs w:val="22"/>
          <w:lang w:val="pt-BR"/>
        </w:rPr>
        <w:t xml:space="preserve">: (a) </w:t>
      </w:r>
      <w:r w:rsidRPr="00C8412D">
        <w:rPr>
          <w:rFonts w:ascii="Times New Roman" w:hAnsi="Times New Roman"/>
          <w:sz w:val="22"/>
          <w:szCs w:val="22"/>
          <w:lang w:val="pt-BR"/>
        </w:rPr>
        <w:t>no prazo de 15 (quinze) Dias Úteis contado</w:t>
      </w:r>
      <w:r w:rsidR="004C5986" w:rsidRPr="00C8412D">
        <w:rPr>
          <w:rFonts w:ascii="Times New Roman" w:hAnsi="Times New Roman"/>
          <w:sz w:val="22"/>
          <w:szCs w:val="22"/>
          <w:lang w:val="pt-BR"/>
        </w:rPr>
        <w:t>s</w:t>
      </w:r>
      <w:r w:rsidRPr="00C8412D">
        <w:rPr>
          <w:rFonts w:ascii="Times New Roman" w:hAnsi="Times New Roman"/>
          <w:sz w:val="22"/>
          <w:szCs w:val="22"/>
          <w:lang w:val="pt-BR"/>
        </w:rPr>
        <w:t xml:space="preserve"> do recebimento da solicitação respectiva</w:t>
      </w:r>
      <w:r w:rsidR="00BC32D2" w:rsidRPr="00C8412D">
        <w:rPr>
          <w:rFonts w:ascii="Times New Roman" w:hAnsi="Times New Roman"/>
          <w:sz w:val="22"/>
          <w:szCs w:val="22"/>
          <w:lang w:val="pt-BR"/>
        </w:rPr>
        <w:t>,</w:t>
      </w:r>
      <w:r w:rsidR="004C5986" w:rsidRPr="00C8412D">
        <w:rPr>
          <w:rFonts w:ascii="Times New Roman" w:hAnsi="Times New Roman"/>
          <w:sz w:val="22"/>
          <w:szCs w:val="22"/>
          <w:lang w:val="pt-BR"/>
        </w:rPr>
        <w:t xml:space="preserve"> </w:t>
      </w:r>
      <w:r w:rsidRPr="00C8412D">
        <w:rPr>
          <w:rFonts w:ascii="Times New Roman" w:hAnsi="Times New Roman"/>
          <w:sz w:val="22"/>
          <w:szCs w:val="22"/>
          <w:lang w:val="pt-BR"/>
        </w:rPr>
        <w:t>todas as informações relativas aos Créditos Imobiliários</w:t>
      </w:r>
      <w:r w:rsidR="004C5986" w:rsidRPr="00C8412D">
        <w:rPr>
          <w:rFonts w:ascii="Times New Roman" w:hAnsi="Times New Roman"/>
          <w:sz w:val="22"/>
          <w:szCs w:val="22"/>
          <w:lang w:val="pt-BR"/>
        </w:rPr>
        <w:t xml:space="preserve">; e (b) no prazo de 15 (quinze) Dias Úteis contados de seu recebimento, cópia dos relatórios recebidos pelo </w:t>
      </w:r>
      <w:proofErr w:type="spellStart"/>
      <w:r w:rsidR="004C5986" w:rsidRPr="00C8412D">
        <w:rPr>
          <w:rFonts w:ascii="Times New Roman" w:hAnsi="Times New Roman"/>
          <w:i/>
          <w:sz w:val="22"/>
          <w:szCs w:val="22"/>
          <w:lang w:val="pt-BR"/>
        </w:rPr>
        <w:t>Servicer</w:t>
      </w:r>
      <w:proofErr w:type="spellEnd"/>
      <w:r w:rsidRPr="00C8412D">
        <w:rPr>
          <w:rFonts w:ascii="Times New Roman" w:hAnsi="Times New Roman"/>
          <w:sz w:val="22"/>
          <w:szCs w:val="22"/>
          <w:lang w:val="pt-BR"/>
        </w:rPr>
        <w:t>.</w:t>
      </w:r>
    </w:p>
    <w:p w14:paraId="485C339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434D79E" w14:textId="77777777" w:rsidR="00651B35" w:rsidRPr="00C8412D" w:rsidRDefault="00651B35">
      <w:pPr>
        <w:pStyle w:val="BodyText21"/>
        <w:tabs>
          <w:tab w:val="left" w:pos="284"/>
        </w:tabs>
        <w:spacing w:line="300" w:lineRule="exact"/>
        <w:rPr>
          <w:sz w:val="22"/>
          <w:szCs w:val="22"/>
        </w:rPr>
      </w:pPr>
      <w:r w:rsidRPr="00C8412D">
        <w:rPr>
          <w:sz w:val="22"/>
          <w:szCs w:val="22"/>
        </w:rPr>
        <w:t>7.4.</w:t>
      </w:r>
      <w:r w:rsidRPr="00C8412D">
        <w:rPr>
          <w:sz w:val="22"/>
          <w:szCs w:val="22"/>
        </w:rPr>
        <w:tab/>
      </w:r>
      <w:r w:rsidR="00485C78" w:rsidRPr="00C8412D">
        <w:rPr>
          <w:sz w:val="22"/>
          <w:szCs w:val="22"/>
          <w:u w:val="single"/>
        </w:rPr>
        <w:t>Banco Mandatário e Liquidante</w:t>
      </w:r>
      <w:r w:rsidR="00485C78" w:rsidRPr="00C8412D">
        <w:rPr>
          <w:sz w:val="22"/>
          <w:szCs w:val="22"/>
        </w:rPr>
        <w:t xml:space="preserve">: </w:t>
      </w:r>
      <w:r w:rsidRPr="00C8412D">
        <w:rPr>
          <w:sz w:val="22"/>
          <w:szCs w:val="22"/>
        </w:rPr>
        <w:t xml:space="preserve">A Emissora se obriga a manter contratada, durante a vigência deste Termo, instituição financeira habilitada para a prestação dos serviços de banco mandatário e banco liquidante </w:t>
      </w:r>
      <w:proofErr w:type="spellStart"/>
      <w:r w:rsidRPr="00C8412D">
        <w:rPr>
          <w:sz w:val="22"/>
          <w:szCs w:val="22"/>
        </w:rPr>
        <w:t>dos</w:t>
      </w:r>
      <w:proofErr w:type="spellEnd"/>
      <w:r w:rsidRPr="00C8412D">
        <w:rPr>
          <w:sz w:val="22"/>
          <w:szCs w:val="22"/>
        </w:rPr>
        <w:t xml:space="preserve"> CRI, sendo que o pagamento dos CRI será realizado através da Conta Centralizadora.</w:t>
      </w:r>
    </w:p>
    <w:p w14:paraId="4A408A1C" w14:textId="77777777" w:rsidR="00651B35" w:rsidRPr="00C8412D" w:rsidRDefault="00651B35">
      <w:pPr>
        <w:pStyle w:val="BodyText21"/>
        <w:tabs>
          <w:tab w:val="left" w:pos="284"/>
        </w:tabs>
        <w:spacing w:line="300" w:lineRule="exact"/>
        <w:rPr>
          <w:sz w:val="22"/>
          <w:szCs w:val="22"/>
        </w:rPr>
      </w:pPr>
    </w:p>
    <w:p w14:paraId="28FF397A" w14:textId="77777777" w:rsidR="00651B35" w:rsidRPr="00C8412D" w:rsidRDefault="00651B35">
      <w:pPr>
        <w:pStyle w:val="BodyText21"/>
        <w:tabs>
          <w:tab w:val="left" w:pos="284"/>
        </w:tabs>
        <w:spacing w:line="300" w:lineRule="exact"/>
        <w:rPr>
          <w:sz w:val="22"/>
          <w:szCs w:val="22"/>
        </w:rPr>
      </w:pPr>
      <w:r w:rsidRPr="00C8412D">
        <w:rPr>
          <w:sz w:val="22"/>
          <w:szCs w:val="22"/>
        </w:rPr>
        <w:t xml:space="preserve">7.5. </w:t>
      </w:r>
      <w:r w:rsidR="00485C78" w:rsidRPr="00C8412D">
        <w:rPr>
          <w:sz w:val="22"/>
          <w:szCs w:val="22"/>
          <w:u w:val="single"/>
        </w:rPr>
        <w:t>Obrigação de Prestar Informações ao Agente Fiduciário</w:t>
      </w:r>
      <w:r w:rsidR="00485C78" w:rsidRPr="00C8412D">
        <w:rPr>
          <w:sz w:val="22"/>
          <w:szCs w:val="22"/>
        </w:rPr>
        <w:t xml:space="preserve">: </w:t>
      </w:r>
      <w:r w:rsidRPr="00C8412D">
        <w:rPr>
          <w:sz w:val="22"/>
          <w:szCs w:val="22"/>
        </w:rPr>
        <w:t>A Emissora obriga-se a informar e enviar todos os dados financeiros e atos societários necessários à elaboração do relatório anual, conforme Instrução CVM 28, que venham a ser solicitados pelo Agente Fiduciário, em até 30 (trinta) dias antes do encerramento do prazo para disponibilização na CVM.</w:t>
      </w:r>
    </w:p>
    <w:p w14:paraId="624CC6F9" w14:textId="77777777" w:rsidR="00651B35" w:rsidRPr="00C8412D" w:rsidRDefault="00651B35">
      <w:pPr>
        <w:pStyle w:val="BodyText21"/>
        <w:tabs>
          <w:tab w:val="left" w:pos="284"/>
        </w:tabs>
        <w:spacing w:line="300" w:lineRule="exact"/>
        <w:rPr>
          <w:sz w:val="22"/>
          <w:szCs w:val="22"/>
        </w:rPr>
      </w:pPr>
    </w:p>
    <w:p w14:paraId="367A2D8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7.6.</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Gestão dos Créditos Imobiliários</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As atividades relacionadas à administração ordinária dos Créditos Imobiliários serão realizadas pelo </w:t>
      </w:r>
      <w:proofErr w:type="spellStart"/>
      <w:r w:rsidRPr="00C8412D">
        <w:rPr>
          <w:rFonts w:ascii="Times New Roman" w:hAnsi="Times New Roman"/>
          <w:i/>
          <w:sz w:val="22"/>
          <w:szCs w:val="22"/>
          <w:lang w:val="pt-BR"/>
        </w:rPr>
        <w:t>Servicer</w:t>
      </w:r>
      <w:proofErr w:type="spellEnd"/>
      <w:r w:rsidRPr="00C8412D">
        <w:rPr>
          <w:rFonts w:ascii="Times New Roman" w:hAnsi="Times New Roman"/>
          <w:sz w:val="22"/>
          <w:szCs w:val="22"/>
          <w:lang w:val="pt-BR"/>
        </w:rPr>
        <w:t xml:space="preserve">. </w:t>
      </w:r>
    </w:p>
    <w:p w14:paraId="083068B0" w14:textId="77777777" w:rsidR="00651B35" w:rsidRPr="00C8412D" w:rsidRDefault="00651B35">
      <w:pPr>
        <w:widowControl w:val="0"/>
        <w:tabs>
          <w:tab w:val="left" w:pos="284"/>
        </w:tabs>
        <w:spacing w:line="300" w:lineRule="exact"/>
        <w:ind w:right="-6"/>
        <w:jc w:val="both"/>
        <w:rPr>
          <w:rFonts w:ascii="Times New Roman" w:hAnsi="Times New Roman"/>
          <w:sz w:val="22"/>
          <w:szCs w:val="22"/>
          <w:lang w:val="pt-BR"/>
        </w:rPr>
      </w:pPr>
    </w:p>
    <w:p w14:paraId="442CCB9A" w14:textId="29E07E0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7.7.</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Declaração da Emissora</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 Emissora declara que verificou a legalidade e ausência de vícios da </w:t>
      </w:r>
      <w:r w:rsidR="00E60FC0" w:rsidRPr="00C8412D">
        <w:rPr>
          <w:rFonts w:ascii="Times New Roman" w:hAnsi="Times New Roman"/>
          <w:sz w:val="22"/>
          <w:szCs w:val="22"/>
          <w:lang w:val="pt-BR"/>
        </w:rPr>
        <w:t>Emissão</w:t>
      </w:r>
      <w:r w:rsidRPr="00C8412D">
        <w:rPr>
          <w:rFonts w:ascii="Times New Roman" w:hAnsi="Times New Roman"/>
          <w:sz w:val="22"/>
          <w:szCs w:val="22"/>
          <w:lang w:val="pt-BR"/>
        </w:rPr>
        <w:t>, além da veracidade, consistência, correção e suficiência das informações prestadas no presente Termo.</w:t>
      </w:r>
    </w:p>
    <w:p w14:paraId="058BBE7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D16CE2B"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7.8. </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Declarações Adicionais da Emissora</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Emissora declara, ainda, o seguinte:</w:t>
      </w:r>
    </w:p>
    <w:p w14:paraId="4EF039E3" w14:textId="77777777" w:rsidR="00651B35" w:rsidRPr="00C8412D" w:rsidRDefault="00651B35">
      <w:pPr>
        <w:pStyle w:val="BodyMain"/>
        <w:tabs>
          <w:tab w:val="left" w:pos="284"/>
        </w:tabs>
        <w:spacing w:before="0" w:line="300" w:lineRule="exact"/>
        <w:rPr>
          <w:sz w:val="22"/>
          <w:szCs w:val="22"/>
          <w:u w:val="single"/>
        </w:rPr>
      </w:pPr>
    </w:p>
    <w:p w14:paraId="70E99360" w14:textId="77777777" w:rsidR="00651B35" w:rsidRPr="00C8412D" w:rsidRDefault="00651B35">
      <w:pPr>
        <w:pStyle w:val="BodyMain"/>
        <w:tabs>
          <w:tab w:val="left" w:pos="284"/>
        </w:tabs>
        <w:spacing w:before="0" w:line="300" w:lineRule="exact"/>
        <w:rPr>
          <w:sz w:val="22"/>
          <w:szCs w:val="22"/>
        </w:rPr>
      </w:pPr>
      <w:r w:rsidRPr="00C8412D">
        <w:rPr>
          <w:sz w:val="22"/>
          <w:szCs w:val="22"/>
        </w:rPr>
        <w:t xml:space="preserve">a) </w:t>
      </w:r>
      <w:r w:rsidR="002C1D4A" w:rsidRPr="00C8412D">
        <w:rPr>
          <w:sz w:val="22"/>
          <w:szCs w:val="22"/>
        </w:rPr>
        <w:t xml:space="preserve">conforme o Contrato de Cessão, o Cedente </w:t>
      </w:r>
      <w:r w:rsidRPr="00C8412D">
        <w:rPr>
          <w:sz w:val="22"/>
          <w:szCs w:val="22"/>
        </w:rPr>
        <w:t>é</w:t>
      </w:r>
      <w:r w:rsidR="002C1D4A" w:rsidRPr="00C8412D">
        <w:rPr>
          <w:sz w:val="22"/>
          <w:szCs w:val="22"/>
        </w:rPr>
        <w:t xml:space="preserve"> o</w:t>
      </w:r>
      <w:r w:rsidRPr="00C8412D">
        <w:rPr>
          <w:sz w:val="22"/>
          <w:szCs w:val="22"/>
        </w:rPr>
        <w:t xml:space="preserve"> responsável pela existência dos Créditos Imobiliários, nos exatos valores e nas condições descritas na Escritura de Emissão de CCI;</w:t>
      </w:r>
    </w:p>
    <w:p w14:paraId="4BC7C8E1" w14:textId="77777777" w:rsidR="00651B35" w:rsidRPr="00C8412D" w:rsidRDefault="00651B35">
      <w:pPr>
        <w:pStyle w:val="BodyMain"/>
        <w:tabs>
          <w:tab w:val="left" w:pos="284"/>
        </w:tabs>
        <w:spacing w:before="0" w:line="300" w:lineRule="exact"/>
        <w:rPr>
          <w:sz w:val="22"/>
          <w:szCs w:val="22"/>
        </w:rPr>
      </w:pPr>
    </w:p>
    <w:p w14:paraId="4A723515" w14:textId="77777777" w:rsidR="00651B35" w:rsidRPr="00C8412D" w:rsidRDefault="00651B35">
      <w:pPr>
        <w:pStyle w:val="BodyMain"/>
        <w:tabs>
          <w:tab w:val="left" w:pos="284"/>
        </w:tabs>
        <w:spacing w:before="0" w:line="300" w:lineRule="exact"/>
        <w:rPr>
          <w:sz w:val="22"/>
          <w:szCs w:val="22"/>
        </w:rPr>
      </w:pPr>
      <w:r w:rsidRPr="00C8412D">
        <w:rPr>
          <w:sz w:val="22"/>
          <w:szCs w:val="22"/>
        </w:rPr>
        <w:t xml:space="preserve">b) </w:t>
      </w:r>
      <w:r w:rsidR="002C1D4A" w:rsidRPr="00C8412D">
        <w:rPr>
          <w:sz w:val="22"/>
          <w:szCs w:val="22"/>
        </w:rPr>
        <w:t xml:space="preserve">conforme declarado pelo Cedente no Contrato de Cessão, </w:t>
      </w:r>
      <w:r w:rsidRPr="00C8412D">
        <w:rPr>
          <w:sz w:val="22"/>
          <w:szCs w:val="22"/>
        </w:rPr>
        <w:t xml:space="preserve">os Créditos Imobiliários representados pelas CCI encontram-se livres e desembaraçados de quaisquer ônus, gravames ou restrições de natureza pessoal, real, ou arbitral, não sendo do conhecimento da Emissora a existência de qualquer fato que impeça ou restrinja o direito da Emissora de celebrar este Termo; </w:t>
      </w:r>
    </w:p>
    <w:p w14:paraId="1A6B3C33" w14:textId="77777777" w:rsidR="00651B35" w:rsidRPr="00C8412D" w:rsidRDefault="00651B35">
      <w:pPr>
        <w:pStyle w:val="BodyMain"/>
        <w:tabs>
          <w:tab w:val="left" w:pos="284"/>
        </w:tabs>
        <w:spacing w:before="0" w:line="300" w:lineRule="exact"/>
        <w:rPr>
          <w:sz w:val="22"/>
          <w:szCs w:val="22"/>
        </w:rPr>
      </w:pPr>
    </w:p>
    <w:p w14:paraId="1EF134A4" w14:textId="77777777" w:rsidR="00651B35" w:rsidRPr="00C8412D" w:rsidRDefault="00651B35">
      <w:pPr>
        <w:pStyle w:val="BodyMain"/>
        <w:tabs>
          <w:tab w:val="left" w:pos="284"/>
        </w:tabs>
        <w:spacing w:before="0" w:line="300" w:lineRule="exact"/>
        <w:rPr>
          <w:sz w:val="22"/>
          <w:szCs w:val="22"/>
        </w:rPr>
      </w:pPr>
      <w:r w:rsidRPr="00C8412D">
        <w:rPr>
          <w:sz w:val="22"/>
          <w:szCs w:val="22"/>
        </w:rPr>
        <w:t>c) não tem conhecimento da existência de procedimentos administrativos ou ações judiciais, pessoais, reais ou arbitrais de qualquer natureza, contra qualquer dos Devedores ou o Cedente, em qualquer tribunal, que afetem ou possam vir a afetar os Créditos Imobiliários ou, ainda que indiretamente, o presente Termo; e</w:t>
      </w:r>
    </w:p>
    <w:p w14:paraId="267D2F54" w14:textId="77777777" w:rsidR="00651B35" w:rsidRPr="00C8412D" w:rsidRDefault="00651B35">
      <w:pPr>
        <w:pStyle w:val="BodyMain"/>
        <w:tabs>
          <w:tab w:val="left" w:pos="284"/>
        </w:tabs>
        <w:spacing w:before="0" w:line="300" w:lineRule="exact"/>
        <w:rPr>
          <w:sz w:val="22"/>
          <w:szCs w:val="22"/>
        </w:rPr>
      </w:pPr>
    </w:p>
    <w:p w14:paraId="2B8D6263" w14:textId="77777777" w:rsidR="00651B35" w:rsidRPr="00C8412D" w:rsidRDefault="00651B35">
      <w:pPr>
        <w:pStyle w:val="BodyMain"/>
        <w:tabs>
          <w:tab w:val="left" w:pos="284"/>
        </w:tabs>
        <w:spacing w:before="0" w:line="300" w:lineRule="exact"/>
        <w:rPr>
          <w:sz w:val="22"/>
          <w:szCs w:val="22"/>
        </w:rPr>
      </w:pPr>
      <w:r w:rsidRPr="00C8412D">
        <w:rPr>
          <w:sz w:val="22"/>
          <w:szCs w:val="22"/>
        </w:rPr>
        <w:t>d) é legítima e única titular dos Créditos Imobiliários.</w:t>
      </w:r>
    </w:p>
    <w:p w14:paraId="6A0444A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0C9DE6E" w14:textId="60AC964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7.9.</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Declarações da Instrução CVM 414</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As declarações previstas no item 15 do Anexo III da Instrução CVM 4</w:t>
      </w:r>
      <w:r w:rsidRPr="00C8412D">
        <w:rPr>
          <w:rFonts w:ascii="Times New Roman" w:hAnsi="Times New Roman"/>
          <w:bCs/>
          <w:sz w:val="22"/>
          <w:szCs w:val="22"/>
          <w:lang w:val="pt-BR"/>
        </w:rPr>
        <w:t>1</w:t>
      </w:r>
      <w:r w:rsidRPr="00C8412D">
        <w:rPr>
          <w:rFonts w:ascii="Times New Roman" w:hAnsi="Times New Roman"/>
          <w:sz w:val="22"/>
          <w:szCs w:val="22"/>
          <w:lang w:val="pt-BR"/>
        </w:rPr>
        <w:t>4, integram o presente Termo na forma do anexo III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Anexo III</w:t>
      </w:r>
      <w:r w:rsidR="00DA219E" w:rsidRPr="00C8412D">
        <w:rPr>
          <w:rFonts w:ascii="Times New Roman" w:hAnsi="Times New Roman"/>
          <w:sz w:val="22"/>
          <w:szCs w:val="22"/>
          <w:lang w:val="pt-BR"/>
        </w:rPr>
        <w:t>"</w:t>
      </w:r>
      <w:r w:rsidRPr="00C8412D">
        <w:rPr>
          <w:rFonts w:ascii="Times New Roman" w:hAnsi="Times New Roman"/>
          <w:sz w:val="22"/>
          <w:szCs w:val="22"/>
          <w:lang w:val="pt-BR"/>
        </w:rPr>
        <w:t>).</w:t>
      </w:r>
    </w:p>
    <w:p w14:paraId="1B670B2A"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B23FEA2"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7.10. </w:t>
      </w:r>
      <w:r w:rsidR="00AF5AD1" w:rsidRPr="00C8412D">
        <w:rPr>
          <w:rFonts w:ascii="Times New Roman" w:hAnsi="Times New Roman"/>
          <w:sz w:val="22"/>
          <w:szCs w:val="22"/>
          <w:u w:val="single"/>
          <w:lang w:val="pt-BR"/>
        </w:rPr>
        <w:t>Quebra de Declarações</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 Emissora compromete-se a notificar imediatamente </w:t>
      </w:r>
      <w:r w:rsidR="00485C78" w:rsidRPr="00C8412D">
        <w:rPr>
          <w:rFonts w:ascii="Times New Roman" w:hAnsi="Times New Roman"/>
          <w:sz w:val="22"/>
          <w:szCs w:val="22"/>
          <w:lang w:val="pt-BR"/>
        </w:rPr>
        <w:t xml:space="preserve">os Investidores </w:t>
      </w:r>
      <w:r w:rsidRPr="00C8412D">
        <w:rPr>
          <w:rFonts w:ascii="Times New Roman" w:hAnsi="Times New Roman"/>
          <w:sz w:val="22"/>
          <w:szCs w:val="22"/>
          <w:lang w:val="pt-BR"/>
        </w:rPr>
        <w:t>e o Agente Fiduciário caso quaisquer das declarações prestadas no presente Termo, tornem-se total ou parcialmente inverídicas, inconsistentes, imprecisas, incompletas, incorretas ou insuficientes.</w:t>
      </w:r>
    </w:p>
    <w:p w14:paraId="0EEC656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DFB882C" w14:textId="77777777" w:rsidR="00651B35" w:rsidRPr="00C8412D" w:rsidRDefault="00651B35">
      <w:pPr>
        <w:pStyle w:val="Ttulo2"/>
        <w:tabs>
          <w:tab w:val="left" w:pos="284"/>
        </w:tabs>
        <w:spacing w:line="300" w:lineRule="exact"/>
        <w:rPr>
          <w:rFonts w:ascii="Times New Roman" w:hAnsi="Times New Roman"/>
          <w:sz w:val="22"/>
          <w:szCs w:val="22"/>
        </w:rPr>
      </w:pPr>
      <w:bookmarkStart w:id="236" w:name="_Toc110076266"/>
      <w:bookmarkStart w:id="237" w:name="_Toc163380705"/>
      <w:bookmarkStart w:id="238" w:name="_Toc180553621"/>
      <w:bookmarkStart w:id="239" w:name="_Toc205799096"/>
      <w:bookmarkStart w:id="240" w:name="_Toc241983071"/>
      <w:bookmarkStart w:id="241" w:name="_Toc266295729"/>
      <w:bookmarkStart w:id="242" w:name="_Toc299444350"/>
      <w:bookmarkStart w:id="243" w:name="_Toc299707262"/>
      <w:bookmarkStart w:id="244" w:name="_Toc449709466"/>
      <w:r w:rsidRPr="00C8412D">
        <w:rPr>
          <w:rFonts w:ascii="Times New Roman" w:hAnsi="Times New Roman"/>
          <w:sz w:val="22"/>
          <w:szCs w:val="22"/>
        </w:rPr>
        <w:t>CLÁUSULA OITAVA - GARANTIAS</w:t>
      </w:r>
      <w:bookmarkEnd w:id="236"/>
      <w:bookmarkEnd w:id="237"/>
      <w:bookmarkEnd w:id="238"/>
      <w:bookmarkEnd w:id="239"/>
      <w:bookmarkEnd w:id="240"/>
      <w:bookmarkEnd w:id="241"/>
      <w:bookmarkEnd w:id="242"/>
      <w:bookmarkEnd w:id="243"/>
      <w:bookmarkEnd w:id="244"/>
    </w:p>
    <w:p w14:paraId="55A3D2B4"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08D7319D" w14:textId="244F9FDF" w:rsidR="00651B35" w:rsidRPr="00C8412D" w:rsidRDefault="00651B35">
      <w:pPr>
        <w:tabs>
          <w:tab w:val="left" w:pos="284"/>
        </w:tabs>
        <w:spacing w:line="300" w:lineRule="exact"/>
        <w:jc w:val="both"/>
        <w:rPr>
          <w:rFonts w:ascii="Times New Roman" w:hAnsi="Times New Roman"/>
          <w:spacing w:val="-6"/>
          <w:sz w:val="22"/>
          <w:szCs w:val="22"/>
          <w:lang w:val="pt-BR"/>
        </w:rPr>
      </w:pPr>
      <w:r w:rsidRPr="00C8412D">
        <w:rPr>
          <w:rFonts w:ascii="Times New Roman" w:hAnsi="Times New Roman"/>
          <w:spacing w:val="-6"/>
          <w:sz w:val="22"/>
          <w:szCs w:val="22"/>
          <w:lang w:val="pt-BR"/>
        </w:rPr>
        <w:t>8.1.</w:t>
      </w:r>
      <w:r w:rsidRPr="00C8412D">
        <w:rPr>
          <w:rFonts w:ascii="Times New Roman" w:hAnsi="Times New Roman"/>
          <w:spacing w:val="-6"/>
          <w:sz w:val="22"/>
          <w:szCs w:val="22"/>
          <w:lang w:val="pt-BR"/>
        </w:rPr>
        <w:tab/>
      </w:r>
      <w:r w:rsidR="00AF5AD1" w:rsidRPr="00C8412D">
        <w:rPr>
          <w:rFonts w:ascii="Times New Roman" w:hAnsi="Times New Roman"/>
          <w:spacing w:val="-6"/>
          <w:sz w:val="22"/>
          <w:szCs w:val="22"/>
          <w:u w:val="single"/>
          <w:lang w:val="pt-BR"/>
        </w:rPr>
        <w:t>Garantias</w:t>
      </w:r>
      <w:r w:rsidR="00AF5AD1" w:rsidRPr="00C8412D">
        <w:rPr>
          <w:rFonts w:ascii="Times New Roman" w:hAnsi="Times New Roman"/>
          <w:spacing w:val="-6"/>
          <w:sz w:val="22"/>
          <w:szCs w:val="22"/>
          <w:lang w:val="pt-BR"/>
        </w:rPr>
        <w:t xml:space="preserve">: </w:t>
      </w:r>
      <w:r w:rsidRPr="00C8412D">
        <w:rPr>
          <w:rFonts w:ascii="Times New Roman" w:hAnsi="Times New Roman"/>
          <w:spacing w:val="-6"/>
          <w:sz w:val="22"/>
          <w:szCs w:val="22"/>
          <w:lang w:val="pt-BR"/>
        </w:rPr>
        <w:t xml:space="preserve">Foram constituídas as seguintes Garantias para a </w:t>
      </w:r>
      <w:r w:rsidR="00E60FC0" w:rsidRPr="00C8412D">
        <w:rPr>
          <w:rFonts w:ascii="Times New Roman" w:hAnsi="Times New Roman"/>
          <w:spacing w:val="-6"/>
          <w:sz w:val="22"/>
          <w:szCs w:val="22"/>
          <w:lang w:val="pt-BR"/>
        </w:rPr>
        <w:t>Emissão</w:t>
      </w:r>
      <w:r w:rsidRPr="00C8412D">
        <w:rPr>
          <w:rFonts w:ascii="Times New Roman" w:hAnsi="Times New Roman"/>
          <w:spacing w:val="-6"/>
          <w:sz w:val="22"/>
          <w:szCs w:val="22"/>
          <w:lang w:val="pt-BR"/>
        </w:rPr>
        <w:t xml:space="preserve">: </w:t>
      </w:r>
    </w:p>
    <w:p w14:paraId="42970EE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8249176" w14:textId="77777777" w:rsidR="00651B35" w:rsidRPr="00C8412D" w:rsidRDefault="00651B35" w:rsidP="00B20583">
      <w:pPr>
        <w:numPr>
          <w:ilvl w:val="0"/>
          <w:numId w:val="2"/>
        </w:numPr>
        <w:tabs>
          <w:tab w:val="clear" w:pos="720"/>
          <w:tab w:val="left" w:pos="284"/>
          <w:tab w:val="num" w:pos="993"/>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Regime Fiduciário;</w:t>
      </w:r>
    </w:p>
    <w:p w14:paraId="6DED1CE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C7ABD3C" w14:textId="65F3940A" w:rsidR="00651B35" w:rsidRPr="00C8412D" w:rsidRDefault="00651B35" w:rsidP="00B20583">
      <w:pPr>
        <w:numPr>
          <w:ilvl w:val="0"/>
          <w:numId w:val="2"/>
        </w:numPr>
        <w:tabs>
          <w:tab w:val="clear" w:pos="720"/>
          <w:tab w:val="left" w:pos="284"/>
          <w:tab w:val="num" w:pos="993"/>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Coobrigação do Cedente, conforme disposto n</w:t>
      </w:r>
      <w:r w:rsidR="00A033BD" w:rsidRPr="00C8412D">
        <w:rPr>
          <w:rFonts w:ascii="Times New Roman" w:hAnsi="Times New Roman"/>
          <w:sz w:val="22"/>
          <w:szCs w:val="22"/>
          <w:lang w:val="pt-BR"/>
        </w:rPr>
        <w:t>a Cláusula</w:t>
      </w:r>
      <w:r w:rsidRPr="00C8412D">
        <w:rPr>
          <w:rFonts w:ascii="Times New Roman" w:hAnsi="Times New Roman"/>
          <w:sz w:val="22"/>
          <w:szCs w:val="22"/>
          <w:lang w:val="pt-BR"/>
        </w:rPr>
        <w:t xml:space="preserve"> 8.2 e seguintes abaixo; e</w:t>
      </w:r>
    </w:p>
    <w:p w14:paraId="4BBA6F41" w14:textId="77777777" w:rsidR="00651B35" w:rsidRPr="00C8412D" w:rsidRDefault="00651B35">
      <w:pPr>
        <w:tabs>
          <w:tab w:val="left" w:pos="284"/>
          <w:tab w:val="num" w:pos="993"/>
        </w:tabs>
        <w:spacing w:line="300" w:lineRule="exact"/>
        <w:jc w:val="both"/>
        <w:rPr>
          <w:rFonts w:ascii="Times New Roman" w:hAnsi="Times New Roman"/>
          <w:sz w:val="22"/>
          <w:szCs w:val="22"/>
          <w:lang w:val="pt-BR"/>
        </w:rPr>
      </w:pPr>
    </w:p>
    <w:p w14:paraId="4A4ADCE4" w14:textId="77777777" w:rsidR="00651B35" w:rsidRPr="00C8412D" w:rsidRDefault="00651B35" w:rsidP="00B20583">
      <w:pPr>
        <w:numPr>
          <w:ilvl w:val="0"/>
          <w:numId w:val="2"/>
        </w:numPr>
        <w:tabs>
          <w:tab w:val="clear" w:pos="720"/>
          <w:tab w:val="left" w:pos="284"/>
          <w:tab w:val="num" w:pos="993"/>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Alienação Fiduciária, exclusivamente na hipótese de Averbação do Contrato de Cessão.</w:t>
      </w:r>
    </w:p>
    <w:p w14:paraId="3508ED3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28167BE" w14:textId="5E817F7A" w:rsidR="00651B35" w:rsidRPr="00C8412D" w:rsidRDefault="00651B35">
      <w:pPr>
        <w:pStyle w:val="BodyText21"/>
        <w:spacing w:line="300" w:lineRule="exact"/>
        <w:rPr>
          <w:sz w:val="22"/>
          <w:szCs w:val="22"/>
        </w:rPr>
      </w:pPr>
      <w:r w:rsidRPr="00C8412D">
        <w:rPr>
          <w:sz w:val="22"/>
          <w:szCs w:val="22"/>
        </w:rPr>
        <w:t>8.2.</w:t>
      </w:r>
      <w:r w:rsidRPr="00C8412D">
        <w:rPr>
          <w:sz w:val="22"/>
          <w:szCs w:val="22"/>
        </w:rPr>
        <w:tab/>
      </w:r>
      <w:r w:rsidR="00AF5AD1" w:rsidRPr="00C8412D">
        <w:rPr>
          <w:sz w:val="22"/>
          <w:szCs w:val="22"/>
          <w:u w:val="single"/>
        </w:rPr>
        <w:t>Coobrigação</w:t>
      </w:r>
      <w:r w:rsidR="00AF5AD1" w:rsidRPr="00C8412D">
        <w:rPr>
          <w:sz w:val="22"/>
          <w:szCs w:val="22"/>
        </w:rPr>
        <w:t xml:space="preserve">: </w:t>
      </w:r>
      <w:r w:rsidRPr="00C8412D">
        <w:rPr>
          <w:sz w:val="22"/>
          <w:szCs w:val="22"/>
        </w:rPr>
        <w:t>Conforme disposto no Contrato de Cessão, o Cedente, nos termos do artigo 296 do Código Civil, de forma irrevogável e irretratável, realizou a cessão dos Créditos Imobiliários, respondendo pela solvência dos Devedores em relação aos Créditos Imobiliários, assumindo a qualidade de coobrigado e responsabilizando-se pelo pagamento integral dos Créditos Imobiliários</w:t>
      </w:r>
      <w:r w:rsidR="00E60FC0" w:rsidRPr="00C8412D">
        <w:rPr>
          <w:sz w:val="22"/>
          <w:szCs w:val="22"/>
        </w:rPr>
        <w:t xml:space="preserve"> ("</w:t>
      </w:r>
      <w:r w:rsidR="00E60FC0" w:rsidRPr="00B20583">
        <w:rPr>
          <w:sz w:val="22"/>
          <w:szCs w:val="22"/>
          <w:u w:val="single"/>
        </w:rPr>
        <w:t>Coobrigação</w:t>
      </w:r>
      <w:r w:rsidR="00E60FC0" w:rsidRPr="00C8412D">
        <w:rPr>
          <w:sz w:val="22"/>
          <w:szCs w:val="22"/>
        </w:rPr>
        <w:t>")</w:t>
      </w:r>
      <w:r w:rsidRPr="00C8412D">
        <w:rPr>
          <w:sz w:val="22"/>
          <w:szCs w:val="22"/>
        </w:rPr>
        <w:t>.</w:t>
      </w:r>
    </w:p>
    <w:p w14:paraId="2975BB2B" w14:textId="77777777" w:rsidR="00651B35" w:rsidRPr="00C8412D" w:rsidRDefault="00651B35">
      <w:pPr>
        <w:spacing w:line="300" w:lineRule="exact"/>
        <w:jc w:val="both"/>
        <w:rPr>
          <w:rFonts w:ascii="Times New Roman" w:hAnsi="Times New Roman"/>
          <w:sz w:val="22"/>
          <w:szCs w:val="22"/>
          <w:lang w:val="pt-BR"/>
        </w:rPr>
      </w:pPr>
    </w:p>
    <w:p w14:paraId="249A1D9D" w14:textId="77777777" w:rsidR="00651B35" w:rsidRPr="00C8412D" w:rsidRDefault="00651B35">
      <w:pPr>
        <w:pStyle w:val="BodyText21"/>
        <w:spacing w:line="300" w:lineRule="exact"/>
        <w:rPr>
          <w:sz w:val="22"/>
          <w:szCs w:val="22"/>
        </w:rPr>
      </w:pPr>
      <w:r w:rsidRPr="00C8412D">
        <w:rPr>
          <w:sz w:val="22"/>
          <w:szCs w:val="22"/>
        </w:rPr>
        <w:lastRenderedPageBreak/>
        <w:t>8.3.</w:t>
      </w:r>
      <w:r w:rsidRPr="00C8412D">
        <w:rPr>
          <w:sz w:val="22"/>
          <w:szCs w:val="22"/>
        </w:rPr>
        <w:tab/>
      </w:r>
      <w:r w:rsidR="00AF5AD1" w:rsidRPr="00C8412D">
        <w:rPr>
          <w:sz w:val="22"/>
          <w:szCs w:val="22"/>
          <w:u w:val="single"/>
        </w:rPr>
        <w:t>Solidariedade</w:t>
      </w:r>
      <w:r w:rsidR="00AF5AD1" w:rsidRPr="00C8412D">
        <w:rPr>
          <w:sz w:val="22"/>
          <w:szCs w:val="22"/>
        </w:rPr>
        <w:t xml:space="preserve">: </w:t>
      </w:r>
      <w:r w:rsidRPr="00C8412D">
        <w:rPr>
          <w:sz w:val="22"/>
          <w:szCs w:val="22"/>
        </w:rPr>
        <w:t xml:space="preserve">Nos termos da Coobrigação prestada nos termos do Contrato de Cessão, o Cedente estará obrigado a prontamente adimplir quaisquer parcelas inadimplidas dos Créditos Imobiliários, independentemente da promoção de qualquer medida, judicial ou extrajudicial, para cobrança dos Créditos Imobiliários, respondendo solidariamente com os Devedores em relação ao pagamento dos Créditos Imobiliários. </w:t>
      </w:r>
    </w:p>
    <w:p w14:paraId="476EE454" w14:textId="77777777" w:rsidR="00651B35" w:rsidRPr="00C8412D" w:rsidRDefault="00651B35">
      <w:pPr>
        <w:pStyle w:val="BodyText21"/>
        <w:spacing w:line="300" w:lineRule="exact"/>
        <w:rPr>
          <w:sz w:val="22"/>
          <w:szCs w:val="22"/>
        </w:rPr>
      </w:pPr>
    </w:p>
    <w:p w14:paraId="043A519F" w14:textId="77777777" w:rsidR="00651B35" w:rsidRPr="00C8412D" w:rsidRDefault="00651B35">
      <w:pPr>
        <w:pStyle w:val="BodyText21"/>
        <w:spacing w:line="300" w:lineRule="exact"/>
        <w:rPr>
          <w:sz w:val="22"/>
          <w:szCs w:val="22"/>
        </w:rPr>
      </w:pPr>
      <w:r w:rsidRPr="00C8412D">
        <w:rPr>
          <w:sz w:val="22"/>
          <w:szCs w:val="22"/>
        </w:rPr>
        <w:t>8.4.</w:t>
      </w:r>
      <w:r w:rsidRPr="00C8412D">
        <w:rPr>
          <w:sz w:val="22"/>
          <w:szCs w:val="22"/>
        </w:rPr>
        <w:tab/>
      </w:r>
      <w:r w:rsidR="00AF5AD1" w:rsidRPr="00C8412D">
        <w:rPr>
          <w:sz w:val="22"/>
          <w:szCs w:val="22"/>
          <w:u w:val="single"/>
        </w:rPr>
        <w:t>Benefício de Ordem</w:t>
      </w:r>
      <w:r w:rsidR="00AF5AD1" w:rsidRPr="00C8412D">
        <w:rPr>
          <w:sz w:val="22"/>
          <w:szCs w:val="22"/>
        </w:rPr>
        <w:t xml:space="preserve">: </w:t>
      </w:r>
      <w:r w:rsidRPr="00C8412D">
        <w:rPr>
          <w:sz w:val="22"/>
          <w:szCs w:val="22"/>
        </w:rPr>
        <w:t>Sem prejuízo das demais disposições do Contrato de Cessão, o Cedente está coobrigado em relação à totalidade dos Créditos Imobiliários vinculados à presente Emissão, responsabilizando-se pelo adimplemento integral dos Créditos Imobiliários, sem prejuízo, e independentemente da execução de outras garantias fidejussórias eventualmente prestadas no âmbito dos Contratos de Financiamento.</w:t>
      </w:r>
    </w:p>
    <w:p w14:paraId="4C59F1D7" w14:textId="77777777" w:rsidR="00651B35" w:rsidRPr="00C8412D" w:rsidRDefault="00651B35">
      <w:pPr>
        <w:pStyle w:val="BodyText21"/>
        <w:spacing w:line="300" w:lineRule="exact"/>
        <w:rPr>
          <w:sz w:val="22"/>
          <w:szCs w:val="22"/>
        </w:rPr>
      </w:pPr>
    </w:p>
    <w:p w14:paraId="319F9DF9" w14:textId="77777777" w:rsidR="00651B35" w:rsidRPr="00C8412D" w:rsidRDefault="00651B35">
      <w:pPr>
        <w:pStyle w:val="BodyText21"/>
        <w:spacing w:line="300" w:lineRule="exact"/>
        <w:rPr>
          <w:sz w:val="22"/>
          <w:szCs w:val="22"/>
        </w:rPr>
      </w:pPr>
      <w:r w:rsidRPr="00C8412D">
        <w:rPr>
          <w:sz w:val="22"/>
          <w:szCs w:val="22"/>
        </w:rPr>
        <w:t>8.5.</w:t>
      </w:r>
      <w:r w:rsidRPr="00C8412D">
        <w:rPr>
          <w:sz w:val="22"/>
          <w:szCs w:val="22"/>
        </w:rPr>
        <w:tab/>
      </w:r>
      <w:r w:rsidR="00AF5AD1" w:rsidRPr="00C8412D">
        <w:rPr>
          <w:sz w:val="22"/>
          <w:szCs w:val="22"/>
          <w:u w:val="single"/>
        </w:rPr>
        <w:t>Local e Forma de Cumprimento das Obrigações</w:t>
      </w:r>
      <w:r w:rsidR="00AF5AD1" w:rsidRPr="00C8412D">
        <w:rPr>
          <w:sz w:val="22"/>
          <w:szCs w:val="22"/>
        </w:rPr>
        <w:t xml:space="preserve">: </w:t>
      </w:r>
      <w:r w:rsidRPr="00C8412D">
        <w:rPr>
          <w:sz w:val="22"/>
          <w:szCs w:val="22"/>
        </w:rPr>
        <w:t xml:space="preserve">O Cedente deverá cumprir todas as suas obrigações decorrentes da Coobrigação no Brasil, no lugar indicado pela Emissora e conforme as instruções por ela dadas, em moeda corrente nacional, sem qualquer contestação ou compensação, líquidas de quaisquer taxas, impostos, despesas, retenções ou responsabilidades presentes ou futuras, e acrescidas dos encargos e despesas incidentes, no 1º (primeiro) Dia Útil subsequente ao recebimento de simples notificação, enviada pela Emissora, por meio de correspondência ou fax, informando o valor das obrigações coobrigadas inadimplidas. </w:t>
      </w:r>
    </w:p>
    <w:p w14:paraId="537C1D44" w14:textId="77777777" w:rsidR="00651B35" w:rsidRPr="00C8412D" w:rsidRDefault="00651B35">
      <w:pPr>
        <w:spacing w:line="300" w:lineRule="exact"/>
        <w:jc w:val="both"/>
        <w:rPr>
          <w:rFonts w:ascii="Times New Roman" w:hAnsi="Times New Roman"/>
          <w:sz w:val="22"/>
          <w:szCs w:val="22"/>
          <w:lang w:val="pt-BR"/>
        </w:rPr>
      </w:pPr>
    </w:p>
    <w:p w14:paraId="5B7BA24D" w14:textId="77777777" w:rsidR="00651B35" w:rsidRPr="00C8412D" w:rsidRDefault="00651B35">
      <w:pPr>
        <w:spacing w:line="300" w:lineRule="exact"/>
        <w:jc w:val="both"/>
        <w:rPr>
          <w:rFonts w:ascii="Times New Roman" w:hAnsi="Times New Roman"/>
          <w:sz w:val="22"/>
          <w:szCs w:val="22"/>
          <w:lang w:val="pt-BR"/>
        </w:rPr>
      </w:pPr>
      <w:r w:rsidRPr="00C8412D">
        <w:rPr>
          <w:rFonts w:ascii="Times New Roman" w:hAnsi="Times New Roman"/>
          <w:sz w:val="22"/>
          <w:szCs w:val="22"/>
          <w:lang w:val="pt-BR"/>
        </w:rPr>
        <w:t>8.6.</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Impossibilidade de Exoneração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O Cedente poderá ser demandado até o cumprimento total e integral das obrigações coobrigadas, observado o limite que os Créditos Imobiliários representam em relação à totalidade das obrigações assumidas pelos Devedores nos respectivos Contratos de Financiamento, não podendo, em qualquer hipótese, exonerar-se ou deixar de adimplir as obrigações em relação às quais se coobrigou nos termos do Contrato de Cessão.</w:t>
      </w:r>
    </w:p>
    <w:p w14:paraId="310E53B1"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DAD8079" w14:textId="77777777" w:rsidR="00651B35" w:rsidRPr="00C8412D" w:rsidRDefault="00651B35">
      <w:pPr>
        <w:pStyle w:val="Ttulo2"/>
        <w:tabs>
          <w:tab w:val="left" w:pos="284"/>
        </w:tabs>
        <w:spacing w:line="300" w:lineRule="exact"/>
        <w:rPr>
          <w:rFonts w:ascii="Times New Roman" w:hAnsi="Times New Roman"/>
          <w:sz w:val="22"/>
          <w:szCs w:val="22"/>
        </w:rPr>
      </w:pPr>
      <w:bookmarkStart w:id="245" w:name="_Toc110076267"/>
      <w:bookmarkStart w:id="246" w:name="_Toc163380706"/>
      <w:bookmarkStart w:id="247" w:name="_Toc180553622"/>
      <w:bookmarkStart w:id="248" w:name="_Toc205799097"/>
      <w:bookmarkStart w:id="249" w:name="_Toc241983072"/>
      <w:bookmarkStart w:id="250" w:name="_Toc266295730"/>
      <w:bookmarkStart w:id="251" w:name="_Toc299444351"/>
      <w:bookmarkStart w:id="252" w:name="_Toc299707263"/>
      <w:bookmarkStart w:id="253" w:name="_Toc449709467"/>
      <w:r w:rsidRPr="00C8412D">
        <w:rPr>
          <w:rFonts w:ascii="Times New Roman" w:hAnsi="Times New Roman"/>
          <w:sz w:val="22"/>
          <w:szCs w:val="22"/>
        </w:rPr>
        <w:t>CLÁUSULA NONA - REGIME FIDUCIÁRIO E ADMINISTRAÇÃO DO PATRIMÔNIO SEPARADO</w:t>
      </w:r>
      <w:bookmarkEnd w:id="245"/>
      <w:bookmarkEnd w:id="246"/>
      <w:bookmarkEnd w:id="247"/>
      <w:bookmarkEnd w:id="248"/>
      <w:bookmarkEnd w:id="249"/>
      <w:bookmarkEnd w:id="250"/>
      <w:bookmarkEnd w:id="251"/>
      <w:bookmarkEnd w:id="252"/>
      <w:bookmarkEnd w:id="253"/>
    </w:p>
    <w:p w14:paraId="54266D42"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b/>
          <w:bCs/>
          <w:sz w:val="22"/>
          <w:szCs w:val="22"/>
          <w:lang w:val="pt-BR"/>
        </w:rPr>
      </w:pPr>
    </w:p>
    <w:p w14:paraId="613A6BDE"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9.1.</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Instituição do Regime Fiduciário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Na forma do artigo 9º da Lei 9.514/97, a Emissora institui, em caráter irrevogável e irretratável, Regime Fiduciário sobre os Créditos Imobiliários, representados pelas CCI e Garantias, incluindo a Conta Centralizadora, constituindo referidos Créditos Imobiliários lastro para os CRI.</w:t>
      </w:r>
    </w:p>
    <w:p w14:paraId="19491D42" w14:textId="77777777" w:rsidR="00651B35" w:rsidRPr="00C8412D" w:rsidRDefault="00651B35">
      <w:pPr>
        <w:pStyle w:val="BodyText2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rPr>
          <w:sz w:val="22"/>
          <w:szCs w:val="22"/>
        </w:rPr>
      </w:pPr>
    </w:p>
    <w:p w14:paraId="24F43F4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9.2.</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Segregação dos Créditos Imobiliários</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Os Créditos Imobiliários, representados pelas CCI, bem como as respectivas Garantias e os recursos mantidos na Conta Centralizadora, permanecerão separados e segregados do patrimônio comum da Emissora, até que se complete o resgate da totalidade dos CRI.</w:t>
      </w:r>
    </w:p>
    <w:p w14:paraId="492B3EA9"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78A6F9BD" w14:textId="77777777" w:rsidR="00B47F20" w:rsidRDefault="00651B35">
      <w:pPr>
        <w:tabs>
          <w:tab w:val="left" w:pos="284"/>
        </w:tabs>
        <w:spacing w:line="300" w:lineRule="exact"/>
        <w:jc w:val="both"/>
        <w:rPr>
          <w:ins w:id="254" w:author="Hugo Alves Richard" w:date="2016-11-24T18:25:00Z"/>
          <w:rFonts w:ascii="Times New Roman" w:hAnsi="Times New Roman"/>
          <w:sz w:val="22"/>
          <w:szCs w:val="22"/>
          <w:lang w:val="pt-BR"/>
        </w:rPr>
      </w:pPr>
      <w:r w:rsidRPr="00C8412D">
        <w:rPr>
          <w:rFonts w:ascii="Times New Roman" w:hAnsi="Times New Roman"/>
          <w:sz w:val="22"/>
          <w:szCs w:val="22"/>
          <w:lang w:val="pt-BR"/>
        </w:rPr>
        <w:t>9.3.</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Isenção de Responsabilidade</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Na forma do artigo 11 da Lei 9.514/97, os Créditos Imobiliários, Garantias e os recursos mantidos na Conta Centralizadora estão isentos de qualquer ação ou execução pelos credores da Emissora, não se prestando à constituição de garantias ou à execução por quaisquer dos credores da Emissora, por mais privilegiados que sejam, e só responderão, exclusivamente, pelas obrigações inerentes aos CRI, </w:t>
      </w:r>
      <w:commentRangeStart w:id="255"/>
      <w:r w:rsidRPr="00C8412D">
        <w:rPr>
          <w:rFonts w:ascii="Times New Roman" w:hAnsi="Times New Roman"/>
          <w:sz w:val="22"/>
          <w:szCs w:val="22"/>
          <w:lang w:val="pt-BR"/>
        </w:rPr>
        <w:t>ressalvando-se, no entanto, eventual entendimento pela aplicação do artigo 76 da Medida Provisória nº 2.158-35/2001</w:t>
      </w:r>
      <w:commentRangeEnd w:id="255"/>
      <w:r w:rsidR="00C75EE6">
        <w:rPr>
          <w:rStyle w:val="Refdecomentrio"/>
          <w:rFonts w:ascii="Times New Roman" w:eastAsia="Times New Roman" w:hAnsi="Times New Roman"/>
          <w:szCs w:val="20"/>
          <w:lang w:val="pt-BR" w:eastAsia="pt-BR"/>
        </w:rPr>
        <w:commentReference w:id="255"/>
      </w:r>
      <w:r w:rsidRPr="00C8412D">
        <w:rPr>
          <w:rFonts w:ascii="Times New Roman" w:hAnsi="Times New Roman"/>
          <w:sz w:val="22"/>
          <w:szCs w:val="22"/>
          <w:lang w:val="pt-BR"/>
        </w:rPr>
        <w:t>.</w:t>
      </w:r>
    </w:p>
    <w:p w14:paraId="624886AB" w14:textId="77777777" w:rsidR="00B47F20" w:rsidRDefault="00B47F20">
      <w:pPr>
        <w:tabs>
          <w:tab w:val="left" w:pos="284"/>
        </w:tabs>
        <w:spacing w:line="300" w:lineRule="exact"/>
        <w:jc w:val="both"/>
        <w:rPr>
          <w:ins w:id="256" w:author="Hugo Alves Richard" w:date="2016-11-24T18:25:00Z"/>
          <w:rFonts w:ascii="Times New Roman" w:hAnsi="Times New Roman"/>
          <w:sz w:val="22"/>
          <w:szCs w:val="22"/>
          <w:lang w:val="pt-BR"/>
        </w:rPr>
      </w:pPr>
    </w:p>
    <w:p w14:paraId="1B0FAD04" w14:textId="0753C66E" w:rsidR="00651B35" w:rsidRPr="00C8412D" w:rsidRDefault="00B47F20" w:rsidP="00B47F20">
      <w:pPr>
        <w:tabs>
          <w:tab w:val="left" w:pos="284"/>
        </w:tabs>
        <w:spacing w:line="300" w:lineRule="exact"/>
        <w:ind w:left="284"/>
        <w:jc w:val="both"/>
        <w:rPr>
          <w:rFonts w:ascii="Times New Roman" w:hAnsi="Times New Roman"/>
          <w:sz w:val="22"/>
          <w:szCs w:val="22"/>
          <w:lang w:val="pt-BR"/>
        </w:rPr>
        <w:pPrChange w:id="257" w:author="Hugo Alves Richard" w:date="2016-11-24T18:28:00Z">
          <w:pPr>
            <w:tabs>
              <w:tab w:val="left" w:pos="284"/>
            </w:tabs>
            <w:spacing w:line="300" w:lineRule="exact"/>
            <w:jc w:val="both"/>
          </w:pPr>
        </w:pPrChange>
      </w:pPr>
      <w:ins w:id="258" w:author="Hugo Alves Richard" w:date="2016-11-24T18:26:00Z">
        <w:r w:rsidRPr="00B47F20">
          <w:rPr>
            <w:rFonts w:ascii="Times New Roman" w:hAnsi="Times New Roman"/>
            <w:sz w:val="22"/>
            <w:szCs w:val="22"/>
            <w:highlight w:val="yellow"/>
            <w:lang w:val="pt-BR"/>
            <w:rPrChange w:id="259" w:author="Hugo Alves Richard" w:date="2016-11-24T18:29:00Z">
              <w:rPr>
                <w:rFonts w:ascii="Times New Roman" w:hAnsi="Times New Roman"/>
                <w:sz w:val="22"/>
                <w:szCs w:val="22"/>
                <w:lang w:val="pt-BR"/>
              </w:rPr>
            </w:rPrChange>
          </w:rPr>
          <w:lastRenderedPageBreak/>
          <w:t>9.3.1. A Emissora será responsável perante os Investidores, pelo ressarcimento do valor do Patrimônio Separado que houver sido atingido em decorrência de ações judiciais ou administrativas de qualquer natureza, incluindo, mas não se limitando a fiscal, previdenciária ou trabalhista da Emissora ou de sociedades do seu mesmo grupo econômico, no caso de aplicação do artigo 76 da Medida Provisória nº 2.158-35/2001.</w:t>
        </w:r>
      </w:ins>
      <w:del w:id="260" w:author="Hugo Alves Richard" w:date="2016-11-24T18:25:00Z">
        <w:r w:rsidR="00651B35" w:rsidRPr="00C8412D" w:rsidDel="00B47F20">
          <w:rPr>
            <w:rFonts w:ascii="Times New Roman" w:hAnsi="Times New Roman"/>
            <w:sz w:val="22"/>
            <w:szCs w:val="22"/>
            <w:lang w:val="pt-BR"/>
          </w:rPr>
          <w:delText xml:space="preserve"> </w:delText>
        </w:r>
      </w:del>
    </w:p>
    <w:p w14:paraId="436D4134"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516B3E0F"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9.4.</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Administração do Patrimônio Separado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A Emissora administrará ordinariamente o Patrimônio Separado, promovendo as diligências necessárias à manutenção de sua regularidade, notadamente a dos fluxos de recebimento dos Créditos Imobiliários e de pagamento das parcelas de amortização do principal, juros e demais encargos acessórios dos CRI.</w:t>
      </w:r>
    </w:p>
    <w:p w14:paraId="1A389AF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89CF30F"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9.5.</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Responsabilidade da Emissora</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A Emissora somente responderá por prejuízos ou insuficiência do Patrimônio Separado em caso de descumprimento de disposição legal ou regulamentar, negligência ou administração temerária ou, ainda, desvio de finalidade do Patrimônio Separado.</w:t>
      </w:r>
    </w:p>
    <w:p w14:paraId="08254252" w14:textId="77777777" w:rsidR="00651B35" w:rsidRPr="00C8412D" w:rsidRDefault="00651B35">
      <w:pPr>
        <w:pStyle w:val="Recuodecorpodetexto"/>
        <w:widowControl w:val="0"/>
        <w:tabs>
          <w:tab w:val="left" w:pos="284"/>
        </w:tabs>
        <w:spacing w:line="300" w:lineRule="exact"/>
        <w:rPr>
          <w:rFonts w:ascii="Times New Roman" w:hAnsi="Times New Roman"/>
          <w:snapToGrid w:val="0"/>
          <w:sz w:val="22"/>
          <w:szCs w:val="22"/>
        </w:rPr>
      </w:pPr>
    </w:p>
    <w:p w14:paraId="186DFC4A" w14:textId="77777777" w:rsidR="00651B35" w:rsidRPr="00C8412D" w:rsidRDefault="00651B35">
      <w:pPr>
        <w:pStyle w:val="Ttulo2"/>
        <w:tabs>
          <w:tab w:val="left" w:pos="284"/>
        </w:tabs>
        <w:spacing w:line="300" w:lineRule="exact"/>
        <w:rPr>
          <w:rFonts w:ascii="Times New Roman" w:hAnsi="Times New Roman"/>
          <w:sz w:val="22"/>
          <w:szCs w:val="22"/>
        </w:rPr>
      </w:pPr>
      <w:bookmarkStart w:id="261" w:name="_Toc110076268"/>
      <w:bookmarkStart w:id="262" w:name="_Toc163380707"/>
      <w:bookmarkStart w:id="263" w:name="_Toc180553623"/>
      <w:bookmarkStart w:id="264" w:name="_Toc205799098"/>
      <w:bookmarkStart w:id="265" w:name="_Toc241983073"/>
      <w:bookmarkStart w:id="266" w:name="_Toc266295731"/>
      <w:bookmarkStart w:id="267" w:name="_Toc299444352"/>
      <w:bookmarkStart w:id="268" w:name="_Toc299707264"/>
      <w:bookmarkStart w:id="269" w:name="_Toc449709468"/>
      <w:r w:rsidRPr="00C8412D">
        <w:rPr>
          <w:rFonts w:ascii="Times New Roman" w:hAnsi="Times New Roman"/>
          <w:sz w:val="22"/>
          <w:szCs w:val="22"/>
        </w:rPr>
        <w:t>CLÁUSULA DÉCIMA - AGENTE FIDUCIÁRIO</w:t>
      </w:r>
      <w:bookmarkEnd w:id="261"/>
      <w:bookmarkEnd w:id="262"/>
      <w:bookmarkEnd w:id="263"/>
      <w:bookmarkEnd w:id="264"/>
      <w:bookmarkEnd w:id="265"/>
      <w:bookmarkEnd w:id="266"/>
      <w:bookmarkEnd w:id="267"/>
      <w:bookmarkEnd w:id="268"/>
      <w:bookmarkEnd w:id="269"/>
    </w:p>
    <w:p w14:paraId="4E7454B6" w14:textId="77777777" w:rsidR="00651B35" w:rsidRPr="00C8412D" w:rsidRDefault="00651B35">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rPr>
          <w:b/>
          <w:bCs/>
          <w:sz w:val="22"/>
          <w:szCs w:val="22"/>
        </w:rPr>
      </w:pPr>
    </w:p>
    <w:p w14:paraId="5FE29BF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10.1.</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Nomeação do Agente Fiduciário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A Emissora, neste ato, nomeia o Agente Fiduciário, que formalmente aceita a sua nomeação, para desempenhar os deveres e atribuições que lhe competem, sendo-lhe devida uma remuneração nos termos da lei e deste Termo.</w:t>
      </w:r>
    </w:p>
    <w:p w14:paraId="13852D84"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772FE6EF"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10.2.</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Declarações do Agente Fiduciário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Atuando como representante dos Investidores, o Agente Fiduciário declara:</w:t>
      </w:r>
    </w:p>
    <w:p w14:paraId="03BB51B1" w14:textId="77777777" w:rsidR="00651B35" w:rsidRPr="00C8412D" w:rsidRDefault="00651B35">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rPr>
          <w:sz w:val="22"/>
          <w:szCs w:val="22"/>
        </w:rPr>
      </w:pPr>
    </w:p>
    <w:p w14:paraId="4439B84F" w14:textId="77777777" w:rsidR="00651B35" w:rsidRPr="00C8412D" w:rsidRDefault="00651B35" w:rsidP="00B20583">
      <w:pPr>
        <w:numPr>
          <w:ilvl w:val="0"/>
          <w:numId w:val="10"/>
        </w:numPr>
        <w:tabs>
          <w:tab w:val="left" w:pos="284"/>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aceitar</w:t>
      </w:r>
      <w:proofErr w:type="gramEnd"/>
      <w:r w:rsidRPr="00C8412D">
        <w:rPr>
          <w:rFonts w:ascii="Times New Roman" w:hAnsi="Times New Roman"/>
          <w:sz w:val="22"/>
          <w:szCs w:val="22"/>
          <w:lang w:val="pt-BR"/>
        </w:rPr>
        <w:t xml:space="preserve"> integralmente o presente Termo, com todas as suas cláusulas e condições;</w:t>
      </w:r>
    </w:p>
    <w:p w14:paraId="756093B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50F348A" w14:textId="77777777" w:rsidR="00651B35" w:rsidRPr="00C8412D" w:rsidRDefault="00651B35" w:rsidP="00B20583">
      <w:pPr>
        <w:numPr>
          <w:ilvl w:val="0"/>
          <w:numId w:val="10"/>
        </w:numPr>
        <w:tabs>
          <w:tab w:val="left" w:pos="284"/>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aceitar</w:t>
      </w:r>
      <w:proofErr w:type="gramEnd"/>
      <w:r w:rsidRPr="00C8412D">
        <w:rPr>
          <w:rFonts w:ascii="Times New Roman" w:hAnsi="Times New Roman"/>
          <w:sz w:val="22"/>
          <w:szCs w:val="22"/>
          <w:lang w:val="pt-BR"/>
        </w:rPr>
        <w:t xml:space="preserve"> a função que lhe é conferida, assumindo integralmente os deveres e atribuições previstos na legislação específica e neste Termo;</w:t>
      </w:r>
    </w:p>
    <w:p w14:paraId="035F4503" w14:textId="77777777" w:rsidR="00651B35" w:rsidRPr="00C8412D" w:rsidRDefault="00651B35">
      <w:pPr>
        <w:pStyle w:val="PargrafodaLista"/>
        <w:spacing w:line="300" w:lineRule="exact"/>
        <w:ind w:left="0"/>
        <w:rPr>
          <w:sz w:val="22"/>
          <w:szCs w:val="22"/>
        </w:rPr>
      </w:pPr>
    </w:p>
    <w:p w14:paraId="78E74460"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N w:val="0"/>
        <w:spacing w:after="0"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sob</w:t>
      </w:r>
      <w:proofErr w:type="gramEnd"/>
      <w:r w:rsidRPr="00C8412D">
        <w:rPr>
          <w:rFonts w:ascii="Times New Roman" w:hAnsi="Times New Roman"/>
          <w:sz w:val="22"/>
          <w:szCs w:val="22"/>
          <w:lang w:val="pt-BR"/>
        </w:rPr>
        <w:t xml:space="preserve"> as penas da lei, não ter qualquer impedimento legal para o exercício da função que lhe é atribuída, conforme o Parágrafo Terceiro do Artigo 66 da Lei 6.404/76;</w:t>
      </w:r>
    </w:p>
    <w:p w14:paraId="5B37113B" w14:textId="77777777" w:rsidR="00651B35" w:rsidRPr="00C8412D" w:rsidRDefault="00651B35">
      <w:pPr>
        <w:pStyle w:val="PargrafodaLista"/>
        <w:spacing w:line="300" w:lineRule="exact"/>
        <w:ind w:left="0"/>
        <w:rPr>
          <w:sz w:val="22"/>
          <w:szCs w:val="22"/>
        </w:rPr>
      </w:pPr>
    </w:p>
    <w:p w14:paraId="6A9CF619"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N w:val="0"/>
        <w:spacing w:after="0"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que</w:t>
      </w:r>
      <w:proofErr w:type="gramEnd"/>
      <w:r w:rsidRPr="00C8412D">
        <w:rPr>
          <w:rFonts w:ascii="Times New Roman" w:hAnsi="Times New Roman"/>
          <w:sz w:val="22"/>
          <w:szCs w:val="22"/>
          <w:lang w:val="pt-BR"/>
        </w:rPr>
        <w:t xml:space="preserve"> é representado neste ato na forma de seu </w:t>
      </w:r>
      <w:r w:rsidR="007C062B" w:rsidRPr="00C8412D">
        <w:rPr>
          <w:rFonts w:ascii="Times New Roman" w:hAnsi="Times New Roman"/>
          <w:sz w:val="22"/>
          <w:szCs w:val="22"/>
          <w:lang w:val="pt-BR"/>
        </w:rPr>
        <w:t xml:space="preserve">Estatuto </w:t>
      </w:r>
      <w:r w:rsidRPr="00C8412D">
        <w:rPr>
          <w:rFonts w:ascii="Times New Roman" w:hAnsi="Times New Roman"/>
          <w:sz w:val="22"/>
          <w:szCs w:val="22"/>
          <w:lang w:val="pt-BR"/>
        </w:rPr>
        <w:t>Social;</w:t>
      </w:r>
    </w:p>
    <w:p w14:paraId="229A0BFA" w14:textId="77777777" w:rsidR="00651B35" w:rsidRPr="00C8412D" w:rsidRDefault="00651B35">
      <w:pPr>
        <w:pStyle w:val="PargrafodaLista"/>
        <w:spacing w:line="300" w:lineRule="exact"/>
        <w:ind w:left="0"/>
        <w:rPr>
          <w:sz w:val="22"/>
          <w:szCs w:val="22"/>
        </w:rPr>
      </w:pPr>
    </w:p>
    <w:p w14:paraId="0ACA4912"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não</w:t>
      </w:r>
      <w:proofErr w:type="gramEnd"/>
      <w:r w:rsidRPr="00C8412D">
        <w:rPr>
          <w:rFonts w:ascii="Times New Roman" w:hAnsi="Times New Roman"/>
          <w:sz w:val="22"/>
          <w:szCs w:val="22"/>
          <w:lang w:val="pt-BR"/>
        </w:rPr>
        <w:t xml:space="preserve"> se encontrar em nenhuma das situações de conflito de interesse previstas nos Artigos 9º, inciso II, e 10, da Instrução CVM 28;</w:t>
      </w:r>
    </w:p>
    <w:p w14:paraId="0D61E373" w14:textId="77777777" w:rsidR="00651B35" w:rsidRPr="00C8412D" w:rsidRDefault="00651B35">
      <w:pPr>
        <w:pStyle w:val="Corpodetexto2"/>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00" w:lineRule="exact"/>
        <w:jc w:val="both"/>
        <w:rPr>
          <w:rFonts w:ascii="Times New Roman" w:hAnsi="Times New Roman"/>
          <w:sz w:val="22"/>
          <w:szCs w:val="22"/>
          <w:lang w:val="pt-BR"/>
        </w:rPr>
      </w:pPr>
    </w:p>
    <w:p w14:paraId="7F5F772F"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que</w:t>
      </w:r>
      <w:proofErr w:type="gramEnd"/>
      <w:r w:rsidRPr="00C8412D">
        <w:rPr>
          <w:rFonts w:ascii="Times New Roman" w:hAnsi="Times New Roman"/>
          <w:sz w:val="22"/>
          <w:szCs w:val="22"/>
          <w:lang w:val="pt-BR"/>
        </w:rPr>
        <w:t xml:space="preserve"> verificou a legalidade e ausência de vícios da operação, além da veracidade, consistência, correção e suficiência das informações disponibilizadas pela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no presente Termo; e,</w:t>
      </w:r>
    </w:p>
    <w:p w14:paraId="0C6C4010" w14:textId="77777777" w:rsidR="00651B35" w:rsidRPr="00C8412D" w:rsidRDefault="00651B35">
      <w:pPr>
        <w:pStyle w:val="PargrafodaLista"/>
        <w:spacing w:line="300" w:lineRule="exact"/>
        <w:ind w:left="0"/>
        <w:rPr>
          <w:sz w:val="22"/>
          <w:szCs w:val="22"/>
        </w:rPr>
      </w:pPr>
    </w:p>
    <w:p w14:paraId="2FE24E33"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lastRenderedPageBreak/>
        <w:t>que verificou</w:t>
      </w:r>
      <w:r w:rsidR="008D2ED0" w:rsidRPr="00C8412D">
        <w:rPr>
          <w:rFonts w:ascii="Times New Roman" w:hAnsi="Times New Roman"/>
          <w:sz w:val="22"/>
          <w:szCs w:val="22"/>
          <w:lang w:val="pt-BR"/>
        </w:rPr>
        <w:t xml:space="preserve">, com base nas declarações do Cedente e da </w:t>
      </w:r>
      <w:proofErr w:type="spellStart"/>
      <w:r w:rsidR="008D2ED0" w:rsidRPr="00C8412D">
        <w:rPr>
          <w:rFonts w:ascii="Times New Roman" w:hAnsi="Times New Roman"/>
          <w:sz w:val="22"/>
          <w:szCs w:val="22"/>
          <w:lang w:val="pt-BR"/>
        </w:rPr>
        <w:t>Securitizadora</w:t>
      </w:r>
      <w:proofErr w:type="spellEnd"/>
      <w:r w:rsidR="008D2ED0" w:rsidRPr="00C8412D">
        <w:rPr>
          <w:rFonts w:ascii="Times New Roman" w:hAnsi="Times New Roman"/>
          <w:sz w:val="22"/>
          <w:szCs w:val="22"/>
          <w:lang w:val="pt-BR"/>
        </w:rPr>
        <w:t>,</w:t>
      </w:r>
      <w:r w:rsidRPr="00C8412D">
        <w:rPr>
          <w:rFonts w:ascii="Times New Roman" w:hAnsi="Times New Roman"/>
          <w:sz w:val="22"/>
          <w:szCs w:val="22"/>
          <w:lang w:val="pt-BR"/>
        </w:rPr>
        <w:t xml:space="preserve"> a </w:t>
      </w:r>
      <w:r w:rsidR="007C062B" w:rsidRPr="00C8412D">
        <w:rPr>
          <w:rFonts w:ascii="Times New Roman" w:hAnsi="Times New Roman"/>
          <w:sz w:val="22"/>
          <w:szCs w:val="22"/>
          <w:lang w:val="pt-BR"/>
        </w:rPr>
        <w:t xml:space="preserve">constituição </w:t>
      </w:r>
      <w:r w:rsidRPr="00C8412D">
        <w:rPr>
          <w:rFonts w:ascii="Times New Roman" w:hAnsi="Times New Roman"/>
          <w:sz w:val="22"/>
          <w:szCs w:val="22"/>
          <w:lang w:val="pt-BR"/>
        </w:rPr>
        <w:t>e exequibilidade das Garantias previstas neste Termo</w:t>
      </w:r>
      <w:r w:rsidR="007C062B" w:rsidRPr="00C8412D">
        <w:rPr>
          <w:rFonts w:ascii="Times New Roman" w:hAnsi="Times New Roman"/>
          <w:sz w:val="22"/>
          <w:szCs w:val="22"/>
          <w:lang w:val="pt-BR"/>
        </w:rPr>
        <w:t>, sendo certo que (i) o Contrato de Cessão será levado a registro nos cartórios de registro de títulos e documentos da sede das partes para que a Coobrigação seja oponível perante terceiros, (</w:t>
      </w:r>
      <w:proofErr w:type="spellStart"/>
      <w:r w:rsidR="007C062B" w:rsidRPr="00C8412D">
        <w:rPr>
          <w:rFonts w:ascii="Times New Roman" w:hAnsi="Times New Roman"/>
          <w:sz w:val="22"/>
          <w:szCs w:val="22"/>
          <w:lang w:val="pt-BR"/>
        </w:rPr>
        <w:t>ii</w:t>
      </w:r>
      <w:proofErr w:type="spellEnd"/>
      <w:r w:rsidR="007C062B" w:rsidRPr="00C8412D">
        <w:rPr>
          <w:rFonts w:ascii="Times New Roman" w:hAnsi="Times New Roman"/>
          <w:sz w:val="22"/>
          <w:szCs w:val="22"/>
          <w:lang w:val="pt-BR"/>
        </w:rPr>
        <w:t>) a Alienação Fiduciária somente restará constituída e exequível pela Emissora, em benefício dos Investidores, após a Averbação do Contrato de Cessão, quando aplicável</w:t>
      </w:r>
      <w:r w:rsidRPr="00C8412D">
        <w:rPr>
          <w:rFonts w:ascii="Times New Roman" w:hAnsi="Times New Roman"/>
          <w:sz w:val="22"/>
          <w:szCs w:val="22"/>
          <w:lang w:val="pt-BR"/>
        </w:rPr>
        <w:t>.</w:t>
      </w:r>
    </w:p>
    <w:p w14:paraId="17DED0B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9F91228"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10.3.</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Obrigações do Agente Fiduciário</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Incumbe ao Agente Fiduciário ora nomeado, principalmente:</w:t>
      </w:r>
    </w:p>
    <w:p w14:paraId="433A6C09"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334F7780"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zelar</w:t>
      </w:r>
      <w:proofErr w:type="gramEnd"/>
      <w:r w:rsidRPr="00C8412D">
        <w:rPr>
          <w:rFonts w:ascii="Times New Roman" w:hAnsi="Times New Roman"/>
          <w:sz w:val="22"/>
          <w:szCs w:val="22"/>
          <w:lang w:val="pt-BR"/>
        </w:rPr>
        <w:t xml:space="preserve"> pela proteção dos direitos e interesses dos Investidores, empregando no exercício da função o cuidado e a diligência que todo homem ativo e probo emprega na administração dos próprios bens, acompanhando a atuação da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na administração do Patrimônio Separado;</w:t>
      </w:r>
    </w:p>
    <w:p w14:paraId="0AA8485D" w14:textId="77777777" w:rsidR="00651B35" w:rsidRPr="00C8412D" w:rsidRDefault="00651B35">
      <w:pPr>
        <w:spacing w:line="300" w:lineRule="exact"/>
        <w:jc w:val="both"/>
        <w:rPr>
          <w:rFonts w:ascii="Times New Roman" w:hAnsi="Times New Roman"/>
          <w:sz w:val="22"/>
          <w:szCs w:val="22"/>
          <w:lang w:val="pt-BR"/>
        </w:rPr>
      </w:pPr>
    </w:p>
    <w:p w14:paraId="74ECC99C"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adotar</w:t>
      </w:r>
      <w:proofErr w:type="gramEnd"/>
      <w:r w:rsidRPr="00C8412D">
        <w:rPr>
          <w:rFonts w:ascii="Times New Roman" w:hAnsi="Times New Roman"/>
          <w:sz w:val="22"/>
          <w:szCs w:val="22"/>
          <w:lang w:val="pt-BR"/>
        </w:rPr>
        <w:t xml:space="preserve">, quando cabível, medidas judiciais ou extrajudiciais necessárias à defesa dos interesses dos Investidores, bem como à realização dos bens e direitos afetados ao Patrimônio Separado, caso 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não o faça;</w:t>
      </w:r>
    </w:p>
    <w:p w14:paraId="3AFF5DDC" w14:textId="77777777" w:rsidR="00651B35" w:rsidRPr="00C8412D" w:rsidRDefault="00651B35">
      <w:pPr>
        <w:spacing w:line="300" w:lineRule="exact"/>
        <w:jc w:val="both"/>
        <w:rPr>
          <w:rFonts w:ascii="Times New Roman" w:hAnsi="Times New Roman"/>
          <w:sz w:val="22"/>
          <w:szCs w:val="22"/>
          <w:lang w:val="pt-BR"/>
        </w:rPr>
      </w:pPr>
    </w:p>
    <w:p w14:paraId="71C081E2"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exercer</w:t>
      </w:r>
      <w:proofErr w:type="gramEnd"/>
      <w:r w:rsidRPr="00C8412D">
        <w:rPr>
          <w:rFonts w:ascii="Times New Roman" w:hAnsi="Times New Roman"/>
          <w:sz w:val="22"/>
          <w:szCs w:val="22"/>
          <w:lang w:val="pt-BR"/>
        </w:rPr>
        <w:t xml:space="preserve">, na hipótese de insolvência da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a administração do Patrimônio Separado, conforme estabelecido neste Termo;</w:t>
      </w:r>
    </w:p>
    <w:p w14:paraId="0143A774" w14:textId="77777777" w:rsidR="00651B35" w:rsidRPr="00C8412D" w:rsidRDefault="00651B35">
      <w:pPr>
        <w:spacing w:line="300" w:lineRule="exact"/>
        <w:jc w:val="both"/>
        <w:rPr>
          <w:rFonts w:ascii="Times New Roman" w:hAnsi="Times New Roman"/>
          <w:sz w:val="22"/>
          <w:szCs w:val="22"/>
          <w:lang w:val="pt-BR"/>
        </w:rPr>
      </w:pPr>
    </w:p>
    <w:p w14:paraId="1B7BB36E"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promover</w:t>
      </w:r>
      <w:proofErr w:type="gramEnd"/>
      <w:r w:rsidRPr="00C8412D">
        <w:rPr>
          <w:rFonts w:ascii="Times New Roman" w:hAnsi="Times New Roman"/>
          <w:sz w:val="22"/>
          <w:szCs w:val="22"/>
          <w:lang w:val="pt-BR"/>
        </w:rPr>
        <w:t>, na forma prevista neste Termo, a liquidação do Patrimônio Separado;</w:t>
      </w:r>
    </w:p>
    <w:p w14:paraId="739F55D4" w14:textId="77777777" w:rsidR="00651B35" w:rsidRPr="00C8412D" w:rsidRDefault="00651B35">
      <w:pPr>
        <w:spacing w:line="300" w:lineRule="exact"/>
        <w:jc w:val="both"/>
        <w:rPr>
          <w:rFonts w:ascii="Times New Roman" w:hAnsi="Times New Roman"/>
          <w:sz w:val="22"/>
          <w:szCs w:val="22"/>
          <w:lang w:val="pt-BR"/>
        </w:rPr>
      </w:pPr>
    </w:p>
    <w:p w14:paraId="42ACADAC"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convocar</w:t>
      </w:r>
      <w:proofErr w:type="gramEnd"/>
      <w:r w:rsidRPr="00C8412D">
        <w:rPr>
          <w:rFonts w:ascii="Times New Roman" w:hAnsi="Times New Roman"/>
          <w:sz w:val="22"/>
          <w:szCs w:val="22"/>
          <w:lang w:val="pt-BR"/>
        </w:rPr>
        <w:t xml:space="preserve"> assembleia geral dos Investidores para deliberar sobre as normas de administração ou liquidação do Patrimônio Separado no caso de insuficiência de tal patrimônio;</w:t>
      </w:r>
    </w:p>
    <w:p w14:paraId="758F8742" w14:textId="77777777" w:rsidR="00651B35" w:rsidRPr="00C8412D" w:rsidRDefault="00651B35">
      <w:pPr>
        <w:spacing w:line="300" w:lineRule="exact"/>
        <w:jc w:val="both"/>
        <w:rPr>
          <w:rFonts w:ascii="Times New Roman" w:hAnsi="Times New Roman"/>
          <w:sz w:val="22"/>
          <w:szCs w:val="22"/>
          <w:lang w:val="pt-BR"/>
        </w:rPr>
      </w:pPr>
    </w:p>
    <w:p w14:paraId="1E44DEC6"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no</w:t>
      </w:r>
      <w:proofErr w:type="gramEnd"/>
      <w:r w:rsidRPr="00C8412D">
        <w:rPr>
          <w:rFonts w:ascii="Times New Roman" w:hAnsi="Times New Roman"/>
          <w:sz w:val="22"/>
          <w:szCs w:val="22"/>
          <w:lang w:val="pt-BR"/>
        </w:rPr>
        <w:t xml:space="preserve"> caso de renúncia de suas funções, em virtude da superveniência de conflitos de interesses ou de qualquer outra modalidade de inaptidão, permanecer no exercício dessas funções pelo prazo de até 30 (trinta) dias após a data de solicitação da renúncia, devendo, ainda, fornecer à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ou a quem </w:t>
      </w:r>
      <w:proofErr w:type="spellStart"/>
      <w:r w:rsidRPr="00C8412D">
        <w:rPr>
          <w:rFonts w:ascii="Times New Roman" w:hAnsi="Times New Roman"/>
          <w:sz w:val="22"/>
          <w:szCs w:val="22"/>
          <w:lang w:val="pt-BR"/>
        </w:rPr>
        <w:t>esta</w:t>
      </w:r>
      <w:proofErr w:type="spellEnd"/>
      <w:r w:rsidRPr="00C8412D">
        <w:rPr>
          <w:rFonts w:ascii="Times New Roman" w:hAnsi="Times New Roman"/>
          <w:sz w:val="22"/>
          <w:szCs w:val="22"/>
          <w:lang w:val="pt-BR"/>
        </w:rPr>
        <w:t xml:space="preserve"> indicar, em até 30 (trinta) dias da data de sua renúncia, toda a escrituração, correspondência e demais papéis relacionados ao exercício de suas funções;</w:t>
      </w:r>
    </w:p>
    <w:p w14:paraId="532305B4" w14:textId="77777777" w:rsidR="00651B35" w:rsidRPr="00C8412D" w:rsidRDefault="00651B35">
      <w:pPr>
        <w:spacing w:line="300" w:lineRule="exact"/>
        <w:jc w:val="both"/>
        <w:rPr>
          <w:rFonts w:ascii="Times New Roman" w:hAnsi="Times New Roman"/>
          <w:sz w:val="22"/>
          <w:szCs w:val="22"/>
          <w:lang w:val="pt-BR"/>
        </w:rPr>
      </w:pPr>
    </w:p>
    <w:p w14:paraId="019EB7F1"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conservar</w:t>
      </w:r>
      <w:proofErr w:type="gramEnd"/>
      <w:r w:rsidRPr="00C8412D">
        <w:rPr>
          <w:rFonts w:ascii="Times New Roman" w:hAnsi="Times New Roman"/>
          <w:sz w:val="22"/>
          <w:szCs w:val="22"/>
          <w:lang w:val="pt-BR"/>
        </w:rPr>
        <w:t xml:space="preserve"> em boa guarda toda a escrituração, correspondência e demais papéis relacionados ao exercício de suas funções, recebidos da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w:t>
      </w:r>
    </w:p>
    <w:p w14:paraId="41033B18" w14:textId="77777777" w:rsidR="00651B35" w:rsidRPr="00C8412D" w:rsidRDefault="00651B35">
      <w:pPr>
        <w:spacing w:line="300" w:lineRule="exact"/>
        <w:jc w:val="both"/>
        <w:rPr>
          <w:rFonts w:ascii="Times New Roman" w:hAnsi="Times New Roman"/>
          <w:sz w:val="22"/>
          <w:szCs w:val="22"/>
          <w:lang w:val="pt-BR"/>
        </w:rPr>
      </w:pPr>
    </w:p>
    <w:p w14:paraId="33FED772"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verificar</w:t>
      </w:r>
      <w:proofErr w:type="gramEnd"/>
      <w:r w:rsidRPr="00C8412D">
        <w:rPr>
          <w:rFonts w:ascii="Times New Roman" w:hAnsi="Times New Roman"/>
          <w:sz w:val="22"/>
          <w:szCs w:val="22"/>
          <w:lang w:val="pt-BR"/>
        </w:rPr>
        <w:t>, no momento de aceitar a função, a veracidade das informações contidas no presente Termo, diligenciando no sentido de que sejam sanadas as omissões ou falhas de que tenha conhecimento;</w:t>
      </w:r>
    </w:p>
    <w:p w14:paraId="529BF98B" w14:textId="77777777" w:rsidR="00651B35" w:rsidRPr="00C8412D" w:rsidRDefault="00651B35">
      <w:pPr>
        <w:spacing w:line="300" w:lineRule="exact"/>
        <w:jc w:val="both"/>
        <w:rPr>
          <w:rFonts w:ascii="Times New Roman" w:hAnsi="Times New Roman"/>
          <w:sz w:val="22"/>
          <w:szCs w:val="22"/>
          <w:lang w:val="pt-BR"/>
        </w:rPr>
      </w:pPr>
    </w:p>
    <w:p w14:paraId="44C12E20"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exercer</w:t>
      </w:r>
      <w:proofErr w:type="gramEnd"/>
      <w:r w:rsidRPr="00C8412D">
        <w:rPr>
          <w:rFonts w:ascii="Times New Roman" w:hAnsi="Times New Roman"/>
          <w:sz w:val="22"/>
          <w:szCs w:val="22"/>
          <w:lang w:val="pt-BR"/>
        </w:rPr>
        <w:t xml:space="preserve">, especialmente quanto ao acompanhamento de Garantias, as seguintes atribuições: (i) disponibilizar, sempre que solicitado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o relatório </w:t>
      </w:r>
      <w:r w:rsidR="00887D05" w:rsidRPr="00C8412D">
        <w:rPr>
          <w:rFonts w:ascii="Times New Roman" w:hAnsi="Times New Roman"/>
          <w:sz w:val="22"/>
          <w:szCs w:val="22"/>
          <w:lang w:val="pt-BR"/>
        </w:rPr>
        <w:t xml:space="preserve">de gestão </w:t>
      </w:r>
      <w:r w:rsidRPr="00C8412D">
        <w:rPr>
          <w:rFonts w:ascii="Times New Roman" w:hAnsi="Times New Roman"/>
          <w:sz w:val="22"/>
          <w:szCs w:val="22"/>
          <w:lang w:val="pt-BR"/>
        </w:rPr>
        <w:t>que lhe for disponibilizado pel</w:t>
      </w:r>
      <w:r w:rsidR="00887D05" w:rsidRPr="00C8412D">
        <w:rPr>
          <w:rFonts w:ascii="Times New Roman" w:hAnsi="Times New Roman"/>
          <w:sz w:val="22"/>
          <w:szCs w:val="22"/>
          <w:lang w:val="pt-BR"/>
        </w:rPr>
        <w:t xml:space="preserve">a </w:t>
      </w:r>
      <w:proofErr w:type="spellStart"/>
      <w:r w:rsidR="00887D05"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xml:space="preserve">) solicitar, quando solicitado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de forma fundamentada, auditoria extraordinária na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w:t>
      </w:r>
    </w:p>
    <w:p w14:paraId="4213594B" w14:textId="77777777" w:rsidR="00651B35" w:rsidRPr="00C8412D" w:rsidRDefault="00651B35">
      <w:pPr>
        <w:spacing w:line="300" w:lineRule="exact"/>
        <w:jc w:val="both"/>
        <w:rPr>
          <w:rFonts w:ascii="Times New Roman" w:hAnsi="Times New Roman"/>
          <w:sz w:val="22"/>
          <w:szCs w:val="22"/>
          <w:lang w:val="pt-BR"/>
        </w:rPr>
      </w:pPr>
    </w:p>
    <w:p w14:paraId="7B5559A6"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elaborar</w:t>
      </w:r>
      <w:proofErr w:type="gramEnd"/>
      <w:r w:rsidRPr="00C8412D">
        <w:rPr>
          <w:rFonts w:ascii="Times New Roman" w:hAnsi="Times New Roman"/>
          <w:sz w:val="22"/>
          <w:szCs w:val="22"/>
          <w:lang w:val="pt-BR"/>
        </w:rPr>
        <w:t xml:space="preserve"> anualmente relatório e colocá-lo sempre que solicitado, à disposição dos Investidores, na sede da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e na sua própria sede, dentro de 04 (quatro) meses do encerramento do exercício social, o qual deverá conter, no mínimo, as informações</w:t>
      </w:r>
      <w:r w:rsidR="007C062B" w:rsidRPr="00C8412D">
        <w:rPr>
          <w:rFonts w:ascii="Times New Roman" w:hAnsi="Times New Roman"/>
          <w:sz w:val="22"/>
          <w:szCs w:val="22"/>
          <w:lang w:val="pt-BR"/>
        </w:rPr>
        <w:t xml:space="preserve"> previstas no artigo 12, XVII, da Instrução CVM 28</w:t>
      </w:r>
      <w:r w:rsidRPr="00C8412D">
        <w:rPr>
          <w:rFonts w:ascii="Times New Roman" w:hAnsi="Times New Roman"/>
          <w:sz w:val="22"/>
          <w:szCs w:val="22"/>
          <w:lang w:val="pt-BR"/>
        </w:rPr>
        <w:t>;</w:t>
      </w:r>
    </w:p>
    <w:p w14:paraId="145D397B" w14:textId="77777777" w:rsidR="00651B35" w:rsidRPr="00C8412D" w:rsidRDefault="00651B35">
      <w:pPr>
        <w:tabs>
          <w:tab w:val="num" w:pos="0"/>
        </w:tabs>
        <w:spacing w:line="300" w:lineRule="exact"/>
        <w:jc w:val="both"/>
        <w:rPr>
          <w:rFonts w:ascii="Times New Roman" w:hAnsi="Times New Roman"/>
          <w:sz w:val="22"/>
          <w:szCs w:val="22"/>
          <w:lang w:val="pt-BR"/>
        </w:rPr>
      </w:pPr>
    </w:p>
    <w:p w14:paraId="5772E70B"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declarar</w:t>
      </w:r>
      <w:proofErr w:type="gramEnd"/>
      <w:r w:rsidRPr="00C8412D">
        <w:rPr>
          <w:rFonts w:ascii="Times New Roman" w:hAnsi="Times New Roman"/>
          <w:sz w:val="22"/>
          <w:szCs w:val="22"/>
          <w:lang w:val="pt-BR"/>
        </w:rPr>
        <w:t xml:space="preserve"> sua aptidão para continuar exercendo a sua função de Agente Fiduciário;</w:t>
      </w:r>
    </w:p>
    <w:p w14:paraId="6E167626" w14:textId="77777777" w:rsidR="00651B35" w:rsidRPr="00C8412D" w:rsidRDefault="00651B35">
      <w:pPr>
        <w:pStyle w:val="PargrafodaLista"/>
        <w:spacing w:line="300" w:lineRule="exact"/>
        <w:ind w:left="0"/>
        <w:rPr>
          <w:sz w:val="22"/>
          <w:szCs w:val="22"/>
        </w:rPr>
      </w:pPr>
    </w:p>
    <w:p w14:paraId="6EBF71E2"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cientificar</w:t>
      </w:r>
      <w:proofErr w:type="gramEnd"/>
      <w:r w:rsidRPr="00C8412D">
        <w:rPr>
          <w:rFonts w:ascii="Times New Roman" w:hAnsi="Times New Roman"/>
          <w:sz w:val="22"/>
          <w:szCs w:val="22"/>
          <w:lang w:val="pt-BR"/>
        </w:rPr>
        <w:t xml:space="preserve"> os Investidores, no prazo máximo de 30 (trinta) dias, a contar da ciência, acerca de eventual inadimplemento de obrigações atinentes à presente emissão de CRI, por parte da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w:t>
      </w:r>
    </w:p>
    <w:p w14:paraId="4180E276" w14:textId="77777777" w:rsidR="00651B35" w:rsidRPr="00C8412D" w:rsidRDefault="00651B35">
      <w:pPr>
        <w:spacing w:line="300" w:lineRule="exact"/>
        <w:jc w:val="both"/>
        <w:rPr>
          <w:rFonts w:ascii="Times New Roman" w:hAnsi="Times New Roman"/>
          <w:sz w:val="22"/>
          <w:szCs w:val="22"/>
          <w:lang w:val="pt-BR"/>
        </w:rPr>
      </w:pPr>
    </w:p>
    <w:p w14:paraId="087CB059" w14:textId="754BBA4D"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fornecer</w:t>
      </w:r>
      <w:proofErr w:type="gramEnd"/>
      <w:r w:rsidRPr="00C8412D">
        <w:rPr>
          <w:rFonts w:ascii="Times New Roman" w:hAnsi="Times New Roman"/>
          <w:sz w:val="22"/>
          <w:szCs w:val="22"/>
          <w:lang w:val="pt-BR"/>
        </w:rPr>
        <w:t xml:space="preserve"> à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w:t>
      </w:r>
      <w:r w:rsidR="007C062B" w:rsidRPr="00C8412D">
        <w:rPr>
          <w:rFonts w:ascii="Times New Roman" w:hAnsi="Times New Roman"/>
          <w:sz w:val="22"/>
          <w:szCs w:val="22"/>
          <w:lang w:val="pt-BR"/>
        </w:rPr>
        <w:t>declaração de encerramento dos CRI</w:t>
      </w:r>
      <w:r w:rsidRPr="00C8412D">
        <w:rPr>
          <w:rFonts w:ascii="Times New Roman" w:hAnsi="Times New Roman"/>
          <w:sz w:val="22"/>
          <w:szCs w:val="22"/>
          <w:lang w:val="pt-BR"/>
        </w:rPr>
        <w:t>, no prazo de 05 (cinco) dias após satisfeitos os Créditos Imobiliários e extinto o Regime Fiduciário, que servirá para baixa, nos competentes Cartórios de Registros de Imóveis dos Créditos Imobiliários e garantias</w:t>
      </w:r>
      <w:del w:id="270" w:author="Hugo Alves Richard" w:date="2016-11-24T18:36:00Z">
        <w:r w:rsidRPr="00C8412D" w:rsidDel="007D3F1B">
          <w:rPr>
            <w:rFonts w:ascii="Times New Roman" w:hAnsi="Times New Roman"/>
            <w:sz w:val="22"/>
            <w:szCs w:val="22"/>
            <w:lang w:val="pt-BR"/>
          </w:rPr>
          <w:delText xml:space="preserve"> a elas vinculadas</w:delText>
        </w:r>
      </w:del>
      <w:ins w:id="271" w:author="Hugo Alves Richard" w:date="2016-11-24T18:36:00Z">
        <w:r w:rsidR="007D3F1B">
          <w:rPr>
            <w:rFonts w:ascii="Times New Roman" w:hAnsi="Times New Roman"/>
            <w:sz w:val="22"/>
            <w:szCs w:val="22"/>
            <w:lang w:val="pt-BR"/>
          </w:rPr>
          <w:t xml:space="preserve"> a eles vinculados</w:t>
        </w:r>
      </w:ins>
      <w:r w:rsidRPr="00C8412D">
        <w:rPr>
          <w:rFonts w:ascii="Times New Roman" w:hAnsi="Times New Roman"/>
          <w:sz w:val="22"/>
          <w:szCs w:val="22"/>
          <w:lang w:val="pt-BR"/>
        </w:rPr>
        <w:t>, se for o caso, bem como do desbloqueio das CCI junto à CETIP; e,</w:t>
      </w:r>
    </w:p>
    <w:p w14:paraId="3285F3E4" w14:textId="77777777" w:rsidR="00651B35" w:rsidRPr="00C8412D" w:rsidRDefault="00651B35">
      <w:pPr>
        <w:spacing w:line="300" w:lineRule="exact"/>
        <w:jc w:val="both"/>
        <w:rPr>
          <w:rFonts w:ascii="Times New Roman" w:hAnsi="Times New Roman"/>
          <w:sz w:val="22"/>
          <w:szCs w:val="22"/>
          <w:lang w:val="pt-BR"/>
        </w:rPr>
      </w:pPr>
    </w:p>
    <w:p w14:paraId="57EA3616" w14:textId="1DB4F2E0"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acompanhar</w:t>
      </w:r>
      <w:proofErr w:type="gramEnd"/>
      <w:r w:rsidRPr="00C8412D">
        <w:rPr>
          <w:rFonts w:ascii="Times New Roman" w:hAnsi="Times New Roman"/>
          <w:sz w:val="22"/>
          <w:szCs w:val="22"/>
          <w:lang w:val="pt-BR"/>
        </w:rPr>
        <w:t xml:space="preserve"> o pagamento, pela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dos CRI, das despesas relacionadas </w:t>
      </w:r>
      <w:r w:rsidR="00E60FC0" w:rsidRPr="00C8412D">
        <w:rPr>
          <w:rFonts w:ascii="Times New Roman" w:hAnsi="Times New Roman"/>
          <w:sz w:val="22"/>
          <w:szCs w:val="22"/>
          <w:lang w:val="pt-BR"/>
        </w:rPr>
        <w:t>aos CRI</w:t>
      </w:r>
      <w:r w:rsidRPr="00C8412D">
        <w:rPr>
          <w:rFonts w:ascii="Times New Roman" w:hAnsi="Times New Roman"/>
          <w:sz w:val="22"/>
          <w:szCs w:val="22"/>
          <w:lang w:val="pt-BR"/>
        </w:rPr>
        <w:t xml:space="preserve">, conforme previsto neste Termo, através do envio de relatórios mensais pela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w:t>
      </w:r>
    </w:p>
    <w:p w14:paraId="4F29D60A"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130514A1" w14:textId="384479F5"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10.4.</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Remuneração do Agente Fiduciário</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O Agente Fiduciário receberá da Emissora, como remuneração pelo desempenho dos deveres e atribuições que lhe competem, nos termos da lei e deste Termo, parcela</w:t>
      </w:r>
      <w:r w:rsidR="00A7734D" w:rsidRPr="00C8412D">
        <w:rPr>
          <w:rFonts w:ascii="Times New Roman" w:hAnsi="Times New Roman"/>
          <w:sz w:val="22"/>
          <w:szCs w:val="22"/>
          <w:lang w:val="pt-BR"/>
        </w:rPr>
        <w:t>s</w:t>
      </w:r>
      <w:r w:rsidRPr="00C8412D">
        <w:rPr>
          <w:rFonts w:ascii="Times New Roman" w:hAnsi="Times New Roman"/>
          <w:sz w:val="22"/>
          <w:szCs w:val="22"/>
          <w:lang w:val="pt-BR"/>
        </w:rPr>
        <w:t xml:space="preserve"> </w:t>
      </w:r>
      <w:r w:rsidR="000C1AE7" w:rsidRPr="00C8412D">
        <w:rPr>
          <w:rFonts w:ascii="Times New Roman" w:hAnsi="Times New Roman"/>
          <w:sz w:val="22"/>
          <w:szCs w:val="22"/>
          <w:lang w:val="pt-BR"/>
        </w:rPr>
        <w:t xml:space="preserve">semestrais </w:t>
      </w:r>
      <w:r w:rsidRPr="00C8412D">
        <w:rPr>
          <w:rFonts w:ascii="Times New Roman" w:hAnsi="Times New Roman"/>
          <w:sz w:val="22"/>
          <w:szCs w:val="22"/>
          <w:lang w:val="pt-BR"/>
        </w:rPr>
        <w:t>no valor de R</w:t>
      </w:r>
      <w:r w:rsidR="00BA132F" w:rsidRPr="00C8412D">
        <w:rPr>
          <w:rFonts w:ascii="Times New Roman" w:hAnsi="Times New Roman"/>
          <w:sz w:val="22"/>
          <w:szCs w:val="22"/>
          <w:lang w:val="pt-BR"/>
        </w:rPr>
        <w:t>$</w:t>
      </w:r>
      <w:r w:rsidR="00BA132F">
        <w:rPr>
          <w:rFonts w:ascii="Times New Roman" w:hAnsi="Times New Roman"/>
          <w:sz w:val="22"/>
          <w:szCs w:val="22"/>
          <w:lang w:val="pt-BR"/>
        </w:rPr>
        <w:t>6.500</w:t>
      </w:r>
      <w:r w:rsidR="002546FA">
        <w:rPr>
          <w:rFonts w:ascii="Times New Roman" w:hAnsi="Times New Roman"/>
          <w:sz w:val="22"/>
          <w:szCs w:val="22"/>
          <w:lang w:val="pt-BR"/>
        </w:rPr>
        <w:t>,00</w:t>
      </w:r>
      <w:r w:rsidR="00BA132F" w:rsidRPr="00C8412D">
        <w:rPr>
          <w:rFonts w:ascii="Times New Roman" w:hAnsi="Times New Roman"/>
          <w:sz w:val="22"/>
          <w:szCs w:val="22"/>
          <w:lang w:val="pt-BR"/>
        </w:rPr>
        <w:t xml:space="preserve"> (</w:t>
      </w:r>
      <w:r w:rsidR="00BA132F">
        <w:rPr>
          <w:rFonts w:ascii="Times New Roman" w:hAnsi="Times New Roman"/>
          <w:sz w:val="22"/>
          <w:szCs w:val="22"/>
          <w:lang w:val="pt-BR"/>
        </w:rPr>
        <w:t>seis mil e quinhe</w:t>
      </w:r>
      <w:r w:rsidR="002546FA">
        <w:rPr>
          <w:rFonts w:ascii="Times New Roman" w:hAnsi="Times New Roman"/>
          <w:sz w:val="22"/>
          <w:szCs w:val="22"/>
          <w:lang w:val="pt-BR"/>
        </w:rPr>
        <w:t>n</w:t>
      </w:r>
      <w:r w:rsidR="00BA132F">
        <w:rPr>
          <w:rFonts w:ascii="Times New Roman" w:hAnsi="Times New Roman"/>
          <w:sz w:val="22"/>
          <w:szCs w:val="22"/>
          <w:lang w:val="pt-BR"/>
        </w:rPr>
        <w:t>tos reais</w:t>
      </w:r>
      <w:r w:rsidR="00BA132F" w:rsidRPr="00C8412D">
        <w:rPr>
          <w:rFonts w:ascii="Times New Roman" w:hAnsi="Times New Roman"/>
          <w:sz w:val="22"/>
          <w:szCs w:val="22"/>
          <w:lang w:val="pt-BR"/>
        </w:rPr>
        <w:t xml:space="preserve">) </w:t>
      </w:r>
      <w:r w:rsidR="000C1AE7" w:rsidRPr="00C8412D">
        <w:rPr>
          <w:rFonts w:ascii="Times New Roman" w:hAnsi="Times New Roman"/>
          <w:sz w:val="22"/>
          <w:szCs w:val="22"/>
          <w:lang w:val="pt-BR"/>
        </w:rPr>
        <w:t>e mais uma única parcela de implantação, no valor de R</w:t>
      </w:r>
      <w:r w:rsidR="00BA132F" w:rsidRPr="00C8412D">
        <w:rPr>
          <w:rFonts w:ascii="Times New Roman" w:hAnsi="Times New Roman"/>
          <w:sz w:val="22"/>
          <w:szCs w:val="22"/>
          <w:lang w:val="pt-BR"/>
        </w:rPr>
        <w:t>$</w:t>
      </w:r>
      <w:r w:rsidR="00BA132F">
        <w:rPr>
          <w:rFonts w:ascii="Times New Roman" w:hAnsi="Times New Roman"/>
          <w:sz w:val="22"/>
          <w:szCs w:val="22"/>
          <w:lang w:val="pt-BR"/>
        </w:rPr>
        <w:t>6.500</w:t>
      </w:r>
      <w:r w:rsidR="00BA132F" w:rsidRPr="00C8412D">
        <w:rPr>
          <w:rFonts w:ascii="Times New Roman" w:hAnsi="Times New Roman"/>
          <w:sz w:val="22"/>
          <w:szCs w:val="22"/>
          <w:lang w:val="pt-BR"/>
        </w:rPr>
        <w:t xml:space="preserve"> (</w:t>
      </w:r>
      <w:r w:rsidR="00BA132F">
        <w:rPr>
          <w:rFonts w:ascii="Times New Roman" w:hAnsi="Times New Roman"/>
          <w:sz w:val="22"/>
          <w:szCs w:val="22"/>
          <w:lang w:val="pt-BR"/>
        </w:rPr>
        <w:t>seis mil e quinhentos reais</w:t>
      </w:r>
      <w:r w:rsidR="00BA132F" w:rsidRPr="00C8412D">
        <w:rPr>
          <w:rFonts w:ascii="Times New Roman" w:hAnsi="Times New Roman"/>
          <w:sz w:val="22"/>
          <w:szCs w:val="22"/>
          <w:lang w:val="pt-BR"/>
        </w:rPr>
        <w:t xml:space="preserve">) </w:t>
      </w:r>
      <w:r w:rsidR="00A7734D" w:rsidRPr="00C8412D">
        <w:rPr>
          <w:rFonts w:ascii="Times New Roman" w:hAnsi="Times New Roman"/>
          <w:sz w:val="22"/>
          <w:szCs w:val="22"/>
          <w:lang w:val="pt-BR"/>
        </w:rPr>
        <w:t>sendo a primeira</w:t>
      </w:r>
      <w:r w:rsidRPr="00C8412D">
        <w:rPr>
          <w:rFonts w:ascii="Times New Roman" w:hAnsi="Times New Roman"/>
          <w:sz w:val="22"/>
          <w:szCs w:val="22"/>
          <w:lang w:val="pt-BR"/>
        </w:rPr>
        <w:t xml:space="preserve"> </w:t>
      </w:r>
      <w:r w:rsidR="000C1AE7" w:rsidRPr="00C8412D">
        <w:rPr>
          <w:rFonts w:ascii="Times New Roman" w:hAnsi="Times New Roman"/>
          <w:sz w:val="22"/>
          <w:szCs w:val="22"/>
          <w:lang w:val="pt-BR"/>
        </w:rPr>
        <w:t xml:space="preserve">e a parcela de implantação </w:t>
      </w:r>
      <w:r w:rsidR="00A7734D" w:rsidRPr="00C8412D">
        <w:rPr>
          <w:rFonts w:ascii="Times New Roman" w:hAnsi="Times New Roman"/>
          <w:sz w:val="22"/>
          <w:szCs w:val="22"/>
          <w:lang w:val="pt-BR"/>
        </w:rPr>
        <w:t>paga</w:t>
      </w:r>
      <w:r w:rsidR="000C1AE7" w:rsidRPr="00C8412D">
        <w:rPr>
          <w:rFonts w:ascii="Times New Roman" w:hAnsi="Times New Roman"/>
          <w:sz w:val="22"/>
          <w:szCs w:val="22"/>
          <w:lang w:val="pt-BR"/>
        </w:rPr>
        <w:t>s</w:t>
      </w:r>
      <w:r w:rsidRPr="00C8412D">
        <w:rPr>
          <w:rFonts w:ascii="Times New Roman" w:hAnsi="Times New Roman"/>
          <w:sz w:val="22"/>
          <w:szCs w:val="22"/>
          <w:lang w:val="pt-BR"/>
        </w:rPr>
        <w:t xml:space="preserve"> em </w:t>
      </w:r>
      <w:r w:rsidR="00A7734D" w:rsidRPr="00C8412D">
        <w:rPr>
          <w:rFonts w:ascii="Times New Roman" w:hAnsi="Times New Roman"/>
          <w:sz w:val="22"/>
          <w:szCs w:val="22"/>
          <w:lang w:val="pt-BR"/>
        </w:rPr>
        <w:t>até</w:t>
      </w:r>
      <w:r w:rsidRPr="00C8412D">
        <w:rPr>
          <w:rFonts w:ascii="Times New Roman" w:hAnsi="Times New Roman"/>
          <w:sz w:val="22"/>
          <w:szCs w:val="22"/>
          <w:lang w:val="pt-BR"/>
        </w:rPr>
        <w:t xml:space="preserve"> </w:t>
      </w:r>
      <w:r w:rsidR="007C062B" w:rsidRPr="00C8412D">
        <w:rPr>
          <w:rFonts w:ascii="Times New Roman" w:hAnsi="Times New Roman"/>
          <w:sz w:val="22"/>
          <w:szCs w:val="22"/>
          <w:lang w:val="pt-BR"/>
        </w:rPr>
        <w:t xml:space="preserve">5 (cinco) </w:t>
      </w:r>
      <w:r w:rsidRPr="00C8412D">
        <w:rPr>
          <w:rFonts w:ascii="Times New Roman" w:hAnsi="Times New Roman"/>
          <w:sz w:val="22"/>
          <w:szCs w:val="22"/>
          <w:lang w:val="pt-BR"/>
        </w:rPr>
        <w:t xml:space="preserve">Dias </w:t>
      </w:r>
      <w:r w:rsidR="007C062B" w:rsidRPr="00C8412D">
        <w:rPr>
          <w:rFonts w:ascii="Times New Roman" w:hAnsi="Times New Roman"/>
          <w:sz w:val="22"/>
          <w:szCs w:val="22"/>
          <w:lang w:val="pt-BR"/>
        </w:rPr>
        <w:t xml:space="preserve">Úteis </w:t>
      </w:r>
      <w:r w:rsidRPr="00C8412D">
        <w:rPr>
          <w:rFonts w:ascii="Times New Roman" w:hAnsi="Times New Roman"/>
          <w:sz w:val="22"/>
          <w:szCs w:val="22"/>
          <w:lang w:val="pt-BR"/>
        </w:rPr>
        <w:t xml:space="preserve">contados da data de </w:t>
      </w:r>
      <w:r w:rsidR="00A7734D" w:rsidRPr="00C8412D">
        <w:rPr>
          <w:rFonts w:ascii="Times New Roman" w:hAnsi="Times New Roman"/>
          <w:sz w:val="22"/>
          <w:szCs w:val="22"/>
          <w:lang w:val="pt-BR"/>
        </w:rPr>
        <w:t>integralização dos CRI</w:t>
      </w:r>
      <w:r w:rsidRPr="00C8412D">
        <w:rPr>
          <w:rFonts w:ascii="Times New Roman" w:hAnsi="Times New Roman"/>
          <w:sz w:val="22"/>
          <w:szCs w:val="22"/>
          <w:lang w:val="pt-BR"/>
        </w:rPr>
        <w:t xml:space="preserve"> e</w:t>
      </w:r>
      <w:r w:rsidR="00A7734D" w:rsidRPr="00C8412D">
        <w:rPr>
          <w:rFonts w:ascii="Times New Roman" w:hAnsi="Times New Roman"/>
          <w:sz w:val="22"/>
          <w:szCs w:val="22"/>
          <w:lang w:val="pt-BR"/>
        </w:rPr>
        <w:t xml:space="preserve"> as demais</w:t>
      </w:r>
      <w:r w:rsidRPr="00C8412D">
        <w:rPr>
          <w:rFonts w:ascii="Times New Roman" w:hAnsi="Times New Roman"/>
          <w:sz w:val="22"/>
          <w:szCs w:val="22"/>
          <w:lang w:val="pt-BR"/>
        </w:rPr>
        <w:t xml:space="preserve"> parcelas nas mesmas datas dos anos subsequentes.</w:t>
      </w:r>
    </w:p>
    <w:p w14:paraId="44F5138B"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656A163C" w14:textId="77777777" w:rsidR="00A9550A" w:rsidRPr="00C8412D" w:rsidRDefault="00A9550A">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bookmarkStart w:id="272" w:name="_DV_M168"/>
      <w:bookmarkEnd w:id="272"/>
    </w:p>
    <w:p w14:paraId="08FB9809" w14:textId="766C0A98" w:rsidR="00651B35" w:rsidRPr="00C8412D" w:rsidRDefault="00A9550A">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1</w:t>
      </w:r>
      <w:r w:rsidRPr="00C8412D">
        <w:rPr>
          <w:rFonts w:ascii="Times New Roman" w:hAnsi="Times New Roman"/>
          <w:sz w:val="22"/>
          <w:szCs w:val="22"/>
          <w:lang w:val="pt-BR"/>
        </w:rPr>
        <w:t xml:space="preserve">. </w:t>
      </w:r>
      <w:r w:rsidR="00651B35" w:rsidRPr="00C8412D">
        <w:rPr>
          <w:rFonts w:ascii="Times New Roman" w:hAnsi="Times New Roman"/>
          <w:sz w:val="22"/>
          <w:szCs w:val="22"/>
          <w:lang w:val="pt-BR"/>
        </w:rPr>
        <w:t xml:space="preserve">A remuneração não inclui as despesas que sejam consideradas necessárias ao exercício da função do Agente Fiduciário, tais como, exemplificativamente, publicações em geral (exemplos: edital de convocação de assembleia geral dos Investidores, ata da assembleia geral dos Investidores, anúncio comunicando que o relatório anual do Agente Fiduciário encontra-se à disposição etc.), notificações, extração de certidões, despesas com viagens e estadias, transportes e alimentação de seus agentes, contratação de especialistas, tais como auditoria e/ou fiscalização, entre outros, ou assessoria legal ao Agente Fiduciário, bem como custas e despesas cartorárias relacionadas aos termos de quitação e acompanhamento das Garantias, necessárias ao exercício da função do Agente Fiduciário, as quais </w:t>
      </w:r>
      <w:r w:rsidR="00A7266C" w:rsidRPr="00C8412D">
        <w:rPr>
          <w:rFonts w:ascii="Times New Roman" w:hAnsi="Times New Roman"/>
          <w:sz w:val="22"/>
          <w:szCs w:val="22"/>
          <w:lang w:val="pt-BR"/>
        </w:rPr>
        <w:t>correrão por conta do Cedente, conforme previsto no Contrato de Cessão</w:t>
      </w:r>
      <w:r w:rsidR="00651B35" w:rsidRPr="00C8412D">
        <w:rPr>
          <w:rFonts w:ascii="Times New Roman" w:hAnsi="Times New Roman"/>
          <w:sz w:val="22"/>
          <w:szCs w:val="22"/>
          <w:lang w:val="pt-BR"/>
        </w:rPr>
        <w:t>.</w:t>
      </w:r>
    </w:p>
    <w:p w14:paraId="37045142"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p>
    <w:p w14:paraId="3BAE2F76" w14:textId="29DF6B4C"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2</w:t>
      </w:r>
      <w:r w:rsidRPr="00C8412D">
        <w:rPr>
          <w:rFonts w:ascii="Times New Roman" w:hAnsi="Times New Roman"/>
          <w:sz w:val="22"/>
          <w:szCs w:val="22"/>
          <w:lang w:val="pt-BR"/>
        </w:rPr>
        <w:t xml:space="preserve">. Todas as despesas com procedimentos legais, inclusive as administrativas, em que o Agente Fiduciário venha a incorrer para resguardar os interesses dos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deverão ser previamente aprovadas e adiantadas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e, posteriormente conforme previsto em Lei, ressarcidas pela Emissora. Tais despesas a serem adiantadas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incluem também os gastos com honorários advocatícios de terceiros, depósitos, custas e taxas judiciárias nas ações propostas pelo Agente Fiduciário, na condição de representante </w:t>
      </w:r>
      <w:r w:rsidRPr="00C8412D">
        <w:rPr>
          <w:rFonts w:ascii="Times New Roman" w:hAnsi="Times New Roman"/>
          <w:sz w:val="22"/>
          <w:szCs w:val="22"/>
          <w:lang w:val="pt-BR"/>
        </w:rPr>
        <w:lastRenderedPageBreak/>
        <w:t xml:space="preserve">da comunhão dos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As eventuais despesas, depósitos e custas judiciais decorrentes da sucumbência em ações judiciais serão igualmente suportadas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bem como a remuneração do Agente Fiduciário na hipótese de a Emissora permanecer em inadimplência com relação ao pagamento desta por um período superior a 30 (trinta) dias, podendo o Agente Fiduciário solicitar garantia dos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para cobertura do risco de sucumbência.</w:t>
      </w:r>
    </w:p>
    <w:p w14:paraId="245F9D95"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p>
    <w:p w14:paraId="032D1D32" w14:textId="7B2402AB"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3</w:t>
      </w:r>
      <w:r w:rsidRPr="00C8412D">
        <w:rPr>
          <w:rFonts w:ascii="Times New Roman" w:hAnsi="Times New Roman"/>
          <w:sz w:val="22"/>
          <w:szCs w:val="22"/>
          <w:lang w:val="pt-BR"/>
        </w:rPr>
        <w:t>. Caso a Emissora atrase o pagamento de quaisqu</w:t>
      </w:r>
      <w:r w:rsidR="00E13DCE" w:rsidRPr="00C8412D">
        <w:rPr>
          <w:rFonts w:ascii="Times New Roman" w:hAnsi="Times New Roman"/>
          <w:sz w:val="22"/>
          <w:szCs w:val="22"/>
          <w:lang w:val="pt-BR"/>
        </w:rPr>
        <w:t>er das remunerações previstas na Cláusula</w:t>
      </w:r>
      <w:r w:rsidRPr="00C8412D">
        <w:rPr>
          <w:rFonts w:ascii="Times New Roman" w:hAnsi="Times New Roman"/>
          <w:sz w:val="22"/>
          <w:szCs w:val="22"/>
          <w:lang w:val="pt-BR"/>
        </w:rPr>
        <w:t xml:space="preserve"> 10.4, acima, estará sujeita a multa moratória de 2% (dois por cento) sobre o valor do débito, bem como a juros moratórios de 1% (um por cento) ao mês, ficando o valor do débito em atraso sujeito ao reajuste pelo mesmo índice de reajuste dos CRI, adotando-se, ainda, os mesmos critérios de substituição desse índice, o qual incidirá desde a data de mora até a data de efetivo pagamento, calculado </w:t>
      </w:r>
      <w:r w:rsidRPr="00C8412D">
        <w:rPr>
          <w:rFonts w:ascii="Times New Roman" w:hAnsi="Times New Roman"/>
          <w:i/>
          <w:iCs/>
          <w:sz w:val="22"/>
          <w:szCs w:val="22"/>
          <w:lang w:val="pt-BR"/>
        </w:rPr>
        <w:t>pro rata die,</w:t>
      </w:r>
      <w:r w:rsidRPr="00C8412D">
        <w:rPr>
          <w:rFonts w:ascii="Times New Roman" w:hAnsi="Times New Roman"/>
          <w:sz w:val="22"/>
          <w:szCs w:val="22"/>
          <w:lang w:val="pt-BR"/>
        </w:rPr>
        <w:t xml:space="preserve"> se necessário.</w:t>
      </w:r>
    </w:p>
    <w:p w14:paraId="74C5C640"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62538334" w14:textId="06884CD7" w:rsidR="00651B35" w:rsidRPr="00C8412D" w:rsidRDefault="00A9550A">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4</w:t>
      </w:r>
      <w:r w:rsidR="00651B35" w:rsidRPr="00C8412D">
        <w:rPr>
          <w:rFonts w:ascii="Times New Roman" w:hAnsi="Times New Roman"/>
          <w:sz w:val="22"/>
          <w:szCs w:val="22"/>
          <w:lang w:val="pt-BR"/>
        </w:rPr>
        <w:t xml:space="preserve">. </w:t>
      </w:r>
      <w:commentRangeStart w:id="273"/>
      <w:r w:rsidR="00651B35" w:rsidRPr="00C8412D">
        <w:rPr>
          <w:rFonts w:ascii="Times New Roman" w:hAnsi="Times New Roman"/>
          <w:sz w:val="22"/>
          <w:szCs w:val="22"/>
          <w:lang w:val="pt-BR"/>
        </w:rPr>
        <w:t>As parcelas de remuneração serão atualizadas</w:t>
      </w:r>
      <w:commentRangeEnd w:id="273"/>
      <w:r w:rsidR="00B47F20">
        <w:rPr>
          <w:rStyle w:val="Refdecomentrio"/>
          <w:rFonts w:ascii="Times New Roman" w:eastAsia="Times New Roman" w:hAnsi="Times New Roman"/>
          <w:szCs w:val="20"/>
          <w:lang w:val="pt-BR" w:eastAsia="pt-BR"/>
        </w:rPr>
        <w:commentReference w:id="273"/>
      </w:r>
      <w:r w:rsidR="00651B35" w:rsidRPr="00C8412D">
        <w:rPr>
          <w:rFonts w:ascii="Times New Roman" w:hAnsi="Times New Roman"/>
          <w:sz w:val="22"/>
          <w:szCs w:val="22"/>
          <w:lang w:val="pt-BR"/>
        </w:rPr>
        <w:t xml:space="preserve">, anualmente, a partir da Data de Emissão dos CRI pela variação do </w:t>
      </w:r>
      <w:ins w:id="274" w:author="Hugo Alves Richard" w:date="2016-11-24T18:31:00Z">
        <w:r w:rsidR="00B47F20" w:rsidRPr="00B47F20">
          <w:rPr>
            <w:rFonts w:ascii="Times New Roman" w:hAnsi="Times New Roman"/>
            <w:sz w:val="22"/>
            <w:szCs w:val="22"/>
            <w:lang w:val="pt-BR"/>
          </w:rPr>
          <w:t>pela variação do mesmo índice de atualização monetária dos CRI</w:t>
        </w:r>
      </w:ins>
      <w:del w:id="275" w:author="Hugo Alves Richard" w:date="2016-11-24T18:31:00Z">
        <w:r w:rsidR="007C062B" w:rsidRPr="00C8412D" w:rsidDel="00B47F20">
          <w:rPr>
            <w:rFonts w:ascii="Times New Roman" w:hAnsi="Times New Roman"/>
            <w:sz w:val="22"/>
            <w:szCs w:val="22"/>
            <w:lang w:val="pt-BR"/>
          </w:rPr>
          <w:delText>IGP-M</w:delText>
        </w:r>
      </w:del>
      <w:r w:rsidR="00651B35" w:rsidRPr="00C8412D">
        <w:rPr>
          <w:rFonts w:ascii="Times New Roman" w:hAnsi="Times New Roman"/>
          <w:sz w:val="22"/>
          <w:szCs w:val="22"/>
          <w:lang w:val="pt-BR"/>
        </w:rPr>
        <w:t xml:space="preserve">, adotando-se, ainda, os mesmos critérios de substituição desse índice, conforme previsto neste Termo. </w:t>
      </w:r>
    </w:p>
    <w:p w14:paraId="38DD5FB2"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1FAD0888" w14:textId="785E7FED" w:rsidR="00651B35" w:rsidRPr="00C8412D" w:rsidRDefault="00A9550A">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5</w:t>
      </w:r>
      <w:r w:rsidR="00651B35" w:rsidRPr="00C8412D">
        <w:rPr>
          <w:rFonts w:ascii="Times New Roman" w:hAnsi="Times New Roman"/>
          <w:sz w:val="22"/>
          <w:szCs w:val="22"/>
          <w:lang w:val="pt-BR"/>
        </w:rPr>
        <w:t xml:space="preserve">. </w:t>
      </w:r>
      <w:bookmarkStart w:id="276" w:name="_DV_M169"/>
      <w:bookmarkEnd w:id="276"/>
      <w:r w:rsidR="00651B35" w:rsidRPr="00C8412D">
        <w:rPr>
          <w:rFonts w:ascii="Times New Roman" w:hAnsi="Times New Roman"/>
          <w:sz w:val="22"/>
          <w:szCs w:val="22"/>
          <w:lang w:val="pt-BR"/>
        </w:rPr>
        <w:t>A remuneração definida n</w:t>
      </w:r>
      <w:r w:rsidR="00E13DCE" w:rsidRPr="00C8412D">
        <w:rPr>
          <w:rFonts w:ascii="Times New Roman" w:hAnsi="Times New Roman"/>
          <w:sz w:val="22"/>
          <w:szCs w:val="22"/>
          <w:lang w:val="pt-BR"/>
        </w:rPr>
        <w:t>a Cláusula</w:t>
      </w:r>
      <w:r w:rsidR="00651B35" w:rsidRPr="00C8412D">
        <w:rPr>
          <w:rFonts w:ascii="Times New Roman" w:hAnsi="Times New Roman"/>
          <w:sz w:val="22"/>
          <w:szCs w:val="22"/>
          <w:lang w:val="pt-BR"/>
        </w:rPr>
        <w:t xml:space="preserve"> 10.4, acima, será devida mesmo após o vencimento dos CRI, caso o Agente Fiduciário ainda esteja atuando na cobrança de inadimplências não sanadas.</w:t>
      </w:r>
    </w:p>
    <w:p w14:paraId="4C2D0D37"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7760DF94" w14:textId="5C5E9BD6" w:rsidR="00651B35" w:rsidRPr="00C8412D" w:rsidRDefault="00A9550A">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6</w:t>
      </w:r>
      <w:r w:rsidR="00651B35" w:rsidRPr="00C8412D">
        <w:rPr>
          <w:rFonts w:ascii="Times New Roman" w:hAnsi="Times New Roman"/>
          <w:sz w:val="22"/>
          <w:szCs w:val="22"/>
          <w:lang w:val="pt-BR"/>
        </w:rPr>
        <w:t xml:space="preserve">. As parcelas </w:t>
      </w:r>
      <w:r w:rsidR="008E7C87" w:rsidRPr="00C8412D">
        <w:rPr>
          <w:rFonts w:ascii="Times New Roman" w:hAnsi="Times New Roman"/>
          <w:sz w:val="22"/>
          <w:szCs w:val="22"/>
          <w:lang w:val="pt-BR"/>
        </w:rPr>
        <w:t>serão</w:t>
      </w:r>
      <w:r w:rsidR="00651B35" w:rsidRPr="00C8412D">
        <w:rPr>
          <w:rFonts w:ascii="Times New Roman" w:hAnsi="Times New Roman"/>
          <w:sz w:val="22"/>
          <w:szCs w:val="22"/>
          <w:lang w:val="pt-BR"/>
        </w:rPr>
        <w:t xml:space="preserve"> acrescidas de (i) Imposto Sobre Serviços de qualquer natureza (ISS); (</w:t>
      </w:r>
      <w:proofErr w:type="spellStart"/>
      <w:r w:rsidR="00651B35" w:rsidRPr="00C8412D">
        <w:rPr>
          <w:rFonts w:ascii="Times New Roman" w:hAnsi="Times New Roman"/>
          <w:sz w:val="22"/>
          <w:szCs w:val="22"/>
          <w:lang w:val="pt-BR"/>
        </w:rPr>
        <w:t>ii</w:t>
      </w:r>
      <w:proofErr w:type="spellEnd"/>
      <w:r w:rsidR="00651B35" w:rsidRPr="00C8412D">
        <w:rPr>
          <w:rFonts w:ascii="Times New Roman" w:hAnsi="Times New Roman"/>
          <w:sz w:val="22"/>
          <w:szCs w:val="22"/>
          <w:lang w:val="pt-BR"/>
        </w:rPr>
        <w:t>) Programa de Integração Social (PIS); (</w:t>
      </w:r>
      <w:proofErr w:type="spellStart"/>
      <w:r w:rsidR="00651B35" w:rsidRPr="00C8412D">
        <w:rPr>
          <w:rFonts w:ascii="Times New Roman" w:hAnsi="Times New Roman"/>
          <w:sz w:val="22"/>
          <w:szCs w:val="22"/>
          <w:lang w:val="pt-BR"/>
        </w:rPr>
        <w:t>iii</w:t>
      </w:r>
      <w:proofErr w:type="spellEnd"/>
      <w:r w:rsidR="00651B35" w:rsidRPr="00C8412D">
        <w:rPr>
          <w:rFonts w:ascii="Times New Roman" w:hAnsi="Times New Roman"/>
          <w:sz w:val="22"/>
          <w:szCs w:val="22"/>
          <w:lang w:val="pt-BR"/>
        </w:rPr>
        <w:t>) Contribuição para Financiamento da Seguridade Social (COFINS) e (</w:t>
      </w:r>
      <w:proofErr w:type="spellStart"/>
      <w:r w:rsidR="00651B35" w:rsidRPr="00C8412D">
        <w:rPr>
          <w:rFonts w:ascii="Times New Roman" w:hAnsi="Times New Roman"/>
          <w:sz w:val="22"/>
          <w:szCs w:val="22"/>
          <w:lang w:val="pt-BR"/>
        </w:rPr>
        <w:t>iv</w:t>
      </w:r>
      <w:proofErr w:type="spellEnd"/>
      <w:r w:rsidR="00651B35" w:rsidRPr="00C8412D">
        <w:rPr>
          <w:rFonts w:ascii="Times New Roman" w:hAnsi="Times New Roman"/>
          <w:sz w:val="22"/>
          <w:szCs w:val="22"/>
          <w:lang w:val="pt-BR"/>
        </w:rPr>
        <w:t xml:space="preserve">) quaisquer outros impostos que venham a incidir sobre a remuneração do Agente Fiduciário. </w:t>
      </w:r>
    </w:p>
    <w:p w14:paraId="5A6E207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DE1084B" w14:textId="77777777" w:rsidR="00651B35" w:rsidRPr="00C8412D" w:rsidRDefault="00651B35">
      <w:pPr>
        <w:tabs>
          <w:tab w:val="left" w:pos="284"/>
          <w:tab w:val="left" w:pos="72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10.5.</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Substituição do Agente Fiduciário</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O Agente Fiduciário poderá ser substituído em razão de sua destituição, renúncia, ou nas hipóteses previstas em lei ou em ato regulamentar da CVM, observado o quanto segue:</w:t>
      </w:r>
    </w:p>
    <w:p w14:paraId="4D07F784" w14:textId="77777777" w:rsidR="00651B35" w:rsidRPr="00C8412D" w:rsidRDefault="00651B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45AF6DBA"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em</w:t>
      </w:r>
      <w:proofErr w:type="gramEnd"/>
      <w:r w:rsidRPr="00C8412D">
        <w:rPr>
          <w:rFonts w:ascii="Times New Roman" w:hAnsi="Times New Roman"/>
          <w:sz w:val="22"/>
          <w:szCs w:val="22"/>
          <w:lang w:val="pt-BR"/>
        </w:rPr>
        <w:t xml:space="preserve"> nenhuma hipótese a função de Agente Fiduciário poderá ficar vaga por um período superior a 30 (trinta) dias, dentro do qual deverá ser realizada convocação de assembleia geral dos Investidores para a escolha do novo Agente Fiduciário;</w:t>
      </w:r>
    </w:p>
    <w:p w14:paraId="76114C30" w14:textId="77777777" w:rsidR="00651B35" w:rsidRPr="00C8412D" w:rsidRDefault="00651B35">
      <w:pPr>
        <w:spacing w:line="300" w:lineRule="exact"/>
        <w:jc w:val="both"/>
        <w:rPr>
          <w:rFonts w:ascii="Times New Roman" w:hAnsi="Times New Roman"/>
          <w:sz w:val="22"/>
          <w:szCs w:val="22"/>
          <w:lang w:val="pt-BR"/>
        </w:rPr>
      </w:pPr>
    </w:p>
    <w:p w14:paraId="10A4C28E"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w:t>
      </w:r>
      <w:proofErr w:type="gramEnd"/>
      <w:r w:rsidRPr="00C8412D">
        <w:rPr>
          <w:rFonts w:ascii="Times New Roman" w:hAnsi="Times New Roman"/>
          <w:sz w:val="22"/>
          <w:szCs w:val="22"/>
          <w:lang w:val="pt-BR"/>
        </w:rPr>
        <w:t xml:space="preserve"> assembleia geral dos Investidores, referida na alínea anterior, poderá ser convocada pelo Agente Fiduciário a ser substituído, pela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por Investidores que representem no mínimo 10% (dez por cento) dos CRI, ou pela CVM;</w:t>
      </w:r>
    </w:p>
    <w:p w14:paraId="1BC87178" w14:textId="77777777" w:rsidR="00651B35" w:rsidRPr="00C8412D" w:rsidRDefault="00651B35">
      <w:pPr>
        <w:spacing w:line="300" w:lineRule="exact"/>
        <w:jc w:val="both"/>
        <w:rPr>
          <w:rFonts w:ascii="Times New Roman" w:hAnsi="Times New Roman"/>
          <w:sz w:val="22"/>
          <w:szCs w:val="22"/>
          <w:lang w:val="pt-BR"/>
        </w:rPr>
      </w:pPr>
    </w:p>
    <w:p w14:paraId="73B5BEB0"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aos</w:t>
      </w:r>
      <w:proofErr w:type="gramEnd"/>
      <w:r w:rsidRPr="00C8412D">
        <w:rPr>
          <w:rFonts w:ascii="Times New Roman" w:hAnsi="Times New Roman"/>
          <w:sz w:val="22"/>
          <w:szCs w:val="22"/>
          <w:lang w:val="pt-BR"/>
        </w:rPr>
        <w:t xml:space="preserve"> Investidores somente é facultado proceder à substituição do Agente Fiduciário e à indicação de seu eventual substituto, após o encerramento do prazo de distribuição pública dos CRI, em assembleia geral de Investidores, especialmente convocada para esse fim;</w:t>
      </w:r>
    </w:p>
    <w:p w14:paraId="1E616BB0" w14:textId="77777777" w:rsidR="00651B35" w:rsidRPr="00C8412D" w:rsidRDefault="00651B35">
      <w:pPr>
        <w:spacing w:line="300" w:lineRule="exact"/>
        <w:jc w:val="both"/>
        <w:rPr>
          <w:rFonts w:ascii="Times New Roman" w:hAnsi="Times New Roman"/>
          <w:sz w:val="22"/>
          <w:szCs w:val="22"/>
          <w:lang w:val="pt-BR"/>
        </w:rPr>
      </w:pPr>
    </w:p>
    <w:p w14:paraId="1A6CFB42"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lastRenderedPageBreak/>
        <w:t>a</w:t>
      </w:r>
      <w:proofErr w:type="gramEnd"/>
      <w:r w:rsidRPr="00C8412D">
        <w:rPr>
          <w:rFonts w:ascii="Times New Roman" w:hAnsi="Times New Roman"/>
          <w:sz w:val="22"/>
          <w:szCs w:val="22"/>
          <w:lang w:val="pt-BR"/>
        </w:rPr>
        <w:t xml:space="preserve"> substituição do Agente Fiduciário fica sujeita à prévia comunicação à CVM, conforme disposto no Art. 4º da Instrução CVM 28;</w:t>
      </w:r>
    </w:p>
    <w:p w14:paraId="61EFCEEB" w14:textId="77777777" w:rsidR="00651B35" w:rsidRPr="00C8412D" w:rsidRDefault="00651B35">
      <w:pPr>
        <w:spacing w:line="300" w:lineRule="exact"/>
        <w:jc w:val="both"/>
        <w:rPr>
          <w:rFonts w:ascii="Times New Roman" w:hAnsi="Times New Roman"/>
          <w:sz w:val="22"/>
          <w:szCs w:val="22"/>
          <w:lang w:val="pt-BR"/>
        </w:rPr>
      </w:pPr>
    </w:p>
    <w:p w14:paraId="47E1F333"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w:t>
      </w:r>
      <w:proofErr w:type="gramEnd"/>
      <w:r w:rsidRPr="00C8412D">
        <w:rPr>
          <w:rFonts w:ascii="Times New Roman" w:hAnsi="Times New Roman"/>
          <w:sz w:val="22"/>
          <w:szCs w:val="22"/>
          <w:lang w:val="pt-BR"/>
        </w:rPr>
        <w:t xml:space="preserve"> substituição permanente do Agente Fiduciário deverá ser objeto de aditamento ao presente Termo, cabendo à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providenciar as correspondentes averbações e registros;</w:t>
      </w:r>
    </w:p>
    <w:p w14:paraId="423BBF99" w14:textId="77777777" w:rsidR="00651B35" w:rsidRPr="00C8412D" w:rsidRDefault="00651B35">
      <w:pPr>
        <w:spacing w:line="300" w:lineRule="exact"/>
        <w:jc w:val="both"/>
        <w:rPr>
          <w:rFonts w:ascii="Times New Roman" w:hAnsi="Times New Roman"/>
          <w:sz w:val="22"/>
          <w:szCs w:val="22"/>
          <w:lang w:val="pt-BR"/>
        </w:rPr>
      </w:pPr>
    </w:p>
    <w:p w14:paraId="093222C8"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o</w:t>
      </w:r>
      <w:proofErr w:type="gramEnd"/>
      <w:r w:rsidRPr="00C8412D">
        <w:rPr>
          <w:rFonts w:ascii="Times New Roman" w:hAnsi="Times New Roman"/>
          <w:sz w:val="22"/>
          <w:szCs w:val="22"/>
          <w:lang w:val="pt-BR"/>
        </w:rPr>
        <w:t xml:space="preserve"> Agente Fiduciário inicia o exercício de suas funções a partir da data de celebração do presente Termo, devendo permanecer no exercício de tais funções até a sua efetiva substituição ou liquidação total dos CRI;</w:t>
      </w:r>
    </w:p>
    <w:p w14:paraId="636D1018" w14:textId="77777777" w:rsidR="00651B35" w:rsidRPr="00C8412D" w:rsidRDefault="00651B35">
      <w:pPr>
        <w:spacing w:line="300" w:lineRule="exact"/>
        <w:jc w:val="both"/>
        <w:rPr>
          <w:rFonts w:ascii="Times New Roman" w:hAnsi="Times New Roman"/>
          <w:sz w:val="22"/>
          <w:szCs w:val="22"/>
          <w:lang w:val="pt-BR"/>
        </w:rPr>
      </w:pPr>
    </w:p>
    <w:p w14:paraId="6A0F66D2"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o</w:t>
      </w:r>
      <w:proofErr w:type="gramEnd"/>
      <w:r w:rsidRPr="00C8412D">
        <w:rPr>
          <w:rFonts w:ascii="Times New Roman" w:hAnsi="Times New Roman"/>
          <w:sz w:val="22"/>
          <w:szCs w:val="22"/>
          <w:lang w:val="pt-BR"/>
        </w:rPr>
        <w:t xml:space="preserve"> agente fiduciário nomeado em substituição ao atual não deverá receber remuneração superior à constante neste Termo, fixada para o Agente Fiduciário substituído; e,</w:t>
      </w:r>
    </w:p>
    <w:p w14:paraId="6BE87B06" w14:textId="77777777" w:rsidR="00651B35" w:rsidRPr="00C8412D" w:rsidRDefault="00651B35">
      <w:pPr>
        <w:spacing w:line="300" w:lineRule="exact"/>
        <w:jc w:val="both"/>
        <w:rPr>
          <w:rFonts w:ascii="Times New Roman" w:hAnsi="Times New Roman"/>
          <w:sz w:val="22"/>
          <w:szCs w:val="22"/>
          <w:lang w:val="pt-BR"/>
        </w:rPr>
      </w:pPr>
    </w:p>
    <w:p w14:paraId="50C4953B"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o</w:t>
      </w:r>
      <w:proofErr w:type="gramEnd"/>
      <w:r w:rsidRPr="00C8412D">
        <w:rPr>
          <w:rFonts w:ascii="Times New Roman" w:hAnsi="Times New Roman"/>
          <w:sz w:val="22"/>
          <w:szCs w:val="22"/>
          <w:lang w:val="pt-BR"/>
        </w:rPr>
        <w:t xml:space="preserve"> Agente Fiduciário substituído deverá comunicar imediatamente a substituição aos Investidores, mediante publicação em jornal com circulação na Cidade de São Paulo, Estado de São Paulo e/ou por carta com aviso de recebimento a cada Investidor, às expensas do Patrimônio Separado.</w:t>
      </w:r>
    </w:p>
    <w:p w14:paraId="209DE29C"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640B3CE8" w14:textId="7F6BA109"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10.6.</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Assunção de Obrigações</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O agente fiduciário elei</w:t>
      </w:r>
      <w:r w:rsidR="00A033BD" w:rsidRPr="00C8412D">
        <w:rPr>
          <w:rFonts w:ascii="Times New Roman" w:hAnsi="Times New Roman"/>
          <w:sz w:val="22"/>
          <w:szCs w:val="22"/>
          <w:lang w:val="pt-BR"/>
        </w:rPr>
        <w:t>to em substituição nos termos da Cláusula</w:t>
      </w:r>
      <w:r w:rsidRPr="00C8412D">
        <w:rPr>
          <w:rFonts w:ascii="Times New Roman" w:hAnsi="Times New Roman"/>
          <w:sz w:val="22"/>
          <w:szCs w:val="22"/>
          <w:lang w:val="pt-BR"/>
        </w:rPr>
        <w:t xml:space="preserve"> 10.5, acima, assumirá integralmente os deveres, atribuições e responsabilidades constantes da legislação aplicável e deste Termo.</w:t>
      </w:r>
    </w:p>
    <w:p w14:paraId="1E2C8000"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C37532C"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10.7.</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Substituição Provisória</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Os Investidores poderão nomear substituto provisório para o Agente Fiduciário nos casos de vacância por meio de voto da maioria absoluta daqueles.</w:t>
      </w:r>
    </w:p>
    <w:p w14:paraId="617E8A49"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4E8C016A" w14:textId="77777777" w:rsidR="00651B35" w:rsidRPr="00C8412D" w:rsidRDefault="00651B35">
      <w:pPr>
        <w:pStyle w:val="Ttulo2"/>
        <w:tabs>
          <w:tab w:val="left" w:pos="284"/>
        </w:tabs>
        <w:spacing w:line="300" w:lineRule="exact"/>
        <w:rPr>
          <w:rFonts w:ascii="Times New Roman" w:hAnsi="Times New Roman"/>
          <w:sz w:val="22"/>
          <w:szCs w:val="22"/>
        </w:rPr>
      </w:pPr>
      <w:bookmarkStart w:id="277" w:name="_Toc110076269"/>
      <w:bookmarkStart w:id="278" w:name="_Toc163380708"/>
      <w:bookmarkStart w:id="279" w:name="_Toc180553624"/>
      <w:bookmarkStart w:id="280" w:name="_Toc205799099"/>
      <w:bookmarkStart w:id="281" w:name="_Toc241983074"/>
      <w:bookmarkStart w:id="282" w:name="_Toc266295732"/>
      <w:bookmarkStart w:id="283" w:name="_Toc299444353"/>
      <w:bookmarkStart w:id="284" w:name="_Toc299707265"/>
      <w:bookmarkStart w:id="285" w:name="_Toc449709469"/>
      <w:r w:rsidRPr="00C8412D">
        <w:rPr>
          <w:rFonts w:ascii="Times New Roman" w:hAnsi="Times New Roman"/>
          <w:sz w:val="22"/>
          <w:szCs w:val="22"/>
        </w:rPr>
        <w:t>CLÁUSULA DÉCIMA PRIMEIRA - LIQUIDAÇÃO DO PATRIMÔNIO SEPARADO</w:t>
      </w:r>
      <w:bookmarkEnd w:id="277"/>
      <w:bookmarkEnd w:id="278"/>
      <w:bookmarkEnd w:id="279"/>
      <w:bookmarkEnd w:id="280"/>
      <w:bookmarkEnd w:id="281"/>
      <w:bookmarkEnd w:id="282"/>
      <w:bookmarkEnd w:id="283"/>
      <w:bookmarkEnd w:id="284"/>
      <w:bookmarkEnd w:id="285"/>
    </w:p>
    <w:p w14:paraId="6C1F12C0" w14:textId="77777777" w:rsidR="00651B35" w:rsidRPr="00C8412D" w:rsidRDefault="00651B35">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rPr>
          <w:b/>
          <w:bCs/>
          <w:sz w:val="22"/>
          <w:szCs w:val="22"/>
        </w:rPr>
      </w:pPr>
    </w:p>
    <w:p w14:paraId="7F1F4862" w14:textId="21E94B1F" w:rsidR="00651B35" w:rsidRPr="00C8412D" w:rsidRDefault="00651B35">
      <w:pPr>
        <w:tabs>
          <w:tab w:val="left" w:pos="284"/>
        </w:tabs>
        <w:spacing w:line="300" w:lineRule="exact"/>
        <w:jc w:val="both"/>
        <w:rPr>
          <w:rFonts w:ascii="Times New Roman" w:hAnsi="Times New Roman"/>
          <w:sz w:val="22"/>
          <w:szCs w:val="22"/>
          <w:lang w:val="pt-BR"/>
        </w:rPr>
      </w:pPr>
      <w:bookmarkStart w:id="286" w:name="_Toc110076270"/>
      <w:bookmarkStart w:id="287" w:name="_Toc163380709"/>
      <w:bookmarkStart w:id="288" w:name="_Toc180553625"/>
      <w:bookmarkStart w:id="289" w:name="_Toc205799100"/>
      <w:r w:rsidRPr="00C8412D">
        <w:rPr>
          <w:rFonts w:ascii="Times New Roman" w:hAnsi="Times New Roman"/>
          <w:sz w:val="22"/>
          <w:szCs w:val="22"/>
          <w:lang w:val="pt-BR"/>
        </w:rPr>
        <w:t>11.1.</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Hipóteses de Liquidação do Patrimônio Separado</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Caso seja verificada: (i) a insolvência da Emissora; ou, ainda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qualquer uma das hipóteses previstas n</w:t>
      </w:r>
      <w:r w:rsidR="00E13DCE" w:rsidRPr="00C8412D">
        <w:rPr>
          <w:rFonts w:ascii="Times New Roman" w:hAnsi="Times New Roman"/>
          <w:sz w:val="22"/>
          <w:szCs w:val="22"/>
          <w:lang w:val="pt-BR"/>
        </w:rPr>
        <w:t>a Cláusula</w:t>
      </w:r>
      <w:r w:rsidRPr="00C8412D">
        <w:rPr>
          <w:rFonts w:ascii="Times New Roman" w:hAnsi="Times New Roman"/>
          <w:sz w:val="22"/>
          <w:szCs w:val="22"/>
          <w:lang w:val="pt-BR"/>
        </w:rPr>
        <w:t xml:space="preserve"> 11.4, abaixo, o Agente Fiduciário, conforme disposto </w:t>
      </w:r>
      <w:r w:rsidR="00E13DCE" w:rsidRPr="00C8412D">
        <w:rPr>
          <w:rFonts w:ascii="Times New Roman" w:hAnsi="Times New Roman"/>
          <w:sz w:val="22"/>
          <w:szCs w:val="22"/>
          <w:lang w:val="pt-BR"/>
        </w:rPr>
        <w:t xml:space="preserve">na Cláusula </w:t>
      </w:r>
      <w:r w:rsidRPr="00C8412D">
        <w:rPr>
          <w:rFonts w:ascii="Times New Roman" w:hAnsi="Times New Roman"/>
          <w:sz w:val="22"/>
          <w:szCs w:val="22"/>
          <w:lang w:val="pt-BR"/>
        </w:rPr>
        <w:t xml:space="preserve">10.3, acima, deverá realizar imediatamente a administração do Patrimônio Separado constituído pelos Créditos Imobiliários e Garantias, ou promover a liquidação do Patrimônio Separado na hipótese em que a assembleia geral dos Investidores venha a deliberar sobre tal liquidação. </w:t>
      </w:r>
    </w:p>
    <w:p w14:paraId="6E28C286"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CBB7050" w14:textId="5627D2C9"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11.2.</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Convocação de Assembleia</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Em até 5 (cinco) dias a contar do início da administração, pelo Agente Fiduciário, do Patrimônio Separado, deverá ser convocada uma assembleia geral dos Investidores, na forma estabelecida na cláusula décima segunda, abaixo, e na Lei </w:t>
      </w:r>
      <w:r w:rsidR="00E13DCE" w:rsidRPr="00C8412D">
        <w:rPr>
          <w:rFonts w:ascii="Times New Roman" w:hAnsi="Times New Roman"/>
          <w:sz w:val="22"/>
          <w:szCs w:val="22"/>
          <w:lang w:val="pt-BR"/>
        </w:rPr>
        <w:t xml:space="preserve">nº </w:t>
      </w:r>
      <w:r w:rsidRPr="00C8412D">
        <w:rPr>
          <w:rFonts w:ascii="Times New Roman" w:hAnsi="Times New Roman"/>
          <w:sz w:val="22"/>
          <w:szCs w:val="22"/>
          <w:lang w:val="pt-BR"/>
        </w:rPr>
        <w:t>9.514/97.</w:t>
      </w:r>
    </w:p>
    <w:p w14:paraId="2DD07A9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1FCB2CD"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11.3.</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Deliberações</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A assembleia geral dos Investidores deverá deliberar pela liquidação do Patrimônio Separado, ou pela continuidade de sua administração pelo Agente Fiduciário, fixando, neste caso, a remuneração deste último, bem como as condições de sua viabilidade econômico-financeira.</w:t>
      </w:r>
    </w:p>
    <w:p w14:paraId="46642D2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C25F4DD" w14:textId="398394E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lastRenderedPageBreak/>
        <w:t>11.4.</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Insolvência da Emissora</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Além da hipótese de insolvência da Emissora, a critério da assembleia geral dos Investidores, a ocorrência de qualquer um dos eventos abaixo poderá ensejar a assunção da administração do Patrimônio Separado pelo Agente Fiduciário, para liquidá-lo ou não conforme </w:t>
      </w:r>
      <w:r w:rsidR="00E13DCE" w:rsidRPr="00C8412D">
        <w:rPr>
          <w:rFonts w:ascii="Times New Roman" w:hAnsi="Times New Roman"/>
          <w:sz w:val="22"/>
          <w:szCs w:val="22"/>
          <w:lang w:val="pt-BR"/>
        </w:rPr>
        <w:t>Cláusulas</w:t>
      </w:r>
      <w:r w:rsidRPr="00C8412D">
        <w:rPr>
          <w:rFonts w:ascii="Times New Roman" w:hAnsi="Times New Roman"/>
          <w:sz w:val="22"/>
          <w:szCs w:val="22"/>
          <w:lang w:val="pt-BR"/>
        </w:rPr>
        <w:t xml:space="preserve"> 11.1 a 11.3 acima:</w:t>
      </w:r>
    </w:p>
    <w:p w14:paraId="272F69C6"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60F9A034" w14:textId="77777777" w:rsidR="00651B35" w:rsidRPr="00C8412D" w:rsidRDefault="00651B35" w:rsidP="00B20583">
      <w:pPr>
        <w:pStyle w:val="BodyText21"/>
        <w:numPr>
          <w:ilvl w:val="0"/>
          <w:numId w:val="3"/>
        </w:numPr>
        <w:tabs>
          <w:tab w:val="left" w:pos="284"/>
        </w:tabs>
        <w:spacing w:line="300" w:lineRule="exact"/>
        <w:ind w:left="0" w:firstLine="0"/>
        <w:rPr>
          <w:sz w:val="22"/>
          <w:szCs w:val="22"/>
        </w:rPr>
      </w:pPr>
      <w:proofErr w:type="gramStart"/>
      <w:r w:rsidRPr="00C8412D">
        <w:rPr>
          <w:sz w:val="22"/>
          <w:szCs w:val="22"/>
        </w:rPr>
        <w:t>pedido</w:t>
      </w:r>
      <w:proofErr w:type="gramEnd"/>
      <w:r w:rsidRPr="00C8412D">
        <w:rPr>
          <w:sz w:val="22"/>
          <w:szCs w:val="22"/>
        </w:rPr>
        <w:t xml:space="preserve"> de recuperação judicial, extrajudicial ou decretação de falência da Emissora;</w:t>
      </w:r>
    </w:p>
    <w:p w14:paraId="6383CB79" w14:textId="77777777" w:rsidR="00651B35" w:rsidRPr="00C8412D" w:rsidRDefault="00651B35">
      <w:pPr>
        <w:pStyle w:val="BodyText21"/>
        <w:tabs>
          <w:tab w:val="left" w:pos="284"/>
        </w:tabs>
        <w:spacing w:line="300" w:lineRule="exact"/>
        <w:rPr>
          <w:sz w:val="22"/>
          <w:szCs w:val="22"/>
        </w:rPr>
      </w:pPr>
    </w:p>
    <w:p w14:paraId="5221BFF7" w14:textId="77777777" w:rsidR="00651B35" w:rsidRPr="00C8412D" w:rsidRDefault="00651B35" w:rsidP="00B20583">
      <w:pPr>
        <w:pStyle w:val="BodyText21"/>
        <w:numPr>
          <w:ilvl w:val="0"/>
          <w:numId w:val="3"/>
        </w:numPr>
        <w:tabs>
          <w:tab w:val="left" w:pos="284"/>
        </w:tabs>
        <w:spacing w:line="300" w:lineRule="exact"/>
        <w:ind w:left="0" w:firstLine="0"/>
        <w:rPr>
          <w:sz w:val="22"/>
          <w:szCs w:val="22"/>
        </w:rPr>
      </w:pPr>
      <w:proofErr w:type="gramStart"/>
      <w:r w:rsidRPr="00C8412D">
        <w:rPr>
          <w:sz w:val="22"/>
          <w:szCs w:val="22"/>
        </w:rPr>
        <w:t>inadimplemento</w:t>
      </w:r>
      <w:proofErr w:type="gramEnd"/>
      <w:r w:rsidRPr="00C8412D">
        <w:rPr>
          <w:sz w:val="22"/>
          <w:szCs w:val="22"/>
        </w:rPr>
        <w:t xml:space="preserve"> ou mora, pela Emissora, de qualquer das obrigações não pecuniárias previstas neste Termo, sendo que, nessa hipótese, a liquidação do Patrimônio Separado ocorrerá desde que tal inadimplemento ou mora perdure por mais de 30 (trinta) dias, contados da notificação formal realizada pelo Agente Fiduciário; ou</w:t>
      </w:r>
    </w:p>
    <w:p w14:paraId="73CE4CDB" w14:textId="77777777" w:rsidR="00651B35" w:rsidRPr="00C8412D" w:rsidRDefault="00651B35">
      <w:pPr>
        <w:pStyle w:val="BodyText21"/>
        <w:tabs>
          <w:tab w:val="left" w:pos="284"/>
        </w:tabs>
        <w:spacing w:line="300" w:lineRule="exact"/>
        <w:rPr>
          <w:sz w:val="22"/>
          <w:szCs w:val="22"/>
        </w:rPr>
      </w:pPr>
    </w:p>
    <w:p w14:paraId="4C675D80" w14:textId="77777777" w:rsidR="00651B35" w:rsidRPr="00C8412D" w:rsidRDefault="00651B35" w:rsidP="00B20583">
      <w:pPr>
        <w:pStyle w:val="BodyText21"/>
        <w:numPr>
          <w:ilvl w:val="0"/>
          <w:numId w:val="3"/>
        </w:numPr>
        <w:tabs>
          <w:tab w:val="left" w:pos="284"/>
        </w:tabs>
        <w:spacing w:line="300" w:lineRule="exact"/>
        <w:ind w:left="0" w:firstLine="0"/>
        <w:rPr>
          <w:sz w:val="22"/>
          <w:szCs w:val="22"/>
        </w:rPr>
      </w:pPr>
      <w:proofErr w:type="gramStart"/>
      <w:r w:rsidRPr="00C8412D">
        <w:rPr>
          <w:sz w:val="22"/>
          <w:szCs w:val="22"/>
        </w:rPr>
        <w:t>inadimplemento</w:t>
      </w:r>
      <w:proofErr w:type="gramEnd"/>
      <w:r w:rsidRPr="00C8412D">
        <w:rPr>
          <w:sz w:val="22"/>
          <w:szCs w:val="22"/>
        </w:rPr>
        <w:t xml:space="preserve"> ou mora, pela Emissora, por culpa ou dolo desta, de qualquer das obrigações pecuniárias previstas neste Termo, sendo que, nessa hipótese, a liquidação do Patrimônio Separado ocorrerá na data do inadimplemento. </w:t>
      </w:r>
    </w:p>
    <w:p w14:paraId="347ADFBA" w14:textId="77777777" w:rsidR="00651B35" w:rsidRPr="00C8412D" w:rsidRDefault="00651B35">
      <w:pPr>
        <w:pStyle w:val="BodyText21"/>
        <w:tabs>
          <w:tab w:val="left" w:pos="284"/>
        </w:tabs>
        <w:spacing w:line="300" w:lineRule="exact"/>
        <w:rPr>
          <w:sz w:val="22"/>
          <w:szCs w:val="22"/>
        </w:rPr>
      </w:pPr>
    </w:p>
    <w:p w14:paraId="68E5AF72" w14:textId="77777777" w:rsidR="00651B35" w:rsidRPr="00C8412D" w:rsidRDefault="00651B35">
      <w:pPr>
        <w:pStyle w:val="Ttulo2"/>
        <w:tabs>
          <w:tab w:val="left" w:pos="284"/>
        </w:tabs>
        <w:spacing w:line="300" w:lineRule="exact"/>
        <w:rPr>
          <w:rFonts w:ascii="Times New Roman" w:hAnsi="Times New Roman"/>
          <w:sz w:val="22"/>
          <w:szCs w:val="22"/>
        </w:rPr>
      </w:pPr>
      <w:bookmarkStart w:id="290" w:name="_Toc241983075"/>
      <w:bookmarkStart w:id="291" w:name="_Toc266295733"/>
      <w:bookmarkStart w:id="292" w:name="_Toc299444354"/>
      <w:bookmarkStart w:id="293" w:name="_Toc299707266"/>
      <w:bookmarkStart w:id="294" w:name="_Toc449709470"/>
      <w:r w:rsidRPr="00C8412D">
        <w:rPr>
          <w:rFonts w:ascii="Times New Roman" w:hAnsi="Times New Roman"/>
          <w:sz w:val="22"/>
          <w:szCs w:val="22"/>
        </w:rPr>
        <w:t>CLÁUSULA DÉCIMA SEGUNDA - ASSEMBLEIA GERAL</w:t>
      </w:r>
      <w:bookmarkEnd w:id="286"/>
      <w:bookmarkEnd w:id="287"/>
      <w:bookmarkEnd w:id="288"/>
      <w:bookmarkEnd w:id="289"/>
      <w:r w:rsidRPr="00C8412D">
        <w:rPr>
          <w:rFonts w:ascii="Times New Roman" w:hAnsi="Times New Roman"/>
          <w:sz w:val="22"/>
          <w:szCs w:val="22"/>
        </w:rPr>
        <w:t xml:space="preserve"> DOS </w:t>
      </w:r>
      <w:bookmarkEnd w:id="290"/>
      <w:bookmarkEnd w:id="291"/>
      <w:r w:rsidRPr="00C8412D">
        <w:rPr>
          <w:rFonts w:ascii="Times New Roman" w:hAnsi="Times New Roman"/>
          <w:sz w:val="22"/>
          <w:szCs w:val="22"/>
        </w:rPr>
        <w:t>INVESTIDORES</w:t>
      </w:r>
      <w:bookmarkEnd w:id="292"/>
      <w:bookmarkEnd w:id="293"/>
      <w:bookmarkEnd w:id="294"/>
    </w:p>
    <w:p w14:paraId="4E889030" w14:textId="77777777" w:rsidR="00651B35" w:rsidRPr="00C8412D" w:rsidRDefault="00651B35">
      <w:pPr>
        <w:pStyle w:val="Cabealho"/>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b/>
          <w:bCs/>
          <w:sz w:val="22"/>
          <w:szCs w:val="22"/>
        </w:rPr>
      </w:pPr>
    </w:p>
    <w:p w14:paraId="6810713A" w14:textId="77777777" w:rsidR="00651B35" w:rsidRPr="00C8412D" w:rsidRDefault="00651B35">
      <w:pPr>
        <w:pStyle w:val="Cabealho"/>
        <w:tabs>
          <w:tab w:val="clear" w:pos="4320"/>
          <w:tab w:val="center" w:pos="709"/>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r w:rsidRPr="00C8412D">
        <w:rPr>
          <w:rFonts w:ascii="Times New Roman" w:hAnsi="Times New Roman"/>
          <w:sz w:val="22"/>
          <w:szCs w:val="22"/>
        </w:rPr>
        <w:t>12.1.</w:t>
      </w:r>
      <w:r w:rsidRPr="00C8412D">
        <w:rPr>
          <w:rFonts w:ascii="Times New Roman" w:hAnsi="Times New Roman"/>
          <w:sz w:val="22"/>
          <w:szCs w:val="22"/>
        </w:rPr>
        <w:tab/>
      </w:r>
      <w:r w:rsidR="005A201D" w:rsidRPr="00C8412D">
        <w:rPr>
          <w:rFonts w:ascii="Times New Roman" w:hAnsi="Times New Roman"/>
          <w:sz w:val="22"/>
          <w:szCs w:val="22"/>
          <w:u w:val="single"/>
        </w:rPr>
        <w:t>Assembleia Geral</w:t>
      </w:r>
      <w:r w:rsidR="005A201D" w:rsidRPr="00C8412D">
        <w:rPr>
          <w:rFonts w:ascii="Times New Roman" w:hAnsi="Times New Roman"/>
          <w:sz w:val="22"/>
          <w:szCs w:val="22"/>
        </w:rPr>
        <w:t xml:space="preserve">: </w:t>
      </w:r>
      <w:r w:rsidRPr="00C8412D">
        <w:rPr>
          <w:rFonts w:ascii="Times New Roman" w:hAnsi="Times New Roman"/>
          <w:sz w:val="22"/>
          <w:szCs w:val="22"/>
        </w:rPr>
        <w:tab/>
        <w:t>Os Investidores poderão, a qualquer tempo, reunir-se em assembleia geral, a fim de deliberar sobre matéria de interesse da comunhão dos Investidores.</w:t>
      </w:r>
    </w:p>
    <w:p w14:paraId="59D4BE92" w14:textId="77777777" w:rsidR="00651B35" w:rsidRPr="00C8412D" w:rsidRDefault="00651B35">
      <w:pPr>
        <w:pStyle w:val="Cabealho"/>
        <w:tabs>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519FD495" w14:textId="77777777" w:rsidR="00651B35" w:rsidRPr="00C8412D" w:rsidRDefault="00651B35">
      <w:pPr>
        <w:pStyle w:val="Cabealho"/>
        <w:tabs>
          <w:tab w:val="left" w:pos="709"/>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r w:rsidRPr="00C8412D">
        <w:rPr>
          <w:rFonts w:ascii="Times New Roman" w:hAnsi="Times New Roman"/>
          <w:sz w:val="22"/>
          <w:szCs w:val="22"/>
        </w:rPr>
        <w:t xml:space="preserve">12.2. </w:t>
      </w:r>
      <w:r w:rsidRPr="00C8412D">
        <w:rPr>
          <w:rFonts w:ascii="Times New Roman" w:hAnsi="Times New Roman"/>
          <w:sz w:val="22"/>
          <w:szCs w:val="22"/>
        </w:rPr>
        <w:tab/>
      </w:r>
      <w:r w:rsidR="005A201D" w:rsidRPr="00C8412D">
        <w:rPr>
          <w:rFonts w:ascii="Times New Roman" w:hAnsi="Times New Roman"/>
          <w:sz w:val="22"/>
          <w:szCs w:val="22"/>
          <w:u w:val="single"/>
        </w:rPr>
        <w:t>Competência para Convocação</w:t>
      </w:r>
      <w:r w:rsidR="005A201D" w:rsidRPr="00C8412D">
        <w:rPr>
          <w:rFonts w:ascii="Times New Roman" w:hAnsi="Times New Roman"/>
          <w:sz w:val="22"/>
          <w:szCs w:val="22"/>
        </w:rPr>
        <w:t xml:space="preserve">: </w:t>
      </w:r>
      <w:r w:rsidRPr="00C8412D">
        <w:rPr>
          <w:rFonts w:ascii="Times New Roman" w:hAnsi="Times New Roman"/>
          <w:sz w:val="22"/>
          <w:szCs w:val="22"/>
        </w:rPr>
        <w:t xml:space="preserve">A Assembleia Geral poderá ser convocada pelo Agente Fiduciário, pela Emissora e/ou por Investidores que representem, no mínimo, 10% (dez por cento) dos CRI em circulação. </w:t>
      </w:r>
    </w:p>
    <w:p w14:paraId="7BAB4765" w14:textId="77777777" w:rsidR="00651B35" w:rsidRPr="00C8412D" w:rsidRDefault="00651B35">
      <w:pPr>
        <w:pStyle w:val="Cabealho"/>
        <w:tabs>
          <w:tab w:val="left" w:pos="72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74DEE3C7" w14:textId="3F2F7873" w:rsidR="00651B35" w:rsidRPr="00C8412D" w:rsidRDefault="00651B35">
      <w:pPr>
        <w:tabs>
          <w:tab w:val="left" w:pos="709"/>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12.3. </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Aplicação Subsidiária</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Aplicar-se-á subsidiariamente à assembleia geral, no que couber, o disposto na Lei 9.514/97, bem como o disposto na Lei </w:t>
      </w:r>
      <w:r w:rsidR="00E13DCE" w:rsidRPr="00C8412D">
        <w:rPr>
          <w:rFonts w:ascii="Times New Roman" w:hAnsi="Times New Roman"/>
          <w:sz w:val="22"/>
          <w:szCs w:val="22"/>
          <w:lang w:val="pt-BR"/>
        </w:rPr>
        <w:t xml:space="preserve">nº </w:t>
      </w:r>
      <w:r w:rsidRPr="00C8412D">
        <w:rPr>
          <w:rFonts w:ascii="Times New Roman" w:hAnsi="Times New Roman"/>
          <w:sz w:val="22"/>
          <w:szCs w:val="22"/>
          <w:lang w:val="pt-BR"/>
        </w:rPr>
        <w:t>6.404/76, conforme posteriormente alterada, a respeito das assembleias gerais de acionistas.</w:t>
      </w:r>
    </w:p>
    <w:p w14:paraId="25D52D53" w14:textId="77777777" w:rsidR="00651B35" w:rsidRPr="00C8412D" w:rsidRDefault="00651B35">
      <w:pPr>
        <w:pStyle w:val="Cabealho"/>
        <w:tabs>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7E388F82" w14:textId="753709E4" w:rsidR="00651B35" w:rsidRPr="00C8412D" w:rsidRDefault="00651B35">
      <w:pPr>
        <w:tabs>
          <w:tab w:val="left" w:pos="709"/>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12.4. </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Editais</w:t>
      </w:r>
      <w:r w:rsidR="005A201D" w:rsidRPr="00C8412D">
        <w:rPr>
          <w:rFonts w:ascii="Times New Roman" w:hAnsi="Times New Roman"/>
          <w:sz w:val="22"/>
          <w:szCs w:val="22"/>
          <w:lang w:val="pt-BR"/>
        </w:rPr>
        <w:t xml:space="preserve">: </w:t>
      </w:r>
      <w:r w:rsidRPr="00C8412D">
        <w:rPr>
          <w:rFonts w:ascii="Times New Roman" w:eastAsia="Arial Unicode MS" w:hAnsi="Times New Roman"/>
          <w:w w:val="0"/>
          <w:sz w:val="22"/>
          <w:szCs w:val="22"/>
          <w:lang w:val="pt-BR"/>
        </w:rPr>
        <w:t>A assembleia geral será convocada mediante edital publicado por 3 (três) vezes, sendo que o prazo de antecedência da primeira convocação será de 20 (vinte) dias, no jornal de publicação legal da Emissora</w:t>
      </w:r>
      <w:r w:rsidR="00E13DCE" w:rsidRPr="00C8412D">
        <w:rPr>
          <w:rFonts w:ascii="Times New Roman" w:eastAsia="Arial Unicode MS" w:hAnsi="Times New Roman"/>
          <w:w w:val="0"/>
          <w:sz w:val="22"/>
          <w:szCs w:val="22"/>
          <w:lang w:val="pt-BR"/>
        </w:rPr>
        <w:t>, conforme C</w:t>
      </w:r>
      <w:r w:rsidR="007C062B" w:rsidRPr="00C8412D">
        <w:rPr>
          <w:rFonts w:ascii="Times New Roman" w:eastAsia="Arial Unicode MS" w:hAnsi="Times New Roman"/>
          <w:w w:val="0"/>
          <w:sz w:val="22"/>
          <w:szCs w:val="22"/>
          <w:lang w:val="pt-BR"/>
        </w:rPr>
        <w:t>láusula 15.1 abaixo,</w:t>
      </w:r>
      <w:r w:rsidRPr="00C8412D">
        <w:rPr>
          <w:rFonts w:ascii="Times New Roman" w:eastAsia="Arial Unicode MS" w:hAnsi="Times New Roman"/>
          <w:w w:val="0"/>
          <w:sz w:val="22"/>
          <w:szCs w:val="22"/>
          <w:lang w:val="pt-BR"/>
        </w:rPr>
        <w:t xml:space="preserve"> e </w:t>
      </w:r>
      <w:r w:rsidRPr="00C8412D">
        <w:rPr>
          <w:rFonts w:ascii="Times New Roman" w:hAnsi="Times New Roman"/>
          <w:sz w:val="22"/>
          <w:szCs w:val="22"/>
          <w:lang w:val="pt-BR"/>
        </w:rPr>
        <w:t xml:space="preserve">instalar-se-á, em primeira convocação, com a presença de Investidores que representem, no mínimo, 50% (cinquenta por cento) dos CRI em circulação e, em segunda convocação, com qualquer número, exceto se </w:t>
      </w:r>
      <w:r w:rsidR="000326C0" w:rsidRPr="00C8412D">
        <w:rPr>
          <w:rFonts w:ascii="Times New Roman" w:hAnsi="Times New Roman"/>
          <w:sz w:val="22"/>
          <w:szCs w:val="22"/>
          <w:lang w:val="pt-BR"/>
        </w:rPr>
        <w:t>quórum</w:t>
      </w:r>
      <w:r w:rsidRPr="00C8412D">
        <w:rPr>
          <w:rFonts w:ascii="Times New Roman" w:hAnsi="Times New Roman"/>
          <w:sz w:val="22"/>
          <w:szCs w:val="22"/>
          <w:lang w:val="pt-BR"/>
        </w:rPr>
        <w:t xml:space="preserve"> maior </w:t>
      </w:r>
      <w:del w:id="295" w:author="Hugo Alves Richard" w:date="2016-11-24T18:38:00Z">
        <w:r w:rsidRPr="00C8412D" w:rsidDel="007D3F1B">
          <w:rPr>
            <w:rFonts w:ascii="Times New Roman" w:hAnsi="Times New Roman"/>
            <w:sz w:val="22"/>
            <w:szCs w:val="22"/>
            <w:lang w:val="pt-BR"/>
          </w:rPr>
          <w:delText xml:space="preserve">não </w:delText>
        </w:r>
      </w:del>
      <w:r w:rsidRPr="00C8412D">
        <w:rPr>
          <w:rFonts w:ascii="Times New Roman" w:hAnsi="Times New Roman"/>
          <w:sz w:val="22"/>
          <w:szCs w:val="22"/>
          <w:lang w:val="pt-BR"/>
        </w:rPr>
        <w:t>for exigido pela legislação aplicável.</w:t>
      </w:r>
    </w:p>
    <w:p w14:paraId="5AE65D92" w14:textId="77777777" w:rsidR="00651B35" w:rsidRPr="00C8412D" w:rsidRDefault="00651B35">
      <w:pPr>
        <w:spacing w:line="300" w:lineRule="exact"/>
        <w:rPr>
          <w:rFonts w:ascii="Times New Roman" w:hAnsi="Times New Roman"/>
          <w:sz w:val="22"/>
          <w:szCs w:val="22"/>
          <w:lang w:val="pt-BR"/>
        </w:rPr>
      </w:pPr>
    </w:p>
    <w:p w14:paraId="52A080E1" w14:textId="50B1B7DC" w:rsidR="00651B35" w:rsidRPr="00C8412D" w:rsidRDefault="00651B35">
      <w:pPr>
        <w:pStyle w:val="Recuodecorpodetexto21"/>
        <w:tabs>
          <w:tab w:val="left" w:pos="709"/>
        </w:tabs>
        <w:spacing w:line="300" w:lineRule="exact"/>
        <w:ind w:left="0" w:firstLine="0"/>
        <w:rPr>
          <w:sz w:val="22"/>
          <w:szCs w:val="22"/>
        </w:rPr>
      </w:pPr>
      <w:r w:rsidRPr="00C8412D">
        <w:rPr>
          <w:sz w:val="22"/>
          <w:szCs w:val="22"/>
        </w:rPr>
        <w:t xml:space="preserve">12.5. </w:t>
      </w:r>
      <w:r w:rsidRPr="00C8412D">
        <w:rPr>
          <w:sz w:val="22"/>
          <w:szCs w:val="22"/>
        </w:rPr>
        <w:tab/>
      </w:r>
      <w:r w:rsidR="0000019B" w:rsidRPr="00C8412D">
        <w:rPr>
          <w:sz w:val="22"/>
          <w:szCs w:val="22"/>
          <w:u w:val="single"/>
        </w:rPr>
        <w:t>Voto</w:t>
      </w:r>
      <w:r w:rsidR="0000019B" w:rsidRPr="00C8412D">
        <w:rPr>
          <w:sz w:val="22"/>
          <w:szCs w:val="22"/>
        </w:rPr>
        <w:t xml:space="preserve">: </w:t>
      </w:r>
      <w:r w:rsidRPr="00C8412D">
        <w:rPr>
          <w:sz w:val="22"/>
          <w:szCs w:val="22"/>
        </w:rPr>
        <w:t xml:space="preserve">Cada CRI conferirá a seu titular o direito a um voto nas assembleias gerais, sendo admitida a constituição de mandatários, Investidores ou não, observadas as disposições da Lei </w:t>
      </w:r>
      <w:r w:rsidR="00E13DCE" w:rsidRPr="00C8412D">
        <w:rPr>
          <w:sz w:val="22"/>
          <w:szCs w:val="22"/>
        </w:rPr>
        <w:t xml:space="preserve">nº </w:t>
      </w:r>
      <w:r w:rsidRPr="00C8412D">
        <w:rPr>
          <w:sz w:val="22"/>
          <w:szCs w:val="22"/>
        </w:rPr>
        <w:t>6.404/76.</w:t>
      </w:r>
    </w:p>
    <w:p w14:paraId="727D2595" w14:textId="77777777" w:rsidR="00651B35" w:rsidRPr="00C8412D" w:rsidRDefault="00651B35">
      <w:pPr>
        <w:pStyle w:val="Recuodecorpodetexto21"/>
        <w:spacing w:line="300" w:lineRule="exact"/>
        <w:ind w:left="0" w:firstLine="0"/>
        <w:rPr>
          <w:sz w:val="22"/>
          <w:szCs w:val="22"/>
        </w:rPr>
      </w:pPr>
    </w:p>
    <w:p w14:paraId="4617A9E8" w14:textId="03E1BFB4" w:rsidR="00651B35" w:rsidRPr="00C8412D" w:rsidRDefault="00651B35">
      <w:pPr>
        <w:pStyle w:val="Recuodecorpodetexto21"/>
        <w:tabs>
          <w:tab w:val="left" w:pos="709"/>
        </w:tabs>
        <w:spacing w:line="300" w:lineRule="exact"/>
        <w:ind w:left="0" w:firstLine="0"/>
        <w:rPr>
          <w:sz w:val="22"/>
          <w:szCs w:val="22"/>
        </w:rPr>
      </w:pPr>
      <w:r w:rsidRPr="00C8412D">
        <w:rPr>
          <w:sz w:val="22"/>
          <w:szCs w:val="22"/>
        </w:rPr>
        <w:t xml:space="preserve">12.6. </w:t>
      </w:r>
      <w:r w:rsidRPr="00C8412D">
        <w:rPr>
          <w:sz w:val="22"/>
          <w:szCs w:val="22"/>
        </w:rPr>
        <w:tab/>
      </w:r>
      <w:r w:rsidR="0000019B" w:rsidRPr="00C8412D">
        <w:rPr>
          <w:sz w:val="22"/>
          <w:szCs w:val="22"/>
          <w:u w:val="single"/>
        </w:rPr>
        <w:t>CRI em Circulação</w:t>
      </w:r>
      <w:r w:rsidR="0000019B" w:rsidRPr="00C8412D">
        <w:rPr>
          <w:sz w:val="22"/>
          <w:szCs w:val="22"/>
        </w:rPr>
        <w:t xml:space="preserve">: </w:t>
      </w:r>
      <w:r w:rsidRPr="00C8412D">
        <w:rPr>
          <w:sz w:val="22"/>
          <w:szCs w:val="22"/>
        </w:rPr>
        <w:t xml:space="preserve">Para efeito da constituição do </w:t>
      </w:r>
      <w:r w:rsidR="000326C0" w:rsidRPr="00C8412D">
        <w:rPr>
          <w:sz w:val="22"/>
          <w:szCs w:val="22"/>
        </w:rPr>
        <w:t>quórum</w:t>
      </w:r>
      <w:r w:rsidRPr="00C8412D">
        <w:rPr>
          <w:sz w:val="22"/>
          <w:szCs w:val="22"/>
        </w:rPr>
        <w:t xml:space="preserve"> de instalação e/ou deliberação a que se refere esta Cláusula Décima Segunda, </w:t>
      </w:r>
      <w:r w:rsidR="00DA219E" w:rsidRPr="00C8412D">
        <w:rPr>
          <w:sz w:val="22"/>
          <w:szCs w:val="22"/>
        </w:rPr>
        <w:t>"</w:t>
      </w:r>
      <w:r w:rsidRPr="00C8412D">
        <w:rPr>
          <w:sz w:val="22"/>
          <w:szCs w:val="22"/>
        </w:rPr>
        <w:t>CRI em circulação</w:t>
      </w:r>
      <w:r w:rsidR="00DA219E" w:rsidRPr="00C8412D">
        <w:rPr>
          <w:sz w:val="22"/>
          <w:szCs w:val="22"/>
        </w:rPr>
        <w:t>"</w:t>
      </w:r>
      <w:r w:rsidRPr="00C8412D">
        <w:rPr>
          <w:sz w:val="22"/>
          <w:szCs w:val="22"/>
        </w:rPr>
        <w:t xml:space="preserve"> serão todos aqueles subscritos e integralizados, excluídos aqueles mantidos em tesouraria pela própria Emissora e os de titularidade de sociedades por ela controladas. Para efeitos de </w:t>
      </w:r>
      <w:r w:rsidR="000326C0" w:rsidRPr="00C8412D">
        <w:rPr>
          <w:i/>
          <w:iCs/>
          <w:sz w:val="22"/>
          <w:szCs w:val="22"/>
        </w:rPr>
        <w:t>quórum</w:t>
      </w:r>
      <w:r w:rsidRPr="00C8412D">
        <w:rPr>
          <w:i/>
          <w:iCs/>
          <w:sz w:val="22"/>
          <w:szCs w:val="22"/>
        </w:rPr>
        <w:t xml:space="preserve"> </w:t>
      </w:r>
      <w:r w:rsidRPr="00C8412D">
        <w:rPr>
          <w:sz w:val="22"/>
          <w:szCs w:val="22"/>
        </w:rPr>
        <w:t>de deliberação não serão computados, ainda, os votos em branco.</w:t>
      </w:r>
    </w:p>
    <w:p w14:paraId="14DE0EF6" w14:textId="77777777" w:rsidR="00651B35" w:rsidRPr="00C8412D" w:rsidRDefault="00651B35">
      <w:pPr>
        <w:spacing w:line="300" w:lineRule="exact"/>
        <w:rPr>
          <w:rFonts w:ascii="Times New Roman" w:hAnsi="Times New Roman"/>
          <w:sz w:val="22"/>
          <w:szCs w:val="22"/>
          <w:lang w:val="pt-BR"/>
        </w:rPr>
      </w:pPr>
    </w:p>
    <w:p w14:paraId="25F0B981" w14:textId="77777777" w:rsidR="00651B35" w:rsidRPr="00C8412D" w:rsidRDefault="00651B35">
      <w:pPr>
        <w:tabs>
          <w:tab w:val="left" w:pos="709"/>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lastRenderedPageBreak/>
        <w:t xml:space="preserve">12.7. </w:t>
      </w:r>
      <w:r w:rsidRPr="00C8412D">
        <w:rPr>
          <w:rFonts w:ascii="Times New Roman" w:hAnsi="Times New Roman"/>
          <w:sz w:val="22"/>
          <w:szCs w:val="22"/>
          <w:lang w:val="pt-BR"/>
        </w:rPr>
        <w:tab/>
      </w:r>
      <w:r w:rsidR="0000019B" w:rsidRPr="0098348B">
        <w:rPr>
          <w:rFonts w:ascii="Times New Roman" w:hAnsi="Times New Roman"/>
          <w:sz w:val="22"/>
          <w:szCs w:val="22"/>
          <w:u w:val="single"/>
          <w:lang w:val="pt-BR"/>
        </w:rPr>
        <w:t>Presença da Emissora</w:t>
      </w:r>
      <w:r w:rsidR="0000019B" w:rsidRPr="00C8412D">
        <w:rPr>
          <w:rFonts w:ascii="Times New Roman" w:hAnsi="Times New Roman"/>
          <w:sz w:val="22"/>
          <w:szCs w:val="22"/>
          <w:lang w:val="pt-BR"/>
        </w:rPr>
        <w:t xml:space="preserve">: </w:t>
      </w:r>
      <w:r w:rsidRPr="00C8412D">
        <w:rPr>
          <w:rFonts w:ascii="Times New Roman" w:hAnsi="Times New Roman"/>
          <w:sz w:val="22"/>
          <w:szCs w:val="22"/>
          <w:lang w:val="pt-BR"/>
        </w:rPr>
        <w:t>Será facultada a presença dos representantes legais da Emissora nas assembleias gerais.</w:t>
      </w:r>
    </w:p>
    <w:p w14:paraId="1F093DF1" w14:textId="77777777" w:rsidR="00651B35" w:rsidRPr="00C8412D" w:rsidRDefault="00651B35">
      <w:pPr>
        <w:spacing w:line="300" w:lineRule="exact"/>
        <w:rPr>
          <w:rFonts w:ascii="Times New Roman" w:hAnsi="Times New Roman"/>
          <w:sz w:val="22"/>
          <w:szCs w:val="22"/>
          <w:lang w:val="pt-BR"/>
        </w:rPr>
      </w:pPr>
    </w:p>
    <w:p w14:paraId="409A033E" w14:textId="77777777" w:rsidR="00651B35" w:rsidRPr="00C8412D" w:rsidRDefault="00651B35">
      <w:pPr>
        <w:tabs>
          <w:tab w:val="left" w:pos="709"/>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12.8. </w:t>
      </w:r>
      <w:r w:rsidRPr="00C8412D">
        <w:rPr>
          <w:rFonts w:ascii="Times New Roman" w:hAnsi="Times New Roman"/>
          <w:sz w:val="22"/>
          <w:szCs w:val="22"/>
          <w:lang w:val="pt-BR"/>
        </w:rPr>
        <w:tab/>
      </w:r>
      <w:r w:rsidR="0000019B" w:rsidRPr="00C8412D">
        <w:rPr>
          <w:rFonts w:ascii="Times New Roman" w:hAnsi="Times New Roman"/>
          <w:sz w:val="22"/>
          <w:szCs w:val="22"/>
          <w:u w:val="single"/>
          <w:lang w:val="pt-BR"/>
        </w:rPr>
        <w:t>Presença do Agente Fiduciário</w:t>
      </w:r>
      <w:r w:rsidR="0000019B" w:rsidRPr="00C8412D">
        <w:rPr>
          <w:rFonts w:ascii="Times New Roman" w:hAnsi="Times New Roman"/>
          <w:sz w:val="22"/>
          <w:szCs w:val="22"/>
          <w:lang w:val="pt-BR"/>
        </w:rPr>
        <w:t xml:space="preserve">: </w:t>
      </w:r>
      <w:r w:rsidRPr="00C8412D">
        <w:rPr>
          <w:rFonts w:ascii="Times New Roman" w:hAnsi="Times New Roman"/>
          <w:sz w:val="22"/>
          <w:szCs w:val="22"/>
          <w:lang w:val="pt-BR"/>
        </w:rPr>
        <w:t>O Agente Fiduciário deverá comparecer à assembleia geral e prestar aos Investidores as informações que lhe forem solicitadas.</w:t>
      </w:r>
    </w:p>
    <w:p w14:paraId="6F7B404E" w14:textId="77777777" w:rsidR="00651B35" w:rsidRPr="00C8412D" w:rsidRDefault="00651B35">
      <w:pPr>
        <w:pStyle w:val="BodyText21"/>
        <w:tabs>
          <w:tab w:val="left" w:pos="1800"/>
        </w:tabs>
        <w:spacing w:line="300" w:lineRule="exact"/>
        <w:rPr>
          <w:sz w:val="22"/>
          <w:szCs w:val="22"/>
        </w:rPr>
      </w:pPr>
    </w:p>
    <w:p w14:paraId="665EE7EB" w14:textId="77777777" w:rsidR="00651B35" w:rsidRPr="00C8412D" w:rsidRDefault="00651B35">
      <w:pPr>
        <w:pStyle w:val="p0"/>
        <w:tabs>
          <w:tab w:val="left" w:pos="709"/>
        </w:tabs>
        <w:spacing w:after="0" w:line="300" w:lineRule="exact"/>
        <w:rPr>
          <w:rFonts w:ascii="Times New Roman" w:hAnsi="Times New Roman"/>
          <w:sz w:val="22"/>
          <w:szCs w:val="22"/>
        </w:rPr>
      </w:pPr>
      <w:bookmarkStart w:id="296" w:name="_DV_M384"/>
      <w:bookmarkEnd w:id="296"/>
      <w:r w:rsidRPr="00C8412D">
        <w:rPr>
          <w:rFonts w:ascii="Times New Roman" w:hAnsi="Times New Roman"/>
          <w:sz w:val="22"/>
          <w:szCs w:val="22"/>
        </w:rPr>
        <w:t xml:space="preserve">12.9. </w:t>
      </w:r>
      <w:r w:rsidRPr="00C8412D">
        <w:rPr>
          <w:rFonts w:ascii="Times New Roman" w:hAnsi="Times New Roman"/>
          <w:sz w:val="22"/>
          <w:szCs w:val="22"/>
        </w:rPr>
        <w:tab/>
      </w:r>
      <w:r w:rsidR="0000019B" w:rsidRPr="00C8412D">
        <w:rPr>
          <w:rFonts w:ascii="Times New Roman" w:hAnsi="Times New Roman"/>
          <w:sz w:val="22"/>
          <w:szCs w:val="22"/>
          <w:u w:val="single"/>
        </w:rPr>
        <w:t>Presidência</w:t>
      </w:r>
      <w:r w:rsidR="0000019B" w:rsidRPr="00C8412D">
        <w:rPr>
          <w:rFonts w:ascii="Times New Roman" w:hAnsi="Times New Roman"/>
          <w:sz w:val="22"/>
          <w:szCs w:val="22"/>
        </w:rPr>
        <w:t xml:space="preserve">: </w:t>
      </w:r>
      <w:r w:rsidRPr="00C8412D">
        <w:rPr>
          <w:rFonts w:ascii="Times New Roman" w:hAnsi="Times New Roman"/>
          <w:sz w:val="22"/>
          <w:szCs w:val="22"/>
        </w:rPr>
        <w:t>A presidência da assembleia geral caberá ao Investidor eleito pelos demais ou àquele que for designado pela CVM.</w:t>
      </w:r>
    </w:p>
    <w:p w14:paraId="61F41EAD" w14:textId="77777777" w:rsidR="00651B35" w:rsidRPr="00C8412D" w:rsidRDefault="00651B35">
      <w:pPr>
        <w:pStyle w:val="p0"/>
        <w:spacing w:after="0" w:line="300" w:lineRule="exact"/>
        <w:rPr>
          <w:rFonts w:ascii="Times New Roman" w:hAnsi="Times New Roman"/>
          <w:sz w:val="22"/>
          <w:szCs w:val="22"/>
        </w:rPr>
      </w:pPr>
    </w:p>
    <w:p w14:paraId="6D49B9CC" w14:textId="77777777" w:rsidR="00651B35" w:rsidRPr="00C8412D" w:rsidRDefault="00651B35">
      <w:pPr>
        <w:pStyle w:val="p0"/>
        <w:spacing w:after="0" w:line="300" w:lineRule="exact"/>
        <w:rPr>
          <w:rFonts w:ascii="Times New Roman" w:hAnsi="Times New Roman"/>
          <w:sz w:val="22"/>
          <w:szCs w:val="22"/>
        </w:rPr>
      </w:pPr>
      <w:r w:rsidRPr="00C8412D">
        <w:rPr>
          <w:rFonts w:ascii="Times New Roman" w:hAnsi="Times New Roman"/>
          <w:sz w:val="22"/>
          <w:szCs w:val="22"/>
        </w:rPr>
        <w:t>12.10.</w:t>
      </w:r>
      <w:r w:rsidRPr="00C8412D">
        <w:rPr>
          <w:rFonts w:ascii="Times New Roman" w:hAnsi="Times New Roman"/>
          <w:sz w:val="22"/>
          <w:szCs w:val="22"/>
        </w:rPr>
        <w:tab/>
      </w:r>
      <w:r w:rsidR="0000019B" w:rsidRPr="00C8412D">
        <w:rPr>
          <w:rFonts w:ascii="Times New Roman" w:hAnsi="Times New Roman"/>
          <w:sz w:val="22"/>
          <w:szCs w:val="22"/>
          <w:u w:val="single"/>
        </w:rPr>
        <w:t>Quórum Simples</w:t>
      </w:r>
      <w:r w:rsidR="0000019B" w:rsidRPr="00C8412D">
        <w:rPr>
          <w:rFonts w:ascii="Times New Roman" w:hAnsi="Times New Roman"/>
          <w:sz w:val="22"/>
          <w:szCs w:val="22"/>
        </w:rPr>
        <w:t xml:space="preserve">: </w:t>
      </w:r>
      <w:r w:rsidRPr="00C8412D">
        <w:rPr>
          <w:rFonts w:ascii="Times New Roman" w:hAnsi="Times New Roman"/>
          <w:sz w:val="22"/>
          <w:szCs w:val="22"/>
        </w:rPr>
        <w:t>Exceto conforme estabelecido neste Termo, as deliberações serão tomadas por 66% (sessenta e seis por cento) dos presentes à assembleia geral.</w:t>
      </w:r>
    </w:p>
    <w:p w14:paraId="4069B6FA" w14:textId="77777777" w:rsidR="00651B35" w:rsidRPr="00C8412D" w:rsidRDefault="00651B35">
      <w:pPr>
        <w:pStyle w:val="p0"/>
        <w:spacing w:after="0" w:line="300" w:lineRule="exact"/>
        <w:rPr>
          <w:rFonts w:ascii="Times New Roman" w:hAnsi="Times New Roman"/>
          <w:sz w:val="22"/>
          <w:szCs w:val="22"/>
        </w:rPr>
      </w:pPr>
    </w:p>
    <w:p w14:paraId="329D7601" w14:textId="595FD7D4" w:rsidR="00651B35" w:rsidRPr="00C8412D" w:rsidRDefault="00651B35">
      <w:pPr>
        <w:pStyle w:val="Cabealho"/>
        <w:tabs>
          <w:tab w:val="left" w:pos="709"/>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bookmarkStart w:id="297" w:name="_DV_M385"/>
      <w:bookmarkStart w:id="298" w:name="_DV_M386"/>
      <w:bookmarkEnd w:id="297"/>
      <w:bookmarkEnd w:id="298"/>
      <w:r w:rsidRPr="00B20583">
        <w:rPr>
          <w:rFonts w:ascii="Times New Roman" w:hAnsi="Times New Roman"/>
          <w:sz w:val="22"/>
          <w:szCs w:val="22"/>
        </w:rPr>
        <w:t>12.11.</w:t>
      </w:r>
      <w:r w:rsidRPr="00C8412D">
        <w:rPr>
          <w:rFonts w:ascii="Times New Roman" w:hAnsi="Times New Roman"/>
          <w:sz w:val="22"/>
          <w:szCs w:val="22"/>
        </w:rPr>
        <w:tab/>
      </w:r>
      <w:r w:rsidR="0000019B" w:rsidRPr="00C8412D">
        <w:rPr>
          <w:rFonts w:ascii="Times New Roman" w:hAnsi="Times New Roman"/>
          <w:sz w:val="22"/>
          <w:szCs w:val="22"/>
          <w:u w:val="single"/>
        </w:rPr>
        <w:t>Quórum Qualificado:</w:t>
      </w:r>
      <w:r w:rsidR="0000019B" w:rsidRPr="00C8412D">
        <w:rPr>
          <w:rFonts w:ascii="Times New Roman" w:hAnsi="Times New Roman"/>
          <w:sz w:val="22"/>
          <w:szCs w:val="22"/>
        </w:rPr>
        <w:t xml:space="preserve"> </w:t>
      </w:r>
      <w:r w:rsidRPr="00C8412D">
        <w:rPr>
          <w:rStyle w:val="DeltaViewInsertion"/>
          <w:rFonts w:ascii="Times New Roman" w:hAnsi="Times New Roman"/>
          <w:color w:val="auto"/>
          <w:sz w:val="22"/>
          <w:szCs w:val="22"/>
          <w:u w:val="none"/>
        </w:rPr>
        <w:t>As deliberações relativas (i) à alteração das datas de pagamento de principal e juros dos CRI; (</w:t>
      </w:r>
      <w:proofErr w:type="spellStart"/>
      <w:r w:rsidRPr="00C8412D">
        <w:rPr>
          <w:rStyle w:val="DeltaViewInsertion"/>
          <w:rFonts w:ascii="Times New Roman" w:hAnsi="Times New Roman"/>
          <w:color w:val="auto"/>
          <w:sz w:val="22"/>
          <w:szCs w:val="22"/>
          <w:u w:val="none"/>
        </w:rPr>
        <w:t>ii</w:t>
      </w:r>
      <w:proofErr w:type="spellEnd"/>
      <w:r w:rsidRPr="00C8412D">
        <w:rPr>
          <w:rStyle w:val="DeltaViewInsertion"/>
          <w:rFonts w:ascii="Times New Roman" w:hAnsi="Times New Roman"/>
          <w:color w:val="auto"/>
          <w:sz w:val="22"/>
          <w:szCs w:val="22"/>
          <w:u w:val="none"/>
        </w:rPr>
        <w:t>) à alteração da remuneração dos CRI</w:t>
      </w:r>
      <w:ins w:id="299" w:author="Hugo Alves Richard" w:date="2016-11-24T18:38:00Z">
        <w:r w:rsidR="007D3F1B">
          <w:rPr>
            <w:rStyle w:val="DeltaViewInsertion"/>
            <w:rFonts w:ascii="Times New Roman" w:hAnsi="Times New Roman"/>
            <w:color w:val="auto"/>
            <w:sz w:val="22"/>
            <w:szCs w:val="22"/>
            <w:u w:val="none"/>
          </w:rPr>
          <w:t>;</w:t>
        </w:r>
      </w:ins>
      <w:del w:id="300" w:author="Hugo Alves Richard" w:date="2016-11-24T18:38:00Z">
        <w:r w:rsidRPr="00C8412D" w:rsidDel="007D3F1B">
          <w:rPr>
            <w:rStyle w:val="DeltaViewInsertion"/>
            <w:rFonts w:ascii="Times New Roman" w:hAnsi="Times New Roman"/>
            <w:color w:val="auto"/>
            <w:sz w:val="22"/>
            <w:szCs w:val="22"/>
            <w:u w:val="none"/>
          </w:rPr>
          <w:delText>,</w:delText>
        </w:r>
      </w:del>
      <w:r w:rsidRPr="00C8412D">
        <w:rPr>
          <w:rStyle w:val="DeltaViewInsertion"/>
          <w:rFonts w:ascii="Times New Roman" w:hAnsi="Times New Roman"/>
          <w:color w:val="auto"/>
          <w:sz w:val="22"/>
          <w:szCs w:val="22"/>
          <w:u w:val="none"/>
        </w:rPr>
        <w:t xml:space="preserve"> (</w:t>
      </w:r>
      <w:proofErr w:type="spellStart"/>
      <w:r w:rsidRPr="00C8412D">
        <w:rPr>
          <w:rStyle w:val="DeltaViewInsertion"/>
          <w:rFonts w:ascii="Times New Roman" w:hAnsi="Times New Roman"/>
          <w:color w:val="auto"/>
          <w:sz w:val="22"/>
          <w:szCs w:val="22"/>
          <w:u w:val="none"/>
        </w:rPr>
        <w:t>iii</w:t>
      </w:r>
      <w:proofErr w:type="spellEnd"/>
      <w:r w:rsidRPr="00C8412D">
        <w:rPr>
          <w:rStyle w:val="DeltaViewInsertion"/>
          <w:rFonts w:ascii="Times New Roman" w:hAnsi="Times New Roman"/>
          <w:color w:val="auto"/>
          <w:sz w:val="22"/>
          <w:szCs w:val="22"/>
          <w:u w:val="none"/>
        </w:rPr>
        <w:t>) à alteração do prazo de vencimento dos CRI, (</w:t>
      </w:r>
      <w:proofErr w:type="spellStart"/>
      <w:r w:rsidRPr="00C8412D">
        <w:rPr>
          <w:rStyle w:val="DeltaViewInsertion"/>
          <w:rFonts w:ascii="Times New Roman" w:hAnsi="Times New Roman"/>
          <w:color w:val="auto"/>
          <w:sz w:val="22"/>
          <w:szCs w:val="22"/>
          <w:u w:val="none"/>
        </w:rPr>
        <w:t>iv</w:t>
      </w:r>
      <w:proofErr w:type="spellEnd"/>
      <w:r w:rsidRPr="00C8412D">
        <w:rPr>
          <w:rStyle w:val="DeltaViewInsertion"/>
          <w:rFonts w:ascii="Times New Roman" w:hAnsi="Times New Roman"/>
          <w:color w:val="auto"/>
          <w:sz w:val="22"/>
          <w:szCs w:val="22"/>
          <w:u w:val="none"/>
        </w:rPr>
        <w:t xml:space="preserve">) aos eventos de Liquidação do Patrimônio Separado; </w:t>
      </w:r>
      <w:ins w:id="301" w:author="Hugo Alves Richard" w:date="2016-11-24T18:38:00Z">
        <w:r w:rsidR="007D3F1B">
          <w:rPr>
            <w:rStyle w:val="DeltaViewInsertion"/>
            <w:rFonts w:ascii="Times New Roman" w:hAnsi="Times New Roman"/>
            <w:color w:val="auto"/>
            <w:sz w:val="22"/>
            <w:szCs w:val="22"/>
            <w:u w:val="none"/>
          </w:rPr>
          <w:t xml:space="preserve">e </w:t>
        </w:r>
      </w:ins>
      <w:r w:rsidRPr="00C8412D">
        <w:rPr>
          <w:rStyle w:val="DeltaViewInsertion"/>
          <w:rFonts w:ascii="Times New Roman" w:hAnsi="Times New Roman"/>
          <w:color w:val="auto"/>
          <w:sz w:val="22"/>
          <w:szCs w:val="22"/>
          <w:u w:val="none"/>
        </w:rPr>
        <w:t xml:space="preserve">(v) aos </w:t>
      </w:r>
      <w:r w:rsidR="000326C0" w:rsidRPr="00C8412D">
        <w:rPr>
          <w:rFonts w:ascii="Times New Roman" w:hAnsi="Times New Roman"/>
          <w:sz w:val="22"/>
          <w:szCs w:val="22"/>
        </w:rPr>
        <w:t>quóruns</w:t>
      </w:r>
      <w:r w:rsidRPr="00C8412D">
        <w:rPr>
          <w:rFonts w:ascii="Times New Roman" w:hAnsi="Times New Roman"/>
          <w:sz w:val="22"/>
          <w:szCs w:val="22"/>
        </w:rPr>
        <w:t xml:space="preserve"> de deliberação dos Investidores em assembleia geral</w:t>
      </w:r>
      <w:r w:rsidRPr="00C8412D">
        <w:rPr>
          <w:rStyle w:val="DeltaViewInsertion"/>
          <w:rFonts w:ascii="Times New Roman" w:hAnsi="Times New Roman"/>
          <w:color w:val="auto"/>
          <w:sz w:val="22"/>
          <w:szCs w:val="22"/>
          <w:u w:val="none"/>
        </w:rPr>
        <w:t xml:space="preserve">, </w:t>
      </w:r>
      <w:r w:rsidRPr="00C8412D">
        <w:rPr>
          <w:rFonts w:ascii="Times New Roman" w:hAnsi="Times New Roman"/>
          <w:sz w:val="22"/>
          <w:szCs w:val="22"/>
        </w:rPr>
        <w:t xml:space="preserve">deverão ser aprovadas </w:t>
      </w:r>
      <w:r w:rsidRPr="00C8412D">
        <w:rPr>
          <w:rStyle w:val="DeltaViewInsertion"/>
          <w:rFonts w:ascii="Times New Roman" w:hAnsi="Times New Roman"/>
          <w:color w:val="auto"/>
          <w:sz w:val="22"/>
          <w:szCs w:val="22"/>
          <w:u w:val="none"/>
        </w:rPr>
        <w:t>seja em primeira convocação da assembleia geral ou em qualquer convocação subsequente,</w:t>
      </w:r>
      <w:r w:rsidRPr="00C8412D">
        <w:rPr>
          <w:rFonts w:ascii="Times New Roman" w:hAnsi="Times New Roman"/>
          <w:sz w:val="22"/>
          <w:szCs w:val="22"/>
        </w:rPr>
        <w:t xml:space="preserve"> por Investidores </w:t>
      </w:r>
      <w:r w:rsidRPr="00C8412D">
        <w:rPr>
          <w:rStyle w:val="DeltaViewInsertion"/>
          <w:rFonts w:ascii="Times New Roman" w:hAnsi="Times New Roman"/>
          <w:color w:val="auto"/>
          <w:sz w:val="22"/>
          <w:szCs w:val="22"/>
          <w:u w:val="none"/>
        </w:rPr>
        <w:t xml:space="preserve">que </w:t>
      </w:r>
      <w:r w:rsidRPr="00C8412D">
        <w:rPr>
          <w:rFonts w:ascii="Times New Roman" w:hAnsi="Times New Roman"/>
          <w:sz w:val="22"/>
          <w:szCs w:val="22"/>
        </w:rPr>
        <w:t>representem 90% (noventa por cento)</w:t>
      </w:r>
      <w:r w:rsidRPr="00C8412D">
        <w:rPr>
          <w:rStyle w:val="DeltaViewInsertion"/>
          <w:rFonts w:ascii="Times New Roman" w:hAnsi="Times New Roman"/>
          <w:color w:val="auto"/>
          <w:sz w:val="22"/>
          <w:szCs w:val="22"/>
          <w:u w:val="none"/>
        </w:rPr>
        <w:t xml:space="preserve"> dos CRI em circulação.</w:t>
      </w:r>
    </w:p>
    <w:p w14:paraId="5DC4CE64"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622EBDD9" w14:textId="77777777" w:rsidR="00651B35" w:rsidRPr="00C8412D" w:rsidRDefault="00651B35">
      <w:pPr>
        <w:pStyle w:val="Cabealho"/>
        <w:tabs>
          <w:tab w:val="left" w:pos="709"/>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r w:rsidRPr="00C8412D">
        <w:rPr>
          <w:rStyle w:val="DeltaViewInsertion"/>
          <w:rFonts w:ascii="Times New Roman" w:hAnsi="Times New Roman"/>
          <w:color w:val="auto"/>
          <w:sz w:val="22"/>
          <w:szCs w:val="22"/>
          <w:u w:val="none"/>
        </w:rPr>
        <w:t xml:space="preserve">12.12. </w:t>
      </w:r>
      <w:r w:rsidR="0096791C" w:rsidRPr="00C8412D">
        <w:rPr>
          <w:rStyle w:val="DeltaViewInsertion"/>
          <w:rFonts w:ascii="Times New Roman" w:hAnsi="Times New Roman"/>
          <w:color w:val="auto"/>
          <w:sz w:val="22"/>
          <w:szCs w:val="22"/>
          <w:u w:val="single"/>
        </w:rPr>
        <w:t>Quórum Especial</w:t>
      </w:r>
      <w:r w:rsidR="0096791C" w:rsidRPr="00C8412D">
        <w:rPr>
          <w:rStyle w:val="DeltaViewInsertion"/>
          <w:rFonts w:ascii="Times New Roman" w:hAnsi="Times New Roman"/>
          <w:color w:val="auto"/>
          <w:sz w:val="22"/>
          <w:szCs w:val="22"/>
          <w:u w:val="none"/>
        </w:rPr>
        <w:t xml:space="preserve">: </w:t>
      </w:r>
      <w:r w:rsidRPr="00C8412D">
        <w:rPr>
          <w:rStyle w:val="DeltaViewInsertion"/>
          <w:rFonts w:ascii="Times New Roman" w:hAnsi="Times New Roman"/>
          <w:color w:val="auto"/>
          <w:sz w:val="22"/>
          <w:szCs w:val="22"/>
          <w:u w:val="none"/>
        </w:rPr>
        <w:t xml:space="preserve">As deliberações acerca da declaração da Liquidação do Patrimônio Separado, serão tomadas </w:t>
      </w:r>
      <w:r w:rsidRPr="00C8412D">
        <w:rPr>
          <w:rFonts w:ascii="Times New Roman" w:hAnsi="Times New Roman"/>
          <w:sz w:val="22"/>
          <w:szCs w:val="22"/>
        </w:rPr>
        <w:t xml:space="preserve">por </w:t>
      </w:r>
      <w:r w:rsidR="007D32E7" w:rsidRPr="00C8412D">
        <w:rPr>
          <w:rFonts w:ascii="Times New Roman" w:hAnsi="Times New Roman"/>
          <w:sz w:val="22"/>
          <w:szCs w:val="22"/>
        </w:rPr>
        <w:t>Investidores</w:t>
      </w:r>
      <w:r w:rsidRPr="00C8412D">
        <w:rPr>
          <w:rFonts w:ascii="Times New Roman" w:hAnsi="Times New Roman"/>
          <w:sz w:val="22"/>
          <w:szCs w:val="22"/>
        </w:rPr>
        <w:t xml:space="preserve"> </w:t>
      </w:r>
      <w:r w:rsidRPr="00C8412D">
        <w:rPr>
          <w:rStyle w:val="DeltaViewInsertion"/>
          <w:rFonts w:ascii="Times New Roman" w:hAnsi="Times New Roman"/>
          <w:color w:val="auto"/>
          <w:sz w:val="22"/>
          <w:szCs w:val="22"/>
          <w:u w:val="none"/>
        </w:rPr>
        <w:t xml:space="preserve">que </w:t>
      </w:r>
      <w:r w:rsidRPr="00C8412D">
        <w:rPr>
          <w:rFonts w:ascii="Times New Roman" w:hAnsi="Times New Roman"/>
          <w:sz w:val="22"/>
          <w:szCs w:val="22"/>
        </w:rPr>
        <w:t>representem 75% (setenta e cinco por cento)</w:t>
      </w:r>
      <w:r w:rsidRPr="00C8412D">
        <w:rPr>
          <w:rStyle w:val="DeltaViewInsertion"/>
          <w:rFonts w:ascii="Times New Roman" w:hAnsi="Times New Roman"/>
          <w:color w:val="auto"/>
          <w:sz w:val="22"/>
          <w:szCs w:val="22"/>
          <w:u w:val="none"/>
        </w:rPr>
        <w:t xml:space="preserve"> dos CRI em circulação.</w:t>
      </w:r>
    </w:p>
    <w:p w14:paraId="363620C6"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559417D5" w14:textId="77777777" w:rsidR="00651B35" w:rsidRPr="00C8412D" w:rsidRDefault="00651B35">
      <w:pPr>
        <w:pStyle w:val="Cabealho"/>
        <w:tabs>
          <w:tab w:val="left" w:pos="709"/>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r w:rsidRPr="00C8412D">
        <w:rPr>
          <w:rStyle w:val="DeltaViewInsertion"/>
          <w:rFonts w:ascii="Times New Roman" w:hAnsi="Times New Roman"/>
          <w:color w:val="auto"/>
          <w:sz w:val="22"/>
          <w:szCs w:val="22"/>
          <w:u w:val="none"/>
        </w:rPr>
        <w:t xml:space="preserve">12.13. </w:t>
      </w:r>
      <w:r w:rsidR="0096791C" w:rsidRPr="00C8412D">
        <w:rPr>
          <w:rStyle w:val="DeltaViewInsertion"/>
          <w:rFonts w:ascii="Times New Roman" w:hAnsi="Times New Roman"/>
          <w:color w:val="auto"/>
          <w:sz w:val="22"/>
          <w:szCs w:val="22"/>
          <w:u w:val="single"/>
        </w:rPr>
        <w:t>Desdobramento</w:t>
      </w:r>
      <w:r w:rsidR="0096791C" w:rsidRPr="00C8412D">
        <w:rPr>
          <w:rStyle w:val="DeltaViewInsertion"/>
          <w:rFonts w:ascii="Times New Roman" w:hAnsi="Times New Roman"/>
          <w:color w:val="auto"/>
          <w:sz w:val="22"/>
          <w:szCs w:val="22"/>
          <w:u w:val="none"/>
        </w:rPr>
        <w:t xml:space="preserve">: </w:t>
      </w:r>
      <w:r w:rsidRPr="00C8412D">
        <w:rPr>
          <w:rStyle w:val="DeltaViewInsertion"/>
          <w:rFonts w:ascii="Times New Roman" w:hAnsi="Times New Roman"/>
          <w:color w:val="auto"/>
          <w:sz w:val="22"/>
          <w:szCs w:val="22"/>
          <w:u w:val="none"/>
        </w:rPr>
        <w:t xml:space="preserve">A deliberação acerca do desdobramento </w:t>
      </w:r>
      <w:proofErr w:type="spellStart"/>
      <w:r w:rsidRPr="00C8412D">
        <w:rPr>
          <w:rStyle w:val="DeltaViewInsertion"/>
          <w:rFonts w:ascii="Times New Roman" w:hAnsi="Times New Roman"/>
          <w:color w:val="auto"/>
          <w:sz w:val="22"/>
          <w:szCs w:val="22"/>
          <w:u w:val="none"/>
        </w:rPr>
        <w:t>dos</w:t>
      </w:r>
      <w:proofErr w:type="spellEnd"/>
      <w:r w:rsidRPr="00C8412D">
        <w:rPr>
          <w:rStyle w:val="DeltaViewInsertion"/>
          <w:rFonts w:ascii="Times New Roman" w:hAnsi="Times New Roman"/>
          <w:color w:val="auto"/>
          <w:sz w:val="22"/>
          <w:szCs w:val="22"/>
          <w:u w:val="none"/>
        </w:rPr>
        <w:t xml:space="preserve"> CRI será tomada </w:t>
      </w:r>
      <w:r w:rsidRPr="00C8412D">
        <w:rPr>
          <w:rFonts w:ascii="Times New Roman" w:hAnsi="Times New Roman"/>
          <w:sz w:val="22"/>
          <w:szCs w:val="22"/>
        </w:rPr>
        <w:t xml:space="preserve">por Investidores </w:t>
      </w:r>
      <w:r w:rsidRPr="00C8412D">
        <w:rPr>
          <w:rStyle w:val="DeltaViewInsertion"/>
          <w:rFonts w:ascii="Times New Roman" w:hAnsi="Times New Roman"/>
          <w:color w:val="auto"/>
          <w:sz w:val="22"/>
          <w:szCs w:val="22"/>
          <w:u w:val="none"/>
        </w:rPr>
        <w:t xml:space="preserve">que </w:t>
      </w:r>
      <w:r w:rsidRPr="00C8412D">
        <w:rPr>
          <w:rFonts w:ascii="Times New Roman" w:hAnsi="Times New Roman"/>
          <w:sz w:val="22"/>
          <w:szCs w:val="22"/>
        </w:rPr>
        <w:t>representem a maioria simples</w:t>
      </w:r>
      <w:r w:rsidRPr="00C8412D">
        <w:rPr>
          <w:rStyle w:val="DeltaViewInsertion"/>
          <w:rFonts w:ascii="Times New Roman" w:hAnsi="Times New Roman"/>
          <w:color w:val="auto"/>
          <w:sz w:val="22"/>
          <w:szCs w:val="22"/>
          <w:u w:val="none"/>
        </w:rPr>
        <w:t xml:space="preserve"> dos CRI em Circulação.</w:t>
      </w:r>
    </w:p>
    <w:p w14:paraId="2D63204B"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p>
    <w:p w14:paraId="4EDAB5E3"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r w:rsidRPr="00C8412D">
        <w:rPr>
          <w:rStyle w:val="DeltaViewInsertion"/>
          <w:rFonts w:ascii="Times New Roman" w:hAnsi="Times New Roman"/>
          <w:color w:val="auto"/>
          <w:sz w:val="22"/>
          <w:szCs w:val="22"/>
          <w:u w:val="none"/>
        </w:rPr>
        <w:t>12.14.</w:t>
      </w:r>
      <w:r w:rsidRPr="00C8412D">
        <w:rPr>
          <w:rStyle w:val="DeltaViewInsertion"/>
          <w:rFonts w:ascii="Times New Roman" w:hAnsi="Times New Roman"/>
          <w:color w:val="auto"/>
          <w:sz w:val="22"/>
          <w:szCs w:val="22"/>
          <w:u w:val="none"/>
        </w:rPr>
        <w:tab/>
      </w:r>
      <w:r w:rsidR="0096791C" w:rsidRPr="00C8412D">
        <w:rPr>
          <w:rStyle w:val="DeltaViewInsertion"/>
          <w:rFonts w:ascii="Times New Roman" w:hAnsi="Times New Roman"/>
          <w:color w:val="auto"/>
          <w:sz w:val="22"/>
          <w:szCs w:val="22"/>
          <w:u w:val="single"/>
        </w:rPr>
        <w:t>Quórum para Não Recompra Compulsória</w:t>
      </w:r>
      <w:r w:rsidR="0096791C" w:rsidRPr="00C8412D">
        <w:rPr>
          <w:rStyle w:val="DeltaViewInsertion"/>
          <w:rFonts w:ascii="Times New Roman" w:hAnsi="Times New Roman"/>
          <w:color w:val="auto"/>
          <w:sz w:val="22"/>
          <w:szCs w:val="22"/>
          <w:u w:val="none"/>
        </w:rPr>
        <w:t xml:space="preserve">: </w:t>
      </w:r>
      <w:r w:rsidRPr="00C8412D">
        <w:rPr>
          <w:rStyle w:val="DeltaViewInsertion"/>
          <w:rFonts w:ascii="Times New Roman" w:hAnsi="Times New Roman"/>
          <w:color w:val="auto"/>
          <w:sz w:val="22"/>
          <w:szCs w:val="22"/>
          <w:u w:val="none"/>
        </w:rPr>
        <w:t>Os Investidores poderão optar, por deliberação de, no mínimo, 75% (setenta e cinco por cento) dos CRI em circulação, por não exigir a Recompra Compulsória dos Créditos Imobiliários.</w:t>
      </w:r>
    </w:p>
    <w:p w14:paraId="37809ABC"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p>
    <w:p w14:paraId="5BBCECE5" w14:textId="5674A128"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r w:rsidRPr="00C8412D">
        <w:rPr>
          <w:rStyle w:val="DeltaViewInsertion"/>
          <w:rFonts w:ascii="Times New Roman" w:hAnsi="Times New Roman"/>
          <w:color w:val="auto"/>
          <w:sz w:val="22"/>
          <w:szCs w:val="22"/>
          <w:u w:val="none"/>
        </w:rPr>
        <w:t>12.15.</w:t>
      </w:r>
      <w:r w:rsidRPr="00C8412D">
        <w:rPr>
          <w:rStyle w:val="DeltaViewInsertion"/>
          <w:rFonts w:ascii="Times New Roman" w:hAnsi="Times New Roman"/>
          <w:color w:val="auto"/>
          <w:sz w:val="22"/>
          <w:szCs w:val="22"/>
          <w:u w:val="none"/>
        </w:rPr>
        <w:tab/>
      </w:r>
      <w:r w:rsidR="0096791C" w:rsidRPr="00C8412D">
        <w:rPr>
          <w:rStyle w:val="DeltaViewInsertion"/>
          <w:rFonts w:ascii="Times New Roman" w:hAnsi="Times New Roman"/>
          <w:color w:val="auto"/>
          <w:sz w:val="22"/>
          <w:szCs w:val="22"/>
          <w:u w:val="single"/>
        </w:rPr>
        <w:t>Regularidade da Assembleia</w:t>
      </w:r>
      <w:r w:rsidR="0096791C" w:rsidRPr="00C8412D">
        <w:rPr>
          <w:rStyle w:val="DeltaViewInsertion"/>
          <w:rFonts w:ascii="Times New Roman" w:hAnsi="Times New Roman"/>
          <w:color w:val="auto"/>
          <w:sz w:val="22"/>
          <w:szCs w:val="22"/>
          <w:u w:val="none"/>
        </w:rPr>
        <w:t xml:space="preserve">: </w:t>
      </w:r>
      <w:r w:rsidRPr="00C8412D">
        <w:rPr>
          <w:rStyle w:val="DeltaViewInsertion"/>
          <w:rFonts w:ascii="Times New Roman" w:hAnsi="Times New Roman"/>
          <w:color w:val="auto"/>
          <w:sz w:val="22"/>
          <w:szCs w:val="22"/>
          <w:u w:val="none"/>
        </w:rPr>
        <w:t xml:space="preserve">Independentemente das formalidades previstas na lei e neste Termo, será considerada regular a assembleia geral a que comparecerem os titulares de todos os CRI em </w:t>
      </w:r>
      <w:r w:rsidR="00E60FC0" w:rsidRPr="00C8412D">
        <w:rPr>
          <w:rStyle w:val="DeltaViewInsertion"/>
          <w:rFonts w:ascii="Times New Roman" w:hAnsi="Times New Roman"/>
          <w:color w:val="auto"/>
          <w:sz w:val="22"/>
          <w:szCs w:val="22"/>
          <w:u w:val="none"/>
        </w:rPr>
        <w:t>c</w:t>
      </w:r>
      <w:r w:rsidRPr="00C8412D">
        <w:rPr>
          <w:rStyle w:val="DeltaViewInsertion"/>
          <w:rFonts w:ascii="Times New Roman" w:hAnsi="Times New Roman"/>
          <w:color w:val="auto"/>
          <w:sz w:val="22"/>
          <w:szCs w:val="22"/>
          <w:u w:val="none"/>
        </w:rPr>
        <w:t xml:space="preserve">irculação. </w:t>
      </w:r>
    </w:p>
    <w:p w14:paraId="79D8FBC8" w14:textId="77777777" w:rsidR="00651B35" w:rsidRPr="00C8412D" w:rsidRDefault="00651B35">
      <w:pPr>
        <w:pStyle w:val="BodyText21"/>
        <w:tabs>
          <w:tab w:val="left" w:pos="284"/>
        </w:tabs>
        <w:spacing w:line="300" w:lineRule="exact"/>
        <w:rPr>
          <w:sz w:val="22"/>
          <w:szCs w:val="22"/>
        </w:rPr>
      </w:pPr>
    </w:p>
    <w:p w14:paraId="14402BC2" w14:textId="77777777" w:rsidR="00651B35" w:rsidRPr="00C8412D" w:rsidRDefault="00651B35">
      <w:pPr>
        <w:pStyle w:val="Ttulo2"/>
        <w:tabs>
          <w:tab w:val="left" w:pos="284"/>
        </w:tabs>
        <w:spacing w:line="300" w:lineRule="exact"/>
        <w:rPr>
          <w:rFonts w:ascii="Times New Roman" w:hAnsi="Times New Roman"/>
          <w:sz w:val="22"/>
          <w:szCs w:val="22"/>
        </w:rPr>
      </w:pPr>
      <w:bookmarkStart w:id="302" w:name="_Toc110076271"/>
      <w:bookmarkStart w:id="303" w:name="_Toc163380710"/>
      <w:bookmarkStart w:id="304" w:name="_Toc180553626"/>
      <w:bookmarkStart w:id="305" w:name="_Toc205799101"/>
      <w:bookmarkStart w:id="306" w:name="_Toc241983076"/>
      <w:bookmarkStart w:id="307" w:name="_Toc266295734"/>
      <w:bookmarkStart w:id="308" w:name="_Toc299444355"/>
      <w:bookmarkStart w:id="309" w:name="_Toc299707267"/>
      <w:bookmarkStart w:id="310" w:name="_Toc449709471"/>
      <w:r w:rsidRPr="00C8412D">
        <w:rPr>
          <w:rFonts w:ascii="Times New Roman" w:hAnsi="Times New Roman"/>
          <w:sz w:val="22"/>
          <w:szCs w:val="22"/>
        </w:rPr>
        <w:t>CLÁUSULA DÉCIMA TERCEIRA - DESPESAS DO PATRIMÔNIO SEPARADO</w:t>
      </w:r>
      <w:bookmarkEnd w:id="302"/>
      <w:bookmarkEnd w:id="303"/>
      <w:bookmarkEnd w:id="304"/>
      <w:bookmarkEnd w:id="305"/>
      <w:bookmarkEnd w:id="306"/>
      <w:bookmarkEnd w:id="307"/>
      <w:bookmarkEnd w:id="308"/>
      <w:bookmarkEnd w:id="309"/>
      <w:bookmarkEnd w:id="310"/>
    </w:p>
    <w:p w14:paraId="7CDB6DF1" w14:textId="77777777" w:rsidR="00651B35" w:rsidRPr="00C8412D" w:rsidRDefault="00651B35">
      <w:pPr>
        <w:pStyle w:val="BodyText21"/>
        <w:tabs>
          <w:tab w:val="left" w:pos="284"/>
          <w:tab w:val="left" w:pos="426"/>
          <w:tab w:val="left" w:pos="709"/>
        </w:tabs>
        <w:spacing w:line="300" w:lineRule="exact"/>
        <w:rPr>
          <w:b/>
          <w:bCs/>
          <w:sz w:val="22"/>
          <w:szCs w:val="22"/>
        </w:rPr>
      </w:pPr>
    </w:p>
    <w:p w14:paraId="0915A6CC"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13.1.</w:t>
      </w:r>
      <w:r w:rsidRPr="00C8412D">
        <w:rPr>
          <w:rFonts w:ascii="Times New Roman" w:hAnsi="Times New Roman"/>
          <w:sz w:val="22"/>
          <w:szCs w:val="22"/>
          <w:lang w:val="pt-BR"/>
        </w:rPr>
        <w:tab/>
      </w:r>
      <w:r w:rsidR="0096791C" w:rsidRPr="00C8412D">
        <w:rPr>
          <w:rFonts w:ascii="Times New Roman" w:hAnsi="Times New Roman"/>
          <w:sz w:val="22"/>
          <w:szCs w:val="22"/>
          <w:u w:val="single"/>
          <w:lang w:val="pt-BR"/>
        </w:rPr>
        <w:t>Despesas do Patrimônio Separado</w:t>
      </w:r>
      <w:r w:rsidR="0096791C" w:rsidRPr="00C8412D">
        <w:rPr>
          <w:rFonts w:ascii="Times New Roman" w:hAnsi="Times New Roman"/>
          <w:sz w:val="22"/>
          <w:szCs w:val="22"/>
          <w:lang w:val="pt-BR"/>
        </w:rPr>
        <w:t xml:space="preserve">: </w:t>
      </w:r>
      <w:r w:rsidRPr="00C8412D">
        <w:rPr>
          <w:rFonts w:ascii="Times New Roman" w:hAnsi="Times New Roman"/>
          <w:sz w:val="22"/>
          <w:szCs w:val="22"/>
          <w:lang w:val="pt-BR"/>
        </w:rPr>
        <w:t>São despesas de responsabilidade do Patrimônio Separado:</w:t>
      </w:r>
    </w:p>
    <w:p w14:paraId="1EAC977C" w14:textId="77777777" w:rsidR="00651B35" w:rsidRPr="00C8412D" w:rsidRDefault="00651B35">
      <w:pPr>
        <w:pStyle w:val="BodyText21"/>
        <w:tabs>
          <w:tab w:val="left" w:pos="284"/>
          <w:tab w:val="left" w:pos="426"/>
          <w:tab w:val="left" w:pos="709"/>
        </w:tabs>
        <w:spacing w:line="300" w:lineRule="exact"/>
        <w:rPr>
          <w:sz w:val="22"/>
          <w:szCs w:val="22"/>
        </w:rPr>
      </w:pPr>
    </w:p>
    <w:p w14:paraId="5E3C2C70" w14:textId="61669D05" w:rsidR="00651B35" w:rsidRPr="00C8412D" w:rsidRDefault="00651B35" w:rsidP="0098348B">
      <w:pPr>
        <w:pStyle w:val="BodyText21"/>
        <w:numPr>
          <w:ilvl w:val="0"/>
          <w:numId w:val="4"/>
        </w:numPr>
        <w:tabs>
          <w:tab w:val="clear" w:pos="720"/>
          <w:tab w:val="left" w:pos="284"/>
          <w:tab w:val="left" w:pos="426"/>
        </w:tabs>
        <w:spacing w:line="300" w:lineRule="exact"/>
        <w:ind w:left="0" w:firstLine="0"/>
        <w:rPr>
          <w:sz w:val="22"/>
          <w:szCs w:val="22"/>
        </w:rPr>
      </w:pPr>
      <w:proofErr w:type="gramStart"/>
      <w:r w:rsidRPr="00C8412D">
        <w:rPr>
          <w:sz w:val="22"/>
          <w:szCs w:val="22"/>
        </w:rPr>
        <w:t>as</w:t>
      </w:r>
      <w:proofErr w:type="gramEnd"/>
      <w:r w:rsidRPr="00C8412D">
        <w:rPr>
          <w:sz w:val="22"/>
          <w:szCs w:val="22"/>
        </w:rPr>
        <w:t xml:space="preserve"> despesas com a gestão, cobrança, realização, administração, custódia e liquidação dos Créditos Imobiliários e do Patrimônio Separado, inclusive as referentes à sua transferência para outra entidade que opere no Sistema de Financiamento Imobiliário, incluindo, mas não limitado</w:t>
      </w:r>
      <w:r w:rsidR="00E13DCE" w:rsidRPr="00C8412D">
        <w:rPr>
          <w:sz w:val="22"/>
          <w:szCs w:val="22"/>
        </w:rPr>
        <w:t xml:space="preserve"> ao custo de gestão de </w:t>
      </w:r>
      <w:r w:rsidR="00BA132F" w:rsidRPr="00BA132F">
        <w:rPr>
          <w:sz w:val="22"/>
          <w:szCs w:val="22"/>
        </w:rPr>
        <w:t>R$3.146,30 (três mil, cento e quarenta e seis reais e trinta centavos)</w:t>
      </w:r>
      <w:r w:rsidRPr="00C8412D">
        <w:rPr>
          <w:sz w:val="22"/>
          <w:szCs w:val="22"/>
        </w:rPr>
        <w:t>, custódia das CCI, remuneração do Agente Fiduciário e outros custos eventualmente acordados entre as respectivas partes;</w:t>
      </w:r>
    </w:p>
    <w:p w14:paraId="4581ADF6" w14:textId="77777777" w:rsidR="00651B35" w:rsidRPr="00C8412D" w:rsidRDefault="00651B35">
      <w:pPr>
        <w:pStyle w:val="BodyText21"/>
        <w:tabs>
          <w:tab w:val="left" w:pos="284"/>
          <w:tab w:val="left" w:pos="426"/>
        </w:tabs>
        <w:spacing w:line="300" w:lineRule="exact"/>
        <w:rPr>
          <w:sz w:val="22"/>
          <w:szCs w:val="22"/>
        </w:rPr>
      </w:pPr>
    </w:p>
    <w:p w14:paraId="1AFB9814"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proofErr w:type="gramStart"/>
      <w:r w:rsidRPr="00C8412D">
        <w:rPr>
          <w:sz w:val="22"/>
          <w:szCs w:val="22"/>
        </w:rPr>
        <w:t>os</w:t>
      </w:r>
      <w:proofErr w:type="gramEnd"/>
      <w:r w:rsidRPr="00C8412D">
        <w:rPr>
          <w:sz w:val="22"/>
          <w:szCs w:val="22"/>
        </w:rPr>
        <w:t xml:space="preserve"> custos e despesas decorrentes da administração e cobrança dos Créditos Imobiliários, incluindo o Contrato de </w:t>
      </w:r>
      <w:r w:rsidRPr="00C8412D">
        <w:rPr>
          <w:i/>
          <w:sz w:val="22"/>
          <w:szCs w:val="22"/>
        </w:rPr>
        <w:t>Servicing</w:t>
      </w:r>
      <w:r w:rsidRPr="00C8412D">
        <w:rPr>
          <w:sz w:val="22"/>
          <w:szCs w:val="22"/>
        </w:rPr>
        <w:t xml:space="preserve"> e Cobrança, bem como decorrentes da eventual substituição do </w:t>
      </w:r>
      <w:proofErr w:type="spellStart"/>
      <w:r w:rsidRPr="00C8412D">
        <w:rPr>
          <w:sz w:val="22"/>
          <w:szCs w:val="22"/>
        </w:rPr>
        <w:t>Servicer</w:t>
      </w:r>
      <w:proofErr w:type="spellEnd"/>
      <w:r w:rsidRPr="00C8412D">
        <w:rPr>
          <w:sz w:val="22"/>
          <w:szCs w:val="22"/>
        </w:rPr>
        <w:t xml:space="preserve">, nas hipóteses de rescisão do Contrato de </w:t>
      </w:r>
      <w:r w:rsidRPr="00C8412D">
        <w:rPr>
          <w:i/>
          <w:sz w:val="22"/>
          <w:szCs w:val="22"/>
        </w:rPr>
        <w:t>Servicing</w:t>
      </w:r>
      <w:r w:rsidRPr="00C8412D">
        <w:rPr>
          <w:sz w:val="22"/>
          <w:szCs w:val="22"/>
        </w:rPr>
        <w:t xml:space="preserve"> e Cobrança que, por quaisquer motivos, não venham a ser arcados pelo Cedente durante a vigência dos CRI;</w:t>
      </w:r>
    </w:p>
    <w:p w14:paraId="4105E559" w14:textId="77777777" w:rsidR="00651B35" w:rsidRPr="00C8412D" w:rsidRDefault="00651B35">
      <w:pPr>
        <w:pStyle w:val="BodyText21"/>
        <w:tabs>
          <w:tab w:val="left" w:pos="284"/>
          <w:tab w:val="left" w:pos="426"/>
        </w:tabs>
        <w:spacing w:line="300" w:lineRule="exact"/>
        <w:rPr>
          <w:sz w:val="22"/>
          <w:szCs w:val="22"/>
        </w:rPr>
      </w:pPr>
    </w:p>
    <w:p w14:paraId="1A3C5602"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proofErr w:type="gramStart"/>
      <w:r w:rsidRPr="00C8412D">
        <w:rPr>
          <w:sz w:val="22"/>
          <w:szCs w:val="22"/>
        </w:rPr>
        <w:t>as</w:t>
      </w:r>
      <w:proofErr w:type="gramEnd"/>
      <w:r w:rsidRPr="00C8412D">
        <w:rPr>
          <w:sz w:val="22"/>
          <w:szCs w:val="22"/>
        </w:rPr>
        <w:t xml:space="preserve"> despesas com terceiros especialistas, advogados, auditores ou fiscais, bem como as despesas com procedimentos legais, incluindo sucumbência, incorridas para resguardar os interesses dos Investidores e realização dos Créditos Imobiliários e Garantias integrantes do Patrimônio Separado, que deverão ser previamente aprovadas e pagas pelos Investidores;</w:t>
      </w:r>
    </w:p>
    <w:p w14:paraId="17BC59EE" w14:textId="77777777" w:rsidR="00651B35" w:rsidRPr="00C8412D" w:rsidRDefault="00651B35">
      <w:pPr>
        <w:pStyle w:val="BodyText21"/>
        <w:tabs>
          <w:tab w:val="left" w:pos="284"/>
          <w:tab w:val="left" w:pos="426"/>
        </w:tabs>
        <w:spacing w:line="300" w:lineRule="exact"/>
        <w:rPr>
          <w:sz w:val="22"/>
          <w:szCs w:val="22"/>
        </w:rPr>
      </w:pPr>
    </w:p>
    <w:p w14:paraId="2FD2B2B7"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proofErr w:type="gramStart"/>
      <w:r w:rsidRPr="00C8412D">
        <w:rPr>
          <w:sz w:val="22"/>
          <w:szCs w:val="22"/>
        </w:rPr>
        <w:t>as</w:t>
      </w:r>
      <w:proofErr w:type="gramEnd"/>
      <w:r w:rsidRPr="00C8412D">
        <w:rPr>
          <w:sz w:val="22"/>
          <w:szCs w:val="22"/>
        </w:rPr>
        <w:t xml:space="preserve"> despesas com publicações, transporte, alimentação, viagens e estadias, necessárias ao exercício da função de Agente Fiduciário, durante ou após a prestação dos serviços, mas em razão desta, serão pagas pela Emissora, desde que, sempre que possível, aprovadas previamente por ela. O Agente Fiduciário fica desde já ciente e concorda com o risco de não ter tais despesas reembolsadas caso tenham sido realizadas em discordância com (i) critérios de bom senso e razoabilidade geralmente aceitos em relações comerciais do gênero; ou (</w:t>
      </w:r>
      <w:proofErr w:type="spellStart"/>
      <w:r w:rsidRPr="00C8412D">
        <w:rPr>
          <w:sz w:val="22"/>
          <w:szCs w:val="22"/>
        </w:rPr>
        <w:t>ii</w:t>
      </w:r>
      <w:proofErr w:type="spellEnd"/>
      <w:r w:rsidRPr="00C8412D">
        <w:rPr>
          <w:sz w:val="22"/>
          <w:szCs w:val="22"/>
        </w:rPr>
        <w:t>) a função fiduciária que lhe é inerente;</w:t>
      </w:r>
    </w:p>
    <w:p w14:paraId="411ED33F" w14:textId="77777777" w:rsidR="00651B35" w:rsidRPr="00C8412D" w:rsidRDefault="00651B35">
      <w:pPr>
        <w:pStyle w:val="BodyText21"/>
        <w:tabs>
          <w:tab w:val="left" w:pos="284"/>
          <w:tab w:val="left" w:pos="426"/>
        </w:tabs>
        <w:spacing w:line="300" w:lineRule="exact"/>
        <w:rPr>
          <w:sz w:val="22"/>
          <w:szCs w:val="22"/>
        </w:rPr>
      </w:pPr>
    </w:p>
    <w:p w14:paraId="569AFDA3" w14:textId="77777777" w:rsidR="00651B35" w:rsidRPr="00C8412D" w:rsidRDefault="00651B35" w:rsidP="00B20583">
      <w:pPr>
        <w:numPr>
          <w:ilvl w:val="0"/>
          <w:numId w:val="4"/>
        </w:numPr>
        <w:tabs>
          <w:tab w:val="left" w:pos="284"/>
        </w:tabs>
        <w:spacing w:line="300" w:lineRule="exact"/>
        <w:ind w:left="0" w:firstLine="0"/>
        <w:jc w:val="both"/>
        <w:rPr>
          <w:rFonts w:ascii="Times New Roman" w:hAnsi="Times New Roman"/>
          <w:sz w:val="22"/>
          <w:szCs w:val="22"/>
          <w:lang w:val="pt-BR"/>
        </w:rPr>
      </w:pPr>
      <w:proofErr w:type="gramStart"/>
      <w:r w:rsidRPr="00C8412D">
        <w:rPr>
          <w:rFonts w:ascii="Times New Roman" w:hAnsi="Times New Roman"/>
          <w:sz w:val="22"/>
          <w:szCs w:val="22"/>
          <w:lang w:val="pt-BR"/>
        </w:rPr>
        <w:t>as</w:t>
      </w:r>
      <w:proofErr w:type="gramEnd"/>
      <w:r w:rsidRPr="00C8412D">
        <w:rPr>
          <w:rFonts w:ascii="Times New Roman" w:hAnsi="Times New Roman"/>
          <w:sz w:val="22"/>
          <w:szCs w:val="22"/>
          <w:lang w:val="pt-BR"/>
        </w:rPr>
        <w:t xml:space="preserve"> taxas e tributos, de qualquer natureza, atualmente vigentes, que tenham como base de cálculo receitas ou resultados apurados no âmbito do Patrimônio Separado;</w:t>
      </w:r>
    </w:p>
    <w:p w14:paraId="130149AF" w14:textId="77777777" w:rsidR="00651B35" w:rsidRPr="00C8412D" w:rsidRDefault="00651B35">
      <w:pPr>
        <w:pStyle w:val="BodyText21"/>
        <w:tabs>
          <w:tab w:val="left" w:pos="284"/>
          <w:tab w:val="left" w:pos="426"/>
        </w:tabs>
        <w:spacing w:line="300" w:lineRule="exact"/>
        <w:rPr>
          <w:sz w:val="22"/>
          <w:szCs w:val="22"/>
        </w:rPr>
      </w:pPr>
    </w:p>
    <w:p w14:paraId="33746E88"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proofErr w:type="gramStart"/>
      <w:r w:rsidRPr="00C8412D">
        <w:rPr>
          <w:sz w:val="22"/>
          <w:szCs w:val="22"/>
        </w:rPr>
        <w:t>as</w:t>
      </w:r>
      <w:proofErr w:type="gramEnd"/>
      <w:r w:rsidRPr="00C8412D">
        <w:rPr>
          <w:sz w:val="22"/>
          <w:szCs w:val="22"/>
        </w:rPr>
        <w:t xml:space="preserve"> 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os CRI e/ou sobre os Créditos Imobiliários e Garantias;</w:t>
      </w:r>
    </w:p>
    <w:p w14:paraId="14C1147A" w14:textId="77777777" w:rsidR="00651B35" w:rsidRPr="00C8412D" w:rsidRDefault="00651B35">
      <w:pPr>
        <w:pStyle w:val="BodyText21"/>
        <w:tabs>
          <w:tab w:val="left" w:pos="284"/>
          <w:tab w:val="left" w:pos="426"/>
        </w:tabs>
        <w:spacing w:line="300" w:lineRule="exact"/>
        <w:rPr>
          <w:sz w:val="22"/>
          <w:szCs w:val="22"/>
        </w:rPr>
      </w:pPr>
    </w:p>
    <w:p w14:paraId="4E3B4138"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r w:rsidRPr="00C8412D">
        <w:rPr>
          <w:sz w:val="22"/>
          <w:szCs w:val="22"/>
        </w:rPr>
        <w:t>as perdas, danos, obrigações ou despesas, incluindo taxas e honorários advocatícios arbitrados pelo juiz, decorrentes de sentença transitada em julgado, resultantes, direta ou indiretamente, da emissão dos CRI, exceto se tais perdas, danos, obrigações ou despesas: (i) forem resultantes de inadimplemento, dolo ou culpa por parte da Emissora ou de seus administradores, empregados, consultores e agentes, conforme vier a ser determinado em decisão judicial final proferida pelo juízo competente; ou (</w:t>
      </w:r>
      <w:proofErr w:type="spellStart"/>
      <w:r w:rsidRPr="00C8412D">
        <w:rPr>
          <w:sz w:val="22"/>
          <w:szCs w:val="22"/>
        </w:rPr>
        <w:t>ii</w:t>
      </w:r>
      <w:proofErr w:type="spellEnd"/>
      <w:r w:rsidRPr="00C8412D">
        <w:rPr>
          <w:sz w:val="22"/>
          <w:szCs w:val="22"/>
        </w:rPr>
        <w:t xml:space="preserve">) sejam de responsabilidade do Cedente ou puderem ser a ele atribuídos como de sua responsabilidade, por culpa ou dolo comprovado; e </w:t>
      </w:r>
    </w:p>
    <w:p w14:paraId="5241E453" w14:textId="77777777" w:rsidR="00651B35" w:rsidRPr="00C8412D" w:rsidRDefault="00651B35">
      <w:pPr>
        <w:pStyle w:val="BodyText21"/>
        <w:tabs>
          <w:tab w:val="left" w:pos="284"/>
          <w:tab w:val="left" w:pos="426"/>
        </w:tabs>
        <w:spacing w:line="300" w:lineRule="exact"/>
        <w:rPr>
          <w:sz w:val="22"/>
          <w:szCs w:val="22"/>
        </w:rPr>
      </w:pPr>
    </w:p>
    <w:p w14:paraId="44E11BF8"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proofErr w:type="gramStart"/>
      <w:r w:rsidRPr="00C8412D">
        <w:rPr>
          <w:sz w:val="22"/>
          <w:szCs w:val="22"/>
        </w:rPr>
        <w:t>demais</w:t>
      </w:r>
      <w:proofErr w:type="gramEnd"/>
      <w:r w:rsidRPr="00C8412D">
        <w:rPr>
          <w:sz w:val="22"/>
          <w:szCs w:val="22"/>
        </w:rPr>
        <w:t xml:space="preserve"> despesas previstas em lei, na regulamentação aplicável, ou neste Termo.</w:t>
      </w:r>
    </w:p>
    <w:p w14:paraId="0AFACE71" w14:textId="77777777" w:rsidR="00651B35" w:rsidRPr="00C8412D" w:rsidRDefault="00651B35">
      <w:pPr>
        <w:pStyle w:val="Corpodetexto"/>
        <w:tabs>
          <w:tab w:val="left" w:pos="284"/>
        </w:tabs>
        <w:spacing w:line="300" w:lineRule="exact"/>
        <w:rPr>
          <w:b/>
          <w:bCs/>
          <w:i/>
          <w:iCs/>
          <w:sz w:val="22"/>
          <w:szCs w:val="22"/>
        </w:rPr>
      </w:pPr>
    </w:p>
    <w:p w14:paraId="52CE7441" w14:textId="7BE27661" w:rsidR="00A02665" w:rsidRPr="00C8412D" w:rsidRDefault="00A02665">
      <w:pPr>
        <w:pStyle w:val="BodyText21"/>
        <w:tabs>
          <w:tab w:val="left" w:pos="0"/>
          <w:tab w:val="left" w:pos="284"/>
        </w:tabs>
        <w:spacing w:line="300" w:lineRule="exact"/>
        <w:ind w:left="284"/>
        <w:rPr>
          <w:sz w:val="22"/>
          <w:szCs w:val="22"/>
        </w:rPr>
      </w:pPr>
      <w:r w:rsidRPr="00C8412D">
        <w:rPr>
          <w:sz w:val="22"/>
          <w:szCs w:val="22"/>
        </w:rPr>
        <w:t>13.1.1. A Emissora esclarece que as despesas do Pa</w:t>
      </w:r>
      <w:r w:rsidR="00E13DCE" w:rsidRPr="00C8412D">
        <w:rPr>
          <w:sz w:val="22"/>
          <w:szCs w:val="22"/>
        </w:rPr>
        <w:t>trimônio Separado previstas na C</w:t>
      </w:r>
      <w:r w:rsidRPr="00C8412D">
        <w:rPr>
          <w:sz w:val="22"/>
          <w:szCs w:val="22"/>
        </w:rPr>
        <w:t xml:space="preserve">láusula 13.1 e incisos serão imputadas ao Cedente por meio do Ajuste de Despesas previsto na Cláusula 2.2. </w:t>
      </w:r>
      <w:proofErr w:type="gramStart"/>
      <w:r w:rsidRPr="00C8412D">
        <w:rPr>
          <w:sz w:val="22"/>
          <w:szCs w:val="22"/>
        </w:rPr>
        <w:t>acima</w:t>
      </w:r>
      <w:proofErr w:type="gramEnd"/>
      <w:r w:rsidRPr="00C8412D">
        <w:rPr>
          <w:sz w:val="22"/>
          <w:szCs w:val="22"/>
        </w:rPr>
        <w:t>, por meio do qual o Cedente arcará com tais despesas mensalmente nas Datas de Verificação.</w:t>
      </w:r>
    </w:p>
    <w:p w14:paraId="554ECC16" w14:textId="77777777" w:rsidR="00A02665" w:rsidRPr="00C8412D" w:rsidRDefault="00A02665">
      <w:pPr>
        <w:pStyle w:val="DeltaViewAnnounce"/>
        <w:spacing w:before="0" w:beforeAutospacing="0" w:after="0" w:afterAutospacing="0" w:line="300" w:lineRule="exact"/>
        <w:rPr>
          <w:rFonts w:ascii="Times New Roman" w:hAnsi="Times New Roman" w:cs="Times New Roman"/>
          <w:sz w:val="22"/>
          <w:szCs w:val="22"/>
          <w:lang w:val="pt-BR"/>
        </w:rPr>
      </w:pPr>
    </w:p>
    <w:p w14:paraId="4AF8461A" w14:textId="48AE55FA" w:rsidR="00651B35" w:rsidRPr="00C8412D" w:rsidRDefault="00651B35">
      <w:pPr>
        <w:pStyle w:val="BodyText21"/>
        <w:tabs>
          <w:tab w:val="left" w:pos="0"/>
          <w:tab w:val="left" w:pos="284"/>
        </w:tabs>
        <w:spacing w:line="300" w:lineRule="exact"/>
        <w:rPr>
          <w:sz w:val="22"/>
          <w:szCs w:val="22"/>
        </w:rPr>
      </w:pPr>
      <w:r w:rsidRPr="00C8412D">
        <w:rPr>
          <w:sz w:val="22"/>
          <w:szCs w:val="22"/>
        </w:rPr>
        <w:lastRenderedPageBreak/>
        <w:t>13.2.</w:t>
      </w:r>
      <w:r w:rsidRPr="00C8412D">
        <w:rPr>
          <w:sz w:val="22"/>
          <w:szCs w:val="22"/>
        </w:rPr>
        <w:tab/>
      </w:r>
      <w:r w:rsidR="0096791C" w:rsidRPr="00C8412D">
        <w:rPr>
          <w:sz w:val="22"/>
          <w:szCs w:val="22"/>
          <w:u w:val="single"/>
        </w:rPr>
        <w:t>Limitação de Responsabilidade</w:t>
      </w:r>
      <w:r w:rsidR="0096791C" w:rsidRPr="00C8412D">
        <w:rPr>
          <w:sz w:val="22"/>
          <w:szCs w:val="22"/>
        </w:rPr>
        <w:t xml:space="preserve">: </w:t>
      </w:r>
      <w:r w:rsidRPr="00C8412D">
        <w:rPr>
          <w:sz w:val="22"/>
          <w:szCs w:val="22"/>
        </w:rPr>
        <w:t>Considerando-se que a responsabilidade da Emissora se limita ao Patrimônio Separado,</w:t>
      </w:r>
      <w:r w:rsidR="00E13DCE" w:rsidRPr="00C8412D">
        <w:rPr>
          <w:sz w:val="22"/>
          <w:szCs w:val="22"/>
        </w:rPr>
        <w:t xml:space="preserve"> nos termos da Lei n.º 9.514/97 e da Cláusula</w:t>
      </w:r>
      <w:r w:rsidRPr="00C8412D">
        <w:rPr>
          <w:sz w:val="22"/>
          <w:szCs w:val="22"/>
        </w:rPr>
        <w:t xml:space="preserve"> 9.5 deste Termo, caso o Patrimônio Separado seja insuficiente para arca</w:t>
      </w:r>
      <w:r w:rsidR="00E13DCE" w:rsidRPr="00C8412D">
        <w:rPr>
          <w:sz w:val="22"/>
          <w:szCs w:val="22"/>
        </w:rPr>
        <w:t xml:space="preserve">r com as despesas mencionadas na </w:t>
      </w:r>
      <w:del w:id="311" w:author="Hugo Alves Richard" w:date="2016-11-24T18:39:00Z">
        <w:r w:rsidR="00E13DCE" w:rsidRPr="00C8412D" w:rsidDel="007D3F1B">
          <w:rPr>
            <w:sz w:val="22"/>
            <w:szCs w:val="22"/>
          </w:rPr>
          <w:delText>Cláuusla</w:delText>
        </w:r>
        <w:r w:rsidRPr="00C8412D" w:rsidDel="007D3F1B">
          <w:rPr>
            <w:sz w:val="22"/>
            <w:szCs w:val="22"/>
          </w:rPr>
          <w:delText xml:space="preserve"> </w:delText>
        </w:r>
      </w:del>
      <w:ins w:id="312" w:author="Hugo Alves Richard" w:date="2016-11-24T18:39:00Z">
        <w:r w:rsidR="007D3F1B">
          <w:rPr>
            <w:sz w:val="22"/>
            <w:szCs w:val="22"/>
          </w:rPr>
          <w:t>Cláusula</w:t>
        </w:r>
        <w:r w:rsidR="007D3F1B" w:rsidRPr="00C8412D">
          <w:rPr>
            <w:sz w:val="22"/>
            <w:szCs w:val="22"/>
          </w:rPr>
          <w:t xml:space="preserve"> </w:t>
        </w:r>
      </w:ins>
      <w:r w:rsidRPr="00C8412D">
        <w:rPr>
          <w:sz w:val="22"/>
          <w:szCs w:val="22"/>
        </w:rPr>
        <w:t>13.1, acima, tais despesas serão suportadas pelos Investidores, na proporção dos CRI titulados por cada um deles.</w:t>
      </w:r>
    </w:p>
    <w:p w14:paraId="31A632AE" w14:textId="77777777" w:rsidR="00651B35" w:rsidRPr="00C8412D" w:rsidRDefault="00651B35">
      <w:pPr>
        <w:pStyle w:val="BodyText21"/>
        <w:tabs>
          <w:tab w:val="left" w:pos="284"/>
          <w:tab w:val="left" w:pos="426"/>
        </w:tabs>
        <w:spacing w:line="300" w:lineRule="exact"/>
        <w:rPr>
          <w:sz w:val="22"/>
          <w:szCs w:val="22"/>
        </w:rPr>
      </w:pPr>
    </w:p>
    <w:p w14:paraId="4FF311E1" w14:textId="7FD72135" w:rsidR="00651B35" w:rsidRPr="00C8412D" w:rsidRDefault="00651B35">
      <w:pPr>
        <w:pStyle w:val="BodyText21"/>
        <w:tabs>
          <w:tab w:val="left" w:pos="0"/>
          <w:tab w:val="left" w:pos="284"/>
        </w:tabs>
        <w:spacing w:line="300" w:lineRule="exact"/>
        <w:rPr>
          <w:sz w:val="22"/>
          <w:szCs w:val="22"/>
        </w:rPr>
      </w:pPr>
      <w:r w:rsidRPr="00C8412D">
        <w:rPr>
          <w:sz w:val="22"/>
          <w:szCs w:val="22"/>
        </w:rPr>
        <w:t>13.3.</w:t>
      </w:r>
      <w:r w:rsidRPr="00C8412D">
        <w:rPr>
          <w:sz w:val="22"/>
          <w:szCs w:val="22"/>
        </w:rPr>
        <w:tab/>
      </w:r>
      <w:r w:rsidR="0096791C" w:rsidRPr="00C8412D">
        <w:rPr>
          <w:sz w:val="22"/>
          <w:szCs w:val="22"/>
          <w:u w:val="single"/>
        </w:rPr>
        <w:t>Despesas de Responsabilidade dos Investidores</w:t>
      </w:r>
      <w:r w:rsidR="0096791C" w:rsidRPr="00C8412D">
        <w:rPr>
          <w:sz w:val="22"/>
          <w:szCs w:val="22"/>
        </w:rPr>
        <w:t xml:space="preserve">: </w:t>
      </w:r>
      <w:r w:rsidR="00E13DCE" w:rsidRPr="00C8412D">
        <w:rPr>
          <w:sz w:val="22"/>
          <w:szCs w:val="22"/>
        </w:rPr>
        <w:t>Observado o disposto na</w:t>
      </w:r>
      <w:r w:rsidRPr="00C8412D">
        <w:rPr>
          <w:sz w:val="22"/>
          <w:szCs w:val="22"/>
        </w:rPr>
        <w:t xml:space="preserve">s </w:t>
      </w:r>
      <w:r w:rsidR="00E13DCE" w:rsidRPr="00C8412D">
        <w:rPr>
          <w:sz w:val="22"/>
          <w:szCs w:val="22"/>
        </w:rPr>
        <w:t>Cláusulas</w:t>
      </w:r>
      <w:r w:rsidRPr="00C8412D">
        <w:rPr>
          <w:sz w:val="22"/>
          <w:szCs w:val="22"/>
        </w:rPr>
        <w:t xml:space="preserve"> 13.1 e 13.2, acima, são de responsabilidade dos Investidores:</w:t>
      </w:r>
    </w:p>
    <w:p w14:paraId="3B01C852"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4E6EB4A0" w14:textId="3E77D04D" w:rsidR="00651B35" w:rsidRPr="00C8412D" w:rsidRDefault="00651B35" w:rsidP="00B20583">
      <w:pPr>
        <w:numPr>
          <w:ilvl w:val="0"/>
          <w:numId w:val="6"/>
        </w:numPr>
        <w:tabs>
          <w:tab w:val="left" w:pos="284"/>
        </w:tabs>
        <w:spacing w:line="300" w:lineRule="exact"/>
        <w:ind w:left="0" w:firstLine="0"/>
        <w:jc w:val="both"/>
        <w:rPr>
          <w:rFonts w:ascii="Times New Roman" w:eastAsia="Arial Unicode MS" w:hAnsi="Times New Roman"/>
          <w:sz w:val="22"/>
          <w:szCs w:val="22"/>
          <w:lang w:val="pt-BR"/>
        </w:rPr>
      </w:pPr>
      <w:proofErr w:type="gramStart"/>
      <w:r w:rsidRPr="00C8412D">
        <w:rPr>
          <w:rFonts w:ascii="Times New Roman" w:eastAsia="Arial Unicode MS" w:hAnsi="Times New Roman"/>
          <w:sz w:val="22"/>
          <w:szCs w:val="22"/>
          <w:lang w:val="pt-BR"/>
        </w:rPr>
        <w:t>eventuais</w:t>
      </w:r>
      <w:proofErr w:type="gramEnd"/>
      <w:r w:rsidRPr="00C8412D">
        <w:rPr>
          <w:rFonts w:ascii="Times New Roman" w:eastAsia="Arial Unicode MS" w:hAnsi="Times New Roman"/>
          <w:sz w:val="22"/>
          <w:szCs w:val="22"/>
          <w:lang w:val="pt-BR"/>
        </w:rPr>
        <w:t xml:space="preserve"> despesas e taxas relativas à negociação e custódia dos CRI n</w:t>
      </w:r>
      <w:r w:rsidR="00E13DCE" w:rsidRPr="00C8412D">
        <w:rPr>
          <w:rFonts w:ascii="Times New Roman" w:eastAsia="Arial Unicode MS" w:hAnsi="Times New Roman"/>
          <w:sz w:val="22"/>
          <w:szCs w:val="22"/>
          <w:lang w:val="pt-BR"/>
        </w:rPr>
        <w:t>ão compreendidas na descrição da Cláusula</w:t>
      </w:r>
      <w:r w:rsidRPr="00C8412D">
        <w:rPr>
          <w:rFonts w:ascii="Times New Roman" w:eastAsia="Arial Unicode MS" w:hAnsi="Times New Roman"/>
          <w:sz w:val="22"/>
          <w:szCs w:val="22"/>
          <w:lang w:val="pt-BR"/>
        </w:rPr>
        <w:t xml:space="preserve"> 13.1, acima;</w:t>
      </w:r>
    </w:p>
    <w:p w14:paraId="081438DE"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0AD64EDB" w14:textId="77777777" w:rsidR="00651B35" w:rsidRPr="00C8412D" w:rsidRDefault="00651B35" w:rsidP="00B20583">
      <w:pPr>
        <w:numPr>
          <w:ilvl w:val="0"/>
          <w:numId w:val="6"/>
        </w:numPr>
        <w:tabs>
          <w:tab w:val="left" w:pos="284"/>
        </w:tabs>
        <w:spacing w:line="300" w:lineRule="exact"/>
        <w:ind w:left="0" w:firstLine="0"/>
        <w:jc w:val="both"/>
        <w:rPr>
          <w:rFonts w:ascii="Times New Roman" w:eastAsia="Arial Unicode MS" w:hAnsi="Times New Roman"/>
          <w:sz w:val="22"/>
          <w:szCs w:val="22"/>
          <w:lang w:val="pt-BR"/>
        </w:rPr>
      </w:pPr>
      <w:proofErr w:type="gramStart"/>
      <w:r w:rsidRPr="00C8412D">
        <w:rPr>
          <w:rFonts w:ascii="Times New Roman" w:eastAsia="Arial Unicode MS" w:hAnsi="Times New Roman"/>
          <w:sz w:val="22"/>
          <w:szCs w:val="22"/>
          <w:lang w:val="pt-BR"/>
        </w:rPr>
        <w:t>todos</w:t>
      </w:r>
      <w:proofErr w:type="gramEnd"/>
      <w:r w:rsidRPr="00C8412D">
        <w:rPr>
          <w:rFonts w:ascii="Times New Roman" w:eastAsia="Arial Unicode MS" w:hAnsi="Times New Roman"/>
          <w:sz w:val="22"/>
          <w:szCs w:val="22"/>
          <w:lang w:val="pt-BR"/>
        </w:rPr>
        <w:t xml:space="preserve"> os custos e despesas incorridos para salvaguardar os direitos e prerrogativas dos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e</w:t>
      </w:r>
    </w:p>
    <w:p w14:paraId="5A9BCF7E"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26740DDC" w14:textId="621C0406" w:rsidR="00651B35" w:rsidRPr="00C8412D" w:rsidRDefault="00651B35" w:rsidP="00B20583">
      <w:pPr>
        <w:numPr>
          <w:ilvl w:val="0"/>
          <w:numId w:val="6"/>
        </w:numPr>
        <w:tabs>
          <w:tab w:val="left" w:pos="284"/>
        </w:tabs>
        <w:spacing w:line="300" w:lineRule="exact"/>
        <w:ind w:left="0" w:firstLine="0"/>
        <w:jc w:val="both"/>
        <w:rPr>
          <w:rFonts w:ascii="Times New Roman" w:eastAsia="Arial Unicode MS" w:hAnsi="Times New Roman"/>
          <w:sz w:val="22"/>
          <w:szCs w:val="22"/>
          <w:lang w:val="pt-BR"/>
        </w:rPr>
      </w:pPr>
      <w:proofErr w:type="gramStart"/>
      <w:r w:rsidRPr="00C8412D">
        <w:rPr>
          <w:rFonts w:ascii="Times New Roman" w:eastAsia="Arial Unicode MS" w:hAnsi="Times New Roman"/>
          <w:sz w:val="22"/>
          <w:szCs w:val="22"/>
          <w:lang w:val="pt-BR"/>
        </w:rPr>
        <w:t>tributos</w:t>
      </w:r>
      <w:proofErr w:type="gramEnd"/>
      <w:r w:rsidRPr="00C8412D">
        <w:rPr>
          <w:rFonts w:ascii="Times New Roman" w:eastAsia="Arial Unicode MS" w:hAnsi="Times New Roman"/>
          <w:sz w:val="22"/>
          <w:szCs w:val="22"/>
          <w:lang w:val="pt-BR"/>
        </w:rPr>
        <w:t xml:space="preserve"> diretos e indiretos incidentes sobre o investimento em CRI, incluindo, mas não se l</w:t>
      </w:r>
      <w:r w:rsidR="00E13DCE" w:rsidRPr="00C8412D">
        <w:rPr>
          <w:rFonts w:ascii="Times New Roman" w:eastAsia="Arial Unicode MS" w:hAnsi="Times New Roman"/>
          <w:sz w:val="22"/>
          <w:szCs w:val="22"/>
          <w:lang w:val="pt-BR"/>
        </w:rPr>
        <w:t>imitando, àqueles mencionados na Cláusula</w:t>
      </w:r>
      <w:r w:rsidRPr="00C8412D">
        <w:rPr>
          <w:rFonts w:ascii="Times New Roman" w:eastAsia="Arial Unicode MS" w:hAnsi="Times New Roman"/>
          <w:sz w:val="22"/>
          <w:szCs w:val="22"/>
          <w:lang w:val="pt-BR"/>
        </w:rPr>
        <w:t xml:space="preserve"> 14.1, abaixo.</w:t>
      </w:r>
    </w:p>
    <w:p w14:paraId="4D4478C7"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56DA4B8C" w14:textId="77777777" w:rsidR="00651B35" w:rsidRPr="00C8412D" w:rsidRDefault="00651B35">
      <w:pPr>
        <w:tabs>
          <w:tab w:val="left" w:pos="284"/>
        </w:tabs>
        <w:spacing w:line="300" w:lineRule="exact"/>
        <w:ind w:left="284"/>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 xml:space="preserve">13.3.1. No caso de transferência da administração do Patrimônio Separado para outra entidade que opere no Sistema de Financiamento Imobiliário, nas condições previstas neste Termo, os recursos necessários para cobrir as despesas com medidas judiciais ou extrajudiciais, necessárias à salvaguarda dos direitos e prerrogativas dos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xml:space="preserve">, deverão ser previamente aprovadas pelos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xml:space="preserve"> e adiantadas ao Agente Fiduciário, na proporção de CRI detidos, na data da respectiva aprovação.</w:t>
      </w:r>
    </w:p>
    <w:p w14:paraId="0F913139"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501A18BE" w14:textId="211E0B78" w:rsidR="00651B35" w:rsidRPr="00C8412D" w:rsidRDefault="00651B35">
      <w:pPr>
        <w:tabs>
          <w:tab w:val="left" w:pos="284"/>
        </w:tabs>
        <w:spacing w:line="300" w:lineRule="exact"/>
        <w:ind w:left="284"/>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 xml:space="preserve">13.3.2. Em razão do disposto na alínea </w:t>
      </w:r>
      <w:r w:rsidR="00DA219E" w:rsidRPr="00C8412D">
        <w:rPr>
          <w:rFonts w:ascii="Times New Roman" w:eastAsia="Arial Unicode MS" w:hAnsi="Times New Roman"/>
          <w:sz w:val="22"/>
          <w:szCs w:val="22"/>
          <w:lang w:val="pt-BR"/>
        </w:rPr>
        <w:t>"</w:t>
      </w:r>
      <w:r w:rsidRPr="00C8412D">
        <w:rPr>
          <w:rFonts w:ascii="Times New Roman" w:eastAsia="Arial Unicode MS" w:hAnsi="Times New Roman"/>
          <w:sz w:val="22"/>
          <w:szCs w:val="22"/>
          <w:lang w:val="pt-BR"/>
        </w:rPr>
        <w:t>b</w:t>
      </w:r>
      <w:r w:rsidR="00DA219E" w:rsidRPr="00C8412D">
        <w:rPr>
          <w:rFonts w:ascii="Times New Roman" w:eastAsia="Arial Unicode MS" w:hAnsi="Times New Roman"/>
          <w:sz w:val="22"/>
          <w:szCs w:val="22"/>
          <w:lang w:val="pt-BR"/>
        </w:rPr>
        <w:t>"</w:t>
      </w:r>
      <w:r w:rsidRPr="00C8412D">
        <w:rPr>
          <w:rFonts w:ascii="Times New Roman" w:eastAsia="Arial Unicode MS" w:hAnsi="Times New Roman"/>
          <w:sz w:val="22"/>
          <w:szCs w:val="22"/>
          <w:lang w:val="pt-BR"/>
        </w:rPr>
        <w:t xml:space="preserve"> d</w:t>
      </w:r>
      <w:r w:rsidR="0008611E" w:rsidRPr="00C8412D">
        <w:rPr>
          <w:rFonts w:ascii="Times New Roman" w:eastAsia="Arial Unicode MS" w:hAnsi="Times New Roman"/>
          <w:sz w:val="22"/>
          <w:szCs w:val="22"/>
          <w:lang w:val="pt-BR"/>
        </w:rPr>
        <w:t>a Cláusula</w:t>
      </w:r>
      <w:r w:rsidRPr="00C8412D">
        <w:rPr>
          <w:rFonts w:ascii="Times New Roman" w:eastAsia="Arial Unicode MS" w:hAnsi="Times New Roman"/>
          <w:sz w:val="22"/>
          <w:szCs w:val="22"/>
          <w:lang w:val="pt-BR"/>
        </w:rPr>
        <w:t xml:space="preserve"> 13.3, acima, as despesas a serem incorridas pelos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xml:space="preserve"> à Emissora, na defesa dos interesses dos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xml:space="preserve">, deverão ser previamente aprovadas pelos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w:t>
      </w:r>
    </w:p>
    <w:p w14:paraId="14342457" w14:textId="77777777" w:rsidR="00651B35" w:rsidRPr="00C8412D" w:rsidRDefault="00651B35">
      <w:pPr>
        <w:pStyle w:val="Corpodetexto"/>
        <w:tabs>
          <w:tab w:val="left" w:pos="284"/>
        </w:tabs>
        <w:spacing w:line="300" w:lineRule="exact"/>
        <w:rPr>
          <w:b/>
          <w:bCs/>
          <w:i/>
          <w:iCs/>
          <w:sz w:val="22"/>
          <w:szCs w:val="22"/>
        </w:rPr>
      </w:pPr>
    </w:p>
    <w:p w14:paraId="2F62E5FD" w14:textId="77777777" w:rsidR="00651B35" w:rsidRPr="00C8412D" w:rsidRDefault="00651B35">
      <w:pPr>
        <w:pStyle w:val="Ttulo2"/>
        <w:tabs>
          <w:tab w:val="left" w:pos="284"/>
        </w:tabs>
        <w:spacing w:line="300" w:lineRule="exact"/>
        <w:rPr>
          <w:rFonts w:ascii="Times New Roman" w:hAnsi="Times New Roman"/>
          <w:i/>
          <w:iCs/>
          <w:sz w:val="22"/>
          <w:szCs w:val="22"/>
        </w:rPr>
      </w:pPr>
      <w:bookmarkStart w:id="313" w:name="_Toc205799102"/>
      <w:bookmarkStart w:id="314" w:name="_Toc241983077"/>
      <w:bookmarkStart w:id="315" w:name="_Toc266295735"/>
      <w:bookmarkStart w:id="316" w:name="_Toc299444356"/>
      <w:bookmarkStart w:id="317" w:name="_Toc299707268"/>
      <w:bookmarkStart w:id="318" w:name="_Toc449709472"/>
      <w:r w:rsidRPr="00C8412D">
        <w:rPr>
          <w:rFonts w:ascii="Times New Roman" w:hAnsi="Times New Roman"/>
          <w:sz w:val="22"/>
          <w:szCs w:val="22"/>
        </w:rPr>
        <w:t>CLÁUSULA DÉCIMA QUARTA – TRATAMENTO TRIBUTÁRIO APLICÁVEL AOS INVESTIDORES</w:t>
      </w:r>
      <w:bookmarkEnd w:id="313"/>
      <w:bookmarkEnd w:id="314"/>
      <w:bookmarkEnd w:id="315"/>
      <w:bookmarkEnd w:id="316"/>
      <w:bookmarkEnd w:id="317"/>
      <w:bookmarkEnd w:id="318"/>
    </w:p>
    <w:p w14:paraId="001DE039" w14:textId="77777777" w:rsidR="00651B35" w:rsidRPr="00C8412D" w:rsidRDefault="00651B35">
      <w:pPr>
        <w:pStyle w:val="Corpodetexto"/>
        <w:tabs>
          <w:tab w:val="left" w:pos="284"/>
        </w:tabs>
        <w:spacing w:line="300" w:lineRule="exact"/>
        <w:rPr>
          <w:i/>
          <w:iCs/>
          <w:sz w:val="22"/>
          <w:szCs w:val="22"/>
        </w:rPr>
      </w:pPr>
    </w:p>
    <w:p w14:paraId="58C73BD7" w14:textId="7CA3904B" w:rsidR="00C8412D" w:rsidRPr="00B20583" w:rsidRDefault="00651B35" w:rsidP="00B20583">
      <w:pPr>
        <w:spacing w:line="300" w:lineRule="exact"/>
        <w:jc w:val="both"/>
        <w:rPr>
          <w:rFonts w:ascii="Times New Roman" w:hAnsi="Times New Roman"/>
          <w:color w:val="000000"/>
          <w:sz w:val="22"/>
          <w:szCs w:val="22"/>
          <w:lang w:val="pt-BR"/>
        </w:rPr>
      </w:pPr>
      <w:r w:rsidRPr="00B20583">
        <w:rPr>
          <w:rFonts w:ascii="Times New Roman" w:hAnsi="Times New Roman"/>
          <w:sz w:val="22"/>
          <w:szCs w:val="22"/>
          <w:lang w:val="pt-BR"/>
        </w:rPr>
        <w:t>14.1.</w:t>
      </w:r>
      <w:r w:rsidRPr="00B20583">
        <w:rPr>
          <w:rFonts w:ascii="Times New Roman" w:hAnsi="Times New Roman"/>
          <w:sz w:val="22"/>
          <w:szCs w:val="22"/>
          <w:lang w:val="pt-BR"/>
        </w:rPr>
        <w:tab/>
      </w:r>
      <w:r w:rsidR="0096791C" w:rsidRPr="00B20583">
        <w:rPr>
          <w:rFonts w:ascii="Times New Roman" w:hAnsi="Times New Roman"/>
          <w:bCs/>
          <w:iCs/>
          <w:sz w:val="22"/>
          <w:szCs w:val="22"/>
          <w:u w:val="single"/>
          <w:lang w:val="pt-BR"/>
        </w:rPr>
        <w:t>Tributação</w:t>
      </w:r>
      <w:r w:rsidR="0096791C" w:rsidRPr="00B20583">
        <w:rPr>
          <w:rFonts w:ascii="Times New Roman" w:hAnsi="Times New Roman"/>
          <w:bCs/>
          <w:iCs/>
          <w:sz w:val="22"/>
          <w:szCs w:val="22"/>
          <w:lang w:val="pt-BR"/>
        </w:rPr>
        <w:t xml:space="preserve">: </w:t>
      </w:r>
      <w:r w:rsidR="00C8412D" w:rsidRPr="00B20583">
        <w:rPr>
          <w:rFonts w:ascii="Times New Roman" w:hAnsi="Times New Roman"/>
          <w:bCs/>
          <w:iCs/>
          <w:sz w:val="22"/>
          <w:szCs w:val="22"/>
          <w:lang w:val="pt-BR"/>
        </w:rPr>
        <w:t>o</w:t>
      </w:r>
      <w:r w:rsidR="00C8412D" w:rsidRPr="00B20583">
        <w:rPr>
          <w:rFonts w:ascii="Times New Roman" w:hAnsi="Times New Roman"/>
          <w:iCs/>
          <w:color w:val="000000"/>
          <w:sz w:val="22"/>
          <w:szCs w:val="22"/>
          <w:lang w:val="pt-BR"/>
        </w:rPr>
        <w:t>s Investidores não devem considerar unicamente as informações contidas abaixo para fins de avaliar o tratamento tributário de seu investimento em CRI, devendo consultar seus próprios assessores quanto à tributação específica à qual estarão sujeitos, especialmente quanto a outros tributos eventualmente aplicáveis a esse investimento ou a ganhos porventura auferidos em operações com CRI</w:t>
      </w:r>
      <w:r w:rsidR="00C8412D" w:rsidRPr="00B20583">
        <w:rPr>
          <w:rFonts w:ascii="Times New Roman" w:hAnsi="Times New Roman"/>
          <w:color w:val="000000"/>
          <w:sz w:val="22"/>
          <w:szCs w:val="22"/>
          <w:lang w:val="pt-BR"/>
        </w:rPr>
        <w:t>.</w:t>
      </w:r>
    </w:p>
    <w:p w14:paraId="7E90A738" w14:textId="77777777" w:rsidR="00C8412D" w:rsidRPr="00B20583" w:rsidRDefault="00C8412D" w:rsidP="00B20583">
      <w:pPr>
        <w:spacing w:line="300" w:lineRule="exact"/>
        <w:jc w:val="both"/>
        <w:rPr>
          <w:rFonts w:ascii="Times New Roman" w:hAnsi="Times New Roman"/>
          <w:color w:val="000000"/>
          <w:sz w:val="22"/>
          <w:szCs w:val="22"/>
          <w:lang w:val="pt-BR"/>
        </w:rPr>
      </w:pPr>
    </w:p>
    <w:p w14:paraId="6207C654" w14:textId="77777777" w:rsidR="00C8412D" w:rsidRPr="00B20583" w:rsidRDefault="00C8412D" w:rsidP="00B20583">
      <w:pPr>
        <w:spacing w:line="300" w:lineRule="exact"/>
        <w:jc w:val="both"/>
        <w:rPr>
          <w:rFonts w:ascii="Times New Roman" w:hAnsi="Times New Roman"/>
          <w:b/>
          <w:color w:val="000000"/>
          <w:sz w:val="22"/>
          <w:szCs w:val="22"/>
          <w:u w:val="single"/>
          <w:lang w:val="pt-BR"/>
        </w:rPr>
      </w:pPr>
      <w:r w:rsidRPr="00B20583">
        <w:rPr>
          <w:rFonts w:ascii="Times New Roman" w:hAnsi="Times New Roman"/>
          <w:b/>
          <w:color w:val="000000"/>
          <w:sz w:val="22"/>
          <w:szCs w:val="22"/>
          <w:u w:val="single"/>
          <w:lang w:val="pt-BR"/>
        </w:rPr>
        <w:t>Imposto de Renda</w:t>
      </w:r>
    </w:p>
    <w:p w14:paraId="5F507B5A"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2D9908AF"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 xml:space="preserve">Como regra </w:t>
      </w:r>
      <w:r w:rsidRPr="00B20583">
        <w:rPr>
          <w:rFonts w:ascii="Times New Roman" w:hAnsi="Times New Roman"/>
          <w:color w:val="000000"/>
          <w:sz w:val="22"/>
          <w:szCs w:val="22"/>
          <w:lang w:val="pt-BR"/>
        </w:rPr>
        <w:t xml:space="preserve">geral, os rendimentos em CRI auferidos por pessoas jurídicas não-financeiras estão sujeitos à </w:t>
      </w:r>
      <w:r w:rsidRPr="00B20583">
        <w:rPr>
          <w:rFonts w:ascii="Times New Roman" w:hAnsi="Times New Roman"/>
          <w:iCs/>
          <w:color w:val="000000"/>
          <w:sz w:val="22"/>
          <w:szCs w:val="22"/>
          <w:lang w:val="pt-BR"/>
        </w:rPr>
        <w:t>incidência do Imposto de Renda Retido na Fonte ("</w:t>
      </w:r>
      <w:r w:rsidRPr="00B20583">
        <w:rPr>
          <w:rFonts w:ascii="Times New Roman" w:hAnsi="Times New Roman"/>
          <w:iCs/>
          <w:color w:val="000000"/>
          <w:sz w:val="22"/>
          <w:szCs w:val="22"/>
          <w:u w:val="single"/>
          <w:lang w:val="pt-BR"/>
        </w:rPr>
        <w:t>IRRF</w:t>
      </w:r>
      <w:r w:rsidRPr="00B20583">
        <w:rPr>
          <w:rFonts w:ascii="Times New Roman" w:hAnsi="Times New Roman"/>
          <w:iCs/>
          <w:color w:val="000000"/>
          <w:sz w:val="22"/>
          <w:szCs w:val="22"/>
          <w:lang w:val="pt-BR"/>
        </w:rPr>
        <w:t xml:space="preserve">"), a ser calculado com base na aplicação de alíquotas regressivas, de acordo com o prazo da aplicação geradora dos rendimentos tributáveis: (a) até 180 dias: alíquota de 22,5%; (b) de 181 a 360 dias: alíquota de 20%; (c) de 361 a 720 dias: alíquota de 17,5% e (d) acima de 720 dias: alíquota de 15%. Este prazo de aplicação é contado da data em que o </w:t>
      </w:r>
      <w:bookmarkStart w:id="319" w:name="_DV_C191"/>
      <w:r w:rsidRPr="00B20583">
        <w:rPr>
          <w:rFonts w:ascii="Times New Roman" w:hAnsi="Times New Roman"/>
          <w:color w:val="000000"/>
          <w:sz w:val="22"/>
          <w:szCs w:val="22"/>
          <w:lang w:val="pt-BR"/>
        </w:rPr>
        <w:t>respectivo titular de CRI</w:t>
      </w:r>
      <w:bookmarkEnd w:id="319"/>
      <w:r w:rsidRPr="00B20583">
        <w:rPr>
          <w:rFonts w:ascii="Times New Roman" w:hAnsi="Times New Roman"/>
          <w:iCs/>
          <w:color w:val="000000"/>
          <w:sz w:val="22"/>
          <w:szCs w:val="22"/>
          <w:lang w:val="pt-BR"/>
        </w:rPr>
        <w:t xml:space="preserve"> efetuou o </w:t>
      </w:r>
      <w:r w:rsidRPr="00B20583">
        <w:rPr>
          <w:rFonts w:ascii="Times New Roman" w:hAnsi="Times New Roman"/>
          <w:iCs/>
          <w:color w:val="000000"/>
          <w:sz w:val="22"/>
          <w:szCs w:val="22"/>
          <w:lang w:val="pt-BR"/>
        </w:rPr>
        <w:lastRenderedPageBreak/>
        <w:t>investimento, até a data do resgate (artigo 1° da Lei n.º 11.033, de 21 de dezembro de 2004 e artigo 65 da Lei n.º 8.981, de 20 de janeiro de 1995).</w:t>
      </w:r>
    </w:p>
    <w:p w14:paraId="62EEE502"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01D469DA"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Não obstante, há regras específicas aplicáveis a cada tipo de investidor, conforme sua qualificação como pessoa física, pessoa jurídica, inclusive isenta, fundo de investimento, instituição financeira, sociedade de seguro, de previdência privada, de capitalização, corretora de títulos, valores mobiliários e câmbio, distribuidora de títulos e valores mobiliários, sociedade de arrendamento mercantil ou investidor estrangeiro.</w:t>
      </w:r>
    </w:p>
    <w:p w14:paraId="4CED87CB"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4F7F480C"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O IRRF retido, na forma descrita acima, das pessoas jurídicas não-financeiras tributadas com base no lucro real, presumido ou arbitrado, é considerado antecipação do imposto de renda devido, gerando o direito a ser deduzido do Imposto de Renda da Pessoa Jurídica ("</w:t>
      </w:r>
      <w:r w:rsidRPr="00B20583">
        <w:rPr>
          <w:rFonts w:ascii="Times New Roman" w:hAnsi="Times New Roman"/>
          <w:iCs/>
          <w:color w:val="000000"/>
          <w:sz w:val="22"/>
          <w:szCs w:val="22"/>
          <w:u w:val="single"/>
          <w:lang w:val="pt-BR"/>
        </w:rPr>
        <w:t>IRPJ</w:t>
      </w:r>
      <w:r w:rsidRPr="00B20583">
        <w:rPr>
          <w:rFonts w:ascii="Times New Roman" w:hAnsi="Times New Roman"/>
          <w:iCs/>
          <w:color w:val="000000"/>
          <w:sz w:val="22"/>
          <w:szCs w:val="22"/>
          <w:lang w:val="pt-BR"/>
        </w:rPr>
        <w:t xml:space="preserve">") apurado em cada período de apuração (artigo 76, I da Lei </w:t>
      </w:r>
      <w:proofErr w:type="spellStart"/>
      <w:r w:rsidRPr="00B20583">
        <w:rPr>
          <w:rFonts w:ascii="Times New Roman" w:hAnsi="Times New Roman"/>
          <w:iCs/>
          <w:color w:val="000000"/>
          <w:sz w:val="22"/>
          <w:szCs w:val="22"/>
          <w:lang w:val="pt-BR"/>
        </w:rPr>
        <w:t>n.°</w:t>
      </w:r>
      <w:proofErr w:type="spellEnd"/>
      <w:r w:rsidRPr="00B20583">
        <w:rPr>
          <w:rFonts w:ascii="Times New Roman" w:hAnsi="Times New Roman"/>
          <w:iCs/>
          <w:color w:val="000000"/>
          <w:sz w:val="22"/>
          <w:szCs w:val="22"/>
          <w:lang w:val="pt-BR"/>
        </w:rPr>
        <w:t xml:space="preserve"> 8.981, de 20 de janeiro de 1995). O rendimento também deverá ser computado na base de cálculo do IRPJ e da Contribuição Social sobre o Lucro Líquido ("</w:t>
      </w:r>
      <w:r w:rsidRPr="00B20583">
        <w:rPr>
          <w:rFonts w:ascii="Times New Roman" w:hAnsi="Times New Roman"/>
          <w:iCs/>
          <w:color w:val="000000"/>
          <w:sz w:val="22"/>
          <w:szCs w:val="22"/>
          <w:u w:val="single"/>
          <w:lang w:val="pt-BR"/>
        </w:rPr>
        <w:t>CSLL</w:t>
      </w:r>
      <w:r w:rsidRPr="00B20583">
        <w:rPr>
          <w:rFonts w:ascii="Times New Roman" w:hAnsi="Times New Roman"/>
          <w:iCs/>
          <w:color w:val="000000"/>
          <w:sz w:val="22"/>
          <w:szCs w:val="22"/>
          <w:lang w:val="pt-BR"/>
        </w:rPr>
        <w:t>"). As alíquotas do IRPJ correspondem a 15% e adicional de 10%, sendo o adicional calculado sobre a parcela do lucro real que exceder o equivalente a R$240.000,00 (duzentos e quarenta mil reais) por ano; a alíquota da CSLL, para pessoas jurídicas não-financeiras, corresponde a 9%.</w:t>
      </w:r>
    </w:p>
    <w:p w14:paraId="60FBC1E9"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354AE169" w14:textId="77777777" w:rsidR="00C8412D" w:rsidRPr="00B20583" w:rsidRDefault="00C8412D" w:rsidP="00B20583">
      <w:pPr>
        <w:spacing w:line="300" w:lineRule="exact"/>
        <w:jc w:val="both"/>
        <w:rPr>
          <w:rFonts w:ascii="Times New Roman" w:hAnsi="Times New Roman"/>
          <w:color w:val="000000"/>
          <w:sz w:val="22"/>
          <w:szCs w:val="22"/>
          <w:lang w:val="pt-BR"/>
        </w:rPr>
      </w:pPr>
      <w:bookmarkStart w:id="320" w:name="_DV_C196"/>
      <w:r w:rsidRPr="00B20583">
        <w:rPr>
          <w:rFonts w:ascii="Times New Roman" w:hAnsi="Times New Roman"/>
          <w:color w:val="000000"/>
          <w:sz w:val="22"/>
          <w:szCs w:val="22"/>
          <w:lang w:val="pt-BR"/>
        </w:rPr>
        <w:t xml:space="preserve">Desde 1º de julho de 2015, os rendimentos em CRI auferidos por pessoas jurídicas não-financeiras tributadas sob a </w:t>
      </w:r>
      <w:bookmarkStart w:id="321" w:name="_DV_C198"/>
      <w:bookmarkEnd w:id="320"/>
      <w:r w:rsidRPr="00B20583">
        <w:rPr>
          <w:rFonts w:ascii="Times New Roman" w:hAnsi="Times New Roman"/>
          <w:color w:val="000000"/>
          <w:sz w:val="22"/>
          <w:szCs w:val="22"/>
          <w:lang w:val="pt-BR"/>
        </w:rPr>
        <w:t>sistemática não cumulativa, sujeitam-se à contribuição ao PIS e à COFINS às alíquotas de 0,65% e 4%, respectivamente (Decreto n.º 8.426, de 1º de abril de 2015).</w:t>
      </w:r>
      <w:bookmarkEnd w:id="321"/>
    </w:p>
    <w:p w14:paraId="14B643DA"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2F55B958"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Com relação aos investimentos em CRI realizados por instituições financeiras, fundos de investimento, seguradoras, entidades de previdência privada fechadas, entidades de previdência complementar abertas, sociedades de capitalização, corretoras e distribuidoras de títulos e valores mobiliários e sociedades de arrendamento mercantil, há dispensa de retenção do IRRF de acordo com as leis e normativos aplicáveis em cada caso</w:t>
      </w:r>
      <w:bookmarkStart w:id="322" w:name="_DV_M343"/>
      <w:bookmarkEnd w:id="322"/>
      <w:r w:rsidRPr="00B20583">
        <w:rPr>
          <w:rFonts w:ascii="Times New Roman" w:hAnsi="Times New Roman"/>
          <w:iCs/>
          <w:color w:val="000000"/>
          <w:sz w:val="22"/>
          <w:szCs w:val="22"/>
          <w:lang w:val="pt-BR"/>
        </w:rPr>
        <w:t>.</w:t>
      </w:r>
    </w:p>
    <w:p w14:paraId="06B432D3"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4A0E7190" w14:textId="77777777" w:rsidR="00C8412D" w:rsidRPr="00B20583" w:rsidRDefault="00C8412D">
      <w:pPr>
        <w:spacing w:before="120" w:after="120"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 xml:space="preserve">Não obstante a isenção de retenção na fonte, os rendimentos decorrentes de investimento em CRI por essas entidades, via de regra e à exceção dos fundos de investimento, serão tributados pelo IRPJ, à alíquota de 15% e adicional de 10%; pela CSLL, entre 1º de setembro de 2015 e 31 de dezembro de 2018, à alíquota geral de 20%, ou no caso de cooperativas de crédito, à alíquota de 17% (dezessete por cento), e à alíquota de 15% a partir de 1º de janeiro de 2019, com base na Lei nº 13.169, publicada em 7 de outubro de 2015  (lei de conversão da Medida Provisória nº 675, publicada em 22 de maio de 2015). </w:t>
      </w:r>
    </w:p>
    <w:p w14:paraId="272781E6" w14:textId="77777777" w:rsidR="00C8412D" w:rsidRPr="00B20583" w:rsidRDefault="00C8412D">
      <w:pPr>
        <w:spacing w:before="120" w:after="120"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As carteiras de fundos de investimentos estão isentas de Imposto de Renda (artigo 28, parágrafo 10, da Lei n.º 9.532/97).</w:t>
      </w:r>
      <w:bookmarkStart w:id="323" w:name="_DV_C201"/>
      <w:r w:rsidRPr="00B20583">
        <w:rPr>
          <w:rFonts w:ascii="Times New Roman" w:hAnsi="Times New Roman"/>
          <w:iCs/>
          <w:color w:val="000000"/>
          <w:sz w:val="22"/>
          <w:szCs w:val="22"/>
          <w:lang w:val="pt-BR"/>
        </w:rPr>
        <w:t xml:space="preserve"> Ademais, no caso das instituições financeiras, os rendimentos decorrentes de investimento em CRI estão potencialmente sujeitos à contribuição ao PIS e à COFINS</w:t>
      </w:r>
      <w:bookmarkStart w:id="324" w:name="_DV_X215"/>
      <w:bookmarkStart w:id="325" w:name="_DV_C202"/>
      <w:bookmarkEnd w:id="323"/>
      <w:r w:rsidRPr="00B20583">
        <w:rPr>
          <w:rFonts w:ascii="Times New Roman" w:hAnsi="Times New Roman"/>
          <w:iCs/>
          <w:color w:val="000000"/>
          <w:sz w:val="22"/>
          <w:szCs w:val="22"/>
          <w:lang w:val="pt-BR"/>
        </w:rPr>
        <w:t xml:space="preserve"> às alíquotas de 0,65% e 4%, respectivamente</w:t>
      </w:r>
      <w:bookmarkStart w:id="326" w:name="_DV_C203"/>
      <w:bookmarkEnd w:id="324"/>
      <w:bookmarkEnd w:id="325"/>
      <w:r w:rsidRPr="00B20583">
        <w:rPr>
          <w:rFonts w:ascii="Times New Roman" w:hAnsi="Times New Roman"/>
          <w:iCs/>
          <w:color w:val="000000"/>
          <w:sz w:val="22"/>
          <w:szCs w:val="22"/>
          <w:lang w:val="pt-BR"/>
        </w:rPr>
        <w:t>, podendo haver exceções.</w:t>
      </w:r>
      <w:bookmarkEnd w:id="326"/>
    </w:p>
    <w:p w14:paraId="31AF0D34" w14:textId="77777777" w:rsidR="00C8412D" w:rsidRPr="00B20583" w:rsidRDefault="00C8412D">
      <w:pPr>
        <w:spacing w:before="120" w:after="120"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 xml:space="preserve">Para as pessoas físicas, desde 1° de janeiro de 2005, os rendimentos gerados por aplicação em CRI estão isentos de imposto de renda (na fonte e na declaração de ajuste anual), por força do artigo 3°, inciso II, da Lei </w:t>
      </w:r>
      <w:proofErr w:type="spellStart"/>
      <w:r w:rsidRPr="00B20583">
        <w:rPr>
          <w:rFonts w:ascii="Times New Roman" w:hAnsi="Times New Roman"/>
          <w:iCs/>
          <w:color w:val="000000"/>
          <w:sz w:val="22"/>
          <w:szCs w:val="22"/>
          <w:lang w:val="pt-BR"/>
        </w:rPr>
        <w:t>n.°</w:t>
      </w:r>
      <w:proofErr w:type="spellEnd"/>
      <w:r w:rsidRPr="00B20583">
        <w:rPr>
          <w:rFonts w:ascii="Times New Roman" w:hAnsi="Times New Roman"/>
          <w:iCs/>
          <w:color w:val="000000"/>
          <w:sz w:val="22"/>
          <w:szCs w:val="22"/>
          <w:lang w:val="pt-BR"/>
        </w:rPr>
        <w:t xml:space="preserve"> </w:t>
      </w:r>
      <w:r w:rsidRPr="00B20583">
        <w:rPr>
          <w:rFonts w:ascii="Times New Roman" w:hAnsi="Times New Roman"/>
          <w:iCs/>
          <w:color w:val="000000"/>
          <w:sz w:val="22"/>
          <w:szCs w:val="22"/>
          <w:lang w:val="pt-BR"/>
        </w:rPr>
        <w:lastRenderedPageBreak/>
        <w:t>11.033/04. De acordo com a posição da Receita Federal, expressa no artigo 55, parágrafo único, da Instrução Normativa da Receita Federal do Brasil nº 1.585, de 31 de agosto de 2015, tal isenção abrange, ainda, o ganho de capital auferido na alienação ou cessão dos CRI.</w:t>
      </w:r>
    </w:p>
    <w:p w14:paraId="239A43A8"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70224D9C"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Pessoas jurídicas isentas terão seus ganhos e rendimentos tributados exclusivamente na fonte, ou seja, o imposto não é compensável (art. 76, II, da Lei n.º 8.981, de 20 de janeiro de 1995).  A retenção do IRRF sobre os rendimentos das entidades imunes está dispensada desde que as entidades declarem sua condição à fonte pagadora (art. 71 da Lei n.º 8.981, de 20 de janeiro de 1995, com a redação dada pela Lei n.º 9.065, de 20 de junho de 1995).</w:t>
      </w:r>
    </w:p>
    <w:p w14:paraId="6F0841BF"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2ACF21C4" w14:textId="77777777" w:rsidR="00C8412D" w:rsidRPr="00B20583" w:rsidRDefault="00C8412D" w:rsidP="00B20583">
      <w:pPr>
        <w:spacing w:line="300" w:lineRule="exact"/>
        <w:jc w:val="both"/>
        <w:rPr>
          <w:rFonts w:ascii="Times New Roman" w:hAnsi="Times New Roman"/>
          <w:iCs/>
          <w:color w:val="000000"/>
          <w:sz w:val="22"/>
          <w:szCs w:val="22"/>
          <w:u w:val="single"/>
          <w:lang w:val="pt-BR"/>
        </w:rPr>
      </w:pPr>
      <w:r w:rsidRPr="00B20583">
        <w:rPr>
          <w:rFonts w:ascii="Times New Roman" w:hAnsi="Times New Roman"/>
          <w:iCs/>
          <w:color w:val="000000"/>
          <w:sz w:val="22"/>
          <w:szCs w:val="22"/>
          <w:u w:val="single"/>
          <w:lang w:val="pt-BR"/>
        </w:rPr>
        <w:t>Investidores Residentes ou Domiciliados no Exterior</w:t>
      </w:r>
    </w:p>
    <w:p w14:paraId="674F2CE6"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637A6572" w14:textId="77777777" w:rsidR="00C8412D" w:rsidRPr="00B20583" w:rsidRDefault="00C8412D" w:rsidP="00B20583">
      <w:pPr>
        <w:spacing w:line="300" w:lineRule="exact"/>
        <w:jc w:val="both"/>
        <w:rPr>
          <w:rFonts w:ascii="Times New Roman" w:hAnsi="Times New Roman"/>
          <w:color w:val="000000"/>
          <w:sz w:val="22"/>
          <w:szCs w:val="22"/>
          <w:lang w:val="pt-BR"/>
        </w:rPr>
      </w:pPr>
      <w:r w:rsidRPr="00B20583">
        <w:rPr>
          <w:rFonts w:ascii="Times New Roman" w:hAnsi="Times New Roman"/>
          <w:iCs/>
          <w:color w:val="000000"/>
          <w:sz w:val="22"/>
          <w:szCs w:val="22"/>
          <w:lang w:val="pt-BR"/>
        </w:rPr>
        <w:t xml:space="preserve">Em relação aos investidores residentes, domiciliados ou com sede no exterior que investirem em CRI no país de acordo com as normas previstas na Resolução CMN </w:t>
      </w:r>
      <w:proofErr w:type="spellStart"/>
      <w:r w:rsidRPr="00B20583">
        <w:rPr>
          <w:rFonts w:ascii="Times New Roman" w:hAnsi="Times New Roman"/>
          <w:iCs/>
          <w:color w:val="000000"/>
          <w:sz w:val="22"/>
          <w:szCs w:val="22"/>
          <w:lang w:val="pt-BR"/>
        </w:rPr>
        <w:t>n.°</w:t>
      </w:r>
      <w:proofErr w:type="spellEnd"/>
      <w:r w:rsidRPr="00B20583">
        <w:rPr>
          <w:rFonts w:ascii="Times New Roman" w:hAnsi="Times New Roman"/>
          <w:iCs/>
          <w:color w:val="000000"/>
          <w:sz w:val="22"/>
          <w:szCs w:val="22"/>
          <w:lang w:val="pt-BR"/>
        </w:rPr>
        <w:t xml:space="preserve"> </w:t>
      </w:r>
      <w:r w:rsidRPr="00B20583">
        <w:rPr>
          <w:rFonts w:ascii="Times New Roman" w:hAnsi="Times New Roman"/>
          <w:color w:val="000000"/>
          <w:sz w:val="22"/>
          <w:szCs w:val="22"/>
          <w:lang w:val="pt-BR"/>
        </w:rPr>
        <w:t>4.373, de 29 de setembro de 2014</w:t>
      </w:r>
      <w:r w:rsidRPr="00B20583">
        <w:rPr>
          <w:rFonts w:ascii="Times New Roman" w:hAnsi="Times New Roman"/>
          <w:iCs/>
          <w:color w:val="000000"/>
          <w:sz w:val="22"/>
          <w:szCs w:val="22"/>
          <w:lang w:val="pt-BR"/>
        </w:rPr>
        <w:t>, os rendimentos auferidos estão sujeitos à incidência do IRRF</w:t>
      </w:r>
      <w:bookmarkStart w:id="327" w:name="_DV_M349"/>
      <w:bookmarkEnd w:id="327"/>
      <w:r w:rsidRPr="00B20583">
        <w:rPr>
          <w:rFonts w:ascii="Times New Roman" w:hAnsi="Times New Roman"/>
          <w:iCs/>
          <w:color w:val="000000"/>
          <w:sz w:val="22"/>
          <w:szCs w:val="22"/>
          <w:lang w:val="pt-BR"/>
        </w:rPr>
        <w:t xml:space="preserve"> à alíquota de 15%. Exceção é feita para o caso de </w:t>
      </w:r>
      <w:bookmarkStart w:id="328" w:name="_DV_M350"/>
      <w:bookmarkEnd w:id="328"/>
      <w:r w:rsidRPr="00B20583">
        <w:rPr>
          <w:rFonts w:ascii="Times New Roman" w:hAnsi="Times New Roman"/>
          <w:iCs/>
          <w:color w:val="000000"/>
          <w:sz w:val="22"/>
          <w:szCs w:val="22"/>
          <w:lang w:val="pt-BR"/>
        </w:rPr>
        <w:t xml:space="preserve">investidor domiciliado em país ou jurisdição considerados como de tributação favorecida, assim entendidos aqueles que </w:t>
      </w:r>
      <w:r w:rsidRPr="00B20583">
        <w:rPr>
          <w:rFonts w:ascii="Times New Roman" w:hAnsi="Times New Roman"/>
          <w:color w:val="000000"/>
          <w:sz w:val="22"/>
          <w:szCs w:val="22"/>
          <w:lang w:val="pt-BR"/>
        </w:rPr>
        <w:t>não tributam a renda ou que a tributam à alíquota inferior a 20</w:t>
      </w:r>
      <w:bookmarkStart w:id="329" w:name="_DV_M351"/>
      <w:bookmarkEnd w:id="329"/>
      <w:r w:rsidRPr="00B20583">
        <w:rPr>
          <w:rFonts w:ascii="Times New Roman" w:hAnsi="Times New Roman"/>
          <w:color w:val="000000"/>
          <w:sz w:val="22"/>
          <w:szCs w:val="22"/>
          <w:lang w:val="pt-BR"/>
        </w:rPr>
        <w:t>%.</w:t>
      </w:r>
    </w:p>
    <w:p w14:paraId="6992A3D9" w14:textId="77777777" w:rsidR="00C8412D" w:rsidRPr="00B20583" w:rsidRDefault="00C8412D" w:rsidP="00B20583">
      <w:pPr>
        <w:spacing w:line="300" w:lineRule="exact"/>
        <w:jc w:val="both"/>
        <w:rPr>
          <w:rFonts w:ascii="Times New Roman" w:hAnsi="Times New Roman"/>
          <w:color w:val="000000"/>
          <w:sz w:val="22"/>
          <w:szCs w:val="22"/>
          <w:lang w:val="pt-BR"/>
        </w:rPr>
      </w:pPr>
    </w:p>
    <w:p w14:paraId="39A4A914" w14:textId="77777777" w:rsidR="00C8412D" w:rsidRPr="00B20583" w:rsidRDefault="00C8412D" w:rsidP="00B20583">
      <w:pPr>
        <w:spacing w:line="300" w:lineRule="exact"/>
        <w:jc w:val="both"/>
        <w:rPr>
          <w:rFonts w:ascii="Times New Roman" w:hAnsi="Times New Roman"/>
          <w:color w:val="000000"/>
          <w:sz w:val="22"/>
          <w:szCs w:val="22"/>
          <w:lang w:val="pt-BR"/>
        </w:rPr>
      </w:pPr>
      <w:r w:rsidRPr="00B20583">
        <w:rPr>
          <w:rFonts w:ascii="Times New Roman" w:hAnsi="Times New Roman"/>
          <w:color w:val="000000"/>
          <w:sz w:val="22"/>
          <w:szCs w:val="22"/>
          <w:lang w:val="pt-BR"/>
        </w:rPr>
        <w:t>A despeito deste conceito legal, no entender das autoridades fiscais, são atualmente consideradas "Jurisdição de Tributação Favorecida" as jurisdições listadas no artigo 1º da Instrução Normativa da Receita Federal do Brasil n.º 1.037, de 04 de junho de 2010.</w:t>
      </w:r>
    </w:p>
    <w:p w14:paraId="7CF737A8"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331F2E9B" w14:textId="77777777" w:rsidR="00C8412D" w:rsidRPr="00B20583" w:rsidRDefault="00C8412D" w:rsidP="00B20583">
      <w:pPr>
        <w:spacing w:line="300" w:lineRule="exact"/>
        <w:jc w:val="both"/>
        <w:rPr>
          <w:rFonts w:ascii="Times New Roman" w:hAnsi="Times New Roman"/>
          <w:b/>
          <w:color w:val="000000"/>
          <w:sz w:val="22"/>
          <w:szCs w:val="22"/>
          <w:u w:val="single"/>
          <w:lang w:val="pt-BR"/>
        </w:rPr>
      </w:pPr>
      <w:r w:rsidRPr="00B20583">
        <w:rPr>
          <w:rFonts w:ascii="Times New Roman" w:hAnsi="Times New Roman"/>
          <w:b/>
          <w:color w:val="000000"/>
          <w:sz w:val="22"/>
          <w:szCs w:val="22"/>
          <w:u w:val="single"/>
          <w:lang w:val="pt-BR"/>
        </w:rPr>
        <w:t>Imposto sobre Operações Financeiras – IOF</w:t>
      </w:r>
    </w:p>
    <w:p w14:paraId="4E4BAC7A" w14:textId="77777777" w:rsidR="00C8412D" w:rsidRPr="00B20583" w:rsidRDefault="00C8412D" w:rsidP="00B20583">
      <w:pPr>
        <w:spacing w:line="300" w:lineRule="exact"/>
        <w:jc w:val="both"/>
        <w:rPr>
          <w:rFonts w:ascii="Times New Roman" w:hAnsi="Times New Roman"/>
          <w:b/>
          <w:color w:val="000000"/>
          <w:sz w:val="22"/>
          <w:szCs w:val="22"/>
          <w:u w:val="single"/>
          <w:lang w:val="pt-BR"/>
        </w:rPr>
      </w:pPr>
    </w:p>
    <w:p w14:paraId="482498B0" w14:textId="77777777" w:rsidR="00C8412D" w:rsidRPr="00B20583" w:rsidRDefault="00C8412D" w:rsidP="00B20583">
      <w:pPr>
        <w:spacing w:line="300" w:lineRule="exact"/>
        <w:jc w:val="both"/>
        <w:rPr>
          <w:rFonts w:ascii="Times New Roman" w:hAnsi="Times New Roman"/>
          <w:i/>
          <w:color w:val="000000"/>
          <w:sz w:val="22"/>
          <w:szCs w:val="22"/>
          <w:lang w:val="pt-BR"/>
        </w:rPr>
      </w:pPr>
      <w:r w:rsidRPr="00B20583">
        <w:rPr>
          <w:rFonts w:ascii="Times New Roman" w:hAnsi="Times New Roman"/>
          <w:i/>
          <w:color w:val="000000"/>
          <w:sz w:val="22"/>
          <w:szCs w:val="22"/>
          <w:lang w:val="pt-BR"/>
        </w:rPr>
        <w:t>Imposto sobre Operações de Câmbio (</w:t>
      </w:r>
      <w:bookmarkStart w:id="330" w:name="_DV_M354"/>
      <w:bookmarkEnd w:id="330"/>
      <w:r w:rsidRPr="00B20583">
        <w:rPr>
          <w:rFonts w:ascii="Times New Roman" w:hAnsi="Times New Roman"/>
          <w:i/>
          <w:color w:val="000000"/>
          <w:sz w:val="22"/>
          <w:szCs w:val="22"/>
          <w:lang w:val="pt-BR"/>
        </w:rPr>
        <w:t>"</w:t>
      </w:r>
      <w:r w:rsidRPr="00B20583">
        <w:rPr>
          <w:rFonts w:ascii="Times New Roman" w:hAnsi="Times New Roman"/>
          <w:i/>
          <w:color w:val="000000"/>
          <w:sz w:val="22"/>
          <w:szCs w:val="22"/>
          <w:u w:val="single"/>
          <w:lang w:val="pt-BR"/>
        </w:rPr>
        <w:t>IOF/Câmbio</w:t>
      </w:r>
      <w:r w:rsidRPr="00B20583">
        <w:rPr>
          <w:rFonts w:ascii="Times New Roman" w:hAnsi="Times New Roman"/>
          <w:i/>
          <w:color w:val="000000"/>
          <w:sz w:val="22"/>
          <w:szCs w:val="22"/>
          <w:lang w:val="pt-BR"/>
        </w:rPr>
        <w:t>")</w:t>
      </w:r>
    </w:p>
    <w:p w14:paraId="3F028602"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5EDBCE0C" w14:textId="77777777" w:rsidR="00C8412D" w:rsidRPr="00B20583" w:rsidRDefault="00C8412D" w:rsidP="00B20583">
      <w:pPr>
        <w:spacing w:line="300" w:lineRule="exact"/>
        <w:jc w:val="both"/>
        <w:rPr>
          <w:rFonts w:ascii="Times New Roman" w:hAnsi="Times New Roman"/>
          <w:color w:val="000000"/>
          <w:sz w:val="22"/>
          <w:szCs w:val="22"/>
          <w:lang w:val="pt-BR"/>
        </w:rPr>
      </w:pPr>
      <w:r w:rsidRPr="00B20583">
        <w:rPr>
          <w:rFonts w:ascii="Times New Roman" w:hAnsi="Times New Roman"/>
          <w:color w:val="000000"/>
          <w:sz w:val="22"/>
          <w:szCs w:val="22"/>
          <w:lang w:val="pt-BR"/>
        </w:rPr>
        <w:t xml:space="preserve">Regra geral, as operações de câmbio relacionadas aos investimentos estrangeiros realizados nos mercados financeiros e de capitais de acordo com as normas e condições do Conselho Monetário Nacional (Resolução CMN n.º </w:t>
      </w:r>
      <w:r w:rsidRPr="00B20583">
        <w:rPr>
          <w:rFonts w:ascii="Times New Roman" w:hAnsi="Times New Roman"/>
          <w:iCs/>
          <w:color w:val="000000"/>
          <w:sz w:val="22"/>
          <w:szCs w:val="22"/>
          <w:lang w:val="pt-BR"/>
        </w:rPr>
        <w:t>4.373</w:t>
      </w:r>
      <w:r w:rsidRPr="00B20583">
        <w:rPr>
          <w:rFonts w:ascii="Times New Roman" w:hAnsi="Times New Roman"/>
          <w:color w:val="000000"/>
          <w:sz w:val="22"/>
          <w:szCs w:val="22"/>
          <w:lang w:val="pt-BR"/>
        </w:rPr>
        <w:t>), inclusive por meio de operações simultâneas, incluindo as operações de câmbio relacionadas aos investimentos em CRI, estão sujeitas à incidência do IOF/Câmbio à alíquota zero no ingresso e à alíquota zero no retorno, conforme Decreto n.º 6.306, de 14 de dezembro de 2007, e alterações posteriores. Em qualquer caso, a alíquota do IOF/Câmbio pode ser majorada até o percentual de 25% (vinte e cinco por cento), a qualquer tempo por ato do Poder Executivo, relativamente a operações de câmbio ocorridas após esta eventual alteração.</w:t>
      </w:r>
    </w:p>
    <w:p w14:paraId="317C7B9A" w14:textId="77777777" w:rsidR="00C8412D" w:rsidRPr="00B20583" w:rsidRDefault="00C8412D" w:rsidP="00B20583">
      <w:pPr>
        <w:spacing w:line="300" w:lineRule="exact"/>
        <w:jc w:val="both"/>
        <w:rPr>
          <w:rFonts w:ascii="Times New Roman" w:hAnsi="Times New Roman"/>
          <w:sz w:val="22"/>
          <w:szCs w:val="22"/>
          <w:u w:val="single"/>
          <w:lang w:val="pt-BR"/>
        </w:rPr>
      </w:pPr>
    </w:p>
    <w:p w14:paraId="0F9E833D" w14:textId="77777777" w:rsidR="00C8412D" w:rsidRPr="00B20583" w:rsidRDefault="00C8412D" w:rsidP="00B20583">
      <w:pPr>
        <w:spacing w:line="300" w:lineRule="exact"/>
        <w:jc w:val="both"/>
        <w:rPr>
          <w:rFonts w:ascii="Times New Roman" w:hAnsi="Times New Roman"/>
          <w:i/>
          <w:color w:val="000000"/>
          <w:sz w:val="22"/>
          <w:szCs w:val="22"/>
          <w:lang w:val="pt-BR"/>
        </w:rPr>
      </w:pPr>
      <w:r w:rsidRPr="00B20583">
        <w:rPr>
          <w:rFonts w:ascii="Times New Roman" w:hAnsi="Times New Roman"/>
          <w:i/>
          <w:color w:val="000000"/>
          <w:sz w:val="22"/>
          <w:szCs w:val="22"/>
          <w:lang w:val="pt-BR"/>
        </w:rPr>
        <w:t xml:space="preserve">Imposto sobre </w:t>
      </w:r>
      <w:bookmarkStart w:id="331" w:name="_DV_C231"/>
      <w:r w:rsidRPr="00B20583">
        <w:rPr>
          <w:rFonts w:ascii="Times New Roman" w:hAnsi="Times New Roman"/>
          <w:i/>
          <w:color w:val="000000"/>
          <w:sz w:val="22"/>
          <w:szCs w:val="22"/>
          <w:lang w:val="pt-BR"/>
        </w:rPr>
        <w:t xml:space="preserve">Operações com </w:t>
      </w:r>
      <w:bookmarkStart w:id="332" w:name="_DV_M360"/>
      <w:bookmarkEnd w:id="331"/>
      <w:bookmarkEnd w:id="332"/>
      <w:r w:rsidRPr="00B20583">
        <w:rPr>
          <w:rFonts w:ascii="Times New Roman" w:hAnsi="Times New Roman"/>
          <w:i/>
          <w:color w:val="000000"/>
          <w:sz w:val="22"/>
          <w:szCs w:val="22"/>
          <w:lang w:val="pt-BR"/>
        </w:rPr>
        <w:t>Títulos e Valores Mobiliários (</w:t>
      </w:r>
      <w:bookmarkStart w:id="333" w:name="_DV_M361"/>
      <w:bookmarkEnd w:id="333"/>
      <w:r w:rsidRPr="00B20583">
        <w:rPr>
          <w:rFonts w:ascii="Times New Roman" w:hAnsi="Times New Roman"/>
          <w:i/>
          <w:color w:val="000000"/>
          <w:sz w:val="22"/>
          <w:szCs w:val="22"/>
          <w:lang w:val="pt-BR"/>
        </w:rPr>
        <w:t>"</w:t>
      </w:r>
      <w:r w:rsidRPr="00B20583">
        <w:rPr>
          <w:rFonts w:ascii="Times New Roman" w:hAnsi="Times New Roman"/>
          <w:i/>
          <w:color w:val="000000"/>
          <w:sz w:val="22"/>
          <w:szCs w:val="22"/>
          <w:u w:val="single"/>
          <w:lang w:val="pt-BR"/>
        </w:rPr>
        <w:t>IOF/Títulos</w:t>
      </w:r>
      <w:r w:rsidRPr="00B20583">
        <w:rPr>
          <w:rFonts w:ascii="Times New Roman" w:hAnsi="Times New Roman"/>
          <w:i/>
          <w:color w:val="000000"/>
          <w:sz w:val="22"/>
          <w:szCs w:val="22"/>
          <w:lang w:val="pt-BR"/>
        </w:rPr>
        <w:t>")</w:t>
      </w:r>
    </w:p>
    <w:p w14:paraId="4F1D68CA"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3649FEFA" w14:textId="77777777" w:rsidR="00C8412D" w:rsidRPr="00B20583" w:rsidRDefault="00C8412D" w:rsidP="00B20583">
      <w:pPr>
        <w:spacing w:line="300" w:lineRule="exact"/>
        <w:jc w:val="both"/>
        <w:rPr>
          <w:rFonts w:ascii="Times New Roman" w:hAnsi="Times New Roman"/>
          <w:color w:val="000000"/>
          <w:sz w:val="22"/>
          <w:szCs w:val="22"/>
          <w:lang w:val="pt-BR"/>
        </w:rPr>
      </w:pPr>
      <w:r w:rsidRPr="00B20583">
        <w:rPr>
          <w:rFonts w:ascii="Times New Roman" w:hAnsi="Times New Roman"/>
          <w:iCs/>
          <w:color w:val="000000"/>
          <w:sz w:val="22"/>
          <w:szCs w:val="22"/>
          <w:lang w:val="pt-BR"/>
        </w:rPr>
        <w:t xml:space="preserve"> As operações com CRI</w:t>
      </w:r>
      <w:bookmarkStart w:id="334" w:name="_DV_M364"/>
      <w:bookmarkEnd w:id="334"/>
      <w:r w:rsidRPr="00B20583">
        <w:rPr>
          <w:rFonts w:ascii="Times New Roman" w:hAnsi="Times New Roman"/>
          <w:iCs/>
          <w:color w:val="000000"/>
          <w:sz w:val="22"/>
          <w:szCs w:val="22"/>
          <w:lang w:val="pt-BR"/>
        </w:rPr>
        <w:t xml:space="preserve"> estão sujeitas </w:t>
      </w:r>
      <w:bookmarkStart w:id="335" w:name="_DV_M365"/>
      <w:bookmarkEnd w:id="335"/>
      <w:r w:rsidRPr="00B20583">
        <w:rPr>
          <w:rFonts w:ascii="Times New Roman" w:hAnsi="Times New Roman"/>
          <w:iCs/>
          <w:color w:val="000000"/>
          <w:sz w:val="22"/>
          <w:szCs w:val="22"/>
          <w:lang w:val="pt-BR"/>
        </w:rPr>
        <w:t>à alíquota zero do IOF/Títulos, conforme</w:t>
      </w:r>
      <w:bookmarkStart w:id="336" w:name="_DV_M366"/>
      <w:bookmarkEnd w:id="336"/>
      <w:r w:rsidRPr="00B20583">
        <w:rPr>
          <w:rFonts w:ascii="Times New Roman" w:hAnsi="Times New Roman"/>
          <w:iCs/>
          <w:color w:val="000000"/>
          <w:sz w:val="22"/>
          <w:szCs w:val="22"/>
          <w:lang w:val="pt-BR"/>
        </w:rPr>
        <w:t xml:space="preserve"> Decreto n.</w:t>
      </w:r>
      <w:bookmarkStart w:id="337" w:name="_DV_M367"/>
      <w:bookmarkEnd w:id="337"/>
      <w:r w:rsidRPr="00B20583">
        <w:rPr>
          <w:rFonts w:ascii="Times New Roman" w:hAnsi="Times New Roman"/>
          <w:iCs/>
          <w:color w:val="000000"/>
          <w:sz w:val="22"/>
          <w:szCs w:val="22"/>
          <w:lang w:val="pt-BR"/>
        </w:rPr>
        <w:t>º 6.306, de 14 de dezembro de 2007, e alterações posteriores.</w:t>
      </w:r>
      <w:r w:rsidRPr="00B20583">
        <w:rPr>
          <w:rFonts w:ascii="Times New Roman" w:hAnsi="Times New Roman"/>
          <w:color w:val="000000"/>
          <w:sz w:val="22"/>
          <w:szCs w:val="22"/>
          <w:lang w:val="pt-BR"/>
        </w:rPr>
        <w:t xml:space="preserve"> Em qualquer caso, a alíquota do IOF/Títulos pode ser majorada a qualquer tempo por ato do Poder Executivo, até o percentual de 1,50% (um inteiro e cinquenta centésimos por cento) ao dia, relativamente a operações ocorridas após este eventual aumento</w:t>
      </w:r>
      <w:bookmarkStart w:id="338" w:name="_DV_M368"/>
      <w:bookmarkEnd w:id="338"/>
      <w:r w:rsidRPr="00B20583">
        <w:rPr>
          <w:rFonts w:ascii="Times New Roman" w:hAnsi="Times New Roman"/>
          <w:color w:val="000000"/>
          <w:sz w:val="22"/>
          <w:szCs w:val="22"/>
          <w:lang w:val="pt-BR"/>
        </w:rPr>
        <w:t>.</w:t>
      </w:r>
    </w:p>
    <w:p w14:paraId="2E8072C2" w14:textId="77777777" w:rsidR="00651B35" w:rsidRPr="00C8412D" w:rsidRDefault="00651B35">
      <w:pPr>
        <w:pStyle w:val="Corpodetexto"/>
        <w:tabs>
          <w:tab w:val="left" w:pos="284"/>
        </w:tabs>
        <w:spacing w:line="300" w:lineRule="exact"/>
        <w:rPr>
          <w:sz w:val="22"/>
          <w:szCs w:val="22"/>
        </w:rPr>
      </w:pPr>
    </w:p>
    <w:p w14:paraId="10BF3FFD" w14:textId="77777777" w:rsidR="00651B35" w:rsidRPr="00C8412D" w:rsidRDefault="00651B35">
      <w:pPr>
        <w:pStyle w:val="Ttulo2"/>
        <w:tabs>
          <w:tab w:val="left" w:pos="284"/>
        </w:tabs>
        <w:spacing w:line="300" w:lineRule="exact"/>
        <w:rPr>
          <w:rFonts w:ascii="Times New Roman" w:hAnsi="Times New Roman"/>
          <w:sz w:val="22"/>
          <w:szCs w:val="22"/>
        </w:rPr>
      </w:pPr>
      <w:bookmarkStart w:id="339" w:name="_Toc110076272"/>
      <w:bookmarkStart w:id="340" w:name="_Toc163380711"/>
      <w:bookmarkStart w:id="341" w:name="_Toc180553627"/>
      <w:bookmarkStart w:id="342" w:name="_Toc205799103"/>
      <w:bookmarkStart w:id="343" w:name="_Toc241983078"/>
      <w:bookmarkStart w:id="344" w:name="_Toc266295736"/>
      <w:bookmarkStart w:id="345" w:name="_Toc299444357"/>
      <w:bookmarkStart w:id="346" w:name="_Toc299707269"/>
      <w:bookmarkStart w:id="347" w:name="_Toc449709473"/>
      <w:r w:rsidRPr="00C8412D">
        <w:rPr>
          <w:rFonts w:ascii="Times New Roman" w:hAnsi="Times New Roman"/>
          <w:sz w:val="22"/>
          <w:szCs w:val="22"/>
        </w:rPr>
        <w:t xml:space="preserve">CLÁUSULA DÉCIMA </w:t>
      </w:r>
      <w:bookmarkEnd w:id="339"/>
      <w:r w:rsidRPr="00C8412D">
        <w:rPr>
          <w:rFonts w:ascii="Times New Roman" w:hAnsi="Times New Roman"/>
          <w:sz w:val="22"/>
          <w:szCs w:val="22"/>
        </w:rPr>
        <w:t>QUINTA - PUBLICIDADE</w:t>
      </w:r>
      <w:bookmarkEnd w:id="340"/>
      <w:bookmarkEnd w:id="341"/>
      <w:bookmarkEnd w:id="342"/>
      <w:bookmarkEnd w:id="343"/>
      <w:bookmarkEnd w:id="344"/>
      <w:bookmarkEnd w:id="345"/>
      <w:bookmarkEnd w:id="346"/>
      <w:bookmarkEnd w:id="347"/>
    </w:p>
    <w:p w14:paraId="140699A4" w14:textId="77777777" w:rsidR="00651B35" w:rsidRPr="00C8412D" w:rsidRDefault="00651B35">
      <w:pPr>
        <w:pStyle w:val="Cabealho"/>
        <w:tabs>
          <w:tab w:val="left" w:pos="284"/>
          <w:tab w:val="left" w:pos="10800"/>
          <w:tab w:val="left" w:pos="11520"/>
          <w:tab w:val="left" w:pos="12240"/>
          <w:tab w:val="left" w:pos="12960"/>
          <w:tab w:val="left" w:pos="13680"/>
          <w:tab w:val="left" w:pos="14400"/>
        </w:tabs>
        <w:spacing w:line="300" w:lineRule="exact"/>
        <w:jc w:val="both"/>
        <w:rPr>
          <w:rFonts w:ascii="Times New Roman" w:hAnsi="Times New Roman"/>
          <w:b/>
          <w:bCs/>
          <w:sz w:val="22"/>
          <w:szCs w:val="22"/>
        </w:rPr>
      </w:pPr>
    </w:p>
    <w:p w14:paraId="5C40DC0D" w14:textId="7F639BD1" w:rsidR="00A6300A" w:rsidRPr="00C8412D" w:rsidRDefault="00651B35">
      <w:pPr>
        <w:spacing w:line="300" w:lineRule="exact"/>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15.1.</w:t>
      </w:r>
      <w:r w:rsidRPr="00C8412D">
        <w:rPr>
          <w:rFonts w:ascii="Times New Roman" w:eastAsia="Arial Unicode MS" w:hAnsi="Times New Roman"/>
          <w:sz w:val="22"/>
          <w:szCs w:val="22"/>
          <w:lang w:val="pt-BR"/>
        </w:rPr>
        <w:tab/>
      </w:r>
      <w:r w:rsidR="005A5F97" w:rsidRPr="00C8412D">
        <w:rPr>
          <w:rFonts w:ascii="Times New Roman" w:eastAsia="Arial Unicode MS" w:hAnsi="Times New Roman"/>
          <w:sz w:val="22"/>
          <w:szCs w:val="22"/>
          <w:u w:val="single"/>
          <w:lang w:val="pt-BR"/>
        </w:rPr>
        <w:t>Publicidade</w:t>
      </w:r>
      <w:r w:rsidR="005A5F97" w:rsidRPr="00C8412D">
        <w:rPr>
          <w:rFonts w:ascii="Times New Roman" w:eastAsia="Arial Unicode MS" w:hAnsi="Times New Roman"/>
          <w:sz w:val="22"/>
          <w:szCs w:val="22"/>
          <w:lang w:val="pt-BR"/>
        </w:rPr>
        <w:t xml:space="preserve">: </w:t>
      </w:r>
      <w:r w:rsidRPr="00C8412D">
        <w:rPr>
          <w:rFonts w:ascii="Times New Roman" w:eastAsia="Arial Unicode MS" w:hAnsi="Times New Roman"/>
          <w:sz w:val="22"/>
          <w:szCs w:val="22"/>
          <w:lang w:val="pt-BR"/>
        </w:rPr>
        <w:t xml:space="preserve">Os fatos e atos relevantes de interesse dos </w:t>
      </w:r>
      <w:r w:rsidRPr="00C8412D">
        <w:rPr>
          <w:rFonts w:ascii="Times New Roman" w:hAnsi="Times New Roman"/>
          <w:sz w:val="22"/>
          <w:szCs w:val="22"/>
          <w:lang w:val="pt-BR"/>
        </w:rPr>
        <w:t>Investidores</w:t>
      </w:r>
      <w:r w:rsidR="00A6300A" w:rsidRPr="00C8412D">
        <w:rPr>
          <w:rFonts w:ascii="Times New Roman" w:eastAsia="Arial Unicode MS" w:hAnsi="Times New Roman"/>
          <w:sz w:val="22"/>
          <w:szCs w:val="22"/>
          <w:lang w:val="pt-BR"/>
        </w:rPr>
        <w:t xml:space="preserve"> deverão ser divulgados mediante publicação nos jornais </w:t>
      </w:r>
      <w:r w:rsidR="00DA219E" w:rsidRPr="00C8412D">
        <w:rPr>
          <w:rFonts w:ascii="Times New Roman" w:eastAsia="Arial Unicode MS" w:hAnsi="Times New Roman"/>
          <w:sz w:val="22"/>
          <w:szCs w:val="22"/>
          <w:lang w:val="pt-BR"/>
        </w:rPr>
        <w:t>"</w:t>
      </w:r>
      <w:commentRangeStart w:id="348"/>
      <w:r w:rsidR="00A6300A" w:rsidRPr="00C8412D">
        <w:rPr>
          <w:rFonts w:ascii="Times New Roman" w:eastAsia="Arial Unicode MS" w:hAnsi="Times New Roman"/>
          <w:sz w:val="22"/>
          <w:szCs w:val="22"/>
          <w:lang w:val="pt-BR"/>
        </w:rPr>
        <w:t>DO</w:t>
      </w:r>
      <w:r w:rsidR="00A6685F" w:rsidRPr="00C8412D">
        <w:rPr>
          <w:rFonts w:ascii="Times New Roman" w:eastAsia="Arial Unicode MS" w:hAnsi="Times New Roman"/>
          <w:sz w:val="22"/>
          <w:szCs w:val="22"/>
          <w:lang w:val="pt-BR"/>
        </w:rPr>
        <w:t>ESP</w:t>
      </w:r>
      <w:commentRangeEnd w:id="348"/>
      <w:r w:rsidR="000744CD">
        <w:rPr>
          <w:rStyle w:val="Refdecomentrio"/>
          <w:rFonts w:ascii="Times New Roman" w:eastAsia="Times New Roman" w:hAnsi="Times New Roman"/>
          <w:szCs w:val="20"/>
          <w:lang w:val="pt-BR" w:eastAsia="pt-BR"/>
        </w:rPr>
        <w:commentReference w:id="348"/>
      </w:r>
      <w:r w:rsidR="00DA219E" w:rsidRPr="00C8412D">
        <w:rPr>
          <w:rFonts w:ascii="Times New Roman" w:eastAsia="Arial Unicode MS" w:hAnsi="Times New Roman"/>
          <w:sz w:val="22"/>
          <w:szCs w:val="22"/>
          <w:lang w:val="pt-BR"/>
        </w:rPr>
        <w:t>"</w:t>
      </w:r>
      <w:r w:rsidR="00A6300A" w:rsidRPr="00C8412D">
        <w:rPr>
          <w:rFonts w:ascii="Times New Roman" w:eastAsia="Arial Unicode MS" w:hAnsi="Times New Roman"/>
          <w:sz w:val="22"/>
          <w:szCs w:val="22"/>
          <w:lang w:val="pt-BR"/>
        </w:rPr>
        <w:t xml:space="preserve"> e </w:t>
      </w:r>
      <w:r w:rsidR="00DA219E" w:rsidRPr="00C8412D">
        <w:rPr>
          <w:rFonts w:ascii="Times New Roman" w:eastAsia="Arial Unicode MS" w:hAnsi="Times New Roman"/>
          <w:sz w:val="22"/>
          <w:szCs w:val="22"/>
          <w:lang w:val="pt-BR"/>
        </w:rPr>
        <w:t>"</w:t>
      </w:r>
      <w:r w:rsidR="00A6300A" w:rsidRPr="00C8412D">
        <w:rPr>
          <w:rFonts w:ascii="Times New Roman" w:eastAsia="Arial Unicode MS" w:hAnsi="Times New Roman"/>
          <w:sz w:val="22"/>
          <w:szCs w:val="22"/>
          <w:lang w:val="pt-BR"/>
        </w:rPr>
        <w:t>DCI</w:t>
      </w:r>
      <w:r w:rsidR="00DA219E" w:rsidRPr="00C8412D">
        <w:rPr>
          <w:rFonts w:ascii="Times New Roman" w:eastAsia="Arial Unicode MS" w:hAnsi="Times New Roman"/>
          <w:sz w:val="22"/>
          <w:szCs w:val="22"/>
          <w:lang w:val="pt-BR"/>
        </w:rPr>
        <w:t>"</w:t>
      </w:r>
      <w:r w:rsidR="00A6300A" w:rsidRPr="00C8412D">
        <w:rPr>
          <w:rFonts w:ascii="Times New Roman" w:eastAsia="Arial Unicode MS" w:hAnsi="Times New Roman"/>
          <w:sz w:val="22"/>
          <w:szCs w:val="22"/>
          <w:lang w:val="pt-BR"/>
        </w:rPr>
        <w:t xml:space="preserve"> </w:t>
      </w:r>
      <w:r w:rsidR="00A6300A" w:rsidRPr="00C8412D">
        <w:rPr>
          <w:rFonts w:ascii="Times New Roman" w:hAnsi="Times New Roman"/>
          <w:sz w:val="22"/>
          <w:szCs w:val="22"/>
          <w:lang w:val="pt-BR"/>
        </w:rPr>
        <w:t xml:space="preserve">e/ou no portal de notícias com página na rede mundial de computadores do jornal </w:t>
      </w:r>
      <w:r w:rsidR="00DA219E" w:rsidRPr="00C8412D">
        <w:rPr>
          <w:rFonts w:ascii="Times New Roman" w:hAnsi="Times New Roman"/>
          <w:sz w:val="22"/>
          <w:szCs w:val="22"/>
          <w:lang w:val="pt-BR"/>
        </w:rPr>
        <w:t>"</w:t>
      </w:r>
      <w:r w:rsidR="00A6300A" w:rsidRPr="00C8412D">
        <w:rPr>
          <w:rFonts w:ascii="Times New Roman" w:hAnsi="Times New Roman"/>
          <w:sz w:val="22"/>
          <w:szCs w:val="22"/>
          <w:lang w:val="pt-BR"/>
        </w:rPr>
        <w:t>DCI – Diário do Comércio, Indústria e Serviços</w:t>
      </w:r>
      <w:r w:rsidR="00DA219E" w:rsidRPr="00C8412D">
        <w:rPr>
          <w:rFonts w:ascii="Times New Roman" w:hAnsi="Times New Roman"/>
          <w:sz w:val="22"/>
          <w:szCs w:val="22"/>
          <w:lang w:val="pt-BR"/>
        </w:rPr>
        <w:t>"</w:t>
      </w:r>
      <w:r w:rsidR="00A6300A" w:rsidRPr="00C8412D">
        <w:rPr>
          <w:rFonts w:ascii="Times New Roman" w:eastAsia="Arial Unicode MS" w:hAnsi="Times New Roman"/>
          <w:sz w:val="22"/>
          <w:szCs w:val="22"/>
          <w:lang w:val="pt-BR"/>
        </w:rPr>
        <w:t>. Caso a Emissora altere seu jornal de publicação após a Data de Emissão, deverá enviar notificação ao Agente Fiduciário informando o novo veículo.</w:t>
      </w:r>
      <w:r w:rsidR="001133B7" w:rsidRPr="00C8412D">
        <w:rPr>
          <w:rFonts w:ascii="Times New Roman" w:eastAsia="Arial Unicode MS" w:hAnsi="Times New Roman"/>
          <w:sz w:val="22"/>
          <w:szCs w:val="22"/>
          <w:lang w:val="pt-BR"/>
        </w:rPr>
        <w:t xml:space="preserve"> </w:t>
      </w:r>
    </w:p>
    <w:p w14:paraId="3F46D6C2"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56E677DF" w14:textId="77777777" w:rsidR="00651B35" w:rsidRPr="00C8412D" w:rsidRDefault="00651B35">
      <w:pPr>
        <w:pStyle w:val="Ttulo2"/>
        <w:tabs>
          <w:tab w:val="left" w:pos="284"/>
        </w:tabs>
        <w:spacing w:line="300" w:lineRule="exact"/>
        <w:rPr>
          <w:rFonts w:ascii="Times New Roman" w:hAnsi="Times New Roman"/>
          <w:sz w:val="22"/>
          <w:szCs w:val="22"/>
        </w:rPr>
      </w:pPr>
      <w:bookmarkStart w:id="349" w:name="_Toc110076273"/>
      <w:bookmarkStart w:id="350" w:name="_Toc163380712"/>
      <w:bookmarkStart w:id="351" w:name="_Toc180553628"/>
      <w:bookmarkStart w:id="352" w:name="_Toc205799104"/>
      <w:bookmarkStart w:id="353" w:name="_Toc241983079"/>
      <w:bookmarkStart w:id="354" w:name="_Toc266295737"/>
      <w:bookmarkStart w:id="355" w:name="_Toc299444358"/>
      <w:bookmarkStart w:id="356" w:name="_Toc299707270"/>
      <w:bookmarkStart w:id="357" w:name="_Toc449709474"/>
      <w:r w:rsidRPr="00C8412D">
        <w:rPr>
          <w:rFonts w:ascii="Times New Roman" w:hAnsi="Times New Roman"/>
          <w:sz w:val="22"/>
          <w:szCs w:val="22"/>
        </w:rPr>
        <w:t>CLÁUSULA DÉCIMA SEXTA - REGISTRO DO TERMO</w:t>
      </w:r>
      <w:bookmarkEnd w:id="349"/>
      <w:bookmarkEnd w:id="350"/>
      <w:bookmarkEnd w:id="351"/>
      <w:bookmarkEnd w:id="352"/>
      <w:bookmarkEnd w:id="353"/>
      <w:bookmarkEnd w:id="354"/>
      <w:bookmarkEnd w:id="355"/>
      <w:bookmarkEnd w:id="356"/>
      <w:bookmarkEnd w:id="357"/>
    </w:p>
    <w:p w14:paraId="62919820" w14:textId="77777777" w:rsidR="00651B35" w:rsidRPr="00C8412D" w:rsidRDefault="00651B35">
      <w:pPr>
        <w:tabs>
          <w:tab w:val="left" w:pos="284"/>
        </w:tabs>
        <w:spacing w:line="300" w:lineRule="exact"/>
        <w:rPr>
          <w:rFonts w:ascii="Times New Roman" w:hAnsi="Times New Roman"/>
          <w:b/>
          <w:bCs/>
          <w:sz w:val="22"/>
          <w:szCs w:val="22"/>
          <w:lang w:val="pt-BR"/>
        </w:rPr>
      </w:pPr>
    </w:p>
    <w:p w14:paraId="0685F5F8" w14:textId="3E0AC56A" w:rsidR="00651B35" w:rsidRPr="00C8412D" w:rsidRDefault="00651B35">
      <w:pPr>
        <w:tabs>
          <w:tab w:val="left" w:pos="284"/>
        </w:tabs>
        <w:spacing w:line="300" w:lineRule="exact"/>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16.1.</w:t>
      </w:r>
      <w:r w:rsidRPr="00C8412D">
        <w:rPr>
          <w:rFonts w:ascii="Times New Roman" w:eastAsia="Arial Unicode MS" w:hAnsi="Times New Roman"/>
          <w:sz w:val="22"/>
          <w:szCs w:val="22"/>
          <w:lang w:val="pt-BR"/>
        </w:rPr>
        <w:tab/>
      </w:r>
      <w:r w:rsidR="005A5F97" w:rsidRPr="00C8412D">
        <w:rPr>
          <w:rFonts w:ascii="Times New Roman" w:eastAsia="Arial Unicode MS" w:hAnsi="Times New Roman"/>
          <w:sz w:val="22"/>
          <w:szCs w:val="22"/>
          <w:u w:val="single"/>
          <w:lang w:val="pt-BR"/>
        </w:rPr>
        <w:t>Registro</w:t>
      </w:r>
      <w:r w:rsidR="005A5F97" w:rsidRPr="00C8412D">
        <w:rPr>
          <w:rFonts w:ascii="Times New Roman" w:eastAsia="Arial Unicode MS" w:hAnsi="Times New Roman"/>
          <w:sz w:val="22"/>
          <w:szCs w:val="22"/>
          <w:lang w:val="pt-BR"/>
        </w:rPr>
        <w:t xml:space="preserve">: </w:t>
      </w:r>
      <w:r w:rsidRPr="00C8412D">
        <w:rPr>
          <w:rFonts w:ascii="Times New Roman" w:eastAsia="Arial Unicode MS" w:hAnsi="Times New Roman"/>
          <w:sz w:val="22"/>
          <w:szCs w:val="22"/>
          <w:lang w:val="pt-BR"/>
        </w:rPr>
        <w:t xml:space="preserve">O presente Termo será registrado na Instituição </w:t>
      </w:r>
      <w:proofErr w:type="spellStart"/>
      <w:r w:rsidRPr="00C8412D">
        <w:rPr>
          <w:rFonts w:ascii="Times New Roman" w:eastAsia="Arial Unicode MS" w:hAnsi="Times New Roman"/>
          <w:sz w:val="22"/>
          <w:szCs w:val="22"/>
          <w:lang w:val="pt-BR"/>
        </w:rPr>
        <w:t>Custodiante</w:t>
      </w:r>
      <w:proofErr w:type="spellEnd"/>
      <w:r w:rsidRPr="00C8412D">
        <w:rPr>
          <w:rFonts w:ascii="Times New Roman" w:eastAsia="Arial Unicode MS" w:hAnsi="Times New Roman"/>
          <w:sz w:val="22"/>
          <w:szCs w:val="22"/>
          <w:lang w:val="pt-BR"/>
        </w:rPr>
        <w:t xml:space="preserve">, nos termos do parágrafo único do artigo 23 da Lei 10.931/04, ocasião em que a Instituição </w:t>
      </w:r>
      <w:proofErr w:type="spellStart"/>
      <w:r w:rsidRPr="00C8412D">
        <w:rPr>
          <w:rFonts w:ascii="Times New Roman" w:eastAsia="Arial Unicode MS" w:hAnsi="Times New Roman"/>
          <w:sz w:val="22"/>
          <w:szCs w:val="22"/>
          <w:lang w:val="pt-BR"/>
        </w:rPr>
        <w:t>Custodiante</w:t>
      </w:r>
      <w:proofErr w:type="spellEnd"/>
      <w:r w:rsidRPr="00C8412D">
        <w:rPr>
          <w:rFonts w:ascii="Times New Roman" w:eastAsia="Arial Unicode MS" w:hAnsi="Times New Roman"/>
          <w:sz w:val="22"/>
          <w:szCs w:val="22"/>
          <w:lang w:val="pt-BR"/>
        </w:rPr>
        <w:t xml:space="preserve"> emitirá a declaração constante do anexo IV (</w:t>
      </w:r>
      <w:r w:rsidR="00DA219E" w:rsidRPr="00C8412D">
        <w:rPr>
          <w:rFonts w:ascii="Times New Roman" w:eastAsia="Arial Unicode MS" w:hAnsi="Times New Roman"/>
          <w:sz w:val="22"/>
          <w:szCs w:val="22"/>
          <w:lang w:val="pt-BR"/>
        </w:rPr>
        <w:t>"</w:t>
      </w:r>
      <w:r w:rsidRPr="00C8412D">
        <w:rPr>
          <w:rFonts w:ascii="Times New Roman" w:eastAsia="Arial Unicode MS" w:hAnsi="Times New Roman"/>
          <w:sz w:val="22"/>
          <w:szCs w:val="22"/>
          <w:u w:val="single"/>
          <w:lang w:val="pt-BR"/>
        </w:rPr>
        <w:t>Anexo IV</w:t>
      </w:r>
      <w:r w:rsidR="00DA219E" w:rsidRPr="00C8412D">
        <w:rPr>
          <w:rFonts w:ascii="Times New Roman" w:eastAsia="Arial Unicode MS" w:hAnsi="Times New Roman"/>
          <w:sz w:val="22"/>
          <w:szCs w:val="22"/>
          <w:lang w:val="pt-BR"/>
        </w:rPr>
        <w:t>"</w:t>
      </w:r>
      <w:r w:rsidRPr="00C8412D">
        <w:rPr>
          <w:rFonts w:ascii="Times New Roman" w:eastAsia="Arial Unicode MS" w:hAnsi="Times New Roman"/>
          <w:sz w:val="22"/>
          <w:szCs w:val="22"/>
          <w:lang w:val="pt-BR"/>
        </w:rPr>
        <w:t>).</w:t>
      </w:r>
    </w:p>
    <w:p w14:paraId="5C39E59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42A8C8E" w14:textId="77777777" w:rsidR="00651B35" w:rsidRPr="00C8412D" w:rsidRDefault="00651B35">
      <w:pPr>
        <w:pStyle w:val="Ttulo2"/>
        <w:tabs>
          <w:tab w:val="left" w:pos="284"/>
        </w:tabs>
        <w:spacing w:line="300" w:lineRule="exact"/>
        <w:rPr>
          <w:rFonts w:ascii="Times New Roman" w:hAnsi="Times New Roman"/>
          <w:sz w:val="22"/>
          <w:szCs w:val="22"/>
        </w:rPr>
      </w:pPr>
      <w:bookmarkStart w:id="358" w:name="_Toc110076274"/>
      <w:bookmarkStart w:id="359" w:name="_Toc163380715"/>
      <w:bookmarkStart w:id="360" w:name="_Toc180553631"/>
      <w:bookmarkStart w:id="361" w:name="_Toc205799107"/>
      <w:bookmarkStart w:id="362" w:name="_Toc241983080"/>
      <w:bookmarkStart w:id="363" w:name="_Toc266295738"/>
      <w:bookmarkStart w:id="364" w:name="_Toc299444359"/>
      <w:bookmarkStart w:id="365" w:name="_Toc299707271"/>
      <w:bookmarkStart w:id="366" w:name="_Toc449709475"/>
      <w:r w:rsidRPr="00C8412D">
        <w:rPr>
          <w:rFonts w:ascii="Times New Roman" w:hAnsi="Times New Roman"/>
          <w:sz w:val="22"/>
          <w:szCs w:val="22"/>
        </w:rPr>
        <w:t>CLÁUSULA DÉCIMA SÉTIMA - DISPOSIÇÕES GERAIS</w:t>
      </w:r>
      <w:bookmarkEnd w:id="358"/>
      <w:bookmarkEnd w:id="359"/>
      <w:bookmarkEnd w:id="360"/>
      <w:bookmarkEnd w:id="361"/>
      <w:bookmarkEnd w:id="362"/>
      <w:bookmarkEnd w:id="363"/>
      <w:bookmarkEnd w:id="364"/>
      <w:bookmarkEnd w:id="365"/>
      <w:bookmarkEnd w:id="366"/>
    </w:p>
    <w:p w14:paraId="5F5EF93A" w14:textId="77777777" w:rsidR="00651B35" w:rsidRPr="00C8412D" w:rsidRDefault="00651B35">
      <w:pPr>
        <w:tabs>
          <w:tab w:val="left" w:pos="284"/>
        </w:tabs>
        <w:spacing w:line="300" w:lineRule="exact"/>
        <w:rPr>
          <w:rFonts w:ascii="Times New Roman" w:hAnsi="Times New Roman"/>
          <w:b/>
          <w:bCs/>
          <w:sz w:val="22"/>
          <w:szCs w:val="22"/>
          <w:lang w:val="pt-BR"/>
        </w:rPr>
      </w:pPr>
    </w:p>
    <w:p w14:paraId="598C1783"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17.1.</w:t>
      </w:r>
      <w:r w:rsidRPr="00C8412D">
        <w:rPr>
          <w:rFonts w:ascii="Times New Roman" w:eastAsia="Arial Unicode MS" w:hAnsi="Times New Roman"/>
          <w:sz w:val="22"/>
          <w:szCs w:val="22"/>
          <w:lang w:val="pt-BR"/>
        </w:rPr>
        <w:tab/>
      </w:r>
      <w:r w:rsidR="005A5F97" w:rsidRPr="00C8412D">
        <w:rPr>
          <w:rFonts w:ascii="Times New Roman" w:eastAsia="Arial Unicode MS" w:hAnsi="Times New Roman"/>
          <w:sz w:val="22"/>
          <w:szCs w:val="22"/>
          <w:u w:val="single"/>
          <w:lang w:val="pt-BR"/>
        </w:rPr>
        <w:t>Relatório de Gestão</w:t>
      </w:r>
      <w:r w:rsidR="005A5F97" w:rsidRPr="00C8412D">
        <w:rPr>
          <w:rFonts w:ascii="Times New Roman" w:eastAsia="Arial Unicode MS" w:hAnsi="Times New Roman"/>
          <w:sz w:val="22"/>
          <w:szCs w:val="22"/>
          <w:lang w:val="pt-BR"/>
        </w:rPr>
        <w:t xml:space="preserve">: </w:t>
      </w:r>
      <w:r w:rsidRPr="00C8412D">
        <w:rPr>
          <w:rFonts w:ascii="Times New Roman" w:eastAsia="Arial Unicode MS" w:hAnsi="Times New Roman"/>
          <w:sz w:val="22"/>
          <w:szCs w:val="22"/>
          <w:lang w:val="pt-BR"/>
        </w:rPr>
        <w:t xml:space="preserve">Sempre que solicitada pelos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a Emissora lhes dará acesso aos relatórios de gestão dos Créditos Imobiliários vinculados pelo presente Termo.</w:t>
      </w:r>
    </w:p>
    <w:p w14:paraId="6E6ED694"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2D2ACB60"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17.2.</w:t>
      </w:r>
      <w:r w:rsidRPr="00C8412D">
        <w:rPr>
          <w:rFonts w:ascii="Times New Roman" w:eastAsia="Arial Unicode MS" w:hAnsi="Times New Roman"/>
          <w:sz w:val="22"/>
          <w:szCs w:val="22"/>
          <w:lang w:val="pt-BR"/>
        </w:rPr>
        <w:tab/>
      </w:r>
      <w:r w:rsidR="005A5F97" w:rsidRPr="00C8412D">
        <w:rPr>
          <w:rFonts w:ascii="Times New Roman" w:eastAsia="Arial Unicode MS" w:hAnsi="Times New Roman"/>
          <w:sz w:val="22"/>
          <w:szCs w:val="22"/>
          <w:u w:val="single"/>
          <w:lang w:val="pt-BR"/>
        </w:rPr>
        <w:t>Divisibilidade</w:t>
      </w:r>
      <w:r w:rsidR="005A5F97" w:rsidRPr="00C8412D">
        <w:rPr>
          <w:rFonts w:ascii="Times New Roman" w:eastAsia="Arial Unicode MS" w:hAnsi="Times New Roman"/>
          <w:sz w:val="22"/>
          <w:szCs w:val="22"/>
          <w:lang w:val="pt-BR"/>
        </w:rPr>
        <w:t xml:space="preserve">: </w:t>
      </w:r>
      <w:r w:rsidRPr="00C8412D">
        <w:rPr>
          <w:rFonts w:ascii="Times New Roman" w:eastAsia="Arial Unicode MS" w:hAnsi="Times New Roman"/>
          <w:sz w:val="22"/>
          <w:szCs w:val="22"/>
          <w:lang w:val="pt-BR"/>
        </w:rPr>
        <w:t>Na hipótese de qualquer disposição do presente Termo ser julgada ilegal, ineficaz ou inválida, prevalecerão as demais disposições não afetadas por tal julgamento, comprometendo-se as partes a substituir a disposição afetada por outra que, na medida do possível, produza efeitos semelhantes.</w:t>
      </w:r>
    </w:p>
    <w:p w14:paraId="5DC8F305"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011FFC29" w14:textId="77777777" w:rsidR="005A5F97" w:rsidRPr="00C8412D" w:rsidRDefault="001E50CA">
      <w:pPr>
        <w:spacing w:line="300" w:lineRule="exact"/>
        <w:jc w:val="both"/>
        <w:rPr>
          <w:rFonts w:ascii="Times New Roman" w:hAnsi="Times New Roman"/>
          <w:sz w:val="22"/>
          <w:szCs w:val="22"/>
          <w:lang w:val="pt-BR"/>
        </w:rPr>
      </w:pPr>
      <w:r w:rsidRPr="00C8412D" w:rsidDel="001E50CA">
        <w:rPr>
          <w:rFonts w:ascii="Times New Roman" w:hAnsi="Times New Roman"/>
          <w:sz w:val="22"/>
          <w:szCs w:val="22"/>
          <w:lang w:val="pt-BR"/>
        </w:rPr>
        <w:t xml:space="preserve"> </w:t>
      </w:r>
      <w:r w:rsidR="00651B35" w:rsidRPr="00C8412D">
        <w:rPr>
          <w:rFonts w:ascii="Times New Roman" w:hAnsi="Times New Roman"/>
          <w:sz w:val="22"/>
          <w:szCs w:val="22"/>
          <w:lang w:val="pt-BR"/>
        </w:rPr>
        <w:t xml:space="preserve">17.3. </w:t>
      </w:r>
      <w:r w:rsidR="007D32E7" w:rsidRPr="00C8412D">
        <w:rPr>
          <w:rFonts w:ascii="Times New Roman" w:hAnsi="Times New Roman"/>
          <w:sz w:val="22"/>
          <w:szCs w:val="22"/>
          <w:u w:val="single"/>
          <w:lang w:val="pt-BR"/>
        </w:rPr>
        <w:t>Direcionamento Obrigatório</w:t>
      </w:r>
      <w:r w:rsidR="007D32E7" w:rsidRPr="00C8412D">
        <w:rPr>
          <w:rFonts w:ascii="Times New Roman" w:hAnsi="Times New Roman"/>
          <w:sz w:val="22"/>
          <w:szCs w:val="22"/>
          <w:lang w:val="pt-BR"/>
        </w:rPr>
        <w:t xml:space="preserve">: </w:t>
      </w:r>
      <w:r w:rsidR="005A5F97" w:rsidRPr="00C8412D">
        <w:rPr>
          <w:rFonts w:ascii="Times New Roman" w:hAnsi="Times New Roman"/>
          <w:sz w:val="22"/>
          <w:szCs w:val="22"/>
          <w:lang w:val="pt-BR"/>
        </w:rPr>
        <w:t>Para os fins do artigo 1º da Resolução do Conselho Monetário Nacional de nº 3.932, de 16 de dezembro de 2010, com a redação dada pela Resolução nº 4.464, de 11/2/2016, o valor dos Créditos Imobiliários ora cedidos poderá permanecer computado, para efeito do cumprimento, pelo Cedente, da exigibilidade estabelecida no artigo 1º, inciso II, do regulamento anexo à referida resolução, da seguinte forma:</w:t>
      </w:r>
    </w:p>
    <w:p w14:paraId="43194F3E" w14:textId="77777777" w:rsidR="005A5F97" w:rsidRPr="00C8412D" w:rsidRDefault="005A5F97">
      <w:pPr>
        <w:spacing w:line="300" w:lineRule="exact"/>
        <w:jc w:val="both"/>
        <w:rPr>
          <w:rFonts w:ascii="Times New Roman" w:hAnsi="Times New Roman"/>
          <w:sz w:val="22"/>
          <w:szCs w:val="22"/>
          <w:lang w:val="pt-BR"/>
        </w:rPr>
      </w:pPr>
    </w:p>
    <w:p w14:paraId="3D01C6A8" w14:textId="77777777" w:rsidR="005A5F97" w:rsidRPr="00C8412D" w:rsidRDefault="005A5F97">
      <w:pPr>
        <w:tabs>
          <w:tab w:val="left" w:pos="567"/>
        </w:tabs>
        <w:spacing w:line="300" w:lineRule="exact"/>
        <w:jc w:val="both"/>
        <w:rPr>
          <w:rFonts w:ascii="Times New Roman" w:hAnsi="Times New Roman"/>
          <w:sz w:val="22"/>
          <w:szCs w:val="22"/>
          <w:lang w:val="pt-BR"/>
        </w:rPr>
      </w:pPr>
      <w:bookmarkStart w:id="367" w:name="_DV_M30"/>
      <w:bookmarkEnd w:id="367"/>
      <w:r w:rsidRPr="00C8412D">
        <w:rPr>
          <w:rFonts w:ascii="Times New Roman" w:hAnsi="Times New Roman"/>
          <w:sz w:val="22"/>
          <w:szCs w:val="22"/>
          <w:lang w:val="pt-BR"/>
        </w:rPr>
        <w:t>a) pela sua totalidade, até o primeiro mês subsequente à Data Base; e</w:t>
      </w:r>
    </w:p>
    <w:p w14:paraId="082EE4C4" w14:textId="77777777" w:rsidR="005A5F97" w:rsidRPr="00C8412D" w:rsidRDefault="005A5F97">
      <w:pPr>
        <w:tabs>
          <w:tab w:val="left" w:pos="567"/>
        </w:tabs>
        <w:spacing w:line="300" w:lineRule="exact"/>
        <w:jc w:val="both"/>
        <w:rPr>
          <w:rFonts w:ascii="Times New Roman" w:hAnsi="Times New Roman"/>
          <w:sz w:val="22"/>
          <w:szCs w:val="22"/>
          <w:lang w:val="pt-BR"/>
        </w:rPr>
      </w:pPr>
    </w:p>
    <w:p w14:paraId="0A0ADC7E" w14:textId="2A55FC8D" w:rsidR="00651B35" w:rsidRPr="00C8412D" w:rsidRDefault="005A5F97">
      <w:pPr>
        <w:tabs>
          <w:tab w:val="left" w:pos="567"/>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b) pelo valor de que trata a alínea </w:t>
      </w:r>
      <w:r w:rsidR="00DA219E" w:rsidRPr="00C8412D">
        <w:rPr>
          <w:rFonts w:ascii="Times New Roman" w:hAnsi="Times New Roman"/>
          <w:sz w:val="22"/>
          <w:szCs w:val="22"/>
          <w:lang w:val="pt-BR"/>
        </w:rPr>
        <w:t>"</w:t>
      </w:r>
      <w:r w:rsidRPr="00C8412D">
        <w:rPr>
          <w:rFonts w:ascii="Times New Roman" w:hAnsi="Times New Roman"/>
          <w:sz w:val="22"/>
          <w:szCs w:val="22"/>
          <w:lang w:val="pt-BR"/>
        </w:rPr>
        <w:t>a</w:t>
      </w:r>
      <w:r w:rsidR="00DA219E" w:rsidRPr="00C8412D">
        <w:rPr>
          <w:rFonts w:ascii="Times New Roman" w:hAnsi="Times New Roman"/>
          <w:sz w:val="22"/>
          <w:szCs w:val="22"/>
          <w:lang w:val="pt-BR"/>
        </w:rPr>
        <w:t>"</w:t>
      </w:r>
      <w:r w:rsidRPr="00C8412D">
        <w:rPr>
          <w:rFonts w:ascii="Times New Roman" w:hAnsi="Times New Roman"/>
          <w:sz w:val="22"/>
          <w:szCs w:val="22"/>
          <w:lang w:val="pt-BR"/>
        </w:rPr>
        <w:t>, deduzido, cumulativamente, à razão de 1/12 (um doze avos) a cada posição mensal a partir do segundo mês subsequente à Data Base.</w:t>
      </w:r>
      <w:r w:rsidR="00297209" w:rsidRPr="00C8412D">
        <w:rPr>
          <w:rFonts w:ascii="Times New Roman" w:hAnsi="Times New Roman"/>
          <w:sz w:val="22"/>
          <w:szCs w:val="22"/>
          <w:lang w:val="pt-BR"/>
        </w:rPr>
        <w:t xml:space="preserve"> </w:t>
      </w:r>
    </w:p>
    <w:p w14:paraId="5DB98478" w14:textId="77777777" w:rsidR="005A5F97" w:rsidRPr="00C8412D" w:rsidRDefault="005A5F97">
      <w:pPr>
        <w:tabs>
          <w:tab w:val="left" w:pos="567"/>
        </w:tabs>
        <w:spacing w:line="300" w:lineRule="exact"/>
        <w:jc w:val="both"/>
        <w:rPr>
          <w:rFonts w:ascii="Times New Roman" w:eastAsia="Arial Unicode MS" w:hAnsi="Times New Roman"/>
          <w:sz w:val="22"/>
          <w:szCs w:val="22"/>
          <w:lang w:val="pt-BR"/>
        </w:rPr>
      </w:pPr>
    </w:p>
    <w:p w14:paraId="311BE05D" w14:textId="77777777" w:rsidR="00651B35" w:rsidRPr="00C8412D" w:rsidRDefault="00651B35">
      <w:pPr>
        <w:spacing w:line="300" w:lineRule="exact"/>
        <w:jc w:val="both"/>
        <w:rPr>
          <w:rFonts w:ascii="Times New Roman" w:hAnsi="Times New Roman"/>
          <w:sz w:val="22"/>
          <w:szCs w:val="22"/>
          <w:lang w:val="pt-BR" w:eastAsia="pt-BR"/>
        </w:rPr>
      </w:pPr>
      <w:r w:rsidRPr="00C8412D">
        <w:rPr>
          <w:rFonts w:ascii="Times New Roman" w:hAnsi="Times New Roman"/>
          <w:sz w:val="22"/>
          <w:szCs w:val="22"/>
          <w:lang w:val="pt-BR" w:eastAsia="pt-BR"/>
        </w:rPr>
        <w:t xml:space="preserve">17.4 </w:t>
      </w:r>
      <w:r w:rsidR="007D32E7" w:rsidRPr="00C8412D">
        <w:rPr>
          <w:rFonts w:ascii="Times New Roman" w:hAnsi="Times New Roman"/>
          <w:sz w:val="22"/>
          <w:szCs w:val="22"/>
          <w:u w:val="single"/>
          <w:lang w:val="pt-BR" w:eastAsia="pt-BR"/>
        </w:rPr>
        <w:t>Presunção de Validade</w:t>
      </w:r>
      <w:r w:rsidR="007D32E7" w:rsidRPr="00C8412D">
        <w:rPr>
          <w:rFonts w:ascii="Times New Roman" w:hAnsi="Times New Roman"/>
          <w:sz w:val="22"/>
          <w:szCs w:val="22"/>
          <w:lang w:val="pt-BR" w:eastAsia="pt-BR"/>
        </w:rPr>
        <w:t xml:space="preserve">: </w:t>
      </w:r>
      <w:r w:rsidRPr="00C8412D">
        <w:rPr>
          <w:rFonts w:ascii="Times New Roman" w:hAnsi="Times New Roman"/>
          <w:sz w:val="22"/>
          <w:szCs w:val="22"/>
          <w:lang w:val="pt-BR" w:eastAsia="pt-BR"/>
        </w:rPr>
        <w:t>Sem prejuízo de seu dever de diligência,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157B116D" w14:textId="77777777" w:rsidR="00651B35" w:rsidRPr="00C8412D" w:rsidRDefault="00651B35">
      <w:pPr>
        <w:spacing w:line="300" w:lineRule="exact"/>
        <w:jc w:val="both"/>
        <w:rPr>
          <w:rFonts w:ascii="Times New Roman" w:hAnsi="Times New Roman"/>
          <w:sz w:val="22"/>
          <w:szCs w:val="22"/>
          <w:lang w:val="pt-BR" w:eastAsia="pt-BR"/>
        </w:rPr>
      </w:pPr>
    </w:p>
    <w:p w14:paraId="2D583A92" w14:textId="77777777" w:rsidR="00651B35" w:rsidRPr="00C8412D" w:rsidRDefault="00651B35">
      <w:pPr>
        <w:spacing w:line="300" w:lineRule="exact"/>
        <w:jc w:val="both"/>
        <w:rPr>
          <w:rFonts w:ascii="Times New Roman" w:hAnsi="Times New Roman"/>
          <w:sz w:val="22"/>
          <w:szCs w:val="22"/>
          <w:lang w:val="pt-BR" w:eastAsia="pt-BR"/>
        </w:rPr>
      </w:pPr>
      <w:r w:rsidRPr="00C8412D">
        <w:rPr>
          <w:rFonts w:ascii="Times New Roman" w:hAnsi="Times New Roman"/>
          <w:sz w:val="22"/>
          <w:szCs w:val="22"/>
          <w:lang w:val="pt-BR" w:eastAsia="pt-BR"/>
        </w:rPr>
        <w:lastRenderedPageBreak/>
        <w:t xml:space="preserve">17.5. </w:t>
      </w:r>
      <w:r w:rsidR="007D32E7" w:rsidRPr="00C8412D">
        <w:rPr>
          <w:rFonts w:ascii="Times New Roman" w:hAnsi="Times New Roman"/>
          <w:sz w:val="22"/>
          <w:szCs w:val="22"/>
          <w:u w:val="single"/>
          <w:lang w:val="pt-BR" w:eastAsia="pt-BR"/>
        </w:rPr>
        <w:t>Isenção de Responsabilidade do Agente Fiduciário</w:t>
      </w:r>
      <w:r w:rsidR="007D32E7" w:rsidRPr="00C8412D">
        <w:rPr>
          <w:rFonts w:ascii="Times New Roman" w:hAnsi="Times New Roman"/>
          <w:sz w:val="22"/>
          <w:szCs w:val="22"/>
          <w:lang w:val="pt-BR" w:eastAsia="pt-BR"/>
        </w:rPr>
        <w:t xml:space="preserve">: </w:t>
      </w:r>
      <w:r w:rsidRPr="00C8412D">
        <w:rPr>
          <w:rFonts w:ascii="Times New Roman" w:hAnsi="Times New Roman"/>
          <w:sz w:val="22"/>
          <w:szCs w:val="22"/>
          <w:lang w:val="pt-BR" w:eastAsia="pt-BR"/>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do presente Termo de Securitização e dos demais documentos da operação.</w:t>
      </w:r>
    </w:p>
    <w:p w14:paraId="2CCBC0D1" w14:textId="77777777" w:rsidR="00651B35" w:rsidRPr="00C8412D" w:rsidRDefault="00651B35">
      <w:pPr>
        <w:spacing w:line="300" w:lineRule="exact"/>
        <w:jc w:val="both"/>
        <w:rPr>
          <w:rFonts w:ascii="Times New Roman" w:hAnsi="Times New Roman"/>
          <w:sz w:val="22"/>
          <w:szCs w:val="22"/>
          <w:lang w:val="pt-BR" w:eastAsia="pt-BR"/>
        </w:rPr>
      </w:pPr>
    </w:p>
    <w:p w14:paraId="1FB0DA3C" w14:textId="77777777" w:rsidR="00651B35" w:rsidRPr="00C8412D" w:rsidRDefault="00651B35">
      <w:pPr>
        <w:spacing w:line="300" w:lineRule="exact"/>
        <w:jc w:val="both"/>
        <w:rPr>
          <w:rFonts w:ascii="Times New Roman" w:hAnsi="Times New Roman"/>
          <w:sz w:val="22"/>
          <w:szCs w:val="22"/>
          <w:lang w:val="pt-BR" w:eastAsia="pt-BR"/>
        </w:rPr>
      </w:pPr>
      <w:r w:rsidRPr="00C8412D">
        <w:rPr>
          <w:rFonts w:ascii="Times New Roman" w:hAnsi="Times New Roman"/>
          <w:sz w:val="22"/>
          <w:szCs w:val="22"/>
          <w:lang w:val="pt-BR" w:eastAsia="pt-BR"/>
        </w:rPr>
        <w:t xml:space="preserve">17.6. </w:t>
      </w:r>
      <w:r w:rsidR="007D32E7" w:rsidRPr="00C8412D">
        <w:rPr>
          <w:rFonts w:ascii="Times New Roman" w:hAnsi="Times New Roman"/>
          <w:sz w:val="22"/>
          <w:szCs w:val="22"/>
          <w:u w:val="single"/>
          <w:lang w:val="pt-BR" w:eastAsia="pt-BR"/>
        </w:rPr>
        <w:t>Aprovação por Assembleia Geral</w:t>
      </w:r>
      <w:r w:rsidR="007D32E7" w:rsidRPr="00C8412D">
        <w:rPr>
          <w:rFonts w:ascii="Times New Roman" w:hAnsi="Times New Roman"/>
          <w:sz w:val="22"/>
          <w:szCs w:val="22"/>
          <w:lang w:val="pt-BR" w:eastAsia="pt-BR"/>
        </w:rPr>
        <w:t xml:space="preserve">: </w:t>
      </w:r>
      <w:r w:rsidRPr="00C8412D">
        <w:rPr>
          <w:rFonts w:ascii="Times New Roman" w:hAnsi="Times New Roman"/>
          <w:sz w:val="22"/>
          <w:szCs w:val="22"/>
          <w:lang w:val="pt-BR" w:eastAsia="pt-BR"/>
        </w:rPr>
        <w:t xml:space="preserve">Os atos ou manifestações por parte do Agente Fiduciário, que criarem responsabilidade para </w:t>
      </w:r>
      <w:r w:rsidR="007D32E7" w:rsidRPr="00C8412D">
        <w:rPr>
          <w:rFonts w:ascii="Times New Roman" w:hAnsi="Times New Roman"/>
          <w:sz w:val="22"/>
          <w:szCs w:val="22"/>
          <w:lang w:val="pt-BR" w:eastAsia="pt-BR"/>
        </w:rPr>
        <w:t xml:space="preserve">os Investidores </w:t>
      </w:r>
      <w:r w:rsidRPr="00C8412D">
        <w:rPr>
          <w:rFonts w:ascii="Times New Roman" w:hAnsi="Times New Roman"/>
          <w:sz w:val="22"/>
          <w:szCs w:val="22"/>
          <w:lang w:val="pt-BR" w:eastAsia="pt-BR"/>
        </w:rPr>
        <w:t xml:space="preserve">e/ou exonerarem terceiros de obrigações para com eles, bem como aqueles relacionados ao devido cumprimento das obrigações assumidas neste instrumento, somente serão válidos quando previamente assim deliberado pelos </w:t>
      </w:r>
      <w:r w:rsidR="007D32E7" w:rsidRPr="00C8412D">
        <w:rPr>
          <w:rFonts w:ascii="Times New Roman" w:hAnsi="Times New Roman"/>
          <w:sz w:val="22"/>
          <w:szCs w:val="22"/>
          <w:lang w:val="pt-BR" w:eastAsia="pt-BR"/>
        </w:rPr>
        <w:t xml:space="preserve">Investidores </w:t>
      </w:r>
      <w:r w:rsidRPr="00C8412D">
        <w:rPr>
          <w:rFonts w:ascii="Times New Roman" w:hAnsi="Times New Roman"/>
          <w:sz w:val="22"/>
          <w:szCs w:val="22"/>
          <w:lang w:val="pt-BR" w:eastAsia="pt-BR"/>
        </w:rPr>
        <w:t>reunidos em Assembleia Geral.</w:t>
      </w:r>
    </w:p>
    <w:p w14:paraId="5EB0EE23" w14:textId="77777777" w:rsidR="00651B35" w:rsidRPr="00C8412D" w:rsidRDefault="00651B35">
      <w:pPr>
        <w:spacing w:line="300" w:lineRule="exact"/>
        <w:jc w:val="both"/>
        <w:rPr>
          <w:rFonts w:ascii="Times New Roman" w:hAnsi="Times New Roman"/>
          <w:sz w:val="22"/>
          <w:szCs w:val="22"/>
          <w:lang w:val="pt-BR" w:eastAsia="pt-BR"/>
        </w:rPr>
      </w:pPr>
    </w:p>
    <w:p w14:paraId="44AC9359" w14:textId="77777777" w:rsidR="00651B35" w:rsidRPr="00C8412D" w:rsidRDefault="00651B35">
      <w:pPr>
        <w:spacing w:line="300" w:lineRule="exact"/>
        <w:jc w:val="both"/>
        <w:rPr>
          <w:rFonts w:ascii="Times New Roman" w:hAnsi="Times New Roman"/>
          <w:sz w:val="22"/>
          <w:szCs w:val="22"/>
          <w:lang w:val="pt-BR" w:eastAsia="pt-BR"/>
        </w:rPr>
      </w:pPr>
      <w:r w:rsidRPr="00C8412D">
        <w:rPr>
          <w:rFonts w:ascii="Times New Roman" w:hAnsi="Times New Roman"/>
          <w:sz w:val="22"/>
          <w:szCs w:val="22"/>
          <w:lang w:val="pt-BR" w:eastAsia="pt-BR"/>
        </w:rPr>
        <w:t xml:space="preserve">17.7. </w:t>
      </w:r>
      <w:r w:rsidR="007D32E7" w:rsidRPr="00C8412D">
        <w:rPr>
          <w:rFonts w:ascii="Times New Roman" w:hAnsi="Times New Roman"/>
          <w:sz w:val="22"/>
          <w:szCs w:val="22"/>
          <w:u w:val="single"/>
          <w:lang w:val="pt-BR" w:eastAsia="pt-BR"/>
        </w:rPr>
        <w:t>Opinião do Agente Fiduciário</w:t>
      </w:r>
      <w:r w:rsidR="007D32E7" w:rsidRPr="00C8412D">
        <w:rPr>
          <w:rFonts w:ascii="Times New Roman" w:hAnsi="Times New Roman"/>
          <w:sz w:val="22"/>
          <w:szCs w:val="22"/>
          <w:lang w:val="pt-BR" w:eastAsia="pt-BR"/>
        </w:rPr>
        <w:t xml:space="preserve">: </w:t>
      </w:r>
      <w:r w:rsidRPr="00C8412D">
        <w:rPr>
          <w:rFonts w:ascii="Times New Roman" w:hAnsi="Times New Roman"/>
          <w:sz w:val="22"/>
          <w:szCs w:val="22"/>
          <w:lang w:val="pt-BR" w:eastAsia="pt-BR"/>
        </w:rPr>
        <w:t xml:space="preserve">O Agente Fiduciário não emitirá qualquer tipo de opinião ou fará qualquer juízo sobre a orientação acerca de qualquer fato da emissão que seja de competência de definição pelos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comprometendo-se tão-somente a agir em conformidade com as instruções que lhe forem transmitidas pelos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Neste sentido, o Agente Fiduciário não possui qualquer responsabilidade sobre o resultado ou sobre os efeitos jurídicos decorrentes do estrito cumprimento das orientações dos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a ele transmitidas conforme definidas pelos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e reproduzidas perante a Emissora, independentemente de eventuais prejuízos que venham a ser causados em decorrência disto aos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ou à Emissora. A atuação do Agente Fiduciário limita-se ao escopo da Instrução CVM 28, conforme alterada e dos artigos aplicáveis da Lei das Sociedades por Ações, estando este isento, sob qualquer forma ou pretexto, de qualquer responsabilidade adicional que não tenha decorrido da legislação aplicável.</w:t>
      </w:r>
    </w:p>
    <w:p w14:paraId="2B9DA6FC"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5A1BC95E" w14:textId="77777777" w:rsidR="00651B35" w:rsidRPr="00C8412D" w:rsidRDefault="00651B35">
      <w:pPr>
        <w:pStyle w:val="Ttulo2"/>
        <w:tabs>
          <w:tab w:val="left" w:pos="284"/>
        </w:tabs>
        <w:spacing w:line="300" w:lineRule="exact"/>
        <w:rPr>
          <w:rFonts w:ascii="Times New Roman" w:hAnsi="Times New Roman"/>
          <w:sz w:val="22"/>
          <w:szCs w:val="22"/>
        </w:rPr>
      </w:pPr>
      <w:bookmarkStart w:id="368" w:name="_Toc162083611"/>
      <w:bookmarkStart w:id="369" w:name="_Toc163043028"/>
      <w:bookmarkStart w:id="370" w:name="_Toc163311032"/>
      <w:bookmarkStart w:id="371" w:name="_Toc163380716"/>
      <w:bookmarkStart w:id="372" w:name="_Toc180553632"/>
      <w:bookmarkStart w:id="373" w:name="_Toc205799108"/>
      <w:bookmarkStart w:id="374" w:name="_Toc241983081"/>
      <w:bookmarkStart w:id="375" w:name="_Toc266295739"/>
      <w:bookmarkStart w:id="376" w:name="_Toc299444360"/>
      <w:bookmarkStart w:id="377" w:name="_Toc299707272"/>
      <w:bookmarkStart w:id="378" w:name="_Toc449709476"/>
      <w:bookmarkStart w:id="379" w:name="_Toc162079650"/>
      <w:bookmarkStart w:id="380" w:name="_Toc162083623"/>
      <w:bookmarkStart w:id="381" w:name="_Toc163043040"/>
      <w:r w:rsidRPr="00C8412D">
        <w:rPr>
          <w:rFonts w:ascii="Times New Roman" w:hAnsi="Times New Roman"/>
          <w:sz w:val="22"/>
          <w:szCs w:val="22"/>
        </w:rPr>
        <w:t>CLÁUSULA DÉCIMA OITAVA - NOTIFICAÇÕES</w:t>
      </w:r>
      <w:bookmarkEnd w:id="368"/>
      <w:bookmarkEnd w:id="369"/>
      <w:bookmarkEnd w:id="370"/>
      <w:bookmarkEnd w:id="371"/>
      <w:bookmarkEnd w:id="372"/>
      <w:bookmarkEnd w:id="373"/>
      <w:bookmarkEnd w:id="374"/>
      <w:bookmarkEnd w:id="375"/>
      <w:bookmarkEnd w:id="376"/>
      <w:bookmarkEnd w:id="377"/>
      <w:bookmarkEnd w:id="378"/>
    </w:p>
    <w:p w14:paraId="77090159"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2F85AA3F" w14:textId="77777777" w:rsidR="00651B35" w:rsidRPr="00C8412D" w:rsidRDefault="00651B35">
      <w:pPr>
        <w:pStyle w:val="BodyText21"/>
        <w:tabs>
          <w:tab w:val="left" w:pos="284"/>
        </w:tabs>
        <w:spacing w:line="300" w:lineRule="exact"/>
        <w:rPr>
          <w:sz w:val="22"/>
          <w:szCs w:val="22"/>
        </w:rPr>
      </w:pPr>
      <w:r w:rsidRPr="00C8412D">
        <w:rPr>
          <w:sz w:val="22"/>
          <w:szCs w:val="22"/>
        </w:rPr>
        <w:t>18.1.</w:t>
      </w:r>
      <w:r w:rsidRPr="00C8412D">
        <w:rPr>
          <w:sz w:val="22"/>
          <w:szCs w:val="22"/>
        </w:rPr>
        <w:tab/>
      </w:r>
      <w:r w:rsidR="007D32E7" w:rsidRPr="00C8412D">
        <w:rPr>
          <w:sz w:val="22"/>
          <w:szCs w:val="22"/>
          <w:u w:val="single"/>
        </w:rPr>
        <w:t>Comunicações</w:t>
      </w:r>
      <w:r w:rsidR="007D32E7" w:rsidRPr="00C8412D">
        <w:rPr>
          <w:sz w:val="22"/>
          <w:szCs w:val="22"/>
        </w:rPr>
        <w:t xml:space="preserve">: </w:t>
      </w:r>
      <w:r w:rsidRPr="00C8412D">
        <w:rPr>
          <w:sz w:val="22"/>
          <w:szCs w:val="22"/>
        </w:rPr>
        <w:t>Todas as comunicações entre as partes serão consideradas válidas a partir do seu recebimento nos endereços constantes abaixo, ou em outro que as partes venham a indicar, por escrito, durante a vigência deste Termo.</w:t>
      </w:r>
    </w:p>
    <w:p w14:paraId="35E0F08E" w14:textId="77777777" w:rsidR="00651B35" w:rsidRPr="00C8412D" w:rsidRDefault="00651B35">
      <w:pPr>
        <w:tabs>
          <w:tab w:val="left" w:pos="284"/>
        </w:tabs>
        <w:suppressAutoHyphens/>
        <w:spacing w:line="300" w:lineRule="exact"/>
        <w:jc w:val="both"/>
        <w:rPr>
          <w:rFonts w:ascii="Times New Roman" w:hAnsi="Times New Roman"/>
          <w:sz w:val="22"/>
          <w:szCs w:val="22"/>
          <w:lang w:val="pt-BR"/>
        </w:rPr>
      </w:pPr>
    </w:p>
    <w:p w14:paraId="11793DDF"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Para a Emissora:</w:t>
      </w:r>
    </w:p>
    <w:p w14:paraId="73475605" w14:textId="77777777" w:rsidR="00651B35" w:rsidRPr="00C8412D" w:rsidRDefault="00651B35">
      <w:pPr>
        <w:tabs>
          <w:tab w:val="left" w:pos="284"/>
        </w:tabs>
        <w:spacing w:line="300" w:lineRule="exact"/>
        <w:jc w:val="both"/>
        <w:rPr>
          <w:rFonts w:ascii="Times New Roman" w:hAnsi="Times New Roman"/>
          <w:b/>
          <w:bCs/>
          <w:sz w:val="22"/>
          <w:szCs w:val="22"/>
          <w:lang w:val="pt-BR"/>
        </w:rPr>
      </w:pPr>
      <w:r w:rsidRPr="00C8412D">
        <w:rPr>
          <w:rFonts w:ascii="Times New Roman" w:hAnsi="Times New Roman"/>
          <w:b/>
          <w:sz w:val="22"/>
          <w:szCs w:val="22"/>
          <w:lang w:val="pt-BR"/>
        </w:rPr>
        <w:t>CIBRASEC COMPANHIA BRASILEIRA DE SECURITIZAÇÃO</w:t>
      </w:r>
    </w:p>
    <w:p w14:paraId="12BBFEFF"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Avenida Paulista, 1439 – 2ª SL – São Paulo – SP – CEP 01311.200</w:t>
      </w:r>
    </w:p>
    <w:p w14:paraId="513235CE" w14:textId="77777777" w:rsidR="009C1D12" w:rsidRPr="00C8412D" w:rsidRDefault="009C1D12">
      <w:pPr>
        <w:tabs>
          <w:tab w:val="left" w:pos="284"/>
        </w:tabs>
        <w:autoSpaceDE w:val="0"/>
        <w:autoSpaceDN w:val="0"/>
        <w:adjustRightInd w:val="0"/>
        <w:spacing w:line="300" w:lineRule="exact"/>
        <w:jc w:val="both"/>
        <w:rPr>
          <w:rFonts w:ascii="Times New Roman" w:eastAsia="MS Mincho" w:hAnsi="Times New Roman"/>
          <w:color w:val="000000"/>
          <w:sz w:val="22"/>
          <w:szCs w:val="22"/>
          <w:lang w:val="pt-BR" w:eastAsia="pt-BR"/>
        </w:rPr>
      </w:pPr>
      <w:r w:rsidRPr="00C8412D">
        <w:rPr>
          <w:rFonts w:ascii="Times New Roman" w:eastAsia="MS Mincho" w:hAnsi="Times New Roman"/>
          <w:color w:val="000000"/>
          <w:sz w:val="22"/>
          <w:szCs w:val="22"/>
          <w:lang w:val="pt-BR" w:eastAsia="pt-BR"/>
        </w:rPr>
        <w:t xml:space="preserve">At.: </w:t>
      </w:r>
      <w:r w:rsidRPr="00C8412D">
        <w:rPr>
          <w:rFonts w:ascii="Times New Roman" w:eastAsia="Times New Roman" w:hAnsi="Times New Roman"/>
          <w:sz w:val="22"/>
          <w:szCs w:val="22"/>
          <w:lang w:val="pt-BR" w:eastAsia="pt-BR"/>
        </w:rPr>
        <w:t>Departamento Jurídico</w:t>
      </w:r>
    </w:p>
    <w:p w14:paraId="0E471062" w14:textId="77777777" w:rsidR="009C1D12" w:rsidRPr="00C8412D" w:rsidRDefault="009C1D12">
      <w:pPr>
        <w:tabs>
          <w:tab w:val="left" w:pos="284"/>
        </w:tabs>
        <w:autoSpaceDE w:val="0"/>
        <w:autoSpaceDN w:val="0"/>
        <w:adjustRightInd w:val="0"/>
        <w:spacing w:line="300" w:lineRule="exact"/>
        <w:jc w:val="both"/>
        <w:rPr>
          <w:rFonts w:ascii="Times New Roman" w:eastAsia="MS Mincho" w:hAnsi="Times New Roman"/>
          <w:color w:val="000000"/>
          <w:sz w:val="22"/>
          <w:szCs w:val="22"/>
          <w:lang w:val="pt-BR" w:eastAsia="pt-BR"/>
        </w:rPr>
      </w:pPr>
      <w:bookmarkStart w:id="382" w:name="_DV_M186"/>
      <w:bookmarkEnd w:id="382"/>
      <w:r w:rsidRPr="00C8412D">
        <w:rPr>
          <w:rFonts w:ascii="Times New Roman" w:eastAsia="MS Mincho" w:hAnsi="Times New Roman"/>
          <w:color w:val="000000"/>
          <w:sz w:val="22"/>
          <w:szCs w:val="22"/>
          <w:lang w:val="pt-BR" w:eastAsia="pt-BR"/>
        </w:rPr>
        <w:t xml:space="preserve">Telefone: </w:t>
      </w:r>
      <w:r w:rsidRPr="00C8412D">
        <w:rPr>
          <w:rFonts w:ascii="Times New Roman" w:eastAsia="Times New Roman" w:hAnsi="Times New Roman"/>
          <w:bCs/>
          <w:iCs/>
          <w:sz w:val="22"/>
          <w:szCs w:val="22"/>
          <w:lang w:val="pt-BR" w:eastAsia="pt-BR"/>
        </w:rPr>
        <w:t>55 11 4949-3000</w:t>
      </w:r>
    </w:p>
    <w:p w14:paraId="574C2C55" w14:textId="77777777" w:rsidR="009C1D12" w:rsidRPr="00C8412D" w:rsidRDefault="009C1D12">
      <w:pPr>
        <w:tabs>
          <w:tab w:val="left" w:pos="284"/>
        </w:tabs>
        <w:autoSpaceDE w:val="0"/>
        <w:autoSpaceDN w:val="0"/>
        <w:adjustRightInd w:val="0"/>
        <w:spacing w:line="300" w:lineRule="exact"/>
        <w:jc w:val="both"/>
        <w:rPr>
          <w:rFonts w:ascii="Times New Roman" w:eastAsia="MS Mincho" w:hAnsi="Times New Roman"/>
          <w:color w:val="000000"/>
          <w:sz w:val="22"/>
          <w:szCs w:val="22"/>
          <w:lang w:val="pt-BR" w:eastAsia="pt-BR"/>
        </w:rPr>
      </w:pPr>
      <w:bookmarkStart w:id="383" w:name="_DV_M187"/>
      <w:bookmarkEnd w:id="383"/>
      <w:r w:rsidRPr="00C8412D">
        <w:rPr>
          <w:rFonts w:ascii="Times New Roman" w:eastAsia="MS Mincho" w:hAnsi="Times New Roman"/>
          <w:color w:val="000000"/>
          <w:sz w:val="22"/>
          <w:szCs w:val="22"/>
          <w:lang w:val="pt-BR" w:eastAsia="pt-BR"/>
        </w:rPr>
        <w:t xml:space="preserve">Fax: </w:t>
      </w:r>
      <w:r w:rsidRPr="00C8412D">
        <w:rPr>
          <w:rFonts w:ascii="Times New Roman" w:eastAsia="Times New Roman" w:hAnsi="Times New Roman"/>
          <w:bCs/>
          <w:iCs/>
          <w:sz w:val="22"/>
          <w:szCs w:val="22"/>
          <w:lang w:val="pt-BR" w:eastAsia="pt-BR"/>
        </w:rPr>
        <w:t>55 11 4949-3011</w:t>
      </w:r>
    </w:p>
    <w:p w14:paraId="204DA394" w14:textId="77777777" w:rsidR="009C1D12" w:rsidRPr="00C8412D" w:rsidRDefault="009C1D12">
      <w:pPr>
        <w:tabs>
          <w:tab w:val="left" w:pos="284"/>
        </w:tabs>
        <w:autoSpaceDE w:val="0"/>
        <w:autoSpaceDN w:val="0"/>
        <w:adjustRightInd w:val="0"/>
        <w:spacing w:line="300" w:lineRule="exact"/>
        <w:jc w:val="both"/>
        <w:rPr>
          <w:rFonts w:ascii="Times New Roman" w:eastAsia="MS Mincho" w:hAnsi="Times New Roman"/>
          <w:color w:val="000000"/>
          <w:sz w:val="22"/>
          <w:szCs w:val="22"/>
          <w:lang w:val="pt-BR" w:eastAsia="pt-BR"/>
        </w:rPr>
      </w:pPr>
      <w:bookmarkStart w:id="384" w:name="_DV_M188"/>
      <w:bookmarkEnd w:id="384"/>
      <w:r w:rsidRPr="00C8412D">
        <w:rPr>
          <w:rFonts w:ascii="Times New Roman" w:eastAsia="MS Mincho" w:hAnsi="Times New Roman"/>
          <w:color w:val="000000"/>
          <w:sz w:val="22"/>
          <w:szCs w:val="22"/>
          <w:lang w:val="pt-BR" w:eastAsia="pt-BR"/>
        </w:rPr>
        <w:t xml:space="preserve">Correio eletrônico: </w:t>
      </w:r>
      <w:r w:rsidRPr="00C8412D">
        <w:rPr>
          <w:rFonts w:ascii="Times New Roman" w:eastAsia="Times New Roman" w:hAnsi="Times New Roman"/>
          <w:bCs/>
          <w:iCs/>
          <w:sz w:val="22"/>
          <w:szCs w:val="22"/>
          <w:lang w:val="pt-BR" w:eastAsia="pt-BR"/>
        </w:rPr>
        <w:t>juridico@cibrasec.com.br</w:t>
      </w:r>
    </w:p>
    <w:p w14:paraId="5D89316A" w14:textId="77777777" w:rsidR="00651B35" w:rsidRPr="00C8412D" w:rsidRDefault="00651B35">
      <w:pPr>
        <w:pStyle w:val="Recuodecorpodetexto"/>
        <w:tabs>
          <w:tab w:val="left" w:pos="284"/>
        </w:tabs>
        <w:spacing w:line="300" w:lineRule="exact"/>
        <w:rPr>
          <w:rFonts w:ascii="Times New Roman" w:hAnsi="Times New Roman"/>
          <w:sz w:val="22"/>
          <w:szCs w:val="22"/>
        </w:rPr>
      </w:pPr>
    </w:p>
    <w:p w14:paraId="7339A8BD" w14:textId="77777777" w:rsidR="00651B35" w:rsidRPr="00C8412D" w:rsidRDefault="00651B35">
      <w:pPr>
        <w:tabs>
          <w:tab w:val="left" w:pos="284"/>
        </w:tabs>
        <w:suppressAutoHyphens/>
        <w:spacing w:line="300" w:lineRule="exact"/>
        <w:jc w:val="both"/>
        <w:rPr>
          <w:rFonts w:ascii="Times New Roman" w:hAnsi="Times New Roman"/>
          <w:color w:val="000000"/>
          <w:kern w:val="16"/>
          <w:sz w:val="22"/>
          <w:szCs w:val="22"/>
          <w:lang w:val="pt-BR"/>
        </w:rPr>
      </w:pPr>
      <w:r w:rsidRPr="00C8412D">
        <w:rPr>
          <w:rFonts w:ascii="Times New Roman" w:hAnsi="Times New Roman"/>
          <w:color w:val="000000"/>
          <w:kern w:val="16"/>
          <w:sz w:val="22"/>
          <w:szCs w:val="22"/>
          <w:lang w:val="pt-BR"/>
        </w:rPr>
        <w:t>Para o Agente Fiduciário:</w:t>
      </w:r>
    </w:p>
    <w:p w14:paraId="060B56D2" w14:textId="6CFCC28D" w:rsidR="007D32E7" w:rsidRPr="00C8412D" w:rsidRDefault="001133B7">
      <w:pPr>
        <w:widowControl w:val="0"/>
        <w:tabs>
          <w:tab w:val="left" w:pos="720"/>
          <w:tab w:val="left" w:pos="8647"/>
        </w:tabs>
        <w:autoSpaceDE w:val="0"/>
        <w:autoSpaceDN w:val="0"/>
        <w:adjustRightInd w:val="0"/>
        <w:spacing w:line="300" w:lineRule="exact"/>
        <w:jc w:val="both"/>
        <w:rPr>
          <w:rFonts w:ascii="Times New Roman" w:hAnsi="Times New Roman"/>
          <w:b/>
          <w:bCs/>
          <w:sz w:val="22"/>
          <w:szCs w:val="22"/>
          <w:lang w:val="pt-BR"/>
        </w:rPr>
      </w:pPr>
      <w:r w:rsidRPr="00C8412D">
        <w:rPr>
          <w:rFonts w:ascii="Times New Roman" w:hAnsi="Times New Roman"/>
          <w:b/>
          <w:sz w:val="22"/>
          <w:szCs w:val="22"/>
          <w:lang w:val="pt-BR"/>
        </w:rPr>
        <w:t>VÓRTX</w:t>
      </w:r>
      <w:r w:rsidR="00DD6FC2" w:rsidRPr="00C8412D">
        <w:rPr>
          <w:rFonts w:ascii="Times New Roman" w:hAnsi="Times New Roman"/>
          <w:b/>
          <w:sz w:val="22"/>
          <w:szCs w:val="22"/>
          <w:lang w:val="pt-BR"/>
        </w:rPr>
        <w:t xml:space="preserve"> DISTRIBUIDORA DE TÍTULOS E VALORES MOBILIÁRIOS </w:t>
      </w:r>
      <w:r w:rsidRPr="00C8412D">
        <w:rPr>
          <w:rFonts w:ascii="Times New Roman" w:hAnsi="Times New Roman"/>
          <w:b/>
          <w:sz w:val="22"/>
          <w:szCs w:val="22"/>
          <w:lang w:val="pt-BR"/>
        </w:rPr>
        <w:t>LTDA</w:t>
      </w:r>
      <w:r w:rsidR="00DD6FC2" w:rsidRPr="00C8412D">
        <w:rPr>
          <w:rFonts w:ascii="Times New Roman" w:hAnsi="Times New Roman"/>
          <w:b/>
          <w:sz w:val="22"/>
          <w:szCs w:val="22"/>
          <w:lang w:val="pt-BR"/>
        </w:rPr>
        <w:t>.</w:t>
      </w:r>
      <w:r w:rsidR="00DD6FC2" w:rsidRPr="00C8412D">
        <w:rPr>
          <w:rFonts w:ascii="Times New Roman" w:hAnsi="Times New Roman"/>
          <w:sz w:val="22"/>
          <w:szCs w:val="22"/>
          <w:lang w:val="pt-BR"/>
        </w:rPr>
        <w:t xml:space="preserve"> </w:t>
      </w:r>
    </w:p>
    <w:p w14:paraId="4FDF972B" w14:textId="2B5D9C8F" w:rsidR="007D32E7" w:rsidRPr="00C8412D" w:rsidRDefault="001133B7">
      <w:pPr>
        <w:suppressAutoHyphens/>
        <w:spacing w:line="300" w:lineRule="exact"/>
        <w:ind w:left="720" w:hanging="720"/>
        <w:jc w:val="both"/>
        <w:rPr>
          <w:rFonts w:ascii="Times New Roman" w:hAnsi="Times New Roman"/>
          <w:sz w:val="22"/>
          <w:szCs w:val="22"/>
          <w:lang w:val="pt-BR"/>
        </w:rPr>
      </w:pPr>
      <w:bookmarkStart w:id="385" w:name="_DV_M283"/>
      <w:bookmarkEnd w:id="385"/>
      <w:r w:rsidRPr="00C8412D">
        <w:rPr>
          <w:rFonts w:ascii="Times New Roman" w:hAnsi="Times New Roman"/>
          <w:sz w:val="22"/>
          <w:szCs w:val="22"/>
          <w:lang w:val="pt-BR"/>
        </w:rPr>
        <w:t>Rua Ferreira de Araújo, nº 221, conjunto</w:t>
      </w:r>
      <w:r w:rsidR="007F2FA1" w:rsidRPr="00C8412D">
        <w:rPr>
          <w:rFonts w:ascii="Times New Roman" w:hAnsi="Times New Roman"/>
          <w:sz w:val="22"/>
          <w:szCs w:val="22"/>
          <w:lang w:val="pt-BR"/>
        </w:rPr>
        <w:t>s</w:t>
      </w:r>
      <w:r w:rsidRPr="00C8412D">
        <w:rPr>
          <w:rFonts w:ascii="Times New Roman" w:hAnsi="Times New Roman"/>
          <w:sz w:val="22"/>
          <w:szCs w:val="22"/>
          <w:lang w:val="pt-BR"/>
        </w:rPr>
        <w:t xml:space="preserve"> </w:t>
      </w:r>
      <w:r w:rsidR="007F2FA1" w:rsidRPr="00C8412D">
        <w:rPr>
          <w:rFonts w:ascii="Times New Roman" w:hAnsi="Times New Roman"/>
          <w:sz w:val="22"/>
          <w:szCs w:val="22"/>
          <w:lang w:val="pt-BR"/>
        </w:rPr>
        <w:t xml:space="preserve">94 e 95, </w:t>
      </w:r>
      <w:r w:rsidRPr="00C8412D">
        <w:rPr>
          <w:rFonts w:ascii="Times New Roman" w:hAnsi="Times New Roman"/>
          <w:sz w:val="22"/>
          <w:szCs w:val="22"/>
          <w:lang w:val="pt-BR"/>
        </w:rPr>
        <w:t>São Paulo</w:t>
      </w:r>
      <w:r w:rsidR="00DD6FC2" w:rsidRPr="00C8412D">
        <w:rPr>
          <w:rFonts w:ascii="Times New Roman" w:hAnsi="Times New Roman"/>
          <w:sz w:val="22"/>
          <w:szCs w:val="22"/>
          <w:lang w:val="pt-BR"/>
        </w:rPr>
        <w:t xml:space="preserve"> </w:t>
      </w:r>
      <w:r w:rsidR="007D32E7" w:rsidRPr="00C8412D">
        <w:rPr>
          <w:rFonts w:ascii="Times New Roman" w:hAnsi="Times New Roman"/>
          <w:sz w:val="22"/>
          <w:szCs w:val="22"/>
          <w:lang w:val="pt-BR"/>
        </w:rPr>
        <w:t xml:space="preserve">- </w:t>
      </w:r>
      <w:r w:rsidRPr="00C8412D">
        <w:rPr>
          <w:rFonts w:ascii="Times New Roman" w:hAnsi="Times New Roman"/>
          <w:sz w:val="22"/>
          <w:szCs w:val="22"/>
          <w:lang w:val="pt-BR"/>
        </w:rPr>
        <w:t>SP</w:t>
      </w:r>
    </w:p>
    <w:p w14:paraId="4FB728DB" w14:textId="414BE8B3" w:rsidR="000C1AE7" w:rsidRPr="00C8412D" w:rsidRDefault="000C1AE7">
      <w:pPr>
        <w:suppressAutoHyphens/>
        <w:spacing w:line="300" w:lineRule="exact"/>
        <w:ind w:left="720" w:hanging="720"/>
        <w:jc w:val="both"/>
        <w:rPr>
          <w:rFonts w:ascii="Times New Roman" w:hAnsi="Times New Roman"/>
          <w:color w:val="000000"/>
          <w:kern w:val="16"/>
          <w:sz w:val="22"/>
          <w:szCs w:val="22"/>
          <w:lang w:val="pt-BR"/>
        </w:rPr>
      </w:pPr>
      <w:r w:rsidRPr="00C8412D">
        <w:rPr>
          <w:rFonts w:ascii="Times New Roman" w:hAnsi="Times New Roman"/>
          <w:color w:val="000000"/>
          <w:kern w:val="16"/>
          <w:sz w:val="22"/>
          <w:szCs w:val="22"/>
          <w:lang w:val="pt-BR"/>
        </w:rPr>
        <w:t xml:space="preserve">At.: </w:t>
      </w:r>
      <w:r w:rsidR="007F2FA1" w:rsidRPr="00C8412D">
        <w:rPr>
          <w:rFonts w:ascii="Times New Roman" w:hAnsi="Times New Roman"/>
          <w:color w:val="000000"/>
          <w:kern w:val="16"/>
          <w:sz w:val="22"/>
          <w:szCs w:val="22"/>
          <w:lang w:val="pt-BR"/>
        </w:rPr>
        <w:t xml:space="preserve">Flavio Scarpelli e Marina </w:t>
      </w:r>
      <w:proofErr w:type="spellStart"/>
      <w:r w:rsidR="007F2FA1" w:rsidRPr="00C8412D">
        <w:rPr>
          <w:rFonts w:ascii="Times New Roman" w:hAnsi="Times New Roman"/>
          <w:color w:val="000000"/>
          <w:kern w:val="16"/>
          <w:sz w:val="22"/>
          <w:szCs w:val="22"/>
          <w:lang w:val="pt-BR"/>
        </w:rPr>
        <w:t>Pañella</w:t>
      </w:r>
      <w:proofErr w:type="spellEnd"/>
    </w:p>
    <w:p w14:paraId="577D4A23" w14:textId="182AF133" w:rsidR="00AE673F" w:rsidRPr="00C8412D" w:rsidRDefault="000C1AE7">
      <w:pPr>
        <w:suppressAutoHyphens/>
        <w:spacing w:line="300" w:lineRule="exact"/>
        <w:ind w:left="720" w:hanging="720"/>
        <w:jc w:val="both"/>
        <w:rPr>
          <w:rFonts w:ascii="Times New Roman" w:hAnsi="Times New Roman"/>
          <w:color w:val="000000"/>
          <w:kern w:val="16"/>
          <w:sz w:val="22"/>
          <w:szCs w:val="22"/>
          <w:lang w:val="pt-BR"/>
        </w:rPr>
      </w:pPr>
      <w:r w:rsidRPr="00C8412D">
        <w:rPr>
          <w:rFonts w:ascii="Times New Roman" w:hAnsi="Times New Roman"/>
          <w:color w:val="000000"/>
          <w:kern w:val="16"/>
          <w:sz w:val="22"/>
          <w:szCs w:val="22"/>
          <w:lang w:val="pt-BR"/>
        </w:rPr>
        <w:t xml:space="preserve">E-mail: </w:t>
      </w:r>
      <w:bookmarkStart w:id="386" w:name="m_-3039157907546777387__DV_M284"/>
      <w:bookmarkStart w:id="387" w:name="m_-3039157907546777387__DV_M285"/>
      <w:bookmarkEnd w:id="386"/>
      <w:bookmarkEnd w:id="387"/>
      <w:r w:rsidR="001133B7" w:rsidRPr="00B20583">
        <w:rPr>
          <w:rFonts w:ascii="Times New Roman" w:hAnsi="Times New Roman"/>
          <w:color w:val="000000"/>
          <w:kern w:val="16"/>
          <w:sz w:val="22"/>
          <w:szCs w:val="22"/>
          <w:lang w:val="pt-BR"/>
        </w:rPr>
        <w:fldChar w:fldCharType="begin"/>
      </w:r>
      <w:r w:rsidR="001133B7" w:rsidRPr="00C8412D">
        <w:rPr>
          <w:rFonts w:ascii="Times New Roman" w:hAnsi="Times New Roman"/>
          <w:color w:val="000000"/>
          <w:kern w:val="16"/>
          <w:sz w:val="22"/>
          <w:szCs w:val="22"/>
          <w:lang w:val="pt-BR"/>
        </w:rPr>
        <w:instrText xml:space="preserve"> HYPERLINK "mailto:" </w:instrText>
      </w:r>
      <w:r w:rsidR="001133B7" w:rsidRPr="00B20583">
        <w:rPr>
          <w:rFonts w:ascii="Times New Roman" w:hAnsi="Times New Roman"/>
          <w:color w:val="000000"/>
          <w:kern w:val="16"/>
          <w:sz w:val="22"/>
          <w:szCs w:val="22"/>
          <w:lang w:val="pt-BR"/>
        </w:rPr>
        <w:fldChar w:fldCharType="end"/>
      </w:r>
      <w:r w:rsidR="007F2FA1" w:rsidRPr="00C8412D">
        <w:rPr>
          <w:rFonts w:ascii="Times New Roman" w:hAnsi="Times New Roman"/>
          <w:color w:val="000000"/>
          <w:kern w:val="16"/>
          <w:sz w:val="22"/>
          <w:szCs w:val="22"/>
          <w:lang w:val="pt-BR"/>
        </w:rPr>
        <w:t xml:space="preserve"> agentefiduciario@vortxbr.com</w:t>
      </w:r>
    </w:p>
    <w:p w14:paraId="6CDE1A05" w14:textId="4273E0A8" w:rsidR="000C1AE7" w:rsidRPr="00C8412D" w:rsidRDefault="000C1AE7">
      <w:pPr>
        <w:suppressAutoHyphens/>
        <w:spacing w:line="300" w:lineRule="exact"/>
        <w:ind w:left="720" w:hanging="720"/>
        <w:jc w:val="both"/>
        <w:rPr>
          <w:rFonts w:ascii="Times New Roman" w:hAnsi="Times New Roman"/>
          <w:color w:val="000000"/>
          <w:kern w:val="16"/>
          <w:sz w:val="22"/>
          <w:szCs w:val="22"/>
          <w:lang w:val="pt-BR"/>
        </w:rPr>
      </w:pPr>
      <w:r w:rsidRPr="00C8412D">
        <w:rPr>
          <w:rFonts w:ascii="Times New Roman" w:hAnsi="Times New Roman"/>
          <w:color w:val="000000"/>
          <w:kern w:val="16"/>
          <w:sz w:val="22"/>
          <w:szCs w:val="22"/>
          <w:lang w:val="pt-BR"/>
        </w:rPr>
        <w:lastRenderedPageBreak/>
        <w:t xml:space="preserve">Telefone: </w:t>
      </w:r>
      <w:r w:rsidR="001133B7" w:rsidRPr="00C8412D">
        <w:rPr>
          <w:rFonts w:ascii="Times New Roman" w:hAnsi="Times New Roman"/>
          <w:color w:val="000000"/>
          <w:kern w:val="16"/>
          <w:sz w:val="22"/>
          <w:szCs w:val="22"/>
          <w:lang w:val="pt-BR"/>
        </w:rPr>
        <w:t>55 1</w:t>
      </w:r>
      <w:r w:rsidRPr="00C8412D">
        <w:rPr>
          <w:rFonts w:ascii="Times New Roman" w:hAnsi="Times New Roman"/>
          <w:color w:val="000000"/>
          <w:kern w:val="16"/>
          <w:sz w:val="22"/>
          <w:szCs w:val="22"/>
          <w:lang w:val="pt-BR"/>
        </w:rPr>
        <w:t xml:space="preserve">1 </w:t>
      </w:r>
      <w:r w:rsidR="007F2FA1" w:rsidRPr="00C8412D">
        <w:rPr>
          <w:rFonts w:ascii="Times New Roman" w:hAnsi="Times New Roman"/>
          <w:color w:val="000000"/>
          <w:kern w:val="16"/>
          <w:sz w:val="22"/>
          <w:szCs w:val="22"/>
          <w:lang w:val="pt-BR"/>
        </w:rPr>
        <w:t>3030-7177</w:t>
      </w:r>
    </w:p>
    <w:p w14:paraId="1F993265" w14:textId="77777777" w:rsidR="00651B35" w:rsidRPr="00C8412D" w:rsidRDefault="00651B35">
      <w:pPr>
        <w:tabs>
          <w:tab w:val="left" w:pos="284"/>
        </w:tabs>
        <w:suppressAutoHyphens/>
        <w:spacing w:line="300" w:lineRule="exact"/>
        <w:jc w:val="both"/>
        <w:rPr>
          <w:rFonts w:ascii="Times New Roman" w:hAnsi="Times New Roman"/>
          <w:color w:val="000000"/>
          <w:kern w:val="16"/>
          <w:sz w:val="22"/>
          <w:szCs w:val="22"/>
          <w:lang w:val="pt-BR"/>
        </w:rPr>
      </w:pPr>
      <w:bookmarkStart w:id="388" w:name="_DV_M284"/>
      <w:bookmarkStart w:id="389" w:name="_DV_M285"/>
      <w:bookmarkEnd w:id="388"/>
      <w:bookmarkEnd w:id="389"/>
    </w:p>
    <w:p w14:paraId="532F1AD7" w14:textId="6675799F"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18.2.</w:t>
      </w:r>
      <w:r w:rsidRPr="00C8412D">
        <w:rPr>
          <w:rFonts w:ascii="Times New Roman" w:hAnsi="Times New Roman"/>
          <w:sz w:val="22"/>
          <w:szCs w:val="22"/>
          <w:lang w:val="pt-BR"/>
        </w:rPr>
        <w:tab/>
      </w:r>
      <w:r w:rsidR="007D32E7" w:rsidRPr="00C8412D">
        <w:rPr>
          <w:rFonts w:ascii="Times New Roman" w:hAnsi="Times New Roman"/>
          <w:sz w:val="22"/>
          <w:szCs w:val="22"/>
          <w:u w:val="single"/>
          <w:lang w:val="pt-BR"/>
        </w:rPr>
        <w:t>Aviso de Recebimento</w:t>
      </w:r>
      <w:r w:rsidR="007D32E7"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As comunicações serão consideradas entregues quando recebidas com </w:t>
      </w:r>
      <w:r w:rsidR="00DA219E" w:rsidRPr="00C8412D">
        <w:rPr>
          <w:rFonts w:ascii="Times New Roman" w:hAnsi="Times New Roman"/>
          <w:sz w:val="22"/>
          <w:szCs w:val="22"/>
          <w:lang w:val="pt-BR"/>
        </w:rPr>
        <w:t>"</w:t>
      </w:r>
      <w:r w:rsidRPr="00C8412D">
        <w:rPr>
          <w:rFonts w:ascii="Times New Roman" w:hAnsi="Times New Roman"/>
          <w:sz w:val="22"/>
          <w:szCs w:val="22"/>
          <w:lang w:val="pt-BR"/>
        </w:rPr>
        <w:t>aviso de recebimento</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expedido pela Empresa Brasileira de Correios e Telégrafos – ECT, nos endereços mencionados neste Termo.</w:t>
      </w:r>
    </w:p>
    <w:p w14:paraId="51259541"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9DBAEB7" w14:textId="77777777" w:rsidR="00651B35" w:rsidRPr="00C8412D" w:rsidRDefault="00651B35">
      <w:pPr>
        <w:pStyle w:val="Ttulo2"/>
        <w:tabs>
          <w:tab w:val="left" w:pos="284"/>
        </w:tabs>
        <w:spacing w:line="300" w:lineRule="exact"/>
        <w:rPr>
          <w:rFonts w:ascii="Times New Roman" w:hAnsi="Times New Roman"/>
          <w:sz w:val="22"/>
          <w:szCs w:val="22"/>
        </w:rPr>
      </w:pPr>
      <w:bookmarkStart w:id="390" w:name="_Toc162079649"/>
      <w:bookmarkStart w:id="391" w:name="_Toc162083622"/>
      <w:bookmarkStart w:id="392" w:name="_Toc163043039"/>
      <w:bookmarkStart w:id="393" w:name="_Toc163311030"/>
      <w:bookmarkStart w:id="394" w:name="_Toc163380714"/>
      <w:bookmarkStart w:id="395" w:name="_Toc180553630"/>
      <w:bookmarkStart w:id="396" w:name="_Toc205799106"/>
      <w:bookmarkStart w:id="397" w:name="_Toc266295740"/>
      <w:bookmarkStart w:id="398" w:name="_Toc299444361"/>
      <w:bookmarkStart w:id="399" w:name="_Toc299707273"/>
      <w:bookmarkStart w:id="400" w:name="_Toc449709477"/>
      <w:r w:rsidRPr="00C8412D">
        <w:rPr>
          <w:rFonts w:ascii="Times New Roman" w:hAnsi="Times New Roman"/>
          <w:sz w:val="22"/>
          <w:szCs w:val="22"/>
        </w:rPr>
        <w:t>CLÁUSULA DÉCIMA NONA - RISCOS</w:t>
      </w:r>
      <w:bookmarkEnd w:id="390"/>
      <w:bookmarkEnd w:id="391"/>
      <w:bookmarkEnd w:id="392"/>
      <w:bookmarkEnd w:id="393"/>
      <w:bookmarkEnd w:id="394"/>
      <w:bookmarkEnd w:id="395"/>
      <w:bookmarkEnd w:id="396"/>
      <w:bookmarkEnd w:id="397"/>
      <w:bookmarkEnd w:id="398"/>
      <w:bookmarkEnd w:id="399"/>
      <w:bookmarkEnd w:id="400"/>
    </w:p>
    <w:p w14:paraId="6BCA5C9F" w14:textId="77777777" w:rsidR="00651B35" w:rsidRPr="00C8412D" w:rsidRDefault="00651B35">
      <w:pPr>
        <w:tabs>
          <w:tab w:val="left" w:pos="284"/>
        </w:tabs>
        <w:spacing w:line="300" w:lineRule="exact"/>
        <w:rPr>
          <w:rFonts w:ascii="Times New Roman" w:hAnsi="Times New Roman"/>
          <w:b/>
          <w:bCs/>
          <w:sz w:val="22"/>
          <w:szCs w:val="22"/>
          <w:lang w:val="pt-BR"/>
        </w:rPr>
      </w:pPr>
    </w:p>
    <w:p w14:paraId="4D503E2A" w14:textId="77777777" w:rsidR="00651B35" w:rsidRPr="00C8412D" w:rsidRDefault="00651B35">
      <w:pPr>
        <w:tabs>
          <w:tab w:val="left" w:pos="284"/>
        </w:tabs>
        <w:autoSpaceDE w:val="0"/>
        <w:autoSpaceDN w:val="0"/>
        <w:adjustRightInd w:val="0"/>
        <w:spacing w:line="300" w:lineRule="exact"/>
        <w:jc w:val="both"/>
        <w:rPr>
          <w:rFonts w:ascii="Times New Roman" w:hAnsi="Times New Roman"/>
          <w:sz w:val="22"/>
          <w:szCs w:val="22"/>
          <w:lang w:val="pt-BR"/>
        </w:rPr>
      </w:pPr>
      <w:r w:rsidRPr="00C8412D">
        <w:rPr>
          <w:rFonts w:ascii="Times New Roman" w:hAnsi="Times New Roman"/>
          <w:sz w:val="22"/>
          <w:szCs w:val="22"/>
          <w:lang w:val="pt-BR"/>
        </w:rPr>
        <w:t>19.1.</w:t>
      </w:r>
      <w:r w:rsidRPr="00C8412D">
        <w:rPr>
          <w:rFonts w:ascii="Times New Roman" w:hAnsi="Times New Roman"/>
          <w:sz w:val="22"/>
          <w:szCs w:val="22"/>
          <w:lang w:val="pt-BR"/>
        </w:rPr>
        <w:tab/>
      </w:r>
      <w:r w:rsidR="006731C2" w:rsidRPr="00C8412D">
        <w:rPr>
          <w:rFonts w:ascii="Times New Roman" w:hAnsi="Times New Roman"/>
          <w:sz w:val="22"/>
          <w:szCs w:val="22"/>
          <w:u w:val="single"/>
          <w:lang w:val="pt-BR"/>
        </w:rPr>
        <w:t>Riscos</w:t>
      </w:r>
      <w:r w:rsidR="006731C2" w:rsidRPr="00C8412D">
        <w:rPr>
          <w:rFonts w:ascii="Times New Roman" w:hAnsi="Times New Roman"/>
          <w:sz w:val="22"/>
          <w:szCs w:val="22"/>
          <w:lang w:val="pt-BR"/>
        </w:rPr>
        <w:t xml:space="preserve">: </w:t>
      </w:r>
      <w:r w:rsidRPr="00C8412D">
        <w:rPr>
          <w:rFonts w:ascii="Times New Roman" w:hAnsi="Times New Roman"/>
          <w:sz w:val="22"/>
          <w:szCs w:val="22"/>
          <w:lang w:val="pt-BR"/>
        </w:rPr>
        <w:t>O investimento em CRI envolve uma série de riscos que deverão ser analisados independentemente pelo potencial investidor. Estão descritos a seguir os riscos, não exaustivos, relacionados, exclusivamente, aos CRI e à estrutura jurídica da presente emissão:</w:t>
      </w:r>
    </w:p>
    <w:p w14:paraId="1A6DBB95"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EC2134C"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401" w:name="_Toc166496462"/>
      <w:bookmarkStart w:id="402" w:name="_Toc164740512"/>
      <w:bookmarkStart w:id="403" w:name="_Toc164251780"/>
      <w:bookmarkStart w:id="404" w:name="_Toc162433199"/>
      <w:r w:rsidRPr="00C8412D">
        <w:rPr>
          <w:rFonts w:ascii="Times New Roman" w:hAnsi="Times New Roman"/>
          <w:sz w:val="22"/>
          <w:szCs w:val="22"/>
          <w:u w:val="single"/>
          <w:lang w:val="pt-BR"/>
        </w:rPr>
        <w:t>Risco da deterioração da qualidade de crédito do Patrimônio Separado poderá afetar a capacidade da Emissora de honrar suas obrigações decorrentes dos CRI</w:t>
      </w:r>
      <w:bookmarkEnd w:id="401"/>
      <w:bookmarkEnd w:id="402"/>
      <w:bookmarkEnd w:id="403"/>
      <w:bookmarkEnd w:id="404"/>
      <w:r w:rsidRPr="00C8412D">
        <w:rPr>
          <w:rFonts w:ascii="Times New Roman" w:hAnsi="Times New Roman"/>
          <w:sz w:val="22"/>
          <w:szCs w:val="22"/>
          <w:lang w:val="pt-BR"/>
        </w:rPr>
        <w:t>: Os CRI são lastreados pelas CCI, que representam os Créditos Imobiliários, os quais foram vinculados aos CRI por meio do Termo,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dos Contratos de Financiamento, atualizados mensalmente pela remuneração básica dos depósitos de poupança, observado o limite que os Créditos Imobiliários representam em relação aos Créditos Imobiliários Totais. O Patrimônio Separado constituído em favor dos Investidores não conta com qualquer garantia flutuante ou coobrigação da Emissora.</w:t>
      </w:r>
    </w:p>
    <w:p w14:paraId="766B587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F2D07C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Assim, o recebimento integral e tempestivo pelos Investidores dos montantes devidos conforme o Termo depende do pagamento pelos Devedores dos Contratos de Financiamento e/ou do adimplemento da Coobrigação pelo Cedente, em tempo hábil para o pagamento dos valores decorrentes dos CRI. A ocorrência de eventos que afetem a situação econômico-financeira dos Devedores e/ou do Cedente poderão afetar negativamente a capacidade do Patrimônio Separado de honrar suas obrigações no que tange o pagamento dos CRI pela Emissora.</w:t>
      </w:r>
    </w:p>
    <w:p w14:paraId="4D90023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8B28054"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No caso de inadimplemento dos Créditos Imobiliários pelos Devedores e/ou da Coobrigação pelo Cedente o valor a ser recebido pelo Investidor poderá não ser suficiente para reembolsar integralmente o investimento realizado. Neste caso, nem o Patrimônio Separado, nem mesmo a Emissora, disporá de outras fontes de recursos para satisfação dos interesses dos investidores.</w:t>
      </w:r>
    </w:p>
    <w:p w14:paraId="62F1E9C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5A1B01C"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Riscos Relativos ao Pagamento Condicionado e Descontinuidade</w:t>
      </w:r>
      <w:r w:rsidRPr="00C8412D">
        <w:rPr>
          <w:rFonts w:ascii="Times New Roman" w:hAnsi="Times New Roman"/>
          <w:sz w:val="22"/>
          <w:szCs w:val="22"/>
          <w:lang w:val="pt-BR"/>
        </w:rPr>
        <w:t xml:space="preserve">: As fontes de recursos da Emissora para fins de pagamento aos Investidores decorrem direta ou indiretamente dos pagamentos dos Créditos Imobiliários e/ou da liquidação das Garantias previstas neste Termo.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w:t>
      </w:r>
      <w:r w:rsidRPr="00C8412D">
        <w:rPr>
          <w:rFonts w:ascii="Times New Roman" w:hAnsi="Times New Roman"/>
          <w:sz w:val="22"/>
          <w:szCs w:val="22"/>
          <w:lang w:val="pt-BR"/>
        </w:rPr>
        <w:lastRenderedPageBreak/>
        <w:t>Imobiliários e suas Garantias, caso o valor recebido não seja suficiente para saldar os CRI, a Emissora não disporá de quaisquer outras fontes de recursos para efetuar o pagamento de eventuais saldos aos Investidores.</w:t>
      </w:r>
    </w:p>
    <w:p w14:paraId="56EE0CF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573739D"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Amortização Antecipada</w:t>
      </w:r>
      <w:r w:rsidRPr="00C8412D">
        <w:rPr>
          <w:rFonts w:ascii="Times New Roman" w:hAnsi="Times New Roman"/>
          <w:sz w:val="22"/>
          <w:szCs w:val="22"/>
          <w:lang w:val="pt-BR"/>
        </w:rPr>
        <w:t>: A ocorrência de eventos de pagamento voluntário antecipado pelos Devedores e/ou de Recompra Compulsória ou Recompra Facultativa pelo Cedente dos Créditos Imobiliários cedidos, nos termos previstos nos Contratos de Financiamento, Contratos de Cessão e neste Termo, acarretará Amortização Antecipada, parcial ou total, dos CRI.</w:t>
      </w:r>
    </w:p>
    <w:p w14:paraId="3926FD6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7D3B76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Nestes casos, os recursos decorrentes destes eventos serão imputados pela Emissora na Amortização Antecipada dos CRI, conforme previsto neste Termo, hipótese em que o Investidor receberá antecipadamente, total ou parcialmente, a amortização de seu investimento podendo ter frustrada sua expectativa de prazo e montante final de rendimentos auferidos. Neste caso, o Investidor deixa de receber a rentabilidade que estes CRI hipoteticamente poderiam lhe proporcionar caso não tivessem sido pré-pagos.</w:t>
      </w:r>
    </w:p>
    <w:p w14:paraId="002EB3BF"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AB26002"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Adicionalmente, a efetivação de pré-pagamentos poderá resultar em dificuldades de reinvestimentos por parte do Investidor à mesma taxa estabelecida como remuneração dos CRI.</w:t>
      </w:r>
    </w:p>
    <w:p w14:paraId="4819FA5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7A63DD1"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405" w:name="_Toc166496468"/>
      <w:bookmarkStart w:id="406" w:name="_Toc164740518"/>
      <w:bookmarkStart w:id="407" w:name="_Toc164251786"/>
      <w:bookmarkStart w:id="408" w:name="_Toc162433205"/>
      <w:r w:rsidRPr="00C8412D">
        <w:rPr>
          <w:rFonts w:ascii="Times New Roman" w:hAnsi="Times New Roman"/>
          <w:sz w:val="22"/>
          <w:szCs w:val="22"/>
          <w:u w:val="single"/>
          <w:lang w:val="pt-BR"/>
        </w:rPr>
        <w:t xml:space="preserve">Risco do Quórum de deliberação em assembleia geral de </w:t>
      </w:r>
      <w:r w:rsidR="007D32E7" w:rsidRPr="00C8412D">
        <w:rPr>
          <w:rFonts w:ascii="Times New Roman" w:hAnsi="Times New Roman"/>
          <w:sz w:val="22"/>
          <w:szCs w:val="22"/>
          <w:u w:val="single"/>
          <w:lang w:val="pt-BR"/>
        </w:rPr>
        <w:t>Investidores</w:t>
      </w:r>
      <w:bookmarkEnd w:id="405"/>
      <w:bookmarkEnd w:id="406"/>
      <w:bookmarkEnd w:id="407"/>
      <w:bookmarkEnd w:id="408"/>
      <w:r w:rsidRPr="00C8412D">
        <w:rPr>
          <w:rFonts w:ascii="Times New Roman" w:hAnsi="Times New Roman"/>
          <w:sz w:val="22"/>
          <w:szCs w:val="22"/>
          <w:lang w:val="pt-BR"/>
        </w:rPr>
        <w:t>: As deliberações a serem tomadas em assembleias gerais de Investidores são aprovadas pelos quóruns específicos estabelecidos no Termo. Não há mecanismos de venda compulsória no caso de dissidência do Investidor em determinadas matérias submetidas à deliberação em assembleia geral.</w:t>
      </w:r>
    </w:p>
    <w:p w14:paraId="2F9E3CB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48BFE63"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Baixa Liquidez no Mercado Secundário</w:t>
      </w:r>
      <w:r w:rsidRPr="00C8412D">
        <w:rPr>
          <w:rFonts w:ascii="Times New Roman" w:hAnsi="Times New Roman"/>
          <w:sz w:val="22"/>
          <w:szCs w:val="22"/>
          <w:lang w:val="pt-BR"/>
        </w:rPr>
        <w:t>: 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até o Data de Vencimento Final.</w:t>
      </w:r>
    </w:p>
    <w:p w14:paraId="69AB07D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1597257"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desapropriação dos Imóveis</w:t>
      </w:r>
      <w:r w:rsidRPr="00C8412D">
        <w:rPr>
          <w:rFonts w:ascii="Times New Roman" w:hAnsi="Times New Roman"/>
          <w:sz w:val="22"/>
          <w:szCs w:val="22"/>
          <w:lang w:val="pt-BR"/>
        </w:rPr>
        <w:t>: Um ou mais Imóveis poderão ser desapropriados, total ou parcialmente, pelo poder público, para fins de utilidade pública. Tal hipótese poderá afetar negativamente os Créditos Imobiliários e, consequentemente, o fluxo do lastro dos CRI.</w:t>
      </w:r>
    </w:p>
    <w:p w14:paraId="3F84514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22E797D"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Os Investidores dos CRI não têm qualquer direito sobre os Imóveis vinculados aos Contratos de Financiamentos</w:t>
      </w:r>
      <w:r w:rsidRPr="00C8412D">
        <w:rPr>
          <w:rFonts w:ascii="Times New Roman" w:hAnsi="Times New Roman"/>
          <w:sz w:val="22"/>
          <w:szCs w:val="22"/>
          <w:lang w:val="pt-BR"/>
        </w:rPr>
        <w:t>: Os CRI não asseguram aos seus titulares qualquer direito sobre os Imóveis vinculados aos Contratos de Financiamento, nem mesmo o direito de retê-los em caso de qualquer inadimplemento das obrigações decorrentes dos CRI por parte da Emissora.</w:t>
      </w:r>
    </w:p>
    <w:p w14:paraId="5BF79DC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56DC92B"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409" w:name="_Toc166496474"/>
      <w:bookmarkStart w:id="410" w:name="_Toc164740524"/>
      <w:bookmarkStart w:id="411" w:name="_Toc164251792"/>
      <w:bookmarkStart w:id="412" w:name="_Toc162433211"/>
      <w:r w:rsidRPr="00C8412D">
        <w:rPr>
          <w:rFonts w:ascii="Times New Roman" w:hAnsi="Times New Roman"/>
          <w:sz w:val="22"/>
          <w:szCs w:val="22"/>
          <w:u w:val="single"/>
          <w:lang w:val="pt-BR"/>
        </w:rPr>
        <w:t xml:space="preserve">Risco de não transferência das </w:t>
      </w:r>
      <w:bookmarkEnd w:id="409"/>
      <w:bookmarkEnd w:id="410"/>
      <w:bookmarkEnd w:id="411"/>
      <w:bookmarkEnd w:id="412"/>
      <w:r w:rsidRPr="00C8412D">
        <w:rPr>
          <w:rFonts w:ascii="Times New Roman" w:hAnsi="Times New Roman"/>
          <w:sz w:val="22"/>
          <w:szCs w:val="22"/>
          <w:u w:val="single"/>
          <w:lang w:val="pt-BR"/>
        </w:rPr>
        <w:t>Alienações Fiduciárias</w:t>
      </w:r>
      <w:r w:rsidRPr="00C8412D">
        <w:rPr>
          <w:rFonts w:ascii="Times New Roman" w:hAnsi="Times New Roman"/>
          <w:sz w:val="22"/>
          <w:szCs w:val="22"/>
          <w:lang w:val="pt-BR"/>
        </w:rPr>
        <w:t>: A Averbação do Contrato de Cessão na matrícula de cada um dos Imóveis, junto ao Serviço de Registro de Imóveis competente, visa transferir as Alienações Fiduciárias do Originador para a Emissora.</w:t>
      </w:r>
    </w:p>
    <w:p w14:paraId="1FCB4E9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592B3C5"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No entanto, a Averbação do Contrato de Cessão não foi realizada no momento da Cessão dos Créditos e será realizada, exclusivamente, no caso de inadimplência dos Créditos Imobiliários pelos Devedores e consequente necessidade de execução das Alienações Fiduciárias que garantem o pagamento dos Créditos Imobiliários. </w:t>
      </w:r>
    </w:p>
    <w:p w14:paraId="78078041"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2D028D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Desta forma, na eventualidade de surgirem dificuldades na transferência das Alienações Fiduciárias pelo Originador à Emissora, a Emissora estará impedida de efetuar a pronta execução das Alienações Fiduciárias. </w:t>
      </w:r>
    </w:p>
    <w:p w14:paraId="16BB70E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FE67175"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Qualquer atraso na execução das Alienações Fiduciária ou impossibilidade de execução pela Emissora, poderá afetar a capacidade da Emissora de honrar as obrigações decorrentes dos CRI.</w:t>
      </w:r>
    </w:p>
    <w:p w14:paraId="369B69C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3369E37"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413" w:name="_Toc166496478"/>
      <w:bookmarkStart w:id="414" w:name="_Toc164740528"/>
      <w:bookmarkStart w:id="415" w:name="_Toc164251796"/>
      <w:bookmarkStart w:id="416" w:name="_Toc162433215"/>
      <w:r w:rsidRPr="00C8412D">
        <w:rPr>
          <w:rFonts w:ascii="Times New Roman" w:hAnsi="Times New Roman"/>
          <w:sz w:val="22"/>
          <w:szCs w:val="22"/>
          <w:u w:val="single"/>
          <w:lang w:val="pt-BR"/>
        </w:rPr>
        <w:t>Risco TR – Taxa Referencial</w:t>
      </w:r>
      <w:bookmarkEnd w:id="413"/>
      <w:bookmarkEnd w:id="414"/>
      <w:bookmarkEnd w:id="415"/>
      <w:bookmarkEnd w:id="416"/>
      <w:r w:rsidRPr="00C8412D">
        <w:rPr>
          <w:rFonts w:ascii="Times New Roman" w:hAnsi="Times New Roman"/>
          <w:sz w:val="22"/>
          <w:szCs w:val="22"/>
          <w:lang w:val="pt-BR"/>
        </w:rPr>
        <w:t>: 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14:paraId="6160550F"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7ABF951"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conflito de interesses do Cedente</w:t>
      </w:r>
      <w:r w:rsidRPr="00C8412D">
        <w:rPr>
          <w:rFonts w:ascii="Times New Roman" w:hAnsi="Times New Roman"/>
          <w:sz w:val="22"/>
          <w:szCs w:val="22"/>
          <w:lang w:val="pt-BR"/>
        </w:rPr>
        <w:t xml:space="preserve">: O Itaú Unibanco S.A. figura na operação como originador dos Créditos Imobiliários, cedente dos Créditos Imobiliários, </w:t>
      </w:r>
      <w:proofErr w:type="spellStart"/>
      <w:r w:rsidRPr="00C8412D">
        <w:rPr>
          <w:rFonts w:ascii="Times New Roman" w:hAnsi="Times New Roman"/>
          <w:i/>
          <w:sz w:val="22"/>
          <w:szCs w:val="22"/>
          <w:lang w:val="pt-BR"/>
        </w:rPr>
        <w:t>Servicer</w:t>
      </w:r>
      <w:proofErr w:type="spellEnd"/>
      <w:r w:rsidRPr="00C8412D">
        <w:rPr>
          <w:rFonts w:ascii="Times New Roman" w:hAnsi="Times New Roman"/>
          <w:sz w:val="22"/>
          <w:szCs w:val="22"/>
          <w:lang w:val="pt-BR"/>
        </w:rPr>
        <w:t xml:space="preserve"> e banco cobrador dos Créditos Imobiliários. Adicionalmente o Coordenador Líder é instituição integrante do conglomerado financeiro do Cedente. Neste sentido, o fato do Cedente (e instituições integrantes de seu conglomerado financeiro) figurar nas posições acima mencionadas pode eventualmente acarretar em conflito de interesses no desenvolvimento das atividades de cessão de créditos, cobrança e administração dos Créditos Imobiliários e distribuição dos CRI.</w:t>
      </w:r>
    </w:p>
    <w:p w14:paraId="2B88733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CB9CAB2" w14:textId="66143D45"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 xml:space="preserve">Riscos relacionados ao </w:t>
      </w:r>
      <w:proofErr w:type="spellStart"/>
      <w:r w:rsidRPr="00C8412D">
        <w:rPr>
          <w:rFonts w:ascii="Times New Roman" w:hAnsi="Times New Roman"/>
          <w:i/>
          <w:sz w:val="22"/>
          <w:szCs w:val="22"/>
          <w:u w:val="single"/>
          <w:lang w:val="pt-BR"/>
        </w:rPr>
        <w:t>Servicer</w:t>
      </w:r>
      <w:bookmarkStart w:id="417" w:name="_DV_M688"/>
      <w:bookmarkEnd w:id="417"/>
      <w:proofErr w:type="spellEnd"/>
      <w:r w:rsidRPr="00C8412D">
        <w:rPr>
          <w:rFonts w:ascii="Times New Roman" w:hAnsi="Times New Roman"/>
          <w:sz w:val="22"/>
          <w:szCs w:val="22"/>
          <w:lang w:val="pt-BR"/>
        </w:rPr>
        <w:t xml:space="preserve">: Tendo em vista que o </w:t>
      </w:r>
      <w:proofErr w:type="spellStart"/>
      <w:r w:rsidRPr="00C8412D">
        <w:rPr>
          <w:rFonts w:ascii="Times New Roman" w:hAnsi="Times New Roman"/>
          <w:i/>
          <w:sz w:val="22"/>
          <w:szCs w:val="22"/>
          <w:lang w:val="pt-BR"/>
        </w:rPr>
        <w:t>Servicer</w:t>
      </w:r>
      <w:proofErr w:type="spellEnd"/>
      <w:r w:rsidRPr="00C8412D">
        <w:rPr>
          <w:rFonts w:ascii="Times New Roman" w:hAnsi="Times New Roman"/>
          <w:sz w:val="22"/>
          <w:szCs w:val="22"/>
          <w:lang w:val="pt-BR"/>
        </w:rPr>
        <w:t xml:space="preserve"> é responsável pela administração dos Créditos Imobiliários e pela cobrança das parcelas dos Contratos de Financiamento, tendo, ainda, relacionamento comercial com os Devedores, (i) caso o </w:t>
      </w:r>
      <w:proofErr w:type="spellStart"/>
      <w:r w:rsidRPr="00C8412D">
        <w:rPr>
          <w:rFonts w:ascii="Times New Roman" w:hAnsi="Times New Roman"/>
          <w:i/>
          <w:sz w:val="22"/>
          <w:szCs w:val="22"/>
          <w:lang w:val="pt-BR"/>
        </w:rPr>
        <w:t>Servicer</w:t>
      </w:r>
      <w:proofErr w:type="spellEnd"/>
      <w:r w:rsidRPr="00C8412D">
        <w:rPr>
          <w:rFonts w:ascii="Times New Roman" w:hAnsi="Times New Roman"/>
          <w:sz w:val="22"/>
          <w:szCs w:val="22"/>
          <w:lang w:val="pt-BR"/>
        </w:rPr>
        <w:t>, por alguma razão, deixe de prestar os serviços de administração e cobrança dos Créditos Imobiliários para a Emissora, o fluxo de pagamento dos Créditos Imobiliários poderá ser prejudicado; e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xml:space="preserve">) deve-se considerar que os serviços contratados pela Emissora também são </w:t>
      </w:r>
      <w:del w:id="418" w:author="Hugo Alves Richard" w:date="2016-11-24T18:43:00Z">
        <w:r w:rsidRPr="00C8412D" w:rsidDel="007D3F1B">
          <w:rPr>
            <w:rFonts w:ascii="Times New Roman" w:hAnsi="Times New Roman"/>
            <w:sz w:val="22"/>
            <w:szCs w:val="22"/>
            <w:lang w:val="pt-BR"/>
          </w:rPr>
          <w:delText xml:space="preserve">exercidas </w:delText>
        </w:r>
      </w:del>
      <w:ins w:id="419" w:author="Hugo Alves Richard" w:date="2016-11-24T18:43:00Z">
        <w:r w:rsidR="007D3F1B">
          <w:rPr>
            <w:rFonts w:ascii="Times New Roman" w:hAnsi="Times New Roman"/>
            <w:sz w:val="22"/>
            <w:szCs w:val="22"/>
            <w:lang w:val="pt-BR"/>
          </w:rPr>
          <w:t xml:space="preserve">exercidos </w:t>
        </w:r>
      </w:ins>
      <w:r w:rsidRPr="00C8412D">
        <w:rPr>
          <w:rFonts w:ascii="Times New Roman" w:hAnsi="Times New Roman"/>
          <w:sz w:val="22"/>
          <w:szCs w:val="22"/>
          <w:lang w:val="pt-BR"/>
        </w:rPr>
        <w:t xml:space="preserve">pelo </w:t>
      </w:r>
      <w:proofErr w:type="spellStart"/>
      <w:r w:rsidRPr="00C8412D">
        <w:rPr>
          <w:rFonts w:ascii="Times New Roman" w:hAnsi="Times New Roman"/>
          <w:i/>
          <w:sz w:val="22"/>
          <w:szCs w:val="22"/>
          <w:lang w:val="pt-BR"/>
        </w:rPr>
        <w:t>Servicer</w:t>
      </w:r>
      <w:proofErr w:type="spellEnd"/>
      <w:r w:rsidRPr="00C8412D">
        <w:rPr>
          <w:rFonts w:ascii="Times New Roman" w:hAnsi="Times New Roman"/>
          <w:sz w:val="22"/>
          <w:szCs w:val="22"/>
          <w:lang w:val="pt-BR"/>
        </w:rPr>
        <w:t xml:space="preserve">, na qualidade de credor de outros financiamentos, sendo que não há como assegurar a prioridade por parte do </w:t>
      </w:r>
      <w:proofErr w:type="spellStart"/>
      <w:r w:rsidRPr="00C8412D">
        <w:rPr>
          <w:rFonts w:ascii="Times New Roman" w:hAnsi="Times New Roman"/>
          <w:i/>
          <w:sz w:val="22"/>
          <w:szCs w:val="22"/>
          <w:lang w:val="pt-BR"/>
        </w:rPr>
        <w:t>Servicer</w:t>
      </w:r>
      <w:proofErr w:type="spellEnd"/>
      <w:r w:rsidRPr="00C8412D">
        <w:rPr>
          <w:rFonts w:ascii="Times New Roman" w:hAnsi="Times New Roman"/>
          <w:sz w:val="22"/>
          <w:szCs w:val="22"/>
          <w:lang w:val="pt-BR"/>
        </w:rPr>
        <w:t xml:space="preserve"> em relação aos procedimentos de administração e cobrança dos Créditos Imobiliários. </w:t>
      </w:r>
    </w:p>
    <w:p w14:paraId="6EA1D8D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208A990"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Riscos relacionados à Coobrigação do Cedente</w:t>
      </w:r>
      <w:r w:rsidRPr="00C8412D">
        <w:rPr>
          <w:rFonts w:ascii="Times New Roman" w:hAnsi="Times New Roman"/>
          <w:sz w:val="22"/>
          <w:szCs w:val="22"/>
          <w:lang w:val="pt-BR"/>
        </w:rPr>
        <w:t>: O Cedente se constituiu, nos termos do Contrato de Cessão, coobrigado e solidariamente responsável pelo adimplemento dos Créditos Imobiliários. Caso o Cedente deixe de adimplir as obrigações coobrigadas ou em caso de intervenção, liquidação extrajudicial ou regime de administração especial temporária do Cedente, estas situações poderão afetar negativamente a capacidade da Emissora de honrar as obrigações decorrentes dos CRI.</w:t>
      </w:r>
    </w:p>
    <w:p w14:paraId="315DE416"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A03F39C" w14:textId="3D03CE39"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da existência de Credores Privilegiados</w:t>
      </w:r>
      <w:r w:rsidRPr="00C8412D">
        <w:rPr>
          <w:rFonts w:ascii="Times New Roman" w:hAnsi="Times New Roman"/>
          <w:sz w:val="22"/>
          <w:szCs w:val="22"/>
          <w:lang w:val="pt-BR"/>
        </w:rPr>
        <w:t xml:space="preserve">: A Medida Provisória nº 2.158-35, de 24 de agosto de 2001, ainda em vigor, em seu artigo 76, disciplina que </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as normas que estabeleçam a afetação ou a separação, a </w:t>
      </w:r>
      <w:r w:rsidRPr="00C8412D">
        <w:rPr>
          <w:rFonts w:ascii="Times New Roman" w:hAnsi="Times New Roman"/>
          <w:sz w:val="22"/>
          <w:szCs w:val="22"/>
          <w:lang w:val="pt-BR"/>
        </w:rPr>
        <w:lastRenderedPageBreak/>
        <w:t>qualquer título, de patrimônio de pessoa física ou jurídica não produzem efeitos com relação aos débitos de natureza fiscal, previdenciária ou trabalhista, em especial quanto às garantias e aos privilégios que lhes são atribuídos</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Ademais, em seu parágrafo único, ela prevê que </w:t>
      </w:r>
      <w:r w:rsidR="00DA219E" w:rsidRPr="00C8412D">
        <w:rPr>
          <w:rFonts w:ascii="Times New Roman" w:hAnsi="Times New Roman"/>
          <w:sz w:val="22"/>
          <w:szCs w:val="22"/>
          <w:lang w:val="pt-BR"/>
        </w:rPr>
        <w:t>"</w:t>
      </w:r>
      <w:r w:rsidRPr="00C8412D">
        <w:rPr>
          <w:rFonts w:ascii="Times New Roman" w:hAnsi="Times New Roman"/>
          <w:sz w:val="22"/>
          <w:szCs w:val="22"/>
          <w:lang w:val="pt-BR"/>
        </w:rPr>
        <w:t>desta forma permanecem respondendo pelos débitos ali referidos a totalidade dos bens e das rendas do sujeito passivo, seu espólio ou sua massa falida, inclusive os que tenham sido objeto de separação ou afetação</w:t>
      </w:r>
      <w:r w:rsidR="00DA219E" w:rsidRPr="00C8412D">
        <w:rPr>
          <w:rFonts w:ascii="Times New Roman" w:hAnsi="Times New Roman"/>
          <w:sz w:val="22"/>
          <w:szCs w:val="22"/>
          <w:lang w:val="pt-BR"/>
        </w:rPr>
        <w:t>"</w:t>
      </w:r>
      <w:r w:rsidRPr="00C8412D">
        <w:rPr>
          <w:rFonts w:ascii="Times New Roman" w:hAnsi="Times New Roman"/>
          <w:sz w:val="22"/>
          <w:szCs w:val="22"/>
          <w:lang w:val="pt-BR"/>
        </w:rPr>
        <w:t>.</w:t>
      </w:r>
    </w:p>
    <w:p w14:paraId="04A59CCA"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07CA143" w14:textId="692E5C2B"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w:t>
      </w:r>
      <w:r w:rsidR="000359DF" w:rsidRPr="00C8412D">
        <w:rPr>
          <w:rFonts w:ascii="Times New Roman" w:hAnsi="Times New Roman"/>
          <w:sz w:val="22"/>
          <w:szCs w:val="22"/>
          <w:lang w:val="pt-BR"/>
        </w:rPr>
        <w:t xml:space="preserve"> os</w:t>
      </w:r>
      <w:r w:rsidRPr="00C8412D">
        <w:rPr>
          <w:rFonts w:ascii="Times New Roman" w:hAnsi="Times New Roman"/>
          <w:sz w:val="22"/>
          <w:szCs w:val="22"/>
          <w:lang w:val="pt-BR"/>
        </w:rPr>
        <w:t xml:space="preserve"> Créditos Imobiliários venham a </w:t>
      </w:r>
      <w:r w:rsidR="000359DF" w:rsidRPr="00C8412D">
        <w:rPr>
          <w:rFonts w:ascii="Times New Roman" w:hAnsi="Times New Roman"/>
          <w:sz w:val="22"/>
          <w:szCs w:val="22"/>
          <w:lang w:val="pt-BR"/>
        </w:rPr>
        <w:t xml:space="preserve">não </w:t>
      </w:r>
      <w:r w:rsidRPr="00C8412D">
        <w:rPr>
          <w:rFonts w:ascii="Times New Roman" w:hAnsi="Times New Roman"/>
          <w:sz w:val="22"/>
          <w:szCs w:val="22"/>
          <w:lang w:val="pt-BR"/>
        </w:rPr>
        <w:t>ser suficientes para o pagamento integral dos CRI após o pagamento daqueles credores.</w:t>
      </w:r>
    </w:p>
    <w:p w14:paraId="284363C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C588EDB" w14:textId="42054B9E"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Questionamentos Judiciais dos Contratos de Financiamento</w:t>
      </w:r>
      <w:bookmarkStart w:id="420" w:name="_DV_C71"/>
      <w:r w:rsidRPr="00C8412D">
        <w:rPr>
          <w:rFonts w:ascii="Times New Roman" w:hAnsi="Times New Roman"/>
          <w:sz w:val="22"/>
          <w:szCs w:val="22"/>
          <w:lang w:val="pt-BR"/>
        </w:rPr>
        <w:t xml:space="preserve">: Não obstante a legalidade e regularidade dos instrumentos contratuais que deram origem aos Créditos Imobiliários e da existência da Recompra Compulsória, não pode ser afastada a hipótese de que decisões judiciais futuras entendam pela ilegalidade dos Contratos Financiamento, inclusive, mas não se limitando a legalidade da utilização Fator de Atualização dos Contratos – </w:t>
      </w:r>
      <w:r w:rsidR="00DA219E" w:rsidRPr="00C8412D">
        <w:rPr>
          <w:rFonts w:ascii="Times New Roman" w:hAnsi="Times New Roman"/>
          <w:sz w:val="22"/>
          <w:szCs w:val="22"/>
          <w:lang w:val="pt-BR"/>
        </w:rPr>
        <w:t>"</w:t>
      </w:r>
      <w:r w:rsidRPr="00C8412D">
        <w:rPr>
          <w:rFonts w:ascii="Times New Roman" w:hAnsi="Times New Roman"/>
          <w:sz w:val="22"/>
          <w:szCs w:val="22"/>
          <w:lang w:val="pt-BR"/>
        </w:rPr>
        <w:t>TR</w:t>
      </w:r>
      <w:r w:rsidR="00DA219E" w:rsidRPr="00C8412D">
        <w:rPr>
          <w:rFonts w:ascii="Times New Roman" w:hAnsi="Times New Roman"/>
          <w:sz w:val="22"/>
          <w:szCs w:val="22"/>
          <w:lang w:val="pt-BR"/>
        </w:rPr>
        <w:t>"</w:t>
      </w:r>
      <w:r w:rsidRPr="00C8412D">
        <w:rPr>
          <w:rFonts w:ascii="Times New Roman" w:hAnsi="Times New Roman"/>
          <w:sz w:val="22"/>
          <w:szCs w:val="22"/>
          <w:lang w:val="pt-BR"/>
        </w:rPr>
        <w:t>, da aplicação de multas e penalidades por atrasos ou mesmo da execução das garantias.</w:t>
      </w:r>
      <w:bookmarkEnd w:id="420"/>
    </w:p>
    <w:p w14:paraId="2C6D4A2A"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7C30898"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Riscos decorrentes dos critérios adotados pelo Cedente para concessão dos Créditos Imobiliários</w:t>
      </w:r>
      <w:r w:rsidRPr="00C8412D">
        <w:rPr>
          <w:rFonts w:ascii="Times New Roman" w:hAnsi="Times New Roman"/>
          <w:sz w:val="22"/>
          <w:szCs w:val="22"/>
          <w:lang w:val="pt-BR"/>
        </w:rPr>
        <w:t xml:space="preserve">: Os CRI da presente oferta são lastreados por Créditos Imobiliários derivados de Contratos de Financiamento celebrados com Devedores cuja análise de crédito foi realizada pelo Cedente, na qualidade de instituição financiadora. </w:t>
      </w:r>
    </w:p>
    <w:p w14:paraId="102D992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059DA77" w14:textId="3292CA58"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Não foi realizada qualquer verificação independente com relação à análise de crédito realizada no momento da concessão do financiamento, não sendo possível, desta forma, assegurar que os critérios da análise de crédito realizada pelo Cedente atendam aos critérios esperados pelos potenciais </w:t>
      </w:r>
      <w:r w:rsidR="000359DF" w:rsidRPr="00C8412D">
        <w:rPr>
          <w:rFonts w:ascii="Times New Roman" w:hAnsi="Times New Roman"/>
          <w:sz w:val="22"/>
          <w:szCs w:val="22"/>
          <w:lang w:val="pt-BR"/>
        </w:rPr>
        <w:t>i</w:t>
      </w:r>
      <w:r w:rsidRPr="00C8412D">
        <w:rPr>
          <w:rFonts w:ascii="Times New Roman" w:hAnsi="Times New Roman"/>
          <w:sz w:val="22"/>
          <w:szCs w:val="22"/>
          <w:lang w:val="pt-BR"/>
        </w:rPr>
        <w:t>nvestidores e os impactos daí decorrentes na amortização dos CRI.</w:t>
      </w:r>
    </w:p>
    <w:p w14:paraId="521EEAE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725D046"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Manutenção do Registro de Companhia Aberta</w:t>
      </w:r>
      <w:r w:rsidRPr="00C8412D">
        <w:rPr>
          <w:rFonts w:ascii="Times New Roman" w:hAnsi="Times New Roman"/>
          <w:sz w:val="22"/>
          <w:szCs w:val="22"/>
          <w:lang w:val="pt-BR"/>
        </w:rPr>
        <w:t xml:space="preserve">: A Emissora obteve seu registro de companhia aberta em 1999. A sua atuação como </w:t>
      </w:r>
      <w:proofErr w:type="spellStart"/>
      <w:r w:rsidRPr="00C8412D">
        <w:rPr>
          <w:rFonts w:ascii="Times New Roman" w:hAnsi="Times New Roman"/>
          <w:sz w:val="22"/>
          <w:szCs w:val="22"/>
          <w:lang w:val="pt-BR"/>
        </w:rPr>
        <w:t>securitizadora</w:t>
      </w:r>
      <w:proofErr w:type="spellEnd"/>
      <w:r w:rsidRPr="00C8412D">
        <w:rPr>
          <w:rFonts w:ascii="Times New Roman" w:hAnsi="Times New Roman"/>
          <w:sz w:val="22"/>
          <w:szCs w:val="22"/>
          <w:lang w:val="pt-BR"/>
        </w:rPr>
        <w:t xml:space="preserve">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14:paraId="50B3BDAF"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A80BB84" w14:textId="56018EE2"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Estrutura</w:t>
      </w:r>
      <w:r w:rsidRPr="00C8412D">
        <w:rPr>
          <w:rFonts w:ascii="Times New Roman" w:hAnsi="Times New Roman"/>
          <w:sz w:val="22"/>
          <w:szCs w:val="22"/>
          <w:lang w:val="pt-BR"/>
        </w:rPr>
        <w:t xml:space="preserve">: a presente emissão de CRI tem o caráter de </w:t>
      </w:r>
      <w:r w:rsidR="00DA219E" w:rsidRPr="00C8412D">
        <w:rPr>
          <w:rFonts w:ascii="Times New Roman" w:hAnsi="Times New Roman"/>
          <w:sz w:val="22"/>
          <w:szCs w:val="22"/>
          <w:lang w:val="pt-BR"/>
        </w:rPr>
        <w:t>"</w:t>
      </w:r>
      <w:r w:rsidRPr="00C8412D">
        <w:rPr>
          <w:rFonts w:ascii="Times New Roman" w:hAnsi="Times New Roman"/>
          <w:sz w:val="22"/>
          <w:szCs w:val="22"/>
          <w:lang w:val="pt-BR"/>
        </w:rPr>
        <w:t>operação estruturada</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desta forma e pelas características inerentes a este conceito, a arquitetura do modelo financeiro, econômico e jurídico considera um conjunto de fatores e obrigações de parte a parte, estipulados através de contratos públicos ou privados tendo por </w:t>
      </w:r>
      <w:r w:rsidRPr="00C8412D">
        <w:rPr>
          <w:rFonts w:ascii="Times New Roman" w:hAnsi="Times New Roman"/>
          <w:sz w:val="22"/>
          <w:szCs w:val="22"/>
          <w:lang w:val="pt-BR"/>
        </w:rPr>
        <w:lastRenderedPageBreak/>
        <w:t>diretriz a legislação em vigor. No entanto, em</w:t>
      </w:r>
      <w:bookmarkStart w:id="421" w:name="_DV_M242"/>
      <w:bookmarkEnd w:id="421"/>
      <w:r w:rsidRPr="00C8412D">
        <w:rPr>
          <w:rFonts w:ascii="Times New Roman" w:hAnsi="Times New Roman"/>
          <w:sz w:val="22"/>
          <w:szCs w:val="22"/>
          <w:lang w:val="pt-BR"/>
        </w:rPr>
        <w:t xml:space="preserve"> razão da pouca maturidade e da falta de tradição e jurisprudência no mercado de capitais brasileiro, no que tange a operações de CRI, poderá haver perdas por parte dos Investidores em razão do dispêndio de tempo e recursos;</w:t>
      </w:r>
    </w:p>
    <w:p w14:paraId="57A681B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9CBC76A"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Efeitos da Elevação Súbita da Taxa de Juros</w:t>
      </w:r>
      <w:r w:rsidRPr="00C8412D">
        <w:rPr>
          <w:rFonts w:ascii="Times New Roman" w:hAnsi="Times New Roman"/>
          <w:sz w:val="22"/>
          <w:szCs w:val="22"/>
          <w:lang w:val="pt-BR"/>
        </w:rPr>
        <w:t>: a elevação súbita da taxa de juros pode reduzir a demanda do Investidor por títulos e valores mobiliários de companhia brasileiras e por títulos que tenham seu rendimento pré-fixado em níveis inferiores aos praticados no mercado após a elevação da taxa de juros. Neste caso, a liquidez dos CRI pode ser afetada desfavoravelmente;</w:t>
      </w:r>
    </w:p>
    <w:p w14:paraId="09ADF73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1F2AECE"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422" w:name="_Toc166496479"/>
      <w:r w:rsidRPr="00C8412D">
        <w:rPr>
          <w:rFonts w:ascii="Times New Roman" w:hAnsi="Times New Roman"/>
          <w:sz w:val="22"/>
          <w:szCs w:val="22"/>
          <w:u w:val="single"/>
          <w:lang w:val="pt-BR"/>
        </w:rPr>
        <w:t>Riscos relacionados com o critério de apuração do LTV</w:t>
      </w:r>
      <w:bookmarkEnd w:id="422"/>
      <w:r w:rsidRPr="00C8412D">
        <w:rPr>
          <w:rFonts w:ascii="Times New Roman" w:hAnsi="Times New Roman"/>
          <w:i/>
          <w:iCs/>
          <w:sz w:val="22"/>
          <w:szCs w:val="22"/>
          <w:lang w:val="pt-BR"/>
        </w:rPr>
        <w:t xml:space="preserve">: </w:t>
      </w:r>
      <w:r w:rsidRPr="00C8412D">
        <w:rPr>
          <w:rFonts w:ascii="Times New Roman" w:hAnsi="Times New Roman"/>
          <w:sz w:val="22"/>
          <w:szCs w:val="22"/>
          <w:lang w:val="pt-BR"/>
        </w:rPr>
        <w:t xml:space="preserve">Os Imóveis não foram objeto de avaliação imobiliária específica para fins da Emissão. Para fins da Emissão, o valor dos Imóveis baseou-se no valor da respectiva avaliação no momento da assinatura do Contrato de Financiamento.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w:t>
      </w:r>
      <w:proofErr w:type="spellStart"/>
      <w:r w:rsidRPr="00C8412D">
        <w:rPr>
          <w:rFonts w:ascii="Times New Roman" w:hAnsi="Times New Roman"/>
          <w:sz w:val="22"/>
          <w:szCs w:val="22"/>
          <w:lang w:val="pt-BR"/>
        </w:rPr>
        <w:t>originação</w:t>
      </w:r>
      <w:proofErr w:type="spellEnd"/>
      <w:r w:rsidRPr="00C8412D">
        <w:rPr>
          <w:rFonts w:ascii="Times New Roman" w:hAnsi="Times New Roman"/>
          <w:sz w:val="22"/>
          <w:szCs w:val="22"/>
          <w:lang w:val="pt-BR"/>
        </w:rPr>
        <w:t xml:space="preserve"> dos Créditos Imobiliários. </w:t>
      </w:r>
    </w:p>
    <w:p w14:paraId="0629184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1948CE4"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Assim, na hipótese de o Imóvel ter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 sem prejuízo da coobrigação assumida pelo Cedente.</w:t>
      </w:r>
    </w:p>
    <w:p w14:paraId="6AEDFCC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706C172" w14:textId="77777777" w:rsidR="00651B35" w:rsidRPr="00C8412D" w:rsidRDefault="00651B35" w:rsidP="00B20583">
      <w:pPr>
        <w:numPr>
          <w:ilvl w:val="0"/>
          <w:numId w:val="5"/>
        </w:numPr>
        <w:tabs>
          <w:tab w:val="clear" w:pos="720"/>
          <w:tab w:val="left" w:pos="0"/>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 xml:space="preserve">Restrições e Contaminações nos Imóveis: </w:t>
      </w:r>
      <w:r w:rsidRPr="00C8412D">
        <w:rPr>
          <w:rFonts w:ascii="Times New Roman" w:hAnsi="Times New Roman"/>
          <w:sz w:val="22"/>
          <w:szCs w:val="22"/>
          <w:lang w:val="pt-BR"/>
        </w:rPr>
        <w:t>O Cedente por ocasião da celebração dos Contratos de Financiamento não realizou qualquer verificação acerca da existência de restrições urbanísticas, ambientais, sanitárias, de acesso ou segurança relacionadas aos Imóveis, nem obteve qualquer confirmação da inexistência nos Imóveis de materiais perigosos, assim entendidos os materiais explosivos ou radioativos, dejetos perigosos, substâncias tóxicas e perigosas, ou materiais afins, asbestos, amianto, ou materiais contendo asbestos ou qualquer outra substância ou material considerado perigoso pelas leis do Brasil. Neste sentido, a verificação da existência nos Imóveis de qualquer uma das situações ora descritas pode afetar o valor de mercado dos Imóveis e a regularidade de pagamento dos Créditos Imobiliários e, por consequência, a capacidade do Patrimônio Separado em honrar as obrigações dos CRI, caso não existam Garantias a serem exercidas pela Emissora.</w:t>
      </w:r>
    </w:p>
    <w:p w14:paraId="69380EF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6A266A2"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Fatores Relativos a Alterações na Legislação Tributária Aplicável aos CRI</w:t>
      </w:r>
      <w:r w:rsidRPr="00C8412D">
        <w:rPr>
          <w:rFonts w:ascii="Times New Roman" w:hAnsi="Times New Roman"/>
          <w:i/>
          <w:iCs/>
          <w:sz w:val="22"/>
          <w:szCs w:val="22"/>
          <w:lang w:val="pt-BR"/>
        </w:rPr>
        <w:t xml:space="preserve">: </w:t>
      </w:r>
      <w:r w:rsidRPr="00C8412D">
        <w:rPr>
          <w:rFonts w:ascii="Times New Roman" w:hAnsi="Times New Roman"/>
          <w:sz w:val="22"/>
          <w:szCs w:val="22"/>
          <w:lang w:val="pt-BR"/>
        </w:rPr>
        <w:t xml:space="preserve">Atualmente, os rendimentos auferidos por pessoas físicas residentes no país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14:paraId="3F480CF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A26882B" w14:textId="3F44DD5D"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lastRenderedPageBreak/>
        <w:t>A</w:t>
      </w:r>
      <w:bookmarkStart w:id="423" w:name="_DV_C28"/>
      <w:r w:rsidRPr="00C8412D">
        <w:rPr>
          <w:rFonts w:ascii="Times New Roman" w:hAnsi="Times New Roman"/>
          <w:sz w:val="22"/>
          <w:szCs w:val="22"/>
          <w:u w:val="single"/>
          <w:lang w:val="pt-BR"/>
        </w:rPr>
        <w:t>lterações na legislação tributária do Brasil poderão afetar adversamente os resultados operacionais da Emissora</w:t>
      </w:r>
      <w:bookmarkEnd w:id="423"/>
      <w:r w:rsidRPr="00C8412D">
        <w:rPr>
          <w:rFonts w:ascii="Times New Roman" w:hAnsi="Times New Roman"/>
          <w:sz w:val="22"/>
          <w:szCs w:val="22"/>
          <w:lang w:val="pt-BR"/>
        </w:rPr>
        <w:t xml:space="preserve">: </w:t>
      </w:r>
      <w:bookmarkStart w:id="424" w:name="_DV_C29"/>
      <w:r w:rsidRPr="00C8412D">
        <w:rPr>
          <w:rFonts w:ascii="Times New Roman" w:hAnsi="Times New Roman"/>
          <w:sz w:val="22"/>
          <w:szCs w:val="22"/>
          <w:lang w:val="pt-BR"/>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w:t>
      </w:r>
      <w:del w:id="425" w:author="Hugo Alves Richard" w:date="2016-11-24T18:44:00Z">
        <w:r w:rsidRPr="00C8412D" w:rsidDel="005563D2">
          <w:rPr>
            <w:rFonts w:ascii="Times New Roman" w:hAnsi="Times New Roman"/>
            <w:sz w:val="22"/>
            <w:szCs w:val="22"/>
            <w:lang w:val="pt-BR"/>
          </w:rPr>
          <w:delText>,</w:delText>
        </w:r>
      </w:del>
      <w:ins w:id="426" w:author="Hugo Alves Richard" w:date="2016-11-24T18:44:00Z">
        <w:r w:rsidR="005563D2">
          <w:rPr>
            <w:rFonts w:ascii="Times New Roman" w:hAnsi="Times New Roman"/>
            <w:sz w:val="22"/>
            <w:szCs w:val="22"/>
            <w:lang w:val="pt-BR"/>
          </w:rPr>
          <w:t xml:space="preserve"> e</w:t>
        </w:r>
      </w:ins>
      <w:r w:rsidRPr="00C8412D">
        <w:rPr>
          <w:rFonts w:ascii="Times New Roman" w:hAnsi="Times New Roman"/>
          <w:sz w:val="22"/>
          <w:szCs w:val="22"/>
          <w:lang w:val="pt-BR"/>
        </w:rPr>
        <w:t xml:space="preserve"> o fluxo de caixa</w:t>
      </w:r>
      <w:ins w:id="427" w:author="Hugo Alves Richard" w:date="2016-11-24T18:44:00Z">
        <w:r w:rsidR="005563D2">
          <w:rPr>
            <w:rFonts w:ascii="Times New Roman" w:hAnsi="Times New Roman"/>
            <w:sz w:val="22"/>
            <w:szCs w:val="22"/>
            <w:lang w:val="pt-BR"/>
          </w:rPr>
          <w:t xml:space="preserve"> </w:t>
        </w:r>
      </w:ins>
      <w:del w:id="428" w:author="Hugo Alves Richard" w:date="2016-11-24T18:44:00Z">
        <w:r w:rsidRPr="00C8412D" w:rsidDel="005563D2">
          <w:rPr>
            <w:rFonts w:ascii="Times New Roman" w:hAnsi="Times New Roman"/>
            <w:sz w:val="22"/>
            <w:szCs w:val="22"/>
            <w:lang w:val="pt-BR"/>
          </w:rPr>
          <w:delText> </w:delText>
        </w:r>
      </w:del>
      <w:r w:rsidRPr="00C8412D">
        <w:rPr>
          <w:rFonts w:ascii="Times New Roman" w:hAnsi="Times New Roman"/>
          <w:sz w:val="22"/>
          <w:szCs w:val="22"/>
          <w:lang w:val="pt-BR"/>
        </w:rPr>
        <w:t>de forma a cumprir</w:t>
      </w:r>
      <w:ins w:id="429" w:author="Hugo Alves Richard" w:date="2016-11-24T18:44:00Z">
        <w:r w:rsidR="005563D2">
          <w:rPr>
            <w:rFonts w:ascii="Times New Roman" w:hAnsi="Times New Roman"/>
            <w:sz w:val="22"/>
            <w:szCs w:val="22"/>
            <w:lang w:val="pt-BR"/>
          </w:rPr>
          <w:t xml:space="preserve"> </w:t>
        </w:r>
      </w:ins>
      <w:del w:id="430" w:author="Hugo Alves Richard" w:date="2016-11-24T18:44:00Z">
        <w:r w:rsidRPr="00C8412D" w:rsidDel="005563D2">
          <w:rPr>
            <w:rFonts w:ascii="Times New Roman" w:hAnsi="Times New Roman"/>
            <w:sz w:val="22"/>
            <w:szCs w:val="22"/>
            <w:lang w:val="pt-BR"/>
          </w:rPr>
          <w:delText> </w:delText>
        </w:r>
      </w:del>
      <w:r w:rsidRPr="00C8412D">
        <w:rPr>
          <w:rFonts w:ascii="Times New Roman" w:hAnsi="Times New Roman"/>
          <w:sz w:val="22"/>
          <w:szCs w:val="22"/>
          <w:lang w:val="pt-BR"/>
        </w:rPr>
        <w:t>as obrigações assumidas junto aos investidores por meio dos CRI se ocorrerem alterações significativas nos tributos aplicáveis às suas operações.</w:t>
      </w:r>
      <w:bookmarkEnd w:id="424"/>
    </w:p>
    <w:p w14:paraId="4342C00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2CE71CF"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Insuficiência da Alienação Fiduciária</w:t>
      </w:r>
      <w:r w:rsidRPr="00C8412D">
        <w:rPr>
          <w:rFonts w:ascii="Times New Roman" w:hAnsi="Times New Roman"/>
          <w:sz w:val="22"/>
          <w:szCs w:val="22"/>
          <w:lang w:val="pt-BR"/>
        </w:rPr>
        <w:t>: p</w:t>
      </w:r>
      <w:r w:rsidRPr="00C8412D">
        <w:rPr>
          <w:rFonts w:ascii="Times New Roman" w:hAnsi="Times New Roman"/>
          <w:color w:val="000000"/>
          <w:sz w:val="22"/>
          <w:szCs w:val="22"/>
          <w:lang w:val="pt-BR"/>
        </w:rPr>
        <w:t>ossíveis variações no mercado imobiliário poderão, eventualmente, impactar o valor de mercado dos Imóveis, de forma negativa, durante todo o prazo dos CRI. As variações de preço no mercado imobiliário estão vinculadas predominante, mas não exclusivamente, à relação entre a demanda e a oferta de imóveis de mesmo perfil, bem como à respectiva depreciação, obsolescência e adequação para outras atividades diferentes daquelas exercidas pelos respectivos proprietários;</w:t>
      </w:r>
    </w:p>
    <w:p w14:paraId="74F1102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F058F0B"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em Função da Dispensa de Registro</w:t>
      </w:r>
      <w:r w:rsidRPr="00C8412D">
        <w:rPr>
          <w:rFonts w:ascii="Times New Roman" w:hAnsi="Times New Roman"/>
          <w:sz w:val="22"/>
          <w:szCs w:val="22"/>
          <w:lang w:val="pt-BR"/>
        </w:rPr>
        <w:t>: a oferta dos CRI, distribuída nos termos da Instrução CVM 476, está automaticamente dispensada de registro perante a CVM, de forma que as informações prestadas pela Emissora, pelo Coordenador Líder e pelo Agente Fiduciário não foram objeto de análise pela referida autarquia federal;</w:t>
      </w:r>
    </w:p>
    <w:p w14:paraId="734D81F8" w14:textId="77777777" w:rsidR="00651B35" w:rsidRPr="00C8412D" w:rsidRDefault="00651B35">
      <w:pPr>
        <w:pStyle w:val="PargrafodaLista"/>
        <w:spacing w:line="300" w:lineRule="exact"/>
        <w:rPr>
          <w:sz w:val="22"/>
          <w:szCs w:val="22"/>
        </w:rPr>
      </w:pPr>
    </w:p>
    <w:p w14:paraId="7F7FF349" w14:textId="77777777" w:rsidR="00651B35" w:rsidRPr="00C8412D" w:rsidRDefault="00651B35" w:rsidP="00B20583">
      <w:pPr>
        <w:numPr>
          <w:ilvl w:val="0"/>
          <w:numId w:val="5"/>
        </w:numPr>
        <w:tabs>
          <w:tab w:val="clear" w:pos="720"/>
          <w:tab w:val="left" w:pos="426"/>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Ausência de Notificação dos Devedores</w:t>
      </w:r>
      <w:r w:rsidRPr="00C8412D">
        <w:rPr>
          <w:rFonts w:ascii="Times New Roman" w:hAnsi="Times New Roman"/>
          <w:sz w:val="22"/>
          <w:szCs w:val="22"/>
          <w:lang w:val="pt-BR"/>
        </w:rPr>
        <w:t>: Os Devedores não foram notificados pelo Cedente por ocasião da celebração do Contrato de Cessão, de forma que a Emissora poderá encontrar obstáculos para realizar diretamente a cobrança e/ou execução extrajudicial ou judicial, dos Créditos Imobiliários. Nestas hipóteses, a Emissora poderá ser impedida de exercer os direitos sobre os Créditos Imobiliários e/ou executar a Alienação Fiduciária, afetando eventualmente a capacidade do Patrimônio Separado em honrar as obrigações decorrentes dos CRI.</w:t>
      </w:r>
    </w:p>
    <w:p w14:paraId="6AA542CF" w14:textId="77777777" w:rsidR="00E06A4A" w:rsidRPr="00C8412D" w:rsidRDefault="00E06A4A">
      <w:pPr>
        <w:tabs>
          <w:tab w:val="left" w:pos="284"/>
        </w:tabs>
        <w:spacing w:line="300" w:lineRule="exact"/>
        <w:jc w:val="both"/>
        <w:rPr>
          <w:rFonts w:ascii="Times New Roman" w:hAnsi="Times New Roman"/>
          <w:sz w:val="22"/>
          <w:szCs w:val="22"/>
          <w:lang w:val="pt-BR"/>
        </w:rPr>
      </w:pPr>
    </w:p>
    <w:p w14:paraId="6100F2D0" w14:textId="0914A645" w:rsidR="00E06A4A" w:rsidRPr="00C8412D" w:rsidRDefault="00E06A4A" w:rsidP="00B20583">
      <w:pPr>
        <w:numPr>
          <w:ilvl w:val="0"/>
          <w:numId w:val="5"/>
        </w:numPr>
        <w:tabs>
          <w:tab w:val="clear" w:pos="720"/>
          <w:tab w:val="left" w:pos="284"/>
          <w:tab w:val="num" w:pos="426"/>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do escopo limitado da auditoria (</w:t>
      </w:r>
      <w:proofErr w:type="spellStart"/>
      <w:r w:rsidRPr="00C8412D">
        <w:rPr>
          <w:rFonts w:ascii="Times New Roman" w:hAnsi="Times New Roman"/>
          <w:sz w:val="22"/>
          <w:szCs w:val="22"/>
          <w:u w:val="single"/>
          <w:lang w:val="pt-BR"/>
        </w:rPr>
        <w:t>due</w:t>
      </w:r>
      <w:proofErr w:type="spellEnd"/>
      <w:r w:rsidRPr="00C8412D">
        <w:rPr>
          <w:rFonts w:ascii="Times New Roman" w:hAnsi="Times New Roman"/>
          <w:sz w:val="22"/>
          <w:szCs w:val="22"/>
          <w:u w:val="single"/>
          <w:lang w:val="pt-BR"/>
        </w:rPr>
        <w:t xml:space="preserve"> </w:t>
      </w:r>
      <w:proofErr w:type="spellStart"/>
      <w:r w:rsidRPr="00C8412D">
        <w:rPr>
          <w:rFonts w:ascii="Times New Roman" w:hAnsi="Times New Roman"/>
          <w:sz w:val="22"/>
          <w:szCs w:val="22"/>
          <w:u w:val="single"/>
          <w:lang w:val="pt-BR"/>
        </w:rPr>
        <w:t>diligence</w:t>
      </w:r>
      <w:proofErr w:type="spellEnd"/>
      <w:r w:rsidRPr="00C8412D">
        <w:rPr>
          <w:rFonts w:ascii="Times New Roman" w:hAnsi="Times New Roman"/>
          <w:sz w:val="22"/>
          <w:szCs w:val="22"/>
          <w:u w:val="single"/>
          <w:lang w:val="pt-BR"/>
        </w:rPr>
        <w:t>):</w:t>
      </w:r>
      <w:r w:rsidRPr="00C8412D">
        <w:rPr>
          <w:rFonts w:ascii="Times New Roman" w:hAnsi="Times New Roman"/>
          <w:i/>
          <w:sz w:val="22"/>
          <w:szCs w:val="22"/>
          <w:lang w:val="pt-BR"/>
        </w:rPr>
        <w:t xml:space="preserve"> </w:t>
      </w:r>
      <w:r w:rsidR="0031560D" w:rsidRPr="00C8412D">
        <w:rPr>
          <w:rFonts w:ascii="Times New Roman" w:hAnsi="Times New Roman"/>
          <w:sz w:val="22"/>
          <w:szCs w:val="22"/>
          <w:lang w:val="pt-BR"/>
        </w:rPr>
        <w:t xml:space="preserve">Conforme Relatório de Auditoria elaborado pelo assessor legal da Operação, a auditoria foi realizada com escopo reduzido e com base em uma amostra </w:t>
      </w:r>
      <w:del w:id="431" w:author="Hugo Alves Richard" w:date="2016-11-24T18:54:00Z">
        <w:r w:rsidR="0031560D" w:rsidRPr="00C8412D" w:rsidDel="003B205C">
          <w:rPr>
            <w:rFonts w:ascii="Times New Roman" w:hAnsi="Times New Roman"/>
            <w:sz w:val="22"/>
            <w:szCs w:val="22"/>
            <w:lang w:val="pt-BR"/>
          </w:rPr>
          <w:delText>selecionada contratos</w:delText>
        </w:r>
      </w:del>
      <w:ins w:id="432" w:author="Hugo Alves Richard" w:date="2016-11-24T18:54:00Z">
        <w:r w:rsidR="003B205C">
          <w:rPr>
            <w:rFonts w:ascii="Times New Roman" w:hAnsi="Times New Roman"/>
            <w:sz w:val="22"/>
            <w:szCs w:val="22"/>
            <w:lang w:val="pt-BR"/>
          </w:rPr>
          <w:t>selecionada de contratos</w:t>
        </w:r>
      </w:ins>
      <w:r w:rsidR="0031560D" w:rsidRPr="00C8412D">
        <w:rPr>
          <w:rFonts w:ascii="Times New Roman" w:hAnsi="Times New Roman"/>
          <w:sz w:val="22"/>
          <w:szCs w:val="22"/>
          <w:lang w:val="pt-BR"/>
        </w:rPr>
        <w:t xml:space="preserve"> de financiamento, visando apenas verificar a formalização dos Contratos de Financiamento e suas garantias. Caso Contratos de Financiamento que não estavam dentro da amostra analisada possuam qualquer vício de formalização, poderão afetar adversamente os Créditos Imobiliários, podendo assim impactar o fluxo esperado do CRI.</w:t>
      </w:r>
    </w:p>
    <w:p w14:paraId="7C6FF9D0" w14:textId="77777777" w:rsidR="00E06A4A" w:rsidRPr="00C8412D" w:rsidRDefault="00E06A4A">
      <w:pPr>
        <w:tabs>
          <w:tab w:val="left" w:pos="284"/>
          <w:tab w:val="num" w:pos="567"/>
        </w:tabs>
        <w:spacing w:line="300" w:lineRule="exact"/>
        <w:jc w:val="both"/>
        <w:rPr>
          <w:rFonts w:ascii="Times New Roman" w:hAnsi="Times New Roman"/>
          <w:sz w:val="22"/>
          <w:szCs w:val="22"/>
          <w:lang w:val="pt-BR"/>
        </w:rPr>
      </w:pPr>
    </w:p>
    <w:p w14:paraId="6ECFA21C" w14:textId="50E45848" w:rsidR="00E06A4A" w:rsidRPr="00C8412D" w:rsidRDefault="00E06A4A" w:rsidP="00B20583">
      <w:pPr>
        <w:numPr>
          <w:ilvl w:val="0"/>
          <w:numId w:val="5"/>
        </w:numPr>
        <w:tabs>
          <w:tab w:val="clear" w:pos="720"/>
          <w:tab w:val="left" w:pos="284"/>
          <w:tab w:val="num" w:pos="567"/>
        </w:tabs>
        <w:spacing w:line="300" w:lineRule="exact"/>
        <w:ind w:left="0" w:firstLine="0"/>
        <w:jc w:val="both"/>
        <w:rPr>
          <w:rFonts w:ascii="Times New Roman" w:hAnsi="Times New Roman"/>
          <w:sz w:val="22"/>
          <w:szCs w:val="22"/>
          <w:lang w:val="pt-BR"/>
        </w:rPr>
      </w:pPr>
      <w:bookmarkStart w:id="433" w:name="_DV_C2"/>
      <w:r w:rsidRPr="00C8412D">
        <w:rPr>
          <w:rFonts w:ascii="Times New Roman" w:hAnsi="Times New Roman"/>
          <w:sz w:val="22"/>
          <w:szCs w:val="22"/>
          <w:u w:val="single"/>
          <w:lang w:val="pt-BR"/>
        </w:rPr>
        <w:t>Política Econômica do Governo Federal</w:t>
      </w:r>
      <w:bookmarkStart w:id="434" w:name="_DV_C3"/>
      <w:bookmarkEnd w:id="433"/>
      <w:r w:rsidRPr="00C8412D">
        <w:rPr>
          <w:rFonts w:ascii="Times New Roman" w:hAnsi="Times New Roman"/>
          <w:sz w:val="22"/>
          <w:szCs w:val="22"/>
          <w:lang w:val="pt-BR"/>
        </w:rPr>
        <w:t>:</w:t>
      </w:r>
      <w:r w:rsidR="00985867" w:rsidRPr="00C8412D">
        <w:rPr>
          <w:rFonts w:ascii="Times New Roman" w:hAnsi="Times New Roman"/>
          <w:sz w:val="22"/>
          <w:szCs w:val="22"/>
          <w:lang w:val="pt-BR"/>
        </w:rPr>
        <w:t xml:space="preserve"> </w:t>
      </w:r>
      <w:r w:rsidRPr="00C8412D">
        <w:rPr>
          <w:rFonts w:ascii="Times New Roman" w:hAnsi="Times New Roman"/>
          <w:sz w:val="22"/>
          <w:szCs w:val="22"/>
          <w:lang w:val="pt-BR"/>
        </w:rPr>
        <w:t>A economia brasileira tem sido marcada por frequentes e, por vezes, significativas intervenções do Governo Federal, que modificam as políticas monetárias, de crédito, fiscal e outras para influenciar a economia do Brasil.</w:t>
      </w:r>
      <w:bookmarkStart w:id="435" w:name="_DV_C4"/>
      <w:bookmarkEnd w:id="434"/>
    </w:p>
    <w:p w14:paraId="2E8B0EA0" w14:textId="77777777" w:rsidR="00E06A4A" w:rsidRPr="00C8412D" w:rsidRDefault="00E06A4A">
      <w:pPr>
        <w:pStyle w:val="PargrafodaLista"/>
        <w:tabs>
          <w:tab w:val="num" w:pos="567"/>
        </w:tabs>
        <w:spacing w:line="300" w:lineRule="exact"/>
        <w:ind w:left="0"/>
        <w:rPr>
          <w:sz w:val="22"/>
          <w:szCs w:val="22"/>
        </w:rPr>
      </w:pPr>
    </w:p>
    <w:p w14:paraId="27BCCCBE" w14:textId="77777777" w:rsidR="00E06A4A" w:rsidRPr="00C8412D" w:rsidRDefault="00E06A4A">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As ações do Governo Federal para controlar a inflação e efetuar outras políticas, envolveram no passado, controle de salários e preços, desvalorização da moeda, controles no fluxo de capital e determinados limites sobre as </w:t>
      </w:r>
      <w:r w:rsidRPr="00C8412D">
        <w:rPr>
          <w:rFonts w:ascii="Times New Roman" w:hAnsi="Times New Roman"/>
          <w:sz w:val="22"/>
          <w:szCs w:val="22"/>
          <w:lang w:val="pt-BR"/>
        </w:rPr>
        <w:lastRenderedPageBreak/>
        <w:t>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435"/>
    </w:p>
    <w:p w14:paraId="11076CD8" w14:textId="77777777" w:rsidR="00E06A4A" w:rsidRPr="00C8412D" w:rsidRDefault="00E06A4A">
      <w:pPr>
        <w:tabs>
          <w:tab w:val="left" w:pos="284"/>
        </w:tabs>
        <w:spacing w:line="300" w:lineRule="exact"/>
        <w:jc w:val="both"/>
        <w:rPr>
          <w:rFonts w:ascii="Times New Roman" w:hAnsi="Times New Roman"/>
          <w:sz w:val="22"/>
          <w:szCs w:val="22"/>
          <w:lang w:val="pt-BR"/>
        </w:rPr>
      </w:pPr>
    </w:p>
    <w:p w14:paraId="64E74972"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36" w:name="_DV_C5"/>
      <w:r w:rsidRPr="00C8412D">
        <w:rPr>
          <w:rFonts w:ascii="Times New Roman" w:hAnsi="Times New Roman"/>
          <w:sz w:val="22"/>
          <w:szCs w:val="22"/>
          <w:lang w:val="pt-BR"/>
        </w:rPr>
        <w:t>• variação nas taxas de câmbio;</w:t>
      </w:r>
      <w:bookmarkEnd w:id="436"/>
    </w:p>
    <w:p w14:paraId="17F99659"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37" w:name="_DV_C6"/>
      <w:r w:rsidRPr="00C8412D">
        <w:rPr>
          <w:rFonts w:ascii="Times New Roman" w:hAnsi="Times New Roman"/>
          <w:sz w:val="22"/>
          <w:szCs w:val="22"/>
          <w:lang w:val="pt-BR"/>
        </w:rPr>
        <w:t>• controle de câmbio;</w:t>
      </w:r>
      <w:bookmarkEnd w:id="437"/>
    </w:p>
    <w:p w14:paraId="5D099871"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38" w:name="_DV_C7"/>
      <w:r w:rsidRPr="00C8412D">
        <w:rPr>
          <w:rFonts w:ascii="Times New Roman" w:hAnsi="Times New Roman"/>
          <w:sz w:val="22"/>
          <w:szCs w:val="22"/>
          <w:lang w:val="pt-BR"/>
        </w:rPr>
        <w:t>• índices de inflação;</w:t>
      </w:r>
      <w:bookmarkEnd w:id="438"/>
    </w:p>
    <w:p w14:paraId="542A0529"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39" w:name="_DV_C8"/>
      <w:r w:rsidRPr="00C8412D">
        <w:rPr>
          <w:rFonts w:ascii="Times New Roman" w:hAnsi="Times New Roman"/>
          <w:sz w:val="22"/>
          <w:szCs w:val="22"/>
          <w:lang w:val="pt-BR"/>
        </w:rPr>
        <w:t>• flutuações nas taxas de juros;</w:t>
      </w:r>
      <w:bookmarkEnd w:id="439"/>
    </w:p>
    <w:p w14:paraId="6B14D520"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40" w:name="_DV_C9"/>
      <w:r w:rsidRPr="00C8412D">
        <w:rPr>
          <w:rFonts w:ascii="Times New Roman" w:hAnsi="Times New Roman"/>
          <w:sz w:val="22"/>
          <w:szCs w:val="22"/>
          <w:lang w:val="pt-BR"/>
        </w:rPr>
        <w:t>• falta de liquidez nos mercados doméstico, financeiro e de capitais;</w:t>
      </w:r>
      <w:bookmarkEnd w:id="440"/>
    </w:p>
    <w:p w14:paraId="194127A9"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41" w:name="_DV_C10"/>
      <w:r w:rsidRPr="00C8412D">
        <w:rPr>
          <w:rFonts w:ascii="Times New Roman" w:hAnsi="Times New Roman"/>
          <w:sz w:val="22"/>
          <w:szCs w:val="22"/>
          <w:lang w:val="pt-BR"/>
        </w:rPr>
        <w:t>• racionamento de energia elétrica;</w:t>
      </w:r>
      <w:bookmarkEnd w:id="441"/>
    </w:p>
    <w:p w14:paraId="739B3BC2"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42" w:name="_DV_C11"/>
      <w:r w:rsidRPr="00C8412D">
        <w:rPr>
          <w:rFonts w:ascii="Times New Roman" w:hAnsi="Times New Roman"/>
          <w:sz w:val="22"/>
          <w:szCs w:val="22"/>
          <w:lang w:val="pt-BR"/>
        </w:rPr>
        <w:t>• instabilidade de preços;</w:t>
      </w:r>
      <w:bookmarkEnd w:id="442"/>
    </w:p>
    <w:p w14:paraId="2550789D"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43" w:name="_DV_C12"/>
      <w:r w:rsidRPr="00C8412D">
        <w:rPr>
          <w:rFonts w:ascii="Times New Roman" w:hAnsi="Times New Roman"/>
          <w:sz w:val="22"/>
          <w:szCs w:val="22"/>
          <w:lang w:val="pt-BR"/>
        </w:rPr>
        <w:t>• política fiscal e regime tributário; e</w:t>
      </w:r>
      <w:bookmarkEnd w:id="443"/>
    </w:p>
    <w:p w14:paraId="1B2FF1AF"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44" w:name="_DV_C13"/>
      <w:r w:rsidRPr="00C8412D">
        <w:rPr>
          <w:rFonts w:ascii="Times New Roman" w:hAnsi="Times New Roman"/>
          <w:sz w:val="22"/>
          <w:szCs w:val="22"/>
          <w:lang w:val="pt-BR"/>
        </w:rPr>
        <w:t>• medidas de cunho político, social e econômico que ocorram ou possam afetar o País.</w:t>
      </w:r>
      <w:bookmarkEnd w:id="444"/>
    </w:p>
    <w:p w14:paraId="19578777"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445" w:name="_DV_C14"/>
    </w:p>
    <w:p w14:paraId="4DF49F3F" w14:textId="77777777" w:rsidR="00E06A4A" w:rsidRPr="00C8412D" w:rsidRDefault="00E06A4A">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 Emissora não pode prever quais políticas serão adotadas pelo Governo Federal e se essas políticas afetarão negativamente a economia, os negócios ou desempenho financeiro do Patrimônio Separado e por consequência dos CRI</w:t>
      </w:r>
      <w:bookmarkEnd w:id="445"/>
      <w:r w:rsidRPr="00C8412D">
        <w:rPr>
          <w:rFonts w:ascii="Times New Roman" w:hAnsi="Times New Roman"/>
          <w:sz w:val="22"/>
          <w:szCs w:val="22"/>
          <w:lang w:val="pt-BR"/>
        </w:rPr>
        <w:t>.</w:t>
      </w:r>
    </w:p>
    <w:p w14:paraId="3C8E0483" w14:textId="77777777" w:rsidR="00E06A4A" w:rsidRPr="00C8412D" w:rsidRDefault="00E06A4A">
      <w:pPr>
        <w:tabs>
          <w:tab w:val="left" w:pos="284"/>
        </w:tabs>
        <w:spacing w:line="300" w:lineRule="exact"/>
        <w:jc w:val="both"/>
        <w:rPr>
          <w:rFonts w:ascii="Times New Roman" w:hAnsi="Times New Roman"/>
          <w:sz w:val="22"/>
          <w:szCs w:val="22"/>
          <w:lang w:val="pt-BR"/>
        </w:rPr>
      </w:pPr>
    </w:p>
    <w:p w14:paraId="2F4FDA27" w14:textId="098BBAA8" w:rsidR="00E06A4A" w:rsidRPr="00C8412D" w:rsidRDefault="00E06A4A" w:rsidP="00B20583">
      <w:pPr>
        <w:numPr>
          <w:ilvl w:val="0"/>
          <w:numId w:val="5"/>
        </w:numPr>
        <w:tabs>
          <w:tab w:val="clear" w:pos="720"/>
          <w:tab w:val="left" w:pos="284"/>
          <w:tab w:val="num" w:pos="567"/>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 xml:space="preserve">Riscos decorrentes do setor imobiliário: </w:t>
      </w:r>
      <w:r w:rsidRPr="00C8412D">
        <w:rPr>
          <w:rFonts w:ascii="Times New Roman" w:hAnsi="Times New Roman"/>
          <w:sz w:val="22"/>
          <w:szCs w:val="22"/>
          <w:lang w:val="pt-BR"/>
        </w:rPr>
        <w:t>A indústria de construção civil e incorporação imobiliária é cíclica e significativamente influenciada por mudanças nas condições econômicas gerais e locais, tais como: (i) níveis de emprego;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crescimento populacional; (</w:t>
      </w:r>
      <w:proofErr w:type="spellStart"/>
      <w:r w:rsidRPr="00C8412D">
        <w:rPr>
          <w:rFonts w:ascii="Times New Roman" w:hAnsi="Times New Roman"/>
          <w:sz w:val="22"/>
          <w:szCs w:val="22"/>
          <w:lang w:val="pt-BR"/>
        </w:rPr>
        <w:t>iii</w:t>
      </w:r>
      <w:proofErr w:type="spellEnd"/>
      <w:r w:rsidRPr="00C8412D">
        <w:rPr>
          <w:rFonts w:ascii="Times New Roman" w:hAnsi="Times New Roman"/>
          <w:sz w:val="22"/>
          <w:szCs w:val="22"/>
          <w:lang w:val="pt-BR"/>
        </w:rPr>
        <w:t>) confiança do consumidor e estabilidade dos níveis de renda; (</w:t>
      </w:r>
      <w:proofErr w:type="spellStart"/>
      <w:r w:rsidRPr="00C8412D">
        <w:rPr>
          <w:rFonts w:ascii="Times New Roman" w:hAnsi="Times New Roman"/>
          <w:sz w:val="22"/>
          <w:szCs w:val="22"/>
          <w:lang w:val="pt-BR"/>
        </w:rPr>
        <w:t>iv</w:t>
      </w:r>
      <w:proofErr w:type="spellEnd"/>
      <w:r w:rsidRPr="00C8412D">
        <w:rPr>
          <w:rFonts w:ascii="Times New Roman" w:hAnsi="Times New Roman"/>
          <w:sz w:val="22"/>
          <w:szCs w:val="22"/>
          <w:lang w:val="pt-BR"/>
        </w:rPr>
        <w:t>) disponibilidade de financiamento para aquisição de áreas de terrenos residenciais; (v) disponibilidade de empréstimos para construção e aquisição de imóveis; (vi) disponibilidade de propriedades para locação e venda; e (</w:t>
      </w:r>
      <w:proofErr w:type="spellStart"/>
      <w:r w:rsidRPr="00C8412D">
        <w:rPr>
          <w:rFonts w:ascii="Times New Roman" w:hAnsi="Times New Roman"/>
          <w:sz w:val="22"/>
          <w:szCs w:val="22"/>
          <w:lang w:val="pt-BR"/>
        </w:rPr>
        <w:t>vii</w:t>
      </w:r>
      <w:proofErr w:type="spellEnd"/>
      <w:r w:rsidRPr="00C8412D">
        <w:rPr>
          <w:rFonts w:ascii="Times New Roman" w:hAnsi="Times New Roman"/>
          <w:sz w:val="22"/>
          <w:szCs w:val="22"/>
          <w:lang w:val="pt-BR"/>
        </w:rPr>
        <w:t xml:space="preserve">) condições de revenda no mercado imobiliário. Ainda, o valor de mercado de terrenos não incorporados, lotes a construir e unidades disponíveis em estoque poderá flutuar significativamente como resultado das mudanças nas condições econômicas e no mercado imobiliário. Assim, caso ocorram mudanças adversas significativas nas condições econômicas ou do mercado imobiliário, a Cedente e/ou os Fiadores poderão encontrar dificuldades em honrar suas obrigações previstas no Contrato de Cessão. Em 2008, a crise financeira mundial impactou negativamente o PIB brasileiro, resultando em uma diminuição tanto no número de empreendimentos lançados quanto na taxa de vendas das unidades no setor imobiliário. A volatilidade do mercado financeiro mundial tem sido extraordinária e sem precedentes desde setembro de 2008, sendo sua consequência imprevisível. A continuação ou o agravamento destas condições econômicas podem ter efeito negativo nos negócios da Cedente e/ou dos Fiadores. Os CRI não </w:t>
      </w:r>
      <w:del w:id="446" w:author="Hugo Alves Richard" w:date="2016-11-24T18:55:00Z">
        <w:r w:rsidRPr="00C8412D" w:rsidDel="003B205C">
          <w:rPr>
            <w:rFonts w:ascii="Times New Roman" w:hAnsi="Times New Roman"/>
            <w:sz w:val="22"/>
            <w:szCs w:val="22"/>
            <w:lang w:val="pt-BR"/>
          </w:rPr>
          <w:delText xml:space="preserve">assegura </w:delText>
        </w:r>
      </w:del>
      <w:ins w:id="447" w:author="Hugo Alves Richard" w:date="2016-11-24T18:55:00Z">
        <w:r w:rsidR="003B205C">
          <w:rPr>
            <w:rFonts w:ascii="Times New Roman" w:hAnsi="Times New Roman"/>
            <w:sz w:val="22"/>
            <w:szCs w:val="22"/>
            <w:lang w:val="pt-BR"/>
          </w:rPr>
          <w:t>asseguram</w:t>
        </w:r>
        <w:r w:rsidR="003B205C" w:rsidRPr="00C8412D">
          <w:rPr>
            <w:rFonts w:ascii="Times New Roman" w:hAnsi="Times New Roman"/>
            <w:sz w:val="22"/>
            <w:szCs w:val="22"/>
            <w:lang w:val="pt-BR"/>
          </w:rPr>
          <w:t xml:space="preserve"> </w:t>
        </w:r>
      </w:ins>
      <w:r w:rsidRPr="00C8412D">
        <w:rPr>
          <w:rFonts w:ascii="Times New Roman" w:hAnsi="Times New Roman"/>
          <w:sz w:val="22"/>
          <w:szCs w:val="22"/>
          <w:lang w:val="pt-BR"/>
        </w:rPr>
        <w:t>aos seus titulares qualquer direito sobre os imóveis vinculados à Escritura de Compromisso Compra e Venda, nem mesmo o direito de retê-los em caso de qualquer inadimplemento das obrigações decorrentes dos CRI por parte da Emissora.</w:t>
      </w:r>
    </w:p>
    <w:p w14:paraId="2570C55D" w14:textId="77777777" w:rsidR="00E06A4A" w:rsidRPr="00C8412D" w:rsidRDefault="00E06A4A">
      <w:pPr>
        <w:tabs>
          <w:tab w:val="left" w:pos="284"/>
        </w:tabs>
        <w:spacing w:line="300" w:lineRule="exact"/>
        <w:jc w:val="both"/>
        <w:rPr>
          <w:rFonts w:ascii="Times New Roman" w:hAnsi="Times New Roman"/>
          <w:sz w:val="22"/>
          <w:szCs w:val="22"/>
          <w:lang w:val="pt-BR"/>
        </w:rPr>
      </w:pPr>
    </w:p>
    <w:p w14:paraId="7250474A" w14:textId="77777777" w:rsidR="00E06A4A" w:rsidRPr="00C8412D" w:rsidRDefault="00E06A4A" w:rsidP="00B20583">
      <w:pPr>
        <w:numPr>
          <w:ilvl w:val="0"/>
          <w:numId w:val="5"/>
        </w:numPr>
        <w:tabs>
          <w:tab w:val="clear" w:pos="720"/>
          <w:tab w:val="left" w:pos="284"/>
          <w:tab w:val="num" w:pos="567"/>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Riscos Financeiros</w:t>
      </w:r>
      <w:r w:rsidRPr="00C8412D">
        <w:rPr>
          <w:rFonts w:ascii="Times New Roman" w:hAnsi="Times New Roman"/>
          <w:sz w:val="22"/>
          <w:szCs w:val="22"/>
          <w:lang w:val="pt-BR"/>
        </w:rPr>
        <w:t xml:space="preserve">: Há três espécies de riscos financeiros geralmente identificados em operações de securitização no mercado brasileiro: (i) riscos decorrentes de possíveis descompassos entre as taxas de </w:t>
      </w:r>
      <w:r w:rsidRPr="00C8412D">
        <w:rPr>
          <w:rFonts w:ascii="Times New Roman" w:hAnsi="Times New Roman"/>
          <w:sz w:val="22"/>
          <w:szCs w:val="22"/>
          <w:lang w:val="pt-BR"/>
        </w:rPr>
        <w:lastRenderedPageBreak/>
        <w:t>remuneração de ativos e passivos;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risco de insuficiência de garantia por acúmulo de atrasos ou perdas; e (</w:t>
      </w:r>
      <w:proofErr w:type="spellStart"/>
      <w:r w:rsidRPr="00C8412D">
        <w:rPr>
          <w:rFonts w:ascii="Times New Roman" w:hAnsi="Times New Roman"/>
          <w:sz w:val="22"/>
          <w:szCs w:val="22"/>
          <w:lang w:val="pt-BR"/>
        </w:rPr>
        <w:t>iii</w:t>
      </w:r>
      <w:proofErr w:type="spellEnd"/>
      <w:r w:rsidRPr="00C8412D">
        <w:rPr>
          <w:rFonts w:ascii="Times New Roman" w:hAnsi="Times New Roman"/>
          <w:sz w:val="22"/>
          <w:szCs w:val="22"/>
          <w:lang w:val="pt-BR"/>
        </w:rPr>
        <w:t>) risco de falta de liquidez</w:t>
      </w:r>
    </w:p>
    <w:p w14:paraId="0CCBDF2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43D1CB6" w14:textId="77777777" w:rsidR="00651B35" w:rsidRPr="00C8412D" w:rsidRDefault="00651B35" w:rsidP="00B20583">
      <w:pPr>
        <w:numPr>
          <w:ilvl w:val="0"/>
          <w:numId w:val="5"/>
        </w:numPr>
        <w:tabs>
          <w:tab w:val="clear" w:pos="720"/>
          <w:tab w:val="left" w:pos="284"/>
          <w:tab w:val="num" w:pos="567"/>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Demais Riscos</w:t>
      </w:r>
      <w:r w:rsidRPr="00C8412D">
        <w:rPr>
          <w:rFonts w:ascii="Times New Roman" w:hAnsi="Times New Roman"/>
          <w:sz w:val="22"/>
          <w:szCs w:val="22"/>
          <w:lang w:val="pt-BR"/>
        </w:rPr>
        <w:t>: Os CRI também poderão estar sujeitos a outros riscos advindos de motivos alheios ou exógenos, tais como moratória, guerras, revoluções, mudanças nas regras aplicáveis aos CRI, alteração na política econômica, decisões judiciais etc.</w:t>
      </w:r>
    </w:p>
    <w:p w14:paraId="37832C6A"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bookmarkStart w:id="448" w:name="_Toc161226109"/>
      <w:bookmarkStart w:id="449" w:name="_Toc163704820"/>
      <w:bookmarkStart w:id="450" w:name="_Toc165278447"/>
      <w:bookmarkStart w:id="451" w:name="_Toc169690866"/>
      <w:bookmarkStart w:id="452" w:name="_Toc241983082"/>
      <w:bookmarkStart w:id="453" w:name="_Toc266295741"/>
    </w:p>
    <w:p w14:paraId="3E4B9E1F" w14:textId="77777777" w:rsidR="00651B35" w:rsidRPr="00C8412D" w:rsidRDefault="00651B35">
      <w:pPr>
        <w:pStyle w:val="Ttulo2"/>
        <w:tabs>
          <w:tab w:val="left" w:pos="284"/>
        </w:tabs>
        <w:spacing w:line="300" w:lineRule="exact"/>
        <w:rPr>
          <w:rFonts w:ascii="Times New Roman" w:hAnsi="Times New Roman"/>
          <w:b w:val="0"/>
          <w:bCs w:val="0"/>
          <w:sz w:val="22"/>
          <w:szCs w:val="22"/>
          <w:u w:val="single"/>
        </w:rPr>
      </w:pPr>
      <w:bookmarkStart w:id="454" w:name="_Toc299444362"/>
      <w:bookmarkStart w:id="455" w:name="_Toc299707274"/>
      <w:bookmarkStart w:id="456" w:name="_Toc449709478"/>
      <w:r w:rsidRPr="00C8412D">
        <w:rPr>
          <w:rFonts w:ascii="Times New Roman" w:hAnsi="Times New Roman"/>
          <w:sz w:val="22"/>
          <w:szCs w:val="22"/>
        </w:rPr>
        <w:t>CLÁUSULA VIGÉSIMA - CLASSIFICAÇÃO DE RISCO</w:t>
      </w:r>
      <w:bookmarkEnd w:id="448"/>
      <w:bookmarkEnd w:id="449"/>
      <w:bookmarkEnd w:id="450"/>
      <w:bookmarkEnd w:id="451"/>
      <w:bookmarkEnd w:id="452"/>
      <w:bookmarkEnd w:id="453"/>
      <w:bookmarkEnd w:id="454"/>
      <w:bookmarkEnd w:id="455"/>
      <w:bookmarkEnd w:id="456"/>
    </w:p>
    <w:p w14:paraId="75FDED44" w14:textId="77777777" w:rsidR="00651B35" w:rsidRPr="00C8412D" w:rsidRDefault="00651B35">
      <w:pPr>
        <w:tabs>
          <w:tab w:val="left" w:pos="284"/>
        </w:tabs>
        <w:spacing w:line="300" w:lineRule="exact"/>
        <w:rPr>
          <w:rFonts w:ascii="Times New Roman" w:hAnsi="Times New Roman"/>
          <w:b/>
          <w:bCs/>
          <w:sz w:val="22"/>
          <w:szCs w:val="22"/>
          <w:lang w:val="pt-BR"/>
        </w:rPr>
      </w:pPr>
    </w:p>
    <w:p w14:paraId="29843A0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20.1.</w:t>
      </w:r>
      <w:r w:rsidRPr="00C8412D">
        <w:rPr>
          <w:rFonts w:ascii="Times New Roman" w:hAnsi="Times New Roman"/>
          <w:sz w:val="22"/>
          <w:szCs w:val="22"/>
          <w:lang w:val="pt-BR"/>
        </w:rPr>
        <w:tab/>
      </w:r>
      <w:r w:rsidR="006731C2" w:rsidRPr="00C8412D">
        <w:rPr>
          <w:rFonts w:ascii="Times New Roman" w:hAnsi="Times New Roman"/>
          <w:sz w:val="22"/>
          <w:szCs w:val="22"/>
          <w:u w:val="single"/>
          <w:lang w:val="pt-BR"/>
        </w:rPr>
        <w:t>Ausência de Classificação de Risco</w:t>
      </w:r>
      <w:r w:rsidR="006731C2" w:rsidRPr="00C8412D">
        <w:rPr>
          <w:rFonts w:ascii="Times New Roman" w:hAnsi="Times New Roman"/>
          <w:sz w:val="22"/>
          <w:szCs w:val="22"/>
          <w:lang w:val="pt-BR"/>
        </w:rPr>
        <w:t xml:space="preserve">: </w:t>
      </w:r>
      <w:r w:rsidRPr="00C8412D">
        <w:rPr>
          <w:rFonts w:ascii="Times New Roman" w:hAnsi="Times New Roman"/>
          <w:sz w:val="22"/>
          <w:szCs w:val="22"/>
          <w:lang w:val="pt-BR"/>
        </w:rPr>
        <w:t>Os CRI objeto desta emissão não serão objeto de análise de classificação de risco.</w:t>
      </w:r>
    </w:p>
    <w:p w14:paraId="50B2B672" w14:textId="77777777" w:rsidR="00651B35" w:rsidRPr="00C8412D" w:rsidRDefault="00651B35">
      <w:pPr>
        <w:tabs>
          <w:tab w:val="left" w:pos="284"/>
        </w:tabs>
        <w:spacing w:line="300" w:lineRule="exact"/>
        <w:jc w:val="both"/>
        <w:rPr>
          <w:rFonts w:ascii="Times New Roman" w:hAnsi="Times New Roman"/>
          <w:sz w:val="22"/>
          <w:szCs w:val="22"/>
          <w:lang w:val="pt-BR"/>
        </w:rPr>
      </w:pPr>
      <w:bookmarkStart w:id="457" w:name="_DV_M335"/>
      <w:bookmarkStart w:id="458" w:name="_DV_M337"/>
      <w:bookmarkStart w:id="459" w:name="_DV_M338"/>
      <w:bookmarkStart w:id="460" w:name="_DV_M339"/>
      <w:bookmarkStart w:id="461" w:name="_DV_M340"/>
      <w:bookmarkStart w:id="462" w:name="_DV_M341"/>
      <w:bookmarkStart w:id="463" w:name="_DV_M342"/>
      <w:bookmarkEnd w:id="457"/>
      <w:bookmarkEnd w:id="458"/>
      <w:bookmarkEnd w:id="459"/>
      <w:bookmarkEnd w:id="460"/>
      <w:bookmarkEnd w:id="461"/>
      <w:bookmarkEnd w:id="462"/>
      <w:bookmarkEnd w:id="463"/>
    </w:p>
    <w:p w14:paraId="730E0B14" w14:textId="77777777" w:rsidR="00651B35" w:rsidRPr="00C8412D" w:rsidRDefault="00651B35">
      <w:pPr>
        <w:pStyle w:val="Ttulo2"/>
        <w:tabs>
          <w:tab w:val="left" w:pos="284"/>
        </w:tabs>
        <w:spacing w:line="300" w:lineRule="exact"/>
        <w:rPr>
          <w:rFonts w:ascii="Times New Roman" w:hAnsi="Times New Roman"/>
          <w:sz w:val="22"/>
          <w:szCs w:val="22"/>
        </w:rPr>
      </w:pPr>
      <w:bookmarkStart w:id="464" w:name="_Toc241983083"/>
      <w:bookmarkStart w:id="465" w:name="_Toc266295743"/>
      <w:bookmarkStart w:id="466" w:name="_Toc299444363"/>
      <w:bookmarkStart w:id="467" w:name="_Toc299707275"/>
      <w:bookmarkStart w:id="468" w:name="_Toc449709479"/>
      <w:bookmarkStart w:id="469" w:name="_Toc41728607"/>
      <w:bookmarkStart w:id="470" w:name="_Toc532964159"/>
      <w:r w:rsidRPr="00C8412D">
        <w:rPr>
          <w:rFonts w:ascii="Times New Roman" w:hAnsi="Times New Roman"/>
          <w:sz w:val="22"/>
          <w:szCs w:val="22"/>
        </w:rPr>
        <w:t>CLÁUSULA VIGÉSIMA PRIMEIRA - ARBITRAGEM</w:t>
      </w:r>
      <w:bookmarkEnd w:id="464"/>
      <w:bookmarkEnd w:id="465"/>
      <w:bookmarkEnd w:id="466"/>
      <w:bookmarkEnd w:id="467"/>
      <w:bookmarkEnd w:id="468"/>
    </w:p>
    <w:p w14:paraId="7CCBEC08" w14:textId="77777777" w:rsidR="00651B35" w:rsidRPr="00C8412D" w:rsidRDefault="00651B35">
      <w:pPr>
        <w:pStyle w:val="BodyText21"/>
        <w:tabs>
          <w:tab w:val="left" w:pos="284"/>
        </w:tabs>
        <w:spacing w:line="300" w:lineRule="exact"/>
        <w:rPr>
          <w:b/>
          <w:bCs/>
          <w:sz w:val="22"/>
          <w:szCs w:val="22"/>
        </w:rPr>
      </w:pPr>
    </w:p>
    <w:bookmarkEnd w:id="469"/>
    <w:bookmarkEnd w:id="470"/>
    <w:p w14:paraId="362AF328"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21.1.</w:t>
      </w:r>
      <w:r w:rsidRPr="00C8412D">
        <w:rPr>
          <w:rFonts w:ascii="Times New Roman" w:hAnsi="Times New Roman"/>
          <w:sz w:val="22"/>
          <w:szCs w:val="22"/>
          <w:lang w:val="pt-BR"/>
        </w:rPr>
        <w:tab/>
      </w:r>
      <w:r w:rsidR="006731C2" w:rsidRPr="00C8412D">
        <w:rPr>
          <w:rFonts w:ascii="Times New Roman" w:hAnsi="Times New Roman"/>
          <w:sz w:val="22"/>
          <w:szCs w:val="22"/>
          <w:u w:val="single"/>
          <w:lang w:val="pt-BR"/>
        </w:rPr>
        <w:t>Regência</w:t>
      </w:r>
      <w:r w:rsidR="006731C2" w:rsidRPr="00C8412D">
        <w:rPr>
          <w:rFonts w:ascii="Times New Roman" w:hAnsi="Times New Roman"/>
          <w:sz w:val="22"/>
          <w:szCs w:val="22"/>
          <w:lang w:val="pt-BR"/>
        </w:rPr>
        <w:t xml:space="preserve">: </w:t>
      </w:r>
      <w:r w:rsidRPr="00C8412D">
        <w:rPr>
          <w:rFonts w:ascii="Times New Roman" w:hAnsi="Times New Roman"/>
          <w:sz w:val="22"/>
          <w:szCs w:val="22"/>
          <w:lang w:val="pt-BR"/>
        </w:rPr>
        <w:t>Os termos e condições deste Termo devem ser interpretados de acordo com a legislação vigente na República Federativa do Brasil.</w:t>
      </w:r>
    </w:p>
    <w:p w14:paraId="28BF0FF0"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44D32BD3" w14:textId="18D2F2F9"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21.2.</w:t>
      </w:r>
      <w:r w:rsidRPr="00C8412D">
        <w:rPr>
          <w:rFonts w:ascii="Times New Roman" w:hAnsi="Times New Roman"/>
          <w:sz w:val="22"/>
          <w:szCs w:val="22"/>
          <w:lang w:val="pt-BR"/>
        </w:rPr>
        <w:tab/>
      </w:r>
      <w:r w:rsidR="00666335" w:rsidRPr="00C8412D">
        <w:rPr>
          <w:rFonts w:ascii="Times New Roman" w:hAnsi="Times New Roman"/>
          <w:sz w:val="22"/>
          <w:szCs w:val="22"/>
          <w:u w:val="single"/>
          <w:lang w:val="pt-BR"/>
        </w:rPr>
        <w:t>Cláusula Compromissória</w:t>
      </w:r>
      <w:r w:rsidR="006731C2" w:rsidRPr="00C8412D">
        <w:rPr>
          <w:rFonts w:ascii="Times New Roman" w:hAnsi="Times New Roman"/>
          <w:sz w:val="22"/>
          <w:szCs w:val="22"/>
          <w:lang w:val="pt-BR"/>
        </w:rPr>
        <w:t xml:space="preserve">: </w:t>
      </w:r>
      <w:r w:rsidR="00666335" w:rsidRPr="00C8412D">
        <w:rPr>
          <w:rFonts w:ascii="Times New Roman" w:hAnsi="Times New Roman"/>
          <w:sz w:val="22"/>
          <w:szCs w:val="22"/>
          <w:lang w:val="pt-BR"/>
        </w:rPr>
        <w:t>Toda e q</w:t>
      </w:r>
      <w:r w:rsidRPr="00C8412D">
        <w:rPr>
          <w:rFonts w:ascii="Times New Roman" w:hAnsi="Times New Roman"/>
          <w:sz w:val="22"/>
          <w:szCs w:val="22"/>
          <w:lang w:val="pt-BR"/>
        </w:rPr>
        <w:t xml:space="preserve">ualquer disputa, conflito, controvérsia ou reclamação oriunda ou relativa a este Termo, </w:t>
      </w:r>
      <w:r w:rsidR="00666335" w:rsidRPr="00C8412D">
        <w:rPr>
          <w:rFonts w:ascii="Times New Roman" w:hAnsi="Times New Roman"/>
          <w:sz w:val="22"/>
          <w:szCs w:val="22"/>
          <w:lang w:val="pt-BR"/>
        </w:rPr>
        <w:t xml:space="preserve">direta ou indiretamente, </w:t>
      </w:r>
      <w:r w:rsidRPr="00C8412D">
        <w:rPr>
          <w:rFonts w:ascii="Times New Roman" w:hAnsi="Times New Roman"/>
          <w:sz w:val="22"/>
          <w:szCs w:val="22"/>
          <w:lang w:val="pt-BR"/>
        </w:rPr>
        <w:t>inclusive quanto ao seu cumprimento, execução e interpretação de seus termos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Disputa</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será resolvida </w:t>
      </w:r>
      <w:r w:rsidR="00666335" w:rsidRPr="00C8412D">
        <w:rPr>
          <w:rFonts w:ascii="Times New Roman" w:hAnsi="Times New Roman"/>
          <w:sz w:val="22"/>
          <w:szCs w:val="22"/>
          <w:lang w:val="pt-BR"/>
        </w:rPr>
        <w:t xml:space="preserve">exclusivamente </w:t>
      </w:r>
      <w:r w:rsidRPr="00C8412D">
        <w:rPr>
          <w:rFonts w:ascii="Times New Roman" w:hAnsi="Times New Roman"/>
          <w:sz w:val="22"/>
          <w:szCs w:val="22"/>
          <w:lang w:val="pt-BR"/>
        </w:rPr>
        <w:t>por arbitragem, de acordo com as disposições adiante.</w:t>
      </w:r>
    </w:p>
    <w:p w14:paraId="74451BFC"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1A4F86B0" w14:textId="6FBFF400"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21.2.1.</w:t>
      </w:r>
      <w:r w:rsidRPr="00C8412D">
        <w:rPr>
          <w:rFonts w:ascii="Times New Roman" w:hAnsi="Times New Roman"/>
          <w:sz w:val="22"/>
          <w:szCs w:val="22"/>
          <w:lang w:val="pt-BR"/>
        </w:rPr>
        <w:tab/>
        <w:t>A arbitragem será administrada pelo Centro de Mediação e Arbitragem da Câmara de Comércio Brasil – Canadá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CCBC</w:t>
      </w:r>
      <w:r w:rsidR="00DA219E" w:rsidRPr="00C8412D">
        <w:rPr>
          <w:rFonts w:ascii="Times New Roman" w:hAnsi="Times New Roman"/>
          <w:sz w:val="22"/>
          <w:szCs w:val="22"/>
          <w:lang w:val="pt-BR"/>
        </w:rPr>
        <w:t>"</w:t>
      </w:r>
      <w:r w:rsidRPr="00C8412D">
        <w:rPr>
          <w:rFonts w:ascii="Times New Roman" w:hAnsi="Times New Roman"/>
          <w:sz w:val="22"/>
          <w:szCs w:val="22"/>
          <w:lang w:val="pt-BR"/>
        </w:rPr>
        <w:t>) de acordo com o Regulamento de Arbitragem da CCBC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Regulamento da Câmara</w:t>
      </w:r>
      <w:r w:rsidR="00DA219E" w:rsidRPr="00C8412D">
        <w:rPr>
          <w:rFonts w:ascii="Times New Roman" w:hAnsi="Times New Roman"/>
          <w:sz w:val="22"/>
          <w:szCs w:val="22"/>
          <w:lang w:val="pt-BR"/>
        </w:rPr>
        <w:t>"</w:t>
      </w:r>
      <w:r w:rsidRPr="00C8412D">
        <w:rPr>
          <w:rFonts w:ascii="Times New Roman" w:hAnsi="Times New Roman"/>
          <w:sz w:val="22"/>
          <w:szCs w:val="22"/>
          <w:lang w:val="pt-BR"/>
        </w:rPr>
        <w:t>), em vigor na data do</w:t>
      </w:r>
      <w:r w:rsidR="00666335" w:rsidRPr="00C8412D">
        <w:rPr>
          <w:rFonts w:ascii="Times New Roman" w:hAnsi="Times New Roman"/>
          <w:sz w:val="22"/>
          <w:szCs w:val="22"/>
          <w:lang w:val="pt-BR"/>
        </w:rPr>
        <w:t xml:space="preserve"> pedido de instauração do procedimento arbitral e com o disposto na Lei nº 9.307 de 23 de setembro de 1996</w:t>
      </w:r>
      <w:r w:rsidRPr="00C8412D">
        <w:rPr>
          <w:rFonts w:ascii="Times New Roman" w:hAnsi="Times New Roman"/>
          <w:sz w:val="22"/>
          <w:szCs w:val="22"/>
          <w:lang w:val="pt-BR"/>
        </w:rPr>
        <w:t>.</w:t>
      </w:r>
    </w:p>
    <w:p w14:paraId="77EED664" w14:textId="77777777" w:rsidR="00651B35" w:rsidRPr="00C8412D" w:rsidRDefault="00651B35">
      <w:pPr>
        <w:widowControl w:val="0"/>
        <w:tabs>
          <w:tab w:val="left" w:pos="284"/>
          <w:tab w:val="left" w:pos="1134"/>
        </w:tabs>
        <w:spacing w:line="300" w:lineRule="exact"/>
        <w:jc w:val="both"/>
        <w:rPr>
          <w:rFonts w:ascii="Times New Roman" w:hAnsi="Times New Roman"/>
          <w:sz w:val="22"/>
          <w:szCs w:val="22"/>
          <w:lang w:val="pt-BR"/>
        </w:rPr>
      </w:pPr>
    </w:p>
    <w:p w14:paraId="20A3ACF8" w14:textId="32009106"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21.2.2.</w:t>
      </w:r>
      <w:r w:rsidRPr="00C8412D">
        <w:rPr>
          <w:rFonts w:ascii="Times New Roman" w:hAnsi="Times New Roman"/>
          <w:sz w:val="22"/>
          <w:szCs w:val="22"/>
          <w:lang w:val="pt-BR"/>
        </w:rPr>
        <w:tab/>
        <w:t>A Disputa será decidida por um tribunal arbitral composto por 3 (três) árbitros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Tribunal Arbitral</w:t>
      </w:r>
      <w:r w:rsidR="00DA219E" w:rsidRPr="00C8412D">
        <w:rPr>
          <w:rFonts w:ascii="Times New Roman" w:hAnsi="Times New Roman"/>
          <w:sz w:val="22"/>
          <w:szCs w:val="22"/>
          <w:lang w:val="pt-BR"/>
        </w:rPr>
        <w:t>"</w:t>
      </w:r>
      <w:r w:rsidRPr="00C8412D">
        <w:rPr>
          <w:rFonts w:ascii="Times New Roman" w:hAnsi="Times New Roman"/>
          <w:sz w:val="22"/>
          <w:szCs w:val="22"/>
          <w:lang w:val="pt-BR"/>
        </w:rPr>
        <w:t>), sendo 1 (um) deles nomeado pela requerente e 1 (um) nomeado pel</w:t>
      </w:r>
      <w:r w:rsidR="00666335" w:rsidRPr="00C8412D">
        <w:rPr>
          <w:rFonts w:ascii="Times New Roman" w:hAnsi="Times New Roman"/>
          <w:sz w:val="22"/>
          <w:szCs w:val="22"/>
          <w:lang w:val="pt-BR"/>
        </w:rPr>
        <w:t>a</w:t>
      </w:r>
      <w:r w:rsidRPr="00C8412D">
        <w:rPr>
          <w:rFonts w:ascii="Times New Roman" w:hAnsi="Times New Roman"/>
          <w:sz w:val="22"/>
          <w:szCs w:val="22"/>
          <w:lang w:val="pt-BR"/>
        </w:rPr>
        <w:t xml:space="preserve"> requerida de acordo com o Regulamento da Câmara. Os árbitros nomeados indicarão, no prazo de 15 (quinze) dias, o terceiro árbitro, que será o Presidente do Tribunal Arbitral, não sendo necessário que ele seja membro do Corpo de Árbitro da CCBC. No caso de uma das Partes não nomear um árbitro</w:t>
      </w:r>
      <w:r w:rsidR="00666335" w:rsidRPr="00C8412D">
        <w:rPr>
          <w:rFonts w:ascii="Times New Roman" w:hAnsi="Times New Roman"/>
          <w:sz w:val="22"/>
          <w:szCs w:val="22"/>
          <w:lang w:val="pt-BR"/>
        </w:rPr>
        <w:t>,</w:t>
      </w:r>
      <w:r w:rsidRPr="00C8412D">
        <w:rPr>
          <w:rFonts w:ascii="Times New Roman" w:hAnsi="Times New Roman"/>
          <w:sz w:val="22"/>
          <w:szCs w:val="22"/>
          <w:lang w:val="pt-BR"/>
        </w:rPr>
        <w:t xml:space="preserve"> ou no caso de os árbitros nomeados por elas não chegarem a um consenso quanto à nomeação do terceiro árbitro dentro do prazo estipulado no Regulamento da Câmara, caberá ao Presidente da CCBC realizar tal nomeação, no prazo máximo de 15 (quinze) dias </w:t>
      </w:r>
      <w:r w:rsidRPr="00C8412D">
        <w:rPr>
          <w:rFonts w:ascii="Times New Roman" w:hAnsi="Times New Roman"/>
          <w:color w:val="000000"/>
          <w:sz w:val="22"/>
          <w:szCs w:val="22"/>
          <w:lang w:val="pt-BR"/>
        </w:rPr>
        <w:t>a contar do pedido, por escrito, de qualquer uma das Partes.</w:t>
      </w:r>
    </w:p>
    <w:p w14:paraId="422F7CA3" w14:textId="77777777"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p>
    <w:p w14:paraId="32CD4B30" w14:textId="17E03AE5"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21.2.3.</w:t>
      </w:r>
      <w:r w:rsidRPr="00C8412D">
        <w:rPr>
          <w:rFonts w:ascii="Times New Roman" w:hAnsi="Times New Roman"/>
          <w:sz w:val="22"/>
          <w:szCs w:val="22"/>
          <w:lang w:val="pt-BR"/>
        </w:rPr>
        <w:tab/>
        <w:t xml:space="preserve">A sede da arbitragem será a Cidade de São Paulo, Brasil, local onde será proferida a sentença arbitral. A arbitragem será </w:t>
      </w:r>
      <w:r w:rsidR="00666335" w:rsidRPr="00C8412D">
        <w:rPr>
          <w:rFonts w:ascii="Times New Roman" w:hAnsi="Times New Roman"/>
          <w:sz w:val="22"/>
          <w:szCs w:val="22"/>
          <w:lang w:val="pt-BR"/>
        </w:rPr>
        <w:t>conduzida em</w:t>
      </w:r>
      <w:r w:rsidRPr="00C8412D">
        <w:rPr>
          <w:rFonts w:ascii="Times New Roman" w:hAnsi="Times New Roman"/>
          <w:sz w:val="22"/>
          <w:szCs w:val="22"/>
          <w:lang w:val="pt-BR"/>
        </w:rPr>
        <w:t xml:space="preserve"> português. O Tribunal Arbitral deverá decidir a Disputa com base na legislação brasileira aplicável, sendo vedado o julgamento por equidade. Qualquer decisão do Tribunal Arbitral deverá ser fundamentada, feita por escrito e vinculativa entre as partes. A sentença parcial e/ou final, e qualquer outra decisão do Tribunal Arbitral, serão finais, definitivas e obrigarão as partes e seus sucessores</w:t>
      </w:r>
      <w:r w:rsidR="00666335" w:rsidRPr="00C8412D">
        <w:rPr>
          <w:rFonts w:ascii="Times New Roman" w:hAnsi="Times New Roman"/>
          <w:sz w:val="22"/>
          <w:szCs w:val="22"/>
          <w:lang w:val="pt-BR"/>
        </w:rPr>
        <w:t xml:space="preserve">, </w:t>
      </w:r>
      <w:r w:rsidR="00666335" w:rsidRPr="00C8412D">
        <w:rPr>
          <w:rFonts w:ascii="Times New Roman" w:hAnsi="Times New Roman"/>
          <w:sz w:val="22"/>
          <w:szCs w:val="22"/>
          <w:lang w:val="pt-BR"/>
        </w:rPr>
        <w:lastRenderedPageBreak/>
        <w:t>não cabendo qualquer recurso contra elas, ressalvados os pedidos de correção e esclarecimentos previstos no art. 30 da Lei nº 9.307/96</w:t>
      </w:r>
      <w:r w:rsidRPr="00C8412D">
        <w:rPr>
          <w:rFonts w:ascii="Times New Roman" w:hAnsi="Times New Roman"/>
          <w:sz w:val="22"/>
          <w:szCs w:val="22"/>
          <w:lang w:val="pt-BR"/>
        </w:rPr>
        <w:t>.</w:t>
      </w:r>
    </w:p>
    <w:p w14:paraId="08CA3F57" w14:textId="77777777"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p>
    <w:p w14:paraId="51ECAA58" w14:textId="38A2B0BE" w:rsidR="00651B35" w:rsidRPr="00C8412D" w:rsidRDefault="00651B35">
      <w:pPr>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21.2.4.</w:t>
      </w:r>
      <w:r w:rsidRPr="00C8412D">
        <w:rPr>
          <w:rFonts w:ascii="Times New Roman" w:hAnsi="Times New Roman"/>
          <w:sz w:val="22"/>
          <w:szCs w:val="22"/>
          <w:lang w:val="pt-BR"/>
        </w:rPr>
        <w:tab/>
      </w:r>
      <w:r w:rsidR="00666335" w:rsidRPr="00C8412D">
        <w:rPr>
          <w:rFonts w:ascii="Times New Roman" w:hAnsi="Times New Roman"/>
          <w:sz w:val="22"/>
          <w:szCs w:val="22"/>
          <w:lang w:val="pt-BR"/>
        </w:rPr>
        <w:t xml:space="preserve">Antes da constituição do Tribunal Arbitral, </w:t>
      </w:r>
      <w:r w:rsidRPr="00C8412D">
        <w:rPr>
          <w:rFonts w:ascii="Times New Roman" w:hAnsi="Times New Roman"/>
          <w:sz w:val="22"/>
          <w:szCs w:val="22"/>
          <w:lang w:val="pt-BR"/>
        </w:rPr>
        <w:t xml:space="preserve">qualquer das Partes poderá </w:t>
      </w:r>
      <w:r w:rsidR="00666335" w:rsidRPr="00C8412D">
        <w:rPr>
          <w:rFonts w:ascii="Times New Roman" w:hAnsi="Times New Roman"/>
          <w:sz w:val="22"/>
          <w:szCs w:val="22"/>
          <w:lang w:val="pt-BR"/>
        </w:rPr>
        <w:t>requerer</w:t>
      </w:r>
      <w:r w:rsidRPr="00C8412D">
        <w:rPr>
          <w:rFonts w:ascii="Times New Roman" w:hAnsi="Times New Roman"/>
          <w:sz w:val="22"/>
          <w:szCs w:val="22"/>
          <w:lang w:val="pt-BR"/>
        </w:rPr>
        <w:t xml:space="preserve"> ao Poder Judiciário</w:t>
      </w:r>
      <w:r w:rsidR="00666335" w:rsidRPr="00C8412D">
        <w:rPr>
          <w:rFonts w:ascii="Times New Roman" w:hAnsi="Times New Roman"/>
          <w:sz w:val="22"/>
          <w:szCs w:val="22"/>
          <w:lang w:val="pt-BR"/>
        </w:rPr>
        <w:t xml:space="preserve"> medidas judiciais</w:t>
      </w:r>
      <w:r w:rsidRPr="00C8412D">
        <w:rPr>
          <w:rFonts w:ascii="Times New Roman" w:hAnsi="Times New Roman"/>
          <w:sz w:val="22"/>
          <w:szCs w:val="22"/>
          <w:lang w:val="pt-BR"/>
        </w:rPr>
        <w:t xml:space="preserve">, unicamente </w:t>
      </w:r>
      <w:r w:rsidR="00666335" w:rsidRPr="00C8412D">
        <w:rPr>
          <w:rFonts w:ascii="Times New Roman" w:hAnsi="Times New Roman"/>
          <w:sz w:val="22"/>
          <w:szCs w:val="22"/>
          <w:lang w:val="pt-BR"/>
        </w:rPr>
        <w:t>para</w:t>
      </w:r>
      <w:r w:rsidRPr="00C8412D">
        <w:rPr>
          <w:rFonts w:ascii="Times New Roman" w:hAnsi="Times New Roman"/>
          <w:sz w:val="22"/>
          <w:szCs w:val="22"/>
          <w:lang w:val="pt-BR"/>
        </w:rPr>
        <w:t xml:space="preserve"> (i) assegurar a instituição da arbitragem,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xml:space="preserve">) obter medidas cautelares ou de urgência para proteção </w:t>
      </w:r>
      <w:r w:rsidR="00666335" w:rsidRPr="00C8412D">
        <w:rPr>
          <w:rFonts w:ascii="Times New Roman" w:hAnsi="Times New Roman"/>
          <w:sz w:val="22"/>
          <w:szCs w:val="22"/>
          <w:lang w:val="pt-BR"/>
        </w:rPr>
        <w:t xml:space="preserve">e conservação </w:t>
      </w:r>
      <w:r w:rsidRPr="00C8412D">
        <w:rPr>
          <w:rFonts w:ascii="Times New Roman" w:hAnsi="Times New Roman"/>
          <w:sz w:val="22"/>
          <w:szCs w:val="22"/>
          <w:lang w:val="pt-BR"/>
        </w:rPr>
        <w:t>de direitos</w:t>
      </w:r>
      <w:r w:rsidR="00666335"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666335" w:rsidRPr="00C8412D">
        <w:rPr>
          <w:rFonts w:ascii="Times New Roman" w:hAnsi="Times New Roman"/>
          <w:sz w:val="22"/>
          <w:szCs w:val="22"/>
          <w:lang w:val="pt-BR"/>
        </w:rPr>
        <w:t xml:space="preserve">com o objetivo de garantir o </w:t>
      </w:r>
      <w:r w:rsidRPr="00C8412D">
        <w:rPr>
          <w:rFonts w:ascii="Times New Roman" w:hAnsi="Times New Roman"/>
          <w:sz w:val="22"/>
          <w:szCs w:val="22"/>
          <w:lang w:val="pt-BR"/>
        </w:rPr>
        <w:t xml:space="preserve">resultado útil da arbitragem, previamente </w:t>
      </w:r>
      <w:r w:rsidR="00666335" w:rsidRPr="00C8412D">
        <w:rPr>
          <w:rFonts w:ascii="Times New Roman" w:hAnsi="Times New Roman"/>
          <w:sz w:val="22"/>
          <w:szCs w:val="22"/>
          <w:lang w:val="pt-BR"/>
        </w:rPr>
        <w:t>a sua</w:t>
      </w:r>
      <w:r w:rsidRPr="00C8412D">
        <w:rPr>
          <w:rFonts w:ascii="Times New Roman" w:hAnsi="Times New Roman"/>
          <w:sz w:val="22"/>
          <w:szCs w:val="22"/>
          <w:lang w:val="pt-BR"/>
        </w:rPr>
        <w:t xml:space="preserve"> instituição, (</w:t>
      </w:r>
      <w:proofErr w:type="spellStart"/>
      <w:r w:rsidRPr="00C8412D">
        <w:rPr>
          <w:rFonts w:ascii="Times New Roman" w:hAnsi="Times New Roman"/>
          <w:sz w:val="22"/>
          <w:szCs w:val="22"/>
          <w:lang w:val="pt-BR"/>
        </w:rPr>
        <w:t>iii</w:t>
      </w:r>
      <w:proofErr w:type="spellEnd"/>
      <w:r w:rsidRPr="00C8412D">
        <w:rPr>
          <w:rFonts w:ascii="Times New Roman" w:hAnsi="Times New Roman"/>
          <w:sz w:val="22"/>
          <w:szCs w:val="22"/>
          <w:lang w:val="pt-BR"/>
        </w:rPr>
        <w:t xml:space="preserve">) </w:t>
      </w:r>
      <w:r w:rsidR="00666335" w:rsidRPr="00C8412D">
        <w:rPr>
          <w:rFonts w:ascii="Times New Roman" w:hAnsi="Times New Roman"/>
          <w:sz w:val="22"/>
          <w:szCs w:val="22"/>
          <w:lang w:val="pt-BR"/>
        </w:rPr>
        <w:t xml:space="preserve">promover a execução específica de </w:t>
      </w:r>
      <w:r w:rsidRPr="00C8412D">
        <w:rPr>
          <w:rFonts w:ascii="Times New Roman" w:hAnsi="Times New Roman"/>
          <w:sz w:val="22"/>
          <w:szCs w:val="22"/>
          <w:lang w:val="pt-BR"/>
        </w:rPr>
        <w:t xml:space="preserve">qualquer obrigação </w:t>
      </w:r>
      <w:r w:rsidR="00666335" w:rsidRPr="00C8412D">
        <w:rPr>
          <w:rFonts w:ascii="Times New Roman" w:hAnsi="Times New Roman"/>
          <w:sz w:val="22"/>
          <w:szCs w:val="22"/>
          <w:lang w:val="pt-BR"/>
        </w:rPr>
        <w:t xml:space="preserve">em razão de seu </w:t>
      </w:r>
      <w:r w:rsidRPr="00C8412D">
        <w:rPr>
          <w:rFonts w:ascii="Times New Roman" w:hAnsi="Times New Roman"/>
          <w:sz w:val="22"/>
          <w:szCs w:val="22"/>
          <w:lang w:val="pt-BR"/>
        </w:rPr>
        <w:t>descumprimento, e (</w:t>
      </w:r>
      <w:proofErr w:type="spellStart"/>
      <w:r w:rsidRPr="00C8412D">
        <w:rPr>
          <w:rFonts w:ascii="Times New Roman" w:hAnsi="Times New Roman"/>
          <w:sz w:val="22"/>
          <w:szCs w:val="22"/>
          <w:lang w:val="pt-BR"/>
        </w:rPr>
        <w:t>iv</w:t>
      </w:r>
      <w:proofErr w:type="spellEnd"/>
      <w:r w:rsidRPr="00C8412D">
        <w:rPr>
          <w:rFonts w:ascii="Times New Roman" w:hAnsi="Times New Roman"/>
          <w:sz w:val="22"/>
          <w:szCs w:val="22"/>
          <w:lang w:val="pt-BR"/>
        </w:rPr>
        <w:t xml:space="preserve">) executar qualquer decisão do Tribunal Arbitral, inclusive, mas não exclusivamente, da sentença arbitral. </w:t>
      </w:r>
      <w:r w:rsidR="00666335" w:rsidRPr="00C8412D">
        <w:rPr>
          <w:rFonts w:ascii="Times New Roman" w:hAnsi="Times New Roman"/>
          <w:color w:val="000000"/>
          <w:sz w:val="22"/>
          <w:szCs w:val="22"/>
          <w:lang w:val="pt-BR"/>
        </w:rPr>
        <w:t>Após a constituição do Tribunal Arbitral, os requerimentos das medidas indicadas no item (</w:t>
      </w:r>
      <w:proofErr w:type="spellStart"/>
      <w:r w:rsidR="00666335" w:rsidRPr="00C8412D">
        <w:rPr>
          <w:rFonts w:ascii="Times New Roman" w:hAnsi="Times New Roman"/>
          <w:color w:val="000000"/>
          <w:sz w:val="22"/>
          <w:szCs w:val="22"/>
          <w:lang w:val="pt-BR"/>
        </w:rPr>
        <w:t>ii</w:t>
      </w:r>
      <w:proofErr w:type="spellEnd"/>
      <w:r w:rsidR="00666335" w:rsidRPr="00C8412D">
        <w:rPr>
          <w:rFonts w:ascii="Times New Roman" w:hAnsi="Times New Roman"/>
          <w:color w:val="000000"/>
          <w:sz w:val="22"/>
          <w:szCs w:val="22"/>
          <w:lang w:val="pt-BR"/>
        </w:rPr>
        <w:t>) deverão ser dirigidos ao Tribunal Arbitral, que poderá, em qualquer hipótese, confirmar ou revogar as medidas cautelares ou de urgência já concedidas pelo Poder Judiciário, a seu exclusivo critério</w:t>
      </w:r>
      <w:r w:rsidRPr="00C8412D">
        <w:rPr>
          <w:rFonts w:ascii="Times New Roman" w:hAnsi="Times New Roman"/>
          <w:sz w:val="22"/>
          <w:szCs w:val="22"/>
          <w:lang w:val="pt-BR"/>
        </w:rPr>
        <w:t xml:space="preserve">. </w:t>
      </w:r>
    </w:p>
    <w:p w14:paraId="7F4FE594" w14:textId="77777777" w:rsidR="00651B35" w:rsidRPr="00C8412D" w:rsidRDefault="00651B35">
      <w:pPr>
        <w:widowControl w:val="0"/>
        <w:tabs>
          <w:tab w:val="left" w:pos="284"/>
          <w:tab w:val="left" w:pos="1134"/>
        </w:tabs>
        <w:spacing w:line="300" w:lineRule="exact"/>
        <w:ind w:left="720"/>
        <w:jc w:val="both"/>
        <w:rPr>
          <w:rFonts w:ascii="Times New Roman" w:hAnsi="Times New Roman"/>
          <w:sz w:val="22"/>
          <w:szCs w:val="22"/>
          <w:lang w:val="pt-BR"/>
        </w:rPr>
      </w:pPr>
    </w:p>
    <w:p w14:paraId="37276962" w14:textId="0A6458B8" w:rsidR="00651B35" w:rsidRPr="00C8412D" w:rsidRDefault="00651B35">
      <w:pPr>
        <w:spacing w:line="300" w:lineRule="exact"/>
        <w:ind w:left="720"/>
        <w:jc w:val="both"/>
        <w:rPr>
          <w:rFonts w:ascii="Times New Roman" w:hAnsi="Times New Roman"/>
          <w:sz w:val="22"/>
          <w:szCs w:val="22"/>
          <w:lang w:val="pt-BR"/>
        </w:rPr>
      </w:pPr>
      <w:r w:rsidRPr="00C8412D">
        <w:rPr>
          <w:rFonts w:ascii="Times New Roman" w:hAnsi="Times New Roman"/>
          <w:sz w:val="22"/>
          <w:szCs w:val="22"/>
          <w:lang w:val="pt-BR"/>
        </w:rPr>
        <w:t>21.2.4.1 As Partes elegem o Foro da Comarca da Capital do Estado de São Paulo como exclusivamente competente para analisar e julgar as questões previstas na cláusula 21.2.4 acima, bem como para qualquer outra medida judicial cabível de acordo com a Lei n.º 9</w:t>
      </w:r>
      <w:r w:rsidR="00666335" w:rsidRPr="00C8412D">
        <w:rPr>
          <w:rFonts w:ascii="Times New Roman" w:hAnsi="Times New Roman"/>
          <w:sz w:val="22"/>
          <w:szCs w:val="22"/>
          <w:lang w:val="pt-BR"/>
        </w:rPr>
        <w:t>.307</w:t>
      </w:r>
      <w:r w:rsidRPr="00C8412D">
        <w:rPr>
          <w:rFonts w:ascii="Times New Roman" w:hAnsi="Times New Roman"/>
          <w:sz w:val="22"/>
          <w:szCs w:val="22"/>
          <w:lang w:val="pt-BR"/>
        </w:rPr>
        <w:t>/96</w:t>
      </w:r>
      <w:r w:rsidR="00666335" w:rsidRPr="00C8412D">
        <w:rPr>
          <w:rFonts w:ascii="Times New Roman" w:hAnsi="Times New Roman"/>
          <w:sz w:val="22"/>
          <w:szCs w:val="22"/>
          <w:lang w:val="pt-BR"/>
        </w:rPr>
        <w:t>,</w:t>
      </w:r>
      <w:r w:rsidR="00666335" w:rsidRPr="00C8412D">
        <w:rPr>
          <w:rFonts w:ascii="Times New Roman" w:hAnsi="Times New Roman"/>
          <w:color w:val="000000"/>
          <w:sz w:val="22"/>
          <w:szCs w:val="22"/>
          <w:lang w:val="pt-BR"/>
        </w:rPr>
        <w:t xml:space="preserve"> renunciando expressamente a qualquer outro foro, por mais especial ou privilegiado que seja</w:t>
      </w:r>
      <w:r w:rsidRPr="00C8412D">
        <w:rPr>
          <w:rFonts w:ascii="Times New Roman" w:hAnsi="Times New Roman"/>
          <w:sz w:val="22"/>
          <w:szCs w:val="22"/>
          <w:lang w:val="pt-BR"/>
        </w:rPr>
        <w:t>.</w:t>
      </w:r>
    </w:p>
    <w:p w14:paraId="7E02AFF0" w14:textId="77777777" w:rsidR="00651B35" w:rsidRPr="00C8412D" w:rsidRDefault="00651B35">
      <w:pPr>
        <w:spacing w:line="300" w:lineRule="exact"/>
        <w:ind w:left="720"/>
        <w:jc w:val="both"/>
        <w:rPr>
          <w:rFonts w:ascii="Times New Roman" w:hAnsi="Times New Roman"/>
          <w:sz w:val="22"/>
          <w:szCs w:val="22"/>
          <w:lang w:val="pt-BR"/>
        </w:rPr>
      </w:pPr>
    </w:p>
    <w:p w14:paraId="48247423" w14:textId="3197ED2A" w:rsidR="00651B35" w:rsidRPr="00C8412D" w:rsidRDefault="00651B35">
      <w:pPr>
        <w:spacing w:line="300" w:lineRule="exact"/>
        <w:ind w:left="720"/>
        <w:jc w:val="both"/>
        <w:rPr>
          <w:rFonts w:ascii="Times New Roman" w:hAnsi="Times New Roman"/>
          <w:sz w:val="22"/>
          <w:szCs w:val="22"/>
          <w:lang w:val="pt-BR"/>
        </w:rPr>
      </w:pPr>
      <w:r w:rsidRPr="00C8412D">
        <w:rPr>
          <w:rFonts w:ascii="Times New Roman" w:hAnsi="Times New Roman"/>
          <w:sz w:val="22"/>
          <w:szCs w:val="22"/>
          <w:lang w:val="pt-BR"/>
        </w:rPr>
        <w:t xml:space="preserve">21.2.4.2 A propositura de qualquer medida judicial prevista nesta cláusula não será considerada como renúncia à cláusula de arbitragem ou à </w:t>
      </w:r>
      <w:r w:rsidR="00666335" w:rsidRPr="00C8412D">
        <w:rPr>
          <w:rFonts w:ascii="Times New Roman" w:hAnsi="Times New Roman"/>
          <w:sz w:val="22"/>
          <w:szCs w:val="22"/>
          <w:lang w:val="pt-BR"/>
        </w:rPr>
        <w:t xml:space="preserve">competência exclusiva </w:t>
      </w:r>
      <w:r w:rsidRPr="00C8412D">
        <w:rPr>
          <w:rFonts w:ascii="Times New Roman" w:hAnsi="Times New Roman"/>
          <w:sz w:val="22"/>
          <w:szCs w:val="22"/>
          <w:lang w:val="pt-BR"/>
        </w:rPr>
        <w:t>do Tribunal Arbitral</w:t>
      </w:r>
      <w:r w:rsidR="00666335" w:rsidRPr="00C8412D">
        <w:rPr>
          <w:rFonts w:ascii="Times New Roman" w:hAnsi="Times New Roman"/>
          <w:sz w:val="22"/>
          <w:szCs w:val="22"/>
          <w:lang w:val="pt-BR"/>
        </w:rPr>
        <w:t xml:space="preserve"> </w:t>
      </w:r>
      <w:del w:id="471" w:author="Hugo Alves Richard" w:date="2016-11-24T18:56:00Z">
        <w:r w:rsidR="00666335" w:rsidRPr="00C8412D" w:rsidDel="003B205C">
          <w:rPr>
            <w:rFonts w:ascii="Times New Roman" w:hAnsi="Times New Roman"/>
            <w:sz w:val="22"/>
            <w:szCs w:val="22"/>
            <w:lang w:val="pt-BR"/>
          </w:rPr>
          <w:delText xml:space="preserve">pare </w:delText>
        </w:r>
      </w:del>
      <w:ins w:id="472" w:author="Hugo Alves Richard" w:date="2016-11-24T18:56:00Z">
        <w:r w:rsidR="003B205C">
          <w:rPr>
            <w:rFonts w:ascii="Times New Roman" w:hAnsi="Times New Roman"/>
            <w:sz w:val="22"/>
            <w:szCs w:val="22"/>
            <w:lang w:val="pt-BR"/>
          </w:rPr>
          <w:t>para</w:t>
        </w:r>
        <w:r w:rsidR="003B205C" w:rsidRPr="00C8412D">
          <w:rPr>
            <w:rFonts w:ascii="Times New Roman" w:hAnsi="Times New Roman"/>
            <w:sz w:val="22"/>
            <w:szCs w:val="22"/>
            <w:lang w:val="pt-BR"/>
          </w:rPr>
          <w:t xml:space="preserve"> </w:t>
        </w:r>
      </w:ins>
      <w:r w:rsidR="00666335" w:rsidRPr="00C8412D">
        <w:rPr>
          <w:rFonts w:ascii="Times New Roman" w:hAnsi="Times New Roman"/>
          <w:sz w:val="22"/>
          <w:szCs w:val="22"/>
          <w:lang w:val="pt-BR"/>
        </w:rPr>
        <w:t>resolver as Disputas</w:t>
      </w:r>
      <w:r w:rsidRPr="00C8412D">
        <w:rPr>
          <w:rFonts w:ascii="Times New Roman" w:hAnsi="Times New Roman"/>
          <w:sz w:val="22"/>
          <w:szCs w:val="22"/>
          <w:lang w:val="pt-BR"/>
        </w:rPr>
        <w:t>.</w:t>
      </w:r>
    </w:p>
    <w:p w14:paraId="3988368F" w14:textId="77777777" w:rsidR="00651B35" w:rsidRPr="00C8412D" w:rsidRDefault="00651B35">
      <w:pPr>
        <w:widowControl w:val="0"/>
        <w:tabs>
          <w:tab w:val="left" w:pos="284"/>
          <w:tab w:val="left" w:pos="1134"/>
        </w:tabs>
        <w:spacing w:line="300" w:lineRule="exact"/>
        <w:jc w:val="both"/>
        <w:rPr>
          <w:rFonts w:ascii="Times New Roman" w:hAnsi="Times New Roman"/>
          <w:sz w:val="22"/>
          <w:szCs w:val="22"/>
          <w:lang w:val="pt-BR"/>
        </w:rPr>
      </w:pPr>
    </w:p>
    <w:p w14:paraId="39A1EF9B" w14:textId="062FDB20"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21.2.5.</w:t>
      </w:r>
      <w:r w:rsidRPr="00C8412D">
        <w:rPr>
          <w:rFonts w:ascii="Times New Roman" w:hAnsi="Times New Roman"/>
          <w:sz w:val="22"/>
          <w:szCs w:val="22"/>
          <w:lang w:val="pt-BR"/>
        </w:rPr>
        <w:tab/>
      </w:r>
      <w:r w:rsidR="00666335" w:rsidRPr="00C8412D">
        <w:rPr>
          <w:rFonts w:ascii="Times New Roman" w:hAnsi="Times New Roman"/>
          <w:color w:val="000000"/>
          <w:sz w:val="22"/>
          <w:szCs w:val="22"/>
          <w:lang w:val="pt-BR"/>
        </w:rPr>
        <w:t>Cada uma das Partes arcará, sem direito a ressarcimento ou reembolso pela parte contrária, com os honorários contratuais de seus respectivos advogados e com todas as despesas em que incorrer, a exemplo das despesas com a contratação de assistentes técnicos, tradutores e outros auxiliares, passagens aéreas, remessas, autenticações e fotocópias. Observado o disposto acima, a sentença arbitral fixará honorários de sucumbência e determinará a responsabilidade pelo pagamento dos honorários dos árbitros e das despesas do procedimento arbitral, observados os princípios da sucumbência (total ou parcial), proporcionalidade e razoabilidade</w:t>
      </w:r>
      <w:ins w:id="473" w:author="Hugo Alves Richard" w:date="2016-11-24T18:55:00Z">
        <w:r w:rsidR="003B205C">
          <w:rPr>
            <w:rFonts w:ascii="Times New Roman" w:hAnsi="Times New Roman"/>
            <w:color w:val="000000"/>
            <w:sz w:val="22"/>
            <w:szCs w:val="22"/>
            <w:lang w:val="pt-BR"/>
          </w:rPr>
          <w:t>.</w:t>
        </w:r>
      </w:ins>
      <w:del w:id="474" w:author="Hugo Alves Richard" w:date="2016-11-24T18:55:00Z">
        <w:r w:rsidR="00666335" w:rsidRPr="00C8412D" w:rsidDel="003B205C">
          <w:rPr>
            <w:rFonts w:ascii="Times New Roman" w:hAnsi="Times New Roman"/>
            <w:color w:val="000000"/>
            <w:sz w:val="22"/>
            <w:szCs w:val="22"/>
            <w:lang w:val="pt-BR"/>
          </w:rPr>
          <w:delText>.</w:delText>
        </w:r>
        <w:r w:rsidRPr="00C8412D" w:rsidDel="003B205C">
          <w:rPr>
            <w:rFonts w:ascii="Times New Roman" w:hAnsi="Times New Roman"/>
            <w:sz w:val="22"/>
            <w:szCs w:val="22"/>
            <w:lang w:val="pt-BR"/>
          </w:rPr>
          <w:delText>.</w:delText>
        </w:r>
      </w:del>
    </w:p>
    <w:p w14:paraId="1471D71E" w14:textId="77777777" w:rsidR="00651B35" w:rsidRPr="00C8412D" w:rsidRDefault="00651B35">
      <w:pPr>
        <w:widowControl w:val="0"/>
        <w:tabs>
          <w:tab w:val="left" w:pos="284"/>
          <w:tab w:val="left" w:pos="1134"/>
        </w:tabs>
        <w:spacing w:line="300" w:lineRule="exact"/>
        <w:jc w:val="both"/>
        <w:rPr>
          <w:rFonts w:ascii="Times New Roman" w:hAnsi="Times New Roman"/>
          <w:sz w:val="22"/>
          <w:szCs w:val="22"/>
          <w:lang w:val="pt-BR"/>
        </w:rPr>
      </w:pPr>
    </w:p>
    <w:p w14:paraId="6E564A26" w14:textId="7DFAEE3E"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21.2.6.</w:t>
      </w:r>
      <w:r w:rsidRPr="00C8412D">
        <w:rPr>
          <w:rFonts w:ascii="Times New Roman" w:hAnsi="Times New Roman"/>
          <w:sz w:val="22"/>
          <w:szCs w:val="22"/>
          <w:lang w:val="pt-BR"/>
        </w:rPr>
        <w:tab/>
        <w:t>As Partes deverão manter em sigilo todas e quaisquer informações relacionadas à arbitragem</w:t>
      </w:r>
      <w:r w:rsidR="00666335" w:rsidRPr="00C8412D">
        <w:rPr>
          <w:rFonts w:ascii="Times New Roman" w:hAnsi="Times New Roman"/>
          <w:sz w:val="22"/>
          <w:szCs w:val="22"/>
          <w:lang w:val="pt-BR"/>
        </w:rPr>
        <w:t>, mesmo após o seu encerramento</w:t>
      </w:r>
      <w:r w:rsidRPr="00C8412D">
        <w:rPr>
          <w:rFonts w:ascii="Times New Roman" w:hAnsi="Times New Roman"/>
          <w:sz w:val="22"/>
          <w:szCs w:val="22"/>
          <w:lang w:val="pt-BR"/>
        </w:rPr>
        <w:t>.</w:t>
      </w:r>
    </w:p>
    <w:p w14:paraId="7F67931B" w14:textId="77777777"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p>
    <w:p w14:paraId="43836406" w14:textId="7777777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21.2.7. O Tribunal Arbitral fica desde já autorizado a decidir sobre questões que se relacionem com esse Termo, mas cujas obrigações constem de outros instrumentos, podendo, conforme o caso, proceder à consolidação de procedimentos de arbitragem que tenham sido instaurados posteriormente com fundamento nesses instrumentos. A competência para reunião de procedimentos caberá ao Tribunal Arbitral que for constituído primeiramente, o qual deverá, ao decidir sobre a conveniência da consolidação, levar em consideração que: (i) a nova disputa possua questões de fato ou de direito em comum com a disputa pendente; (</w:t>
      </w:r>
      <w:proofErr w:type="spellStart"/>
      <w:r w:rsidRPr="00C8412D">
        <w:rPr>
          <w:rFonts w:ascii="Times New Roman" w:hAnsi="Times New Roman"/>
          <w:sz w:val="22"/>
          <w:szCs w:val="22"/>
          <w:lang w:val="pt-BR"/>
        </w:rPr>
        <w:t>ii</w:t>
      </w:r>
      <w:proofErr w:type="spellEnd"/>
      <w:r w:rsidRPr="00C8412D">
        <w:rPr>
          <w:rFonts w:ascii="Times New Roman" w:hAnsi="Times New Roman"/>
          <w:sz w:val="22"/>
          <w:szCs w:val="22"/>
          <w:lang w:val="pt-BR"/>
        </w:rPr>
        <w:t>) nenhuma das partes da nova disputa ou da disputa pendente sejam prejudicadas; e (</w:t>
      </w:r>
      <w:proofErr w:type="spellStart"/>
      <w:r w:rsidRPr="00C8412D">
        <w:rPr>
          <w:rFonts w:ascii="Times New Roman" w:hAnsi="Times New Roman"/>
          <w:sz w:val="22"/>
          <w:szCs w:val="22"/>
          <w:lang w:val="pt-BR"/>
        </w:rPr>
        <w:t>iii</w:t>
      </w:r>
      <w:proofErr w:type="spellEnd"/>
      <w:r w:rsidRPr="00C8412D">
        <w:rPr>
          <w:rFonts w:ascii="Times New Roman" w:hAnsi="Times New Roman"/>
          <w:sz w:val="22"/>
          <w:szCs w:val="22"/>
          <w:lang w:val="pt-BR"/>
        </w:rPr>
        <w:t xml:space="preserve">) a consolidação na circunstância não resulte em atrasos injustificados para a disputa pendente. Qualquer determinação de </w:t>
      </w:r>
      <w:r w:rsidRPr="00C8412D">
        <w:rPr>
          <w:rFonts w:ascii="Times New Roman" w:hAnsi="Times New Roman"/>
          <w:sz w:val="22"/>
          <w:szCs w:val="22"/>
          <w:lang w:val="pt-BR"/>
        </w:rPr>
        <w:lastRenderedPageBreak/>
        <w:t>consolidação emitida por um tribunal arbitral será vinculante às Partes envolvidas nos procedimentos em questão.</w:t>
      </w:r>
    </w:p>
    <w:p w14:paraId="22A125B4" w14:textId="77777777" w:rsidR="00651B35" w:rsidRPr="00C8412D" w:rsidRDefault="00651B35">
      <w:pPr>
        <w:tabs>
          <w:tab w:val="left" w:pos="284"/>
        </w:tabs>
        <w:spacing w:line="300" w:lineRule="exact"/>
        <w:jc w:val="both"/>
        <w:rPr>
          <w:rFonts w:ascii="Times New Roman" w:hAnsi="Times New Roman"/>
          <w:b/>
          <w:bCs/>
          <w:sz w:val="22"/>
          <w:szCs w:val="22"/>
          <w:lang w:val="pt-BR"/>
        </w:rPr>
      </w:pPr>
    </w:p>
    <w:bookmarkEnd w:id="379"/>
    <w:bookmarkEnd w:id="380"/>
    <w:bookmarkEnd w:id="381"/>
    <w:p w14:paraId="1B3036F8" w14:textId="77777777" w:rsidR="00651B35" w:rsidRPr="00C8412D" w:rsidRDefault="00651B35">
      <w:pPr>
        <w:pStyle w:val="BodyText21"/>
        <w:tabs>
          <w:tab w:val="left" w:pos="284"/>
        </w:tabs>
        <w:spacing w:line="300" w:lineRule="exact"/>
        <w:rPr>
          <w:sz w:val="22"/>
          <w:szCs w:val="22"/>
        </w:rPr>
      </w:pPr>
      <w:r w:rsidRPr="00C8412D">
        <w:rPr>
          <w:sz w:val="22"/>
          <w:szCs w:val="22"/>
        </w:rPr>
        <w:t>O presente Termo é firmado em 3 (três) vias, de igual teor e forma, na presença de 2 (duas) testemunhas.</w:t>
      </w:r>
    </w:p>
    <w:p w14:paraId="23B99400" w14:textId="77777777" w:rsidR="00651B35" w:rsidRPr="00C8412D" w:rsidRDefault="00651B35">
      <w:pPr>
        <w:pStyle w:val="BodyText21"/>
        <w:tabs>
          <w:tab w:val="left" w:pos="284"/>
          <w:tab w:val="left" w:pos="720"/>
        </w:tabs>
        <w:spacing w:line="300" w:lineRule="exact"/>
        <w:rPr>
          <w:sz w:val="22"/>
          <w:szCs w:val="22"/>
        </w:rPr>
      </w:pPr>
    </w:p>
    <w:p w14:paraId="216F778E" w14:textId="0E319213" w:rsidR="00651B35" w:rsidRPr="00C8412D" w:rsidRDefault="00651B35">
      <w:pPr>
        <w:pStyle w:val="BodyText21"/>
        <w:tabs>
          <w:tab w:val="left" w:pos="284"/>
          <w:tab w:val="left" w:pos="720"/>
        </w:tabs>
        <w:spacing w:line="300" w:lineRule="exact"/>
        <w:jc w:val="center"/>
        <w:rPr>
          <w:sz w:val="22"/>
          <w:szCs w:val="22"/>
        </w:rPr>
      </w:pPr>
      <w:r w:rsidRPr="00C8412D">
        <w:rPr>
          <w:sz w:val="22"/>
          <w:szCs w:val="22"/>
        </w:rPr>
        <w:t>Sã</w:t>
      </w:r>
      <w:r w:rsidR="000326C0" w:rsidRPr="00C8412D">
        <w:rPr>
          <w:sz w:val="22"/>
          <w:szCs w:val="22"/>
        </w:rPr>
        <w:t xml:space="preserve">o Paulo – SP, </w:t>
      </w:r>
      <w:r w:rsidR="00BA132F" w:rsidRPr="00BA132F">
        <w:rPr>
          <w:sz w:val="22"/>
          <w:szCs w:val="22"/>
        </w:rPr>
        <w:t>21 de outubro de 2016</w:t>
      </w:r>
      <w:r w:rsidRPr="00C8412D">
        <w:rPr>
          <w:sz w:val="22"/>
          <w:szCs w:val="22"/>
        </w:rPr>
        <w:t>.</w:t>
      </w:r>
    </w:p>
    <w:p w14:paraId="4C4A34DD" w14:textId="77777777" w:rsidR="00651B35" w:rsidRPr="00C8412D" w:rsidRDefault="00651B35">
      <w:pPr>
        <w:spacing w:line="300" w:lineRule="exact"/>
        <w:rPr>
          <w:rFonts w:ascii="Times New Roman" w:hAnsi="Times New Roman"/>
          <w:sz w:val="22"/>
          <w:szCs w:val="22"/>
          <w:lang w:val="pt-BR"/>
        </w:rPr>
      </w:pPr>
    </w:p>
    <w:p w14:paraId="55DAD78D" w14:textId="77777777" w:rsidR="006731C2" w:rsidRPr="00C8412D" w:rsidRDefault="006731C2">
      <w:pPr>
        <w:spacing w:line="300" w:lineRule="exact"/>
        <w:rPr>
          <w:rFonts w:ascii="Times New Roman" w:hAnsi="Times New Roman"/>
          <w:sz w:val="22"/>
          <w:szCs w:val="22"/>
          <w:lang w:val="pt-BR"/>
        </w:rPr>
      </w:pPr>
      <w:r w:rsidRPr="00C8412D">
        <w:rPr>
          <w:rFonts w:ascii="Times New Roman" w:hAnsi="Times New Roman"/>
          <w:sz w:val="22"/>
          <w:szCs w:val="22"/>
          <w:lang w:val="pt-BR"/>
        </w:rPr>
        <w:br w:type="page"/>
      </w:r>
    </w:p>
    <w:p w14:paraId="4E99727C" w14:textId="6B18C703" w:rsidR="001133B7" w:rsidRPr="00C8412D" w:rsidRDefault="001133B7">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lastRenderedPageBreak/>
        <w:t xml:space="preserve">(Página de assinaturas do Termo de Securitização de Créditos Imobiliários da </w:t>
      </w:r>
      <w:r w:rsidR="001176B3" w:rsidRPr="001176B3">
        <w:rPr>
          <w:rFonts w:ascii="Times New Roman" w:hAnsi="Times New Roman"/>
          <w:sz w:val="22"/>
          <w:szCs w:val="22"/>
          <w:lang w:val="pt-BR"/>
        </w:rPr>
        <w:t>278ª Série da 2ª</w:t>
      </w:r>
      <w:del w:id="475" w:author="Hugo Alves Richard" w:date="2016-11-24T18:56:00Z">
        <w:r w:rsidRPr="00C8412D" w:rsidDel="003B205C">
          <w:rPr>
            <w:rFonts w:ascii="Times New Roman" w:hAnsi="Times New Roman"/>
            <w:sz w:val="22"/>
            <w:szCs w:val="22"/>
            <w:lang w:val="pt-BR"/>
          </w:rPr>
          <w:delText>ª</w:delText>
        </w:r>
      </w:del>
      <w:r w:rsidRPr="00C8412D">
        <w:rPr>
          <w:rFonts w:ascii="Times New Roman" w:hAnsi="Times New Roman"/>
          <w:sz w:val="22"/>
          <w:szCs w:val="22"/>
          <w:lang w:val="pt-BR"/>
        </w:rPr>
        <w:t xml:space="preserve"> Emissão de Certificados de Recebíveis Imobiliários da </w:t>
      </w:r>
      <w:proofErr w:type="spellStart"/>
      <w:r w:rsidRPr="00C8412D">
        <w:rPr>
          <w:rFonts w:ascii="Times New Roman" w:hAnsi="Times New Roman"/>
          <w:sz w:val="22"/>
          <w:szCs w:val="22"/>
          <w:lang w:val="pt-BR"/>
        </w:rPr>
        <w:t>Cibrasec</w:t>
      </w:r>
      <w:proofErr w:type="spellEnd"/>
      <w:r w:rsidRPr="00C8412D">
        <w:rPr>
          <w:rFonts w:ascii="Times New Roman" w:hAnsi="Times New Roman"/>
          <w:sz w:val="22"/>
          <w:szCs w:val="22"/>
          <w:lang w:val="pt-BR"/>
        </w:rPr>
        <w:t xml:space="preserve"> – Companhia Brasileira de Securitização, firmado em </w:t>
      </w:r>
      <w:del w:id="476" w:author="Hugo Alves Richard" w:date="2016-11-24T18:57:00Z">
        <w:r w:rsidRPr="00C8412D" w:rsidDel="003B205C">
          <w:rPr>
            <w:rFonts w:ascii="Times New Roman" w:hAnsi="Times New Roman"/>
            <w:sz w:val="22"/>
            <w:szCs w:val="22"/>
            <w:lang w:val="pt-BR"/>
          </w:rPr>
          <w:delText>29 de abril de 2016</w:delText>
        </w:r>
      </w:del>
      <w:ins w:id="477" w:author="Hugo Alves Richard" w:date="2016-11-24T18:57:00Z">
        <w:r w:rsidR="003B205C">
          <w:rPr>
            <w:rFonts w:ascii="Times New Roman" w:hAnsi="Times New Roman"/>
            <w:sz w:val="22"/>
            <w:szCs w:val="22"/>
            <w:lang w:val="pt-BR"/>
          </w:rPr>
          <w:t>21 de outubro de 2016</w:t>
        </w:r>
      </w:ins>
      <w:r w:rsidRPr="00C8412D">
        <w:rPr>
          <w:rFonts w:ascii="Times New Roman" w:hAnsi="Times New Roman"/>
          <w:sz w:val="22"/>
          <w:szCs w:val="22"/>
          <w:lang w:val="pt-BR"/>
        </w:rPr>
        <w:t>, entre esta última e a Vórtx Distribuidora de Títulos e Valores Mobiliários Ltda.)</w:t>
      </w:r>
    </w:p>
    <w:p w14:paraId="478C3130" w14:textId="77777777" w:rsidR="00651B35" w:rsidRPr="00C8412D"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6847C6AB" w14:textId="77777777" w:rsidR="006731C2" w:rsidRPr="00C8412D" w:rsidRDefault="006731C2">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249D6BDC" w14:textId="77777777" w:rsidR="006731C2" w:rsidRPr="00C8412D" w:rsidRDefault="006731C2">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463F9350" w14:textId="77777777" w:rsidR="00651B35" w:rsidRPr="00C8412D"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0D4EDC" w14:paraId="3C15E7B9" w14:textId="77777777" w:rsidTr="007A4DD5">
        <w:trPr>
          <w:jc w:val="center"/>
        </w:trPr>
        <w:tc>
          <w:tcPr>
            <w:tcW w:w="8978" w:type="dxa"/>
            <w:tcBorders>
              <w:top w:val="single" w:sz="4" w:space="0" w:color="auto"/>
            </w:tcBorders>
          </w:tcPr>
          <w:p w14:paraId="10034D57" w14:textId="77777777" w:rsidR="00651B35" w:rsidRPr="00C8412D" w:rsidRDefault="00651B35">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b/>
                <w:bCs/>
                <w:sz w:val="22"/>
                <w:szCs w:val="22"/>
                <w:lang w:val="pt-BR"/>
              </w:rPr>
              <w:t>CIBRASEC – COMPANHIA BRASILEIRA DE SECURITIZAÇÃO</w:t>
            </w:r>
          </w:p>
          <w:p w14:paraId="69BABDF2" w14:textId="77777777" w:rsidR="00651B35" w:rsidRPr="00C8412D" w:rsidRDefault="00651B35">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Emissora</w:t>
            </w:r>
          </w:p>
        </w:tc>
      </w:tr>
      <w:tr w:rsidR="00651B35" w:rsidRPr="00C8412D" w14:paraId="2EAF174D" w14:textId="77777777" w:rsidTr="007A4DD5">
        <w:trPr>
          <w:jc w:val="center"/>
        </w:trPr>
        <w:tc>
          <w:tcPr>
            <w:tcW w:w="8978" w:type="dxa"/>
          </w:tcPr>
          <w:p w14:paraId="2F6772E2" w14:textId="77777777" w:rsidR="00651B35" w:rsidRPr="00C8412D" w:rsidRDefault="00651B35">
            <w:pPr>
              <w:tabs>
                <w:tab w:val="left" w:pos="284"/>
              </w:tabs>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262563A0" w14:textId="77777777" w:rsidTr="007A4DD5">
        <w:trPr>
          <w:jc w:val="center"/>
        </w:trPr>
        <w:tc>
          <w:tcPr>
            <w:tcW w:w="8978" w:type="dxa"/>
          </w:tcPr>
          <w:p w14:paraId="0E1DBE97" w14:textId="77777777" w:rsidR="00651B35" w:rsidRPr="00C8412D" w:rsidRDefault="00651B35">
            <w:pPr>
              <w:pStyle w:val="NormalWeb"/>
              <w:tabs>
                <w:tab w:val="left" w:pos="284"/>
              </w:tabs>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036BB085" w14:textId="77777777" w:rsidR="00651B35"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7709B24C" w14:textId="77777777" w:rsidR="002546FA" w:rsidRDefault="002546FA">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036F2E0A" w14:textId="77777777" w:rsidR="002546FA" w:rsidRPr="00C8412D" w:rsidRDefault="002546FA" w:rsidP="002546FA">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5B45ED27" w14:textId="77777777" w:rsidR="002546FA" w:rsidRPr="00C8412D" w:rsidRDefault="002546FA" w:rsidP="002546FA">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2546FA" w:rsidRPr="005E4BB2" w14:paraId="60D59418" w14:textId="77777777" w:rsidTr="00744EB3">
        <w:trPr>
          <w:jc w:val="center"/>
        </w:trPr>
        <w:tc>
          <w:tcPr>
            <w:tcW w:w="8978" w:type="dxa"/>
            <w:tcBorders>
              <w:top w:val="single" w:sz="4" w:space="0" w:color="auto"/>
            </w:tcBorders>
          </w:tcPr>
          <w:p w14:paraId="24A7E1DD" w14:textId="164E370B" w:rsidR="002546FA" w:rsidRPr="00C8412D" w:rsidRDefault="002546FA" w:rsidP="00744EB3">
            <w:pPr>
              <w:tabs>
                <w:tab w:val="left" w:pos="284"/>
              </w:tabs>
              <w:spacing w:line="300" w:lineRule="exact"/>
              <w:jc w:val="center"/>
              <w:rPr>
                <w:rFonts w:ascii="Times New Roman" w:hAnsi="Times New Roman"/>
                <w:i/>
                <w:iCs/>
                <w:sz w:val="22"/>
                <w:szCs w:val="22"/>
                <w:lang w:val="pt-BR"/>
              </w:rPr>
            </w:pPr>
            <w:r>
              <w:rPr>
                <w:rFonts w:ascii="Times New Roman" w:hAnsi="Times New Roman"/>
                <w:b/>
                <w:bCs/>
                <w:sz w:val="22"/>
                <w:szCs w:val="22"/>
                <w:lang w:val="pt-BR"/>
              </w:rPr>
              <w:t>VÓRTX DISTRIBUIDORA DE TÍTULOS E VALORES MOBILIÁRIOS LTDA.</w:t>
            </w:r>
          </w:p>
          <w:p w14:paraId="579095F4" w14:textId="5F0BC99A" w:rsidR="002546FA" w:rsidRPr="00C8412D" w:rsidRDefault="002546FA" w:rsidP="00744EB3">
            <w:pPr>
              <w:tabs>
                <w:tab w:val="left" w:pos="284"/>
              </w:tabs>
              <w:spacing w:line="300" w:lineRule="exact"/>
              <w:jc w:val="center"/>
              <w:rPr>
                <w:rFonts w:ascii="Times New Roman" w:hAnsi="Times New Roman"/>
                <w:i/>
                <w:iCs/>
                <w:sz w:val="22"/>
                <w:szCs w:val="22"/>
                <w:lang w:val="pt-BR"/>
              </w:rPr>
            </w:pPr>
            <w:r>
              <w:rPr>
                <w:rFonts w:ascii="Times New Roman" w:hAnsi="Times New Roman"/>
                <w:i/>
                <w:iCs/>
                <w:sz w:val="22"/>
                <w:szCs w:val="22"/>
                <w:lang w:val="pt-BR"/>
              </w:rPr>
              <w:t>Agente Fiduciário</w:t>
            </w:r>
          </w:p>
        </w:tc>
      </w:tr>
      <w:tr w:rsidR="002546FA" w:rsidRPr="00C8412D" w14:paraId="06DF70E1" w14:textId="77777777" w:rsidTr="00744EB3">
        <w:trPr>
          <w:jc w:val="center"/>
        </w:trPr>
        <w:tc>
          <w:tcPr>
            <w:tcW w:w="8978" w:type="dxa"/>
          </w:tcPr>
          <w:p w14:paraId="7C9F507B" w14:textId="77777777" w:rsidR="002546FA" w:rsidRPr="00C8412D" w:rsidRDefault="002546FA" w:rsidP="00744EB3">
            <w:pPr>
              <w:tabs>
                <w:tab w:val="left" w:pos="284"/>
              </w:tabs>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2546FA" w:rsidRPr="00C8412D" w14:paraId="48EA6A8D" w14:textId="77777777" w:rsidTr="00744EB3">
        <w:trPr>
          <w:jc w:val="center"/>
        </w:trPr>
        <w:tc>
          <w:tcPr>
            <w:tcW w:w="8978" w:type="dxa"/>
          </w:tcPr>
          <w:p w14:paraId="44FA1452" w14:textId="77777777" w:rsidR="002546FA" w:rsidRPr="00C8412D" w:rsidRDefault="002546FA" w:rsidP="00744EB3">
            <w:pPr>
              <w:pStyle w:val="NormalWeb"/>
              <w:tabs>
                <w:tab w:val="left" w:pos="284"/>
              </w:tabs>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3724376D" w14:textId="77777777" w:rsidR="002546FA" w:rsidRPr="00C8412D" w:rsidRDefault="002546FA">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2C28C9DE" w14:textId="77777777" w:rsidR="00651B35" w:rsidRPr="00C8412D"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33D50D3C" w14:textId="77777777" w:rsidR="00651B35" w:rsidRPr="00C8412D"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0F698A7F" w14:textId="77777777" w:rsidR="00651B35" w:rsidRDefault="00651B35">
      <w:pPr>
        <w:pStyle w:val="Corpodetexto"/>
        <w:tabs>
          <w:tab w:val="left" w:pos="284"/>
          <w:tab w:val="left" w:pos="8647"/>
        </w:tabs>
        <w:spacing w:line="300" w:lineRule="exact"/>
        <w:rPr>
          <w:b/>
          <w:bCs/>
          <w:sz w:val="22"/>
          <w:szCs w:val="22"/>
        </w:rPr>
      </w:pPr>
      <w:bookmarkStart w:id="478" w:name="_DV_M288"/>
      <w:bookmarkEnd w:id="478"/>
      <w:r w:rsidRPr="00C8412D">
        <w:rPr>
          <w:b/>
          <w:bCs/>
          <w:sz w:val="22"/>
          <w:szCs w:val="22"/>
        </w:rPr>
        <w:t>TESTEMUNHAS:</w:t>
      </w:r>
    </w:p>
    <w:p w14:paraId="276F61DA" w14:textId="77777777" w:rsidR="002546FA" w:rsidRPr="0098348B" w:rsidRDefault="002546FA" w:rsidP="0098348B">
      <w:pPr>
        <w:pStyle w:val="DeltaViewAnnounce"/>
      </w:pPr>
    </w:p>
    <w:p w14:paraId="5EF2D97D" w14:textId="77777777" w:rsidR="00651B35" w:rsidRPr="00C8412D" w:rsidRDefault="00651B35">
      <w:pPr>
        <w:pStyle w:val="Corpodetexto"/>
        <w:tabs>
          <w:tab w:val="left" w:pos="284"/>
          <w:tab w:val="left" w:pos="8647"/>
        </w:tabs>
        <w:spacing w:line="300" w:lineRule="exact"/>
        <w:rPr>
          <w:b/>
          <w:bCs/>
          <w:i/>
          <w:iCs/>
          <w:sz w:val="22"/>
          <w:szCs w:val="22"/>
        </w:rPr>
      </w:pPr>
    </w:p>
    <w:tbl>
      <w:tblPr>
        <w:tblW w:w="0" w:type="auto"/>
        <w:jc w:val="center"/>
        <w:tblLook w:val="01E0" w:firstRow="1" w:lastRow="1" w:firstColumn="1" w:lastColumn="1" w:noHBand="0" w:noVBand="0"/>
      </w:tblPr>
      <w:tblGrid>
        <w:gridCol w:w="4248"/>
        <w:gridCol w:w="900"/>
        <w:gridCol w:w="4115"/>
      </w:tblGrid>
      <w:tr w:rsidR="00651B35" w:rsidRPr="000D4EDC" w14:paraId="62643D48" w14:textId="77777777" w:rsidTr="007A4DD5">
        <w:trPr>
          <w:jc w:val="center"/>
        </w:trPr>
        <w:tc>
          <w:tcPr>
            <w:tcW w:w="4248" w:type="dxa"/>
            <w:tcBorders>
              <w:top w:val="single" w:sz="4" w:space="0" w:color="auto"/>
            </w:tcBorders>
          </w:tcPr>
          <w:p w14:paraId="258E88D2"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Nome:</w:t>
            </w:r>
          </w:p>
          <w:p w14:paraId="6823B628"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RG nº:</w:t>
            </w:r>
          </w:p>
          <w:p w14:paraId="3D0FFC84"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CPF/MF nº:</w:t>
            </w:r>
          </w:p>
        </w:tc>
        <w:tc>
          <w:tcPr>
            <w:tcW w:w="900" w:type="dxa"/>
          </w:tcPr>
          <w:p w14:paraId="29572195" w14:textId="77777777" w:rsidR="00651B35" w:rsidRPr="00C8412D" w:rsidRDefault="00651B35">
            <w:pPr>
              <w:tabs>
                <w:tab w:val="left" w:pos="284"/>
              </w:tabs>
              <w:spacing w:line="300" w:lineRule="exact"/>
              <w:jc w:val="both"/>
              <w:rPr>
                <w:rFonts w:ascii="Times New Roman" w:hAnsi="Times New Roman"/>
                <w:sz w:val="22"/>
                <w:szCs w:val="22"/>
                <w:lang w:val="pt-BR"/>
              </w:rPr>
            </w:pPr>
          </w:p>
        </w:tc>
        <w:tc>
          <w:tcPr>
            <w:tcW w:w="4115" w:type="dxa"/>
            <w:tcBorders>
              <w:top w:val="single" w:sz="4" w:space="0" w:color="auto"/>
            </w:tcBorders>
          </w:tcPr>
          <w:p w14:paraId="0EB00B8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Nome:</w:t>
            </w:r>
          </w:p>
          <w:p w14:paraId="12B5F41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RG nº:</w:t>
            </w:r>
          </w:p>
          <w:p w14:paraId="6961A783"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CPF/MF nº:</w:t>
            </w:r>
          </w:p>
        </w:tc>
      </w:tr>
    </w:tbl>
    <w:p w14:paraId="3A8FD430" w14:textId="77777777" w:rsidR="00651B35" w:rsidRPr="00C8412D" w:rsidRDefault="00651B35">
      <w:pPr>
        <w:tabs>
          <w:tab w:val="left" w:pos="284"/>
          <w:tab w:val="left" w:pos="5760"/>
        </w:tabs>
        <w:spacing w:line="300" w:lineRule="exact"/>
        <w:jc w:val="both"/>
        <w:rPr>
          <w:rFonts w:ascii="Times New Roman" w:hAnsi="Times New Roman"/>
          <w:sz w:val="22"/>
          <w:szCs w:val="22"/>
          <w:lang w:val="pt-BR"/>
        </w:rPr>
      </w:pPr>
    </w:p>
    <w:p w14:paraId="3ACC17E5" w14:textId="77777777" w:rsidR="00651B35" w:rsidRPr="00C8412D" w:rsidRDefault="00651B35">
      <w:pPr>
        <w:tabs>
          <w:tab w:val="left" w:pos="284"/>
          <w:tab w:val="left" w:pos="5760"/>
        </w:tabs>
        <w:spacing w:line="300" w:lineRule="exact"/>
        <w:jc w:val="both"/>
        <w:rPr>
          <w:rFonts w:ascii="Times New Roman" w:hAnsi="Times New Roman"/>
          <w:sz w:val="22"/>
          <w:szCs w:val="22"/>
          <w:lang w:val="pt-BR"/>
        </w:rPr>
      </w:pPr>
    </w:p>
    <w:p w14:paraId="79EE880B"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br w:type="page"/>
      </w:r>
      <w:r w:rsidRPr="00C8412D">
        <w:rPr>
          <w:rFonts w:ascii="Times New Roman" w:hAnsi="Times New Roman"/>
          <w:b/>
          <w:bCs/>
          <w:sz w:val="22"/>
          <w:szCs w:val="22"/>
          <w:lang w:val="pt-BR"/>
        </w:rPr>
        <w:lastRenderedPageBreak/>
        <w:t>ANEXO I – CARACTERÍSTICAS DOS CRÉDITOS IMOBILIÁRIOS</w:t>
      </w:r>
    </w:p>
    <w:p w14:paraId="55A89EC7" w14:textId="6D32D6E5" w:rsidR="001133B7" w:rsidRPr="00C8412D" w:rsidRDefault="00651B35" w:rsidP="002546FA">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br w:type="page"/>
      </w:r>
      <w:r w:rsidRPr="00C8412D">
        <w:rPr>
          <w:rFonts w:ascii="Times New Roman" w:hAnsi="Times New Roman"/>
          <w:b/>
          <w:bCs/>
          <w:sz w:val="22"/>
          <w:szCs w:val="22"/>
          <w:lang w:val="pt-BR"/>
        </w:rPr>
        <w:lastRenderedPageBreak/>
        <w:t>ANEXO II – FLUXO DE AMORTIZAÇÃO E JUROS DOS CRI</w:t>
      </w:r>
      <w:r w:rsidR="001133B7" w:rsidRPr="00C8412D">
        <w:rPr>
          <w:rFonts w:ascii="Times New Roman" w:hAnsi="Times New Roman"/>
          <w:b/>
          <w:bCs/>
          <w:sz w:val="22"/>
          <w:szCs w:val="22"/>
          <w:lang w:val="pt-BR"/>
        </w:rPr>
        <w:t xml:space="preserve"> </w:t>
      </w:r>
    </w:p>
    <w:p w14:paraId="0D24D4CC" w14:textId="526B0547" w:rsidR="00F749D4" w:rsidRPr="00C8412D" w:rsidRDefault="00F749D4">
      <w:pPr>
        <w:tabs>
          <w:tab w:val="left" w:pos="284"/>
        </w:tabs>
        <w:spacing w:line="300" w:lineRule="exact"/>
        <w:jc w:val="center"/>
        <w:rPr>
          <w:rFonts w:ascii="Times New Roman" w:hAnsi="Times New Roman"/>
          <w:b/>
          <w:bCs/>
          <w:sz w:val="22"/>
          <w:szCs w:val="22"/>
          <w:lang w:val="pt-BR"/>
        </w:rPr>
      </w:pPr>
    </w:p>
    <w:tbl>
      <w:tblPr>
        <w:tblW w:w="8800" w:type="dxa"/>
        <w:tblCellMar>
          <w:left w:w="70" w:type="dxa"/>
          <w:right w:w="70" w:type="dxa"/>
        </w:tblCellMar>
        <w:tblLook w:val="04A0" w:firstRow="1" w:lastRow="0" w:firstColumn="1" w:lastColumn="0" w:noHBand="0" w:noVBand="1"/>
      </w:tblPr>
      <w:tblGrid>
        <w:gridCol w:w="1220"/>
        <w:gridCol w:w="1220"/>
        <w:gridCol w:w="1320"/>
        <w:gridCol w:w="1320"/>
        <w:gridCol w:w="1300"/>
        <w:gridCol w:w="1240"/>
        <w:gridCol w:w="177"/>
        <w:gridCol w:w="1080"/>
      </w:tblGrid>
      <w:tr w:rsidR="00F749D4" w:rsidRPr="000D4EDC" w14:paraId="171CF36C" w14:textId="77777777" w:rsidTr="0098348B">
        <w:trPr>
          <w:trHeight w:val="255"/>
          <w:tblHeader/>
        </w:trPr>
        <w:tc>
          <w:tcPr>
            <w:tcW w:w="8800" w:type="dxa"/>
            <w:gridSpan w:val="8"/>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9045AD1"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Evolução do PU do CRI (R$)</w:t>
            </w:r>
          </w:p>
        </w:tc>
      </w:tr>
      <w:tr w:rsidR="00F749D4" w:rsidRPr="00F749D4" w14:paraId="1470D2C7" w14:textId="77777777" w:rsidTr="0098348B">
        <w:trPr>
          <w:trHeight w:val="465"/>
          <w:tblHeader/>
        </w:trPr>
        <w:tc>
          <w:tcPr>
            <w:tcW w:w="122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CB334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Data do Vencimento</w:t>
            </w:r>
          </w:p>
        </w:tc>
        <w:tc>
          <w:tcPr>
            <w:tcW w:w="1220" w:type="dxa"/>
            <w:tcBorders>
              <w:top w:val="nil"/>
              <w:left w:val="single" w:sz="4" w:space="0" w:color="auto"/>
              <w:bottom w:val="single" w:sz="8" w:space="0" w:color="auto"/>
              <w:right w:val="single" w:sz="4" w:space="0" w:color="auto"/>
            </w:tcBorders>
            <w:shd w:val="clear" w:color="auto" w:fill="auto"/>
            <w:vAlign w:val="center"/>
            <w:hideMark/>
          </w:tcPr>
          <w:p w14:paraId="11F1EA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Data do Pagamento</w:t>
            </w:r>
          </w:p>
        </w:tc>
        <w:tc>
          <w:tcPr>
            <w:tcW w:w="132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8B13B08" w14:textId="77777777" w:rsidR="00F749D4" w:rsidRPr="00F749D4" w:rsidRDefault="00F749D4" w:rsidP="00F749D4">
            <w:pPr>
              <w:jc w:val="center"/>
              <w:rPr>
                <w:rFonts w:ascii="Calibri" w:eastAsia="Times New Roman" w:hAnsi="Calibri"/>
                <w:b/>
                <w:bCs/>
                <w:sz w:val="16"/>
                <w:szCs w:val="16"/>
                <w:lang w:val="pt-BR" w:eastAsia="pt-BR"/>
              </w:rPr>
            </w:pPr>
            <w:proofErr w:type="gramStart"/>
            <w:r w:rsidRPr="00F749D4">
              <w:rPr>
                <w:rFonts w:ascii="Calibri" w:eastAsia="Times New Roman" w:hAnsi="Calibri"/>
                <w:b/>
                <w:bCs/>
                <w:sz w:val="16"/>
                <w:szCs w:val="16"/>
                <w:lang w:val="pt-BR" w:eastAsia="pt-BR"/>
              </w:rPr>
              <w:t>Prestação</w:t>
            </w:r>
            <w:r w:rsidRPr="00F749D4">
              <w:rPr>
                <w:rFonts w:ascii="Calibri" w:eastAsia="Times New Roman" w:hAnsi="Calibri"/>
                <w:b/>
                <w:bCs/>
                <w:sz w:val="16"/>
                <w:szCs w:val="16"/>
                <w:lang w:val="pt-BR" w:eastAsia="pt-BR"/>
              </w:rPr>
              <w:br/>
              <w:t>(</w:t>
            </w:r>
            <w:proofErr w:type="gramEnd"/>
            <w:r w:rsidRPr="00F749D4">
              <w:rPr>
                <w:rFonts w:ascii="Calibri" w:eastAsia="Times New Roman" w:hAnsi="Calibri"/>
                <w:b/>
                <w:bCs/>
                <w:sz w:val="16"/>
                <w:szCs w:val="16"/>
                <w:lang w:val="pt-BR" w:eastAsia="pt-BR"/>
              </w:rPr>
              <w:t>J + A)</w:t>
            </w:r>
          </w:p>
        </w:tc>
        <w:tc>
          <w:tcPr>
            <w:tcW w:w="1320" w:type="dxa"/>
            <w:tcBorders>
              <w:top w:val="nil"/>
              <w:left w:val="single" w:sz="4" w:space="0" w:color="auto"/>
              <w:bottom w:val="single" w:sz="8" w:space="0" w:color="auto"/>
              <w:right w:val="single" w:sz="4" w:space="0" w:color="auto"/>
            </w:tcBorders>
            <w:shd w:val="clear" w:color="auto" w:fill="auto"/>
            <w:vAlign w:val="center"/>
            <w:hideMark/>
          </w:tcPr>
          <w:p w14:paraId="1232595B"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Juros</w:t>
            </w:r>
          </w:p>
        </w:tc>
        <w:tc>
          <w:tcPr>
            <w:tcW w:w="1300" w:type="dxa"/>
            <w:tcBorders>
              <w:top w:val="nil"/>
              <w:left w:val="nil"/>
              <w:bottom w:val="single" w:sz="8" w:space="0" w:color="auto"/>
              <w:right w:val="single" w:sz="4" w:space="0" w:color="auto"/>
            </w:tcBorders>
            <w:shd w:val="clear" w:color="auto" w:fill="auto"/>
            <w:vAlign w:val="center"/>
            <w:hideMark/>
          </w:tcPr>
          <w:p w14:paraId="309ABB6C"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Amortização</w:t>
            </w:r>
          </w:p>
        </w:tc>
        <w:tc>
          <w:tcPr>
            <w:tcW w:w="1240" w:type="dxa"/>
            <w:tcBorders>
              <w:top w:val="nil"/>
              <w:left w:val="nil"/>
              <w:bottom w:val="single" w:sz="8" w:space="0" w:color="auto"/>
              <w:right w:val="single" w:sz="4" w:space="0" w:color="auto"/>
            </w:tcBorders>
            <w:shd w:val="clear" w:color="auto" w:fill="auto"/>
            <w:vAlign w:val="center"/>
            <w:hideMark/>
          </w:tcPr>
          <w:p w14:paraId="3B14DD06"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Saldo Devedor</w:t>
            </w:r>
          </w:p>
        </w:tc>
        <w:tc>
          <w:tcPr>
            <w:tcW w:w="100" w:type="dxa"/>
            <w:tcBorders>
              <w:top w:val="nil"/>
              <w:left w:val="nil"/>
              <w:bottom w:val="single" w:sz="8" w:space="0" w:color="auto"/>
              <w:right w:val="single" w:sz="4" w:space="0" w:color="auto"/>
            </w:tcBorders>
            <w:shd w:val="clear" w:color="auto" w:fill="auto"/>
            <w:vAlign w:val="center"/>
            <w:hideMark/>
          </w:tcPr>
          <w:p w14:paraId="2A7011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nil"/>
              <w:bottom w:val="single" w:sz="8" w:space="0" w:color="auto"/>
              <w:right w:val="single" w:sz="8" w:space="0" w:color="auto"/>
            </w:tcBorders>
            <w:shd w:val="clear" w:color="auto" w:fill="auto"/>
            <w:vAlign w:val="center"/>
            <w:hideMark/>
          </w:tcPr>
          <w:p w14:paraId="285308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Tai</w:t>
            </w:r>
          </w:p>
        </w:tc>
      </w:tr>
      <w:tr w:rsidR="00F749D4" w:rsidRPr="00F749D4" w14:paraId="7FA34C1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752C7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21/10/16</w:t>
            </w:r>
          </w:p>
        </w:tc>
        <w:tc>
          <w:tcPr>
            <w:tcW w:w="1220" w:type="dxa"/>
            <w:tcBorders>
              <w:top w:val="single" w:sz="8" w:space="0" w:color="auto"/>
              <w:left w:val="nil"/>
              <w:bottom w:val="nil"/>
              <w:right w:val="single" w:sz="4" w:space="0" w:color="auto"/>
            </w:tcBorders>
            <w:shd w:val="clear" w:color="auto" w:fill="auto"/>
            <w:noWrap/>
            <w:vAlign w:val="center"/>
            <w:hideMark/>
          </w:tcPr>
          <w:p w14:paraId="4DA939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320" w:type="dxa"/>
            <w:tcBorders>
              <w:top w:val="single" w:sz="8" w:space="0" w:color="auto"/>
              <w:left w:val="single" w:sz="8" w:space="0" w:color="auto"/>
              <w:bottom w:val="nil"/>
              <w:right w:val="nil"/>
            </w:tcBorders>
            <w:shd w:val="clear" w:color="auto" w:fill="auto"/>
            <w:noWrap/>
            <w:vAlign w:val="center"/>
            <w:hideMark/>
          </w:tcPr>
          <w:p w14:paraId="700ABA57" w14:textId="77777777" w:rsidR="00F749D4" w:rsidRPr="00F749D4" w:rsidRDefault="00F749D4" w:rsidP="00F749D4">
            <w:pPr>
              <w:jc w:val="center"/>
              <w:rPr>
                <w:rFonts w:ascii="Calibri" w:eastAsia="Times New Roman" w:hAnsi="Calibri"/>
                <w:color w:val="000000"/>
                <w:sz w:val="16"/>
                <w:szCs w:val="16"/>
                <w:lang w:val="pt-BR" w:eastAsia="pt-BR"/>
              </w:rPr>
            </w:pPr>
            <w:proofErr w:type="gramStart"/>
            <w:r w:rsidRPr="00F749D4">
              <w:rPr>
                <w:rFonts w:ascii="Calibri" w:eastAsia="Times New Roman" w:hAnsi="Calibri"/>
                <w:color w:val="000000"/>
                <w:sz w:val="16"/>
                <w:szCs w:val="16"/>
                <w:lang w:val="pt-BR" w:eastAsia="pt-BR"/>
              </w:rPr>
              <w:t>v</w:t>
            </w:r>
            <w:proofErr w:type="gramEnd"/>
          </w:p>
        </w:tc>
        <w:tc>
          <w:tcPr>
            <w:tcW w:w="1320" w:type="dxa"/>
            <w:tcBorders>
              <w:top w:val="single" w:sz="8" w:space="0" w:color="auto"/>
              <w:left w:val="single" w:sz="4" w:space="0" w:color="auto"/>
              <w:bottom w:val="nil"/>
              <w:right w:val="nil"/>
            </w:tcBorders>
            <w:shd w:val="clear" w:color="auto" w:fill="auto"/>
            <w:noWrap/>
            <w:vAlign w:val="center"/>
            <w:hideMark/>
          </w:tcPr>
          <w:p w14:paraId="669B8A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300" w:type="dxa"/>
            <w:tcBorders>
              <w:top w:val="single" w:sz="8" w:space="0" w:color="auto"/>
              <w:left w:val="single" w:sz="4" w:space="0" w:color="auto"/>
              <w:bottom w:val="nil"/>
              <w:right w:val="nil"/>
            </w:tcBorders>
            <w:shd w:val="clear" w:color="auto" w:fill="auto"/>
            <w:noWrap/>
            <w:vAlign w:val="center"/>
            <w:hideMark/>
          </w:tcPr>
          <w:p w14:paraId="7825C3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240" w:type="dxa"/>
            <w:tcBorders>
              <w:top w:val="single" w:sz="8" w:space="0" w:color="auto"/>
              <w:left w:val="single" w:sz="4" w:space="0" w:color="auto"/>
              <w:bottom w:val="nil"/>
              <w:right w:val="single" w:sz="4" w:space="0" w:color="auto"/>
            </w:tcBorders>
            <w:shd w:val="clear" w:color="auto" w:fill="auto"/>
            <w:noWrap/>
            <w:vAlign w:val="center"/>
            <w:hideMark/>
          </w:tcPr>
          <w:p w14:paraId="5BC746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1.000.475,65</w:t>
            </w:r>
          </w:p>
        </w:tc>
        <w:tc>
          <w:tcPr>
            <w:tcW w:w="100" w:type="dxa"/>
            <w:tcBorders>
              <w:top w:val="single" w:sz="8" w:space="0" w:color="auto"/>
              <w:left w:val="nil"/>
              <w:bottom w:val="nil"/>
              <w:right w:val="nil"/>
            </w:tcBorders>
            <w:shd w:val="clear" w:color="auto" w:fill="auto"/>
            <w:noWrap/>
            <w:vAlign w:val="center"/>
            <w:hideMark/>
          </w:tcPr>
          <w:p w14:paraId="06DCFA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single" w:sz="8" w:space="0" w:color="auto"/>
              <w:left w:val="single" w:sz="4" w:space="0" w:color="auto"/>
              <w:bottom w:val="nil"/>
              <w:right w:val="single" w:sz="8" w:space="0" w:color="auto"/>
            </w:tcBorders>
            <w:shd w:val="clear" w:color="auto" w:fill="auto"/>
            <w:noWrap/>
            <w:vAlign w:val="center"/>
            <w:hideMark/>
          </w:tcPr>
          <w:p w14:paraId="66810B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r>
      <w:tr w:rsidR="00F749D4" w:rsidRPr="00F749D4" w14:paraId="0287387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6AC2F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10/11/16</w:t>
            </w:r>
          </w:p>
        </w:tc>
        <w:tc>
          <w:tcPr>
            <w:tcW w:w="1220" w:type="dxa"/>
            <w:tcBorders>
              <w:top w:val="nil"/>
              <w:left w:val="nil"/>
              <w:bottom w:val="nil"/>
              <w:right w:val="single" w:sz="4" w:space="0" w:color="auto"/>
            </w:tcBorders>
            <w:shd w:val="clear" w:color="auto" w:fill="auto"/>
            <w:noWrap/>
            <w:vAlign w:val="center"/>
            <w:hideMark/>
          </w:tcPr>
          <w:p w14:paraId="06A942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10/11/16</w:t>
            </w:r>
          </w:p>
        </w:tc>
        <w:tc>
          <w:tcPr>
            <w:tcW w:w="1320" w:type="dxa"/>
            <w:tcBorders>
              <w:top w:val="nil"/>
              <w:left w:val="single" w:sz="8" w:space="0" w:color="auto"/>
              <w:bottom w:val="nil"/>
              <w:right w:val="nil"/>
            </w:tcBorders>
            <w:shd w:val="clear" w:color="auto" w:fill="auto"/>
            <w:noWrap/>
            <w:vAlign w:val="center"/>
            <w:hideMark/>
          </w:tcPr>
          <w:p w14:paraId="2674F2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0,00</w:t>
            </w:r>
          </w:p>
        </w:tc>
        <w:tc>
          <w:tcPr>
            <w:tcW w:w="1320" w:type="dxa"/>
            <w:tcBorders>
              <w:top w:val="nil"/>
              <w:left w:val="single" w:sz="4" w:space="0" w:color="auto"/>
              <w:bottom w:val="nil"/>
              <w:right w:val="nil"/>
            </w:tcBorders>
            <w:shd w:val="clear" w:color="auto" w:fill="auto"/>
            <w:noWrap/>
            <w:vAlign w:val="center"/>
            <w:hideMark/>
          </w:tcPr>
          <w:p w14:paraId="6F859A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3.843,13</w:t>
            </w:r>
          </w:p>
        </w:tc>
        <w:tc>
          <w:tcPr>
            <w:tcW w:w="1300" w:type="dxa"/>
            <w:tcBorders>
              <w:top w:val="nil"/>
              <w:left w:val="single" w:sz="4" w:space="0" w:color="auto"/>
              <w:bottom w:val="nil"/>
              <w:right w:val="nil"/>
            </w:tcBorders>
            <w:shd w:val="clear" w:color="auto" w:fill="auto"/>
            <w:noWrap/>
            <w:vAlign w:val="center"/>
            <w:hideMark/>
          </w:tcPr>
          <w:p w14:paraId="738390A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(3.843,13)</w:t>
            </w:r>
          </w:p>
        </w:tc>
        <w:tc>
          <w:tcPr>
            <w:tcW w:w="1240" w:type="dxa"/>
            <w:tcBorders>
              <w:top w:val="nil"/>
              <w:left w:val="single" w:sz="4" w:space="0" w:color="auto"/>
              <w:bottom w:val="nil"/>
              <w:right w:val="single" w:sz="4" w:space="0" w:color="auto"/>
            </w:tcBorders>
            <w:shd w:val="clear" w:color="auto" w:fill="auto"/>
            <w:noWrap/>
            <w:vAlign w:val="center"/>
            <w:hideMark/>
          </w:tcPr>
          <w:p w14:paraId="19517D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1.004.318,78</w:t>
            </w:r>
          </w:p>
        </w:tc>
        <w:tc>
          <w:tcPr>
            <w:tcW w:w="100" w:type="dxa"/>
            <w:tcBorders>
              <w:top w:val="nil"/>
              <w:left w:val="nil"/>
              <w:bottom w:val="nil"/>
              <w:right w:val="nil"/>
            </w:tcBorders>
            <w:shd w:val="clear" w:color="auto" w:fill="auto"/>
            <w:noWrap/>
            <w:vAlign w:val="center"/>
            <w:hideMark/>
          </w:tcPr>
          <w:p w14:paraId="6649B8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525B4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FF0000"/>
                <w:sz w:val="16"/>
                <w:szCs w:val="16"/>
                <w:lang w:val="pt-BR" w:eastAsia="pt-BR"/>
              </w:rPr>
              <w:t>(0,3841)</w:t>
            </w:r>
          </w:p>
        </w:tc>
      </w:tr>
      <w:tr w:rsidR="00F749D4" w:rsidRPr="00F749D4" w14:paraId="5486E8D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88E5E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10/12/16</w:t>
            </w:r>
          </w:p>
        </w:tc>
        <w:tc>
          <w:tcPr>
            <w:tcW w:w="1220" w:type="dxa"/>
            <w:tcBorders>
              <w:top w:val="nil"/>
              <w:left w:val="nil"/>
              <w:bottom w:val="nil"/>
              <w:right w:val="single" w:sz="4" w:space="0" w:color="auto"/>
            </w:tcBorders>
            <w:shd w:val="clear" w:color="auto" w:fill="auto"/>
            <w:noWrap/>
            <w:vAlign w:val="center"/>
            <w:hideMark/>
          </w:tcPr>
          <w:p w14:paraId="28C6D8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10/12/16</w:t>
            </w:r>
          </w:p>
        </w:tc>
        <w:tc>
          <w:tcPr>
            <w:tcW w:w="1320" w:type="dxa"/>
            <w:tcBorders>
              <w:top w:val="nil"/>
              <w:left w:val="single" w:sz="8" w:space="0" w:color="auto"/>
              <w:bottom w:val="nil"/>
              <w:right w:val="nil"/>
            </w:tcBorders>
            <w:shd w:val="clear" w:color="auto" w:fill="auto"/>
            <w:noWrap/>
            <w:vAlign w:val="center"/>
            <w:hideMark/>
          </w:tcPr>
          <w:p w14:paraId="6F6E5D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0,00</w:t>
            </w:r>
          </w:p>
        </w:tc>
        <w:tc>
          <w:tcPr>
            <w:tcW w:w="1320" w:type="dxa"/>
            <w:tcBorders>
              <w:top w:val="nil"/>
              <w:left w:val="single" w:sz="4" w:space="0" w:color="auto"/>
              <w:bottom w:val="nil"/>
              <w:right w:val="nil"/>
            </w:tcBorders>
            <w:shd w:val="clear" w:color="auto" w:fill="auto"/>
            <w:noWrap/>
            <w:vAlign w:val="center"/>
            <w:hideMark/>
          </w:tcPr>
          <w:p w14:paraId="780AE3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6.239,35</w:t>
            </w:r>
          </w:p>
        </w:tc>
        <w:tc>
          <w:tcPr>
            <w:tcW w:w="1300" w:type="dxa"/>
            <w:tcBorders>
              <w:top w:val="nil"/>
              <w:left w:val="single" w:sz="4" w:space="0" w:color="auto"/>
              <w:bottom w:val="nil"/>
              <w:right w:val="nil"/>
            </w:tcBorders>
            <w:shd w:val="clear" w:color="auto" w:fill="auto"/>
            <w:noWrap/>
            <w:vAlign w:val="center"/>
            <w:hideMark/>
          </w:tcPr>
          <w:p w14:paraId="54C567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(6.239,35)</w:t>
            </w:r>
          </w:p>
        </w:tc>
        <w:tc>
          <w:tcPr>
            <w:tcW w:w="1240" w:type="dxa"/>
            <w:tcBorders>
              <w:top w:val="nil"/>
              <w:left w:val="single" w:sz="4" w:space="0" w:color="auto"/>
              <w:bottom w:val="nil"/>
              <w:right w:val="single" w:sz="4" w:space="0" w:color="auto"/>
            </w:tcBorders>
            <w:shd w:val="clear" w:color="auto" w:fill="auto"/>
            <w:noWrap/>
            <w:vAlign w:val="center"/>
            <w:hideMark/>
          </w:tcPr>
          <w:p w14:paraId="342860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1.010.558,13</w:t>
            </w:r>
          </w:p>
        </w:tc>
        <w:tc>
          <w:tcPr>
            <w:tcW w:w="100" w:type="dxa"/>
            <w:tcBorders>
              <w:top w:val="nil"/>
              <w:left w:val="nil"/>
              <w:bottom w:val="nil"/>
              <w:right w:val="nil"/>
            </w:tcBorders>
            <w:shd w:val="clear" w:color="auto" w:fill="auto"/>
            <w:noWrap/>
            <w:vAlign w:val="center"/>
            <w:hideMark/>
          </w:tcPr>
          <w:p w14:paraId="0C1DF3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403E5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FF0000"/>
                <w:sz w:val="16"/>
                <w:szCs w:val="16"/>
                <w:lang w:val="pt-BR" w:eastAsia="pt-BR"/>
              </w:rPr>
              <w:t>(0,6213)</w:t>
            </w:r>
          </w:p>
        </w:tc>
      </w:tr>
      <w:tr w:rsidR="00F749D4" w:rsidRPr="00F749D4" w14:paraId="1CBEE11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69F351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10/01/17</w:t>
            </w:r>
          </w:p>
        </w:tc>
        <w:tc>
          <w:tcPr>
            <w:tcW w:w="1220" w:type="dxa"/>
            <w:tcBorders>
              <w:top w:val="nil"/>
              <w:left w:val="nil"/>
              <w:bottom w:val="nil"/>
              <w:right w:val="single" w:sz="4" w:space="0" w:color="auto"/>
            </w:tcBorders>
            <w:shd w:val="clear" w:color="auto" w:fill="auto"/>
            <w:noWrap/>
            <w:vAlign w:val="center"/>
            <w:hideMark/>
          </w:tcPr>
          <w:p w14:paraId="34C42A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10/01/17</w:t>
            </w:r>
          </w:p>
        </w:tc>
        <w:tc>
          <w:tcPr>
            <w:tcW w:w="1320" w:type="dxa"/>
            <w:tcBorders>
              <w:top w:val="nil"/>
              <w:left w:val="single" w:sz="8" w:space="0" w:color="auto"/>
              <w:bottom w:val="nil"/>
              <w:right w:val="nil"/>
            </w:tcBorders>
            <w:shd w:val="clear" w:color="auto" w:fill="auto"/>
            <w:noWrap/>
            <w:vAlign w:val="center"/>
            <w:hideMark/>
          </w:tcPr>
          <w:p w14:paraId="649453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9.952,50</w:t>
            </w:r>
          </w:p>
        </w:tc>
        <w:tc>
          <w:tcPr>
            <w:tcW w:w="1320" w:type="dxa"/>
            <w:tcBorders>
              <w:top w:val="nil"/>
              <w:left w:val="single" w:sz="4" w:space="0" w:color="auto"/>
              <w:bottom w:val="nil"/>
              <w:right w:val="nil"/>
            </w:tcBorders>
            <w:shd w:val="clear" w:color="auto" w:fill="auto"/>
            <w:noWrap/>
            <w:vAlign w:val="center"/>
            <w:hideMark/>
          </w:tcPr>
          <w:p w14:paraId="295AE9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6.278,11</w:t>
            </w:r>
          </w:p>
        </w:tc>
        <w:tc>
          <w:tcPr>
            <w:tcW w:w="1300" w:type="dxa"/>
            <w:tcBorders>
              <w:top w:val="nil"/>
              <w:left w:val="single" w:sz="4" w:space="0" w:color="auto"/>
              <w:bottom w:val="nil"/>
              <w:right w:val="nil"/>
            </w:tcBorders>
            <w:shd w:val="clear" w:color="auto" w:fill="auto"/>
            <w:noWrap/>
            <w:vAlign w:val="center"/>
            <w:hideMark/>
          </w:tcPr>
          <w:p w14:paraId="1FBF31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3.674,39</w:t>
            </w:r>
          </w:p>
        </w:tc>
        <w:tc>
          <w:tcPr>
            <w:tcW w:w="1240" w:type="dxa"/>
            <w:tcBorders>
              <w:top w:val="nil"/>
              <w:left w:val="single" w:sz="4" w:space="0" w:color="auto"/>
              <w:bottom w:val="nil"/>
              <w:right w:val="single" w:sz="4" w:space="0" w:color="auto"/>
            </w:tcBorders>
            <w:shd w:val="clear" w:color="auto" w:fill="auto"/>
            <w:noWrap/>
            <w:vAlign w:val="center"/>
            <w:hideMark/>
          </w:tcPr>
          <w:p w14:paraId="04E35C1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1.006.883,74</w:t>
            </w:r>
          </w:p>
        </w:tc>
        <w:tc>
          <w:tcPr>
            <w:tcW w:w="100" w:type="dxa"/>
            <w:tcBorders>
              <w:top w:val="nil"/>
              <w:left w:val="nil"/>
              <w:bottom w:val="nil"/>
              <w:right w:val="nil"/>
            </w:tcBorders>
            <w:shd w:val="clear" w:color="auto" w:fill="auto"/>
            <w:noWrap/>
            <w:vAlign w:val="center"/>
            <w:hideMark/>
          </w:tcPr>
          <w:p w14:paraId="215024E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AA3E6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0,3636</w:t>
            </w:r>
          </w:p>
        </w:tc>
      </w:tr>
      <w:tr w:rsidR="00F749D4" w:rsidRPr="00F749D4" w14:paraId="13800AD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1CDF5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10/02/17</w:t>
            </w:r>
          </w:p>
        </w:tc>
        <w:tc>
          <w:tcPr>
            <w:tcW w:w="1220" w:type="dxa"/>
            <w:tcBorders>
              <w:top w:val="nil"/>
              <w:left w:val="nil"/>
              <w:bottom w:val="nil"/>
              <w:right w:val="single" w:sz="4" w:space="0" w:color="auto"/>
            </w:tcBorders>
            <w:shd w:val="clear" w:color="auto" w:fill="auto"/>
            <w:noWrap/>
            <w:vAlign w:val="center"/>
            <w:hideMark/>
          </w:tcPr>
          <w:p w14:paraId="3560D6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10/02/17</w:t>
            </w:r>
          </w:p>
        </w:tc>
        <w:tc>
          <w:tcPr>
            <w:tcW w:w="1320" w:type="dxa"/>
            <w:tcBorders>
              <w:top w:val="nil"/>
              <w:left w:val="single" w:sz="8" w:space="0" w:color="auto"/>
              <w:bottom w:val="nil"/>
              <w:right w:val="nil"/>
            </w:tcBorders>
            <w:shd w:val="clear" w:color="auto" w:fill="auto"/>
            <w:noWrap/>
            <w:vAlign w:val="center"/>
            <w:hideMark/>
          </w:tcPr>
          <w:p w14:paraId="5F0161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9.929,66</w:t>
            </w:r>
          </w:p>
        </w:tc>
        <w:tc>
          <w:tcPr>
            <w:tcW w:w="1320" w:type="dxa"/>
            <w:tcBorders>
              <w:top w:val="nil"/>
              <w:left w:val="single" w:sz="4" w:space="0" w:color="auto"/>
              <w:bottom w:val="nil"/>
              <w:right w:val="nil"/>
            </w:tcBorders>
            <w:shd w:val="clear" w:color="auto" w:fill="auto"/>
            <w:noWrap/>
            <w:vAlign w:val="center"/>
            <w:hideMark/>
          </w:tcPr>
          <w:p w14:paraId="52FBF5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6.255,28</w:t>
            </w:r>
          </w:p>
        </w:tc>
        <w:tc>
          <w:tcPr>
            <w:tcW w:w="1300" w:type="dxa"/>
            <w:tcBorders>
              <w:top w:val="nil"/>
              <w:left w:val="single" w:sz="4" w:space="0" w:color="auto"/>
              <w:bottom w:val="nil"/>
              <w:right w:val="nil"/>
            </w:tcBorders>
            <w:shd w:val="clear" w:color="auto" w:fill="auto"/>
            <w:noWrap/>
            <w:vAlign w:val="center"/>
            <w:hideMark/>
          </w:tcPr>
          <w:p w14:paraId="2704B8B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3.674,38</w:t>
            </w:r>
          </w:p>
        </w:tc>
        <w:tc>
          <w:tcPr>
            <w:tcW w:w="1240" w:type="dxa"/>
            <w:tcBorders>
              <w:top w:val="nil"/>
              <w:left w:val="single" w:sz="4" w:space="0" w:color="auto"/>
              <w:bottom w:val="nil"/>
              <w:right w:val="single" w:sz="4" w:space="0" w:color="auto"/>
            </w:tcBorders>
            <w:shd w:val="clear" w:color="auto" w:fill="auto"/>
            <w:noWrap/>
            <w:vAlign w:val="center"/>
            <w:hideMark/>
          </w:tcPr>
          <w:p w14:paraId="7B2E05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1.003.209,36</w:t>
            </w:r>
          </w:p>
        </w:tc>
        <w:tc>
          <w:tcPr>
            <w:tcW w:w="100" w:type="dxa"/>
            <w:tcBorders>
              <w:top w:val="nil"/>
              <w:left w:val="nil"/>
              <w:bottom w:val="nil"/>
              <w:right w:val="nil"/>
            </w:tcBorders>
            <w:shd w:val="clear" w:color="auto" w:fill="auto"/>
            <w:noWrap/>
            <w:vAlign w:val="center"/>
            <w:hideMark/>
          </w:tcPr>
          <w:p w14:paraId="2F8FA6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4F0C34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0,3649</w:t>
            </w:r>
          </w:p>
        </w:tc>
      </w:tr>
      <w:tr w:rsidR="00F749D4" w:rsidRPr="00F749D4" w14:paraId="1BC8178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22C3B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10/03/17</w:t>
            </w:r>
          </w:p>
        </w:tc>
        <w:tc>
          <w:tcPr>
            <w:tcW w:w="1220" w:type="dxa"/>
            <w:tcBorders>
              <w:top w:val="nil"/>
              <w:left w:val="nil"/>
              <w:bottom w:val="nil"/>
              <w:right w:val="single" w:sz="4" w:space="0" w:color="auto"/>
            </w:tcBorders>
            <w:shd w:val="clear" w:color="auto" w:fill="auto"/>
            <w:noWrap/>
            <w:vAlign w:val="center"/>
            <w:hideMark/>
          </w:tcPr>
          <w:p w14:paraId="66032B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10/03/17</w:t>
            </w:r>
          </w:p>
        </w:tc>
        <w:tc>
          <w:tcPr>
            <w:tcW w:w="1320" w:type="dxa"/>
            <w:tcBorders>
              <w:top w:val="nil"/>
              <w:left w:val="single" w:sz="8" w:space="0" w:color="auto"/>
              <w:bottom w:val="nil"/>
              <w:right w:val="nil"/>
            </w:tcBorders>
            <w:shd w:val="clear" w:color="auto" w:fill="auto"/>
            <w:noWrap/>
            <w:vAlign w:val="center"/>
            <w:hideMark/>
          </w:tcPr>
          <w:p w14:paraId="22B2DB0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9.906,81</w:t>
            </w:r>
          </w:p>
        </w:tc>
        <w:tc>
          <w:tcPr>
            <w:tcW w:w="1320" w:type="dxa"/>
            <w:tcBorders>
              <w:top w:val="nil"/>
              <w:left w:val="single" w:sz="4" w:space="0" w:color="auto"/>
              <w:bottom w:val="nil"/>
              <w:right w:val="nil"/>
            </w:tcBorders>
            <w:shd w:val="clear" w:color="auto" w:fill="auto"/>
            <w:noWrap/>
            <w:vAlign w:val="center"/>
            <w:hideMark/>
          </w:tcPr>
          <w:p w14:paraId="4289EA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6.232,46</w:t>
            </w:r>
          </w:p>
        </w:tc>
        <w:tc>
          <w:tcPr>
            <w:tcW w:w="1300" w:type="dxa"/>
            <w:tcBorders>
              <w:top w:val="nil"/>
              <w:left w:val="single" w:sz="4" w:space="0" w:color="auto"/>
              <w:bottom w:val="nil"/>
              <w:right w:val="nil"/>
            </w:tcBorders>
            <w:shd w:val="clear" w:color="auto" w:fill="auto"/>
            <w:noWrap/>
            <w:vAlign w:val="center"/>
            <w:hideMark/>
          </w:tcPr>
          <w:p w14:paraId="3FF5D8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3.674,36</w:t>
            </w:r>
          </w:p>
        </w:tc>
        <w:tc>
          <w:tcPr>
            <w:tcW w:w="1240" w:type="dxa"/>
            <w:tcBorders>
              <w:top w:val="nil"/>
              <w:left w:val="single" w:sz="4" w:space="0" w:color="auto"/>
              <w:bottom w:val="nil"/>
              <w:right w:val="single" w:sz="4" w:space="0" w:color="auto"/>
            </w:tcBorders>
            <w:shd w:val="clear" w:color="auto" w:fill="auto"/>
            <w:noWrap/>
            <w:vAlign w:val="center"/>
            <w:hideMark/>
          </w:tcPr>
          <w:p w14:paraId="557193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999.535,00</w:t>
            </w:r>
          </w:p>
        </w:tc>
        <w:tc>
          <w:tcPr>
            <w:tcW w:w="100" w:type="dxa"/>
            <w:tcBorders>
              <w:top w:val="nil"/>
              <w:left w:val="nil"/>
              <w:bottom w:val="nil"/>
              <w:right w:val="nil"/>
            </w:tcBorders>
            <w:shd w:val="clear" w:color="auto" w:fill="auto"/>
            <w:noWrap/>
            <w:vAlign w:val="center"/>
            <w:hideMark/>
          </w:tcPr>
          <w:p w14:paraId="0144C3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60A7F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0,3663</w:t>
            </w:r>
          </w:p>
        </w:tc>
      </w:tr>
      <w:tr w:rsidR="00F749D4" w:rsidRPr="00F749D4" w14:paraId="59D016E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63A5B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10/04/17</w:t>
            </w:r>
          </w:p>
        </w:tc>
        <w:tc>
          <w:tcPr>
            <w:tcW w:w="1220" w:type="dxa"/>
            <w:tcBorders>
              <w:top w:val="nil"/>
              <w:left w:val="nil"/>
              <w:bottom w:val="nil"/>
              <w:right w:val="single" w:sz="4" w:space="0" w:color="auto"/>
            </w:tcBorders>
            <w:shd w:val="clear" w:color="auto" w:fill="auto"/>
            <w:noWrap/>
            <w:vAlign w:val="center"/>
            <w:hideMark/>
          </w:tcPr>
          <w:p w14:paraId="67DC9F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10/04/17</w:t>
            </w:r>
          </w:p>
        </w:tc>
        <w:tc>
          <w:tcPr>
            <w:tcW w:w="1320" w:type="dxa"/>
            <w:tcBorders>
              <w:top w:val="nil"/>
              <w:left w:val="single" w:sz="8" w:space="0" w:color="auto"/>
              <w:bottom w:val="nil"/>
              <w:right w:val="nil"/>
            </w:tcBorders>
            <w:shd w:val="clear" w:color="auto" w:fill="auto"/>
            <w:noWrap/>
            <w:vAlign w:val="center"/>
            <w:hideMark/>
          </w:tcPr>
          <w:p w14:paraId="15DE96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9.868,33</w:t>
            </w:r>
          </w:p>
        </w:tc>
        <w:tc>
          <w:tcPr>
            <w:tcW w:w="1320" w:type="dxa"/>
            <w:tcBorders>
              <w:top w:val="nil"/>
              <w:left w:val="single" w:sz="4" w:space="0" w:color="auto"/>
              <w:bottom w:val="nil"/>
              <w:right w:val="nil"/>
            </w:tcBorders>
            <w:shd w:val="clear" w:color="auto" w:fill="auto"/>
            <w:noWrap/>
            <w:vAlign w:val="center"/>
            <w:hideMark/>
          </w:tcPr>
          <w:p w14:paraId="173A2F9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6.209,63</w:t>
            </w:r>
          </w:p>
        </w:tc>
        <w:tc>
          <w:tcPr>
            <w:tcW w:w="1300" w:type="dxa"/>
            <w:tcBorders>
              <w:top w:val="nil"/>
              <w:left w:val="single" w:sz="4" w:space="0" w:color="auto"/>
              <w:bottom w:val="nil"/>
              <w:right w:val="nil"/>
            </w:tcBorders>
            <w:shd w:val="clear" w:color="auto" w:fill="auto"/>
            <w:noWrap/>
            <w:vAlign w:val="center"/>
            <w:hideMark/>
          </w:tcPr>
          <w:p w14:paraId="2E419A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3.658,70</w:t>
            </w:r>
          </w:p>
        </w:tc>
        <w:tc>
          <w:tcPr>
            <w:tcW w:w="1240" w:type="dxa"/>
            <w:tcBorders>
              <w:top w:val="nil"/>
              <w:left w:val="single" w:sz="4" w:space="0" w:color="auto"/>
              <w:bottom w:val="nil"/>
              <w:right w:val="single" w:sz="4" w:space="0" w:color="auto"/>
            </w:tcBorders>
            <w:shd w:val="clear" w:color="auto" w:fill="auto"/>
            <w:noWrap/>
            <w:vAlign w:val="center"/>
            <w:hideMark/>
          </w:tcPr>
          <w:p w14:paraId="25C128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995.876,30</w:t>
            </w:r>
          </w:p>
        </w:tc>
        <w:tc>
          <w:tcPr>
            <w:tcW w:w="100" w:type="dxa"/>
            <w:tcBorders>
              <w:top w:val="nil"/>
              <w:left w:val="nil"/>
              <w:bottom w:val="nil"/>
              <w:right w:val="nil"/>
            </w:tcBorders>
            <w:shd w:val="clear" w:color="auto" w:fill="auto"/>
            <w:noWrap/>
            <w:vAlign w:val="center"/>
            <w:hideMark/>
          </w:tcPr>
          <w:p w14:paraId="7E2BDB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3A346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0,3660</w:t>
            </w:r>
          </w:p>
        </w:tc>
      </w:tr>
      <w:tr w:rsidR="00F749D4" w:rsidRPr="00F749D4" w14:paraId="2CB5701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F0BC5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10/05/17</w:t>
            </w:r>
          </w:p>
        </w:tc>
        <w:tc>
          <w:tcPr>
            <w:tcW w:w="1220" w:type="dxa"/>
            <w:tcBorders>
              <w:top w:val="nil"/>
              <w:left w:val="nil"/>
              <w:bottom w:val="nil"/>
              <w:right w:val="single" w:sz="4" w:space="0" w:color="auto"/>
            </w:tcBorders>
            <w:shd w:val="clear" w:color="auto" w:fill="auto"/>
            <w:noWrap/>
            <w:vAlign w:val="center"/>
            <w:hideMark/>
          </w:tcPr>
          <w:p w14:paraId="21A3DB8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10/05/17</w:t>
            </w:r>
          </w:p>
        </w:tc>
        <w:tc>
          <w:tcPr>
            <w:tcW w:w="1320" w:type="dxa"/>
            <w:tcBorders>
              <w:top w:val="nil"/>
              <w:left w:val="single" w:sz="8" w:space="0" w:color="auto"/>
              <w:bottom w:val="nil"/>
              <w:right w:val="nil"/>
            </w:tcBorders>
            <w:shd w:val="clear" w:color="auto" w:fill="auto"/>
            <w:noWrap/>
            <w:vAlign w:val="center"/>
            <w:hideMark/>
          </w:tcPr>
          <w:p w14:paraId="262A57D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9.861,12</w:t>
            </w:r>
          </w:p>
        </w:tc>
        <w:tc>
          <w:tcPr>
            <w:tcW w:w="1320" w:type="dxa"/>
            <w:tcBorders>
              <w:top w:val="nil"/>
              <w:left w:val="single" w:sz="4" w:space="0" w:color="auto"/>
              <w:bottom w:val="nil"/>
              <w:right w:val="nil"/>
            </w:tcBorders>
            <w:shd w:val="clear" w:color="auto" w:fill="auto"/>
            <w:noWrap/>
            <w:vAlign w:val="center"/>
            <w:hideMark/>
          </w:tcPr>
          <w:p w14:paraId="417970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6.186,90</w:t>
            </w:r>
          </w:p>
        </w:tc>
        <w:tc>
          <w:tcPr>
            <w:tcW w:w="1300" w:type="dxa"/>
            <w:tcBorders>
              <w:top w:val="nil"/>
              <w:left w:val="single" w:sz="4" w:space="0" w:color="auto"/>
              <w:bottom w:val="nil"/>
              <w:right w:val="nil"/>
            </w:tcBorders>
            <w:shd w:val="clear" w:color="auto" w:fill="auto"/>
            <w:noWrap/>
            <w:vAlign w:val="center"/>
            <w:hideMark/>
          </w:tcPr>
          <w:p w14:paraId="6ACFA0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3.674,22</w:t>
            </w:r>
          </w:p>
        </w:tc>
        <w:tc>
          <w:tcPr>
            <w:tcW w:w="1240" w:type="dxa"/>
            <w:tcBorders>
              <w:top w:val="nil"/>
              <w:left w:val="single" w:sz="4" w:space="0" w:color="auto"/>
              <w:bottom w:val="nil"/>
              <w:right w:val="single" w:sz="4" w:space="0" w:color="auto"/>
            </w:tcBorders>
            <w:shd w:val="clear" w:color="auto" w:fill="auto"/>
            <w:noWrap/>
            <w:vAlign w:val="center"/>
            <w:hideMark/>
          </w:tcPr>
          <w:p w14:paraId="3A5486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992.202,08</w:t>
            </w:r>
          </w:p>
        </w:tc>
        <w:tc>
          <w:tcPr>
            <w:tcW w:w="100" w:type="dxa"/>
            <w:tcBorders>
              <w:top w:val="nil"/>
              <w:left w:val="nil"/>
              <w:bottom w:val="nil"/>
              <w:right w:val="nil"/>
            </w:tcBorders>
            <w:shd w:val="clear" w:color="auto" w:fill="auto"/>
            <w:noWrap/>
            <w:vAlign w:val="center"/>
            <w:hideMark/>
          </w:tcPr>
          <w:p w14:paraId="57A7CC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B642A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0,3689</w:t>
            </w:r>
          </w:p>
        </w:tc>
      </w:tr>
      <w:tr w:rsidR="00F749D4" w:rsidRPr="00F749D4" w14:paraId="3C1BC7C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79A7E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10/06/17</w:t>
            </w:r>
          </w:p>
        </w:tc>
        <w:tc>
          <w:tcPr>
            <w:tcW w:w="1220" w:type="dxa"/>
            <w:tcBorders>
              <w:top w:val="nil"/>
              <w:left w:val="nil"/>
              <w:bottom w:val="nil"/>
              <w:right w:val="single" w:sz="4" w:space="0" w:color="auto"/>
            </w:tcBorders>
            <w:shd w:val="clear" w:color="auto" w:fill="auto"/>
            <w:noWrap/>
            <w:vAlign w:val="center"/>
            <w:hideMark/>
          </w:tcPr>
          <w:p w14:paraId="0CF95A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10/06/17</w:t>
            </w:r>
          </w:p>
        </w:tc>
        <w:tc>
          <w:tcPr>
            <w:tcW w:w="1320" w:type="dxa"/>
            <w:tcBorders>
              <w:top w:val="nil"/>
              <w:left w:val="single" w:sz="8" w:space="0" w:color="auto"/>
              <w:bottom w:val="nil"/>
              <w:right w:val="nil"/>
            </w:tcBorders>
            <w:shd w:val="clear" w:color="auto" w:fill="auto"/>
            <w:noWrap/>
            <w:vAlign w:val="center"/>
            <w:hideMark/>
          </w:tcPr>
          <w:p w14:paraId="55189D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9.838,28</w:t>
            </w:r>
          </w:p>
        </w:tc>
        <w:tc>
          <w:tcPr>
            <w:tcW w:w="1320" w:type="dxa"/>
            <w:tcBorders>
              <w:top w:val="nil"/>
              <w:left w:val="single" w:sz="4" w:space="0" w:color="auto"/>
              <w:bottom w:val="nil"/>
              <w:right w:val="nil"/>
            </w:tcBorders>
            <w:shd w:val="clear" w:color="auto" w:fill="auto"/>
            <w:noWrap/>
            <w:vAlign w:val="center"/>
            <w:hideMark/>
          </w:tcPr>
          <w:p w14:paraId="2C69A9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6.164,07</w:t>
            </w:r>
          </w:p>
        </w:tc>
        <w:tc>
          <w:tcPr>
            <w:tcW w:w="1300" w:type="dxa"/>
            <w:tcBorders>
              <w:top w:val="nil"/>
              <w:left w:val="single" w:sz="4" w:space="0" w:color="auto"/>
              <w:bottom w:val="nil"/>
              <w:right w:val="nil"/>
            </w:tcBorders>
            <w:shd w:val="clear" w:color="auto" w:fill="auto"/>
            <w:noWrap/>
            <w:vAlign w:val="center"/>
            <w:hideMark/>
          </w:tcPr>
          <w:p w14:paraId="6C9BFE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3.674,21</w:t>
            </w:r>
          </w:p>
        </w:tc>
        <w:tc>
          <w:tcPr>
            <w:tcW w:w="1240" w:type="dxa"/>
            <w:tcBorders>
              <w:top w:val="nil"/>
              <w:left w:val="single" w:sz="4" w:space="0" w:color="auto"/>
              <w:bottom w:val="nil"/>
              <w:right w:val="single" w:sz="4" w:space="0" w:color="auto"/>
            </w:tcBorders>
            <w:shd w:val="clear" w:color="auto" w:fill="auto"/>
            <w:noWrap/>
            <w:vAlign w:val="center"/>
            <w:hideMark/>
          </w:tcPr>
          <w:p w14:paraId="37902B6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988.527,87</w:t>
            </w:r>
          </w:p>
        </w:tc>
        <w:tc>
          <w:tcPr>
            <w:tcW w:w="100" w:type="dxa"/>
            <w:tcBorders>
              <w:top w:val="nil"/>
              <w:left w:val="nil"/>
              <w:bottom w:val="nil"/>
              <w:right w:val="nil"/>
            </w:tcBorders>
            <w:shd w:val="clear" w:color="auto" w:fill="auto"/>
            <w:noWrap/>
            <w:vAlign w:val="center"/>
            <w:hideMark/>
          </w:tcPr>
          <w:p w14:paraId="30DE16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3032E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0,3703</w:t>
            </w:r>
          </w:p>
        </w:tc>
      </w:tr>
      <w:tr w:rsidR="00F749D4" w:rsidRPr="00F749D4" w14:paraId="73EC80C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0CC10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10/07/17</w:t>
            </w:r>
          </w:p>
        </w:tc>
        <w:tc>
          <w:tcPr>
            <w:tcW w:w="1220" w:type="dxa"/>
            <w:tcBorders>
              <w:top w:val="nil"/>
              <w:left w:val="nil"/>
              <w:bottom w:val="nil"/>
              <w:right w:val="single" w:sz="4" w:space="0" w:color="auto"/>
            </w:tcBorders>
            <w:shd w:val="clear" w:color="auto" w:fill="auto"/>
            <w:noWrap/>
            <w:vAlign w:val="center"/>
            <w:hideMark/>
          </w:tcPr>
          <w:p w14:paraId="7FB4586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10/07/17</w:t>
            </w:r>
          </w:p>
        </w:tc>
        <w:tc>
          <w:tcPr>
            <w:tcW w:w="1320" w:type="dxa"/>
            <w:tcBorders>
              <w:top w:val="nil"/>
              <w:left w:val="single" w:sz="8" w:space="0" w:color="auto"/>
              <w:bottom w:val="nil"/>
              <w:right w:val="nil"/>
            </w:tcBorders>
            <w:shd w:val="clear" w:color="auto" w:fill="auto"/>
            <w:noWrap/>
            <w:vAlign w:val="center"/>
            <w:hideMark/>
          </w:tcPr>
          <w:p w14:paraId="44B064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9.815,43</w:t>
            </w:r>
          </w:p>
        </w:tc>
        <w:tc>
          <w:tcPr>
            <w:tcW w:w="1320" w:type="dxa"/>
            <w:tcBorders>
              <w:top w:val="nil"/>
              <w:left w:val="single" w:sz="4" w:space="0" w:color="auto"/>
              <w:bottom w:val="nil"/>
              <w:right w:val="nil"/>
            </w:tcBorders>
            <w:shd w:val="clear" w:color="auto" w:fill="auto"/>
            <w:noWrap/>
            <w:vAlign w:val="center"/>
            <w:hideMark/>
          </w:tcPr>
          <w:p w14:paraId="3E19B5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6.141,25</w:t>
            </w:r>
          </w:p>
        </w:tc>
        <w:tc>
          <w:tcPr>
            <w:tcW w:w="1300" w:type="dxa"/>
            <w:tcBorders>
              <w:top w:val="nil"/>
              <w:left w:val="single" w:sz="4" w:space="0" w:color="auto"/>
              <w:bottom w:val="nil"/>
              <w:right w:val="nil"/>
            </w:tcBorders>
            <w:shd w:val="clear" w:color="auto" w:fill="auto"/>
            <w:noWrap/>
            <w:vAlign w:val="center"/>
            <w:hideMark/>
          </w:tcPr>
          <w:p w14:paraId="7B4FBD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3.674,19</w:t>
            </w:r>
          </w:p>
        </w:tc>
        <w:tc>
          <w:tcPr>
            <w:tcW w:w="1240" w:type="dxa"/>
            <w:tcBorders>
              <w:top w:val="nil"/>
              <w:left w:val="single" w:sz="4" w:space="0" w:color="auto"/>
              <w:bottom w:val="nil"/>
              <w:right w:val="single" w:sz="4" w:space="0" w:color="auto"/>
            </w:tcBorders>
            <w:shd w:val="clear" w:color="auto" w:fill="auto"/>
            <w:noWrap/>
            <w:vAlign w:val="center"/>
            <w:hideMark/>
          </w:tcPr>
          <w:p w14:paraId="3D25B5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984.853,69</w:t>
            </w:r>
          </w:p>
        </w:tc>
        <w:tc>
          <w:tcPr>
            <w:tcW w:w="100" w:type="dxa"/>
            <w:tcBorders>
              <w:top w:val="nil"/>
              <w:left w:val="nil"/>
              <w:bottom w:val="nil"/>
              <w:right w:val="nil"/>
            </w:tcBorders>
            <w:shd w:val="clear" w:color="auto" w:fill="auto"/>
            <w:noWrap/>
            <w:vAlign w:val="center"/>
            <w:hideMark/>
          </w:tcPr>
          <w:p w14:paraId="6AC360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4538A4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0,3717</w:t>
            </w:r>
          </w:p>
        </w:tc>
      </w:tr>
      <w:tr w:rsidR="00F749D4" w:rsidRPr="00F749D4" w14:paraId="4F48BCC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31490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10/08/17</w:t>
            </w:r>
          </w:p>
        </w:tc>
        <w:tc>
          <w:tcPr>
            <w:tcW w:w="1220" w:type="dxa"/>
            <w:tcBorders>
              <w:top w:val="nil"/>
              <w:left w:val="nil"/>
              <w:bottom w:val="nil"/>
              <w:right w:val="single" w:sz="4" w:space="0" w:color="auto"/>
            </w:tcBorders>
            <w:shd w:val="clear" w:color="auto" w:fill="auto"/>
            <w:noWrap/>
            <w:vAlign w:val="center"/>
            <w:hideMark/>
          </w:tcPr>
          <w:p w14:paraId="570412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10/08/17</w:t>
            </w:r>
          </w:p>
        </w:tc>
        <w:tc>
          <w:tcPr>
            <w:tcW w:w="1320" w:type="dxa"/>
            <w:tcBorders>
              <w:top w:val="nil"/>
              <w:left w:val="single" w:sz="8" w:space="0" w:color="auto"/>
              <w:bottom w:val="nil"/>
              <w:right w:val="nil"/>
            </w:tcBorders>
            <w:shd w:val="clear" w:color="auto" w:fill="auto"/>
            <w:noWrap/>
            <w:vAlign w:val="center"/>
            <w:hideMark/>
          </w:tcPr>
          <w:p w14:paraId="523D95F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9.792,59</w:t>
            </w:r>
          </w:p>
        </w:tc>
        <w:tc>
          <w:tcPr>
            <w:tcW w:w="1320" w:type="dxa"/>
            <w:tcBorders>
              <w:top w:val="nil"/>
              <w:left w:val="single" w:sz="4" w:space="0" w:color="auto"/>
              <w:bottom w:val="nil"/>
              <w:right w:val="nil"/>
            </w:tcBorders>
            <w:shd w:val="clear" w:color="auto" w:fill="auto"/>
            <w:noWrap/>
            <w:vAlign w:val="center"/>
            <w:hideMark/>
          </w:tcPr>
          <w:p w14:paraId="1FAF07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6.118,42</w:t>
            </w:r>
          </w:p>
        </w:tc>
        <w:tc>
          <w:tcPr>
            <w:tcW w:w="1300" w:type="dxa"/>
            <w:tcBorders>
              <w:top w:val="nil"/>
              <w:left w:val="single" w:sz="4" w:space="0" w:color="auto"/>
              <w:bottom w:val="nil"/>
              <w:right w:val="nil"/>
            </w:tcBorders>
            <w:shd w:val="clear" w:color="auto" w:fill="auto"/>
            <w:noWrap/>
            <w:vAlign w:val="center"/>
            <w:hideMark/>
          </w:tcPr>
          <w:p w14:paraId="18C7A8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3.674,17</w:t>
            </w:r>
          </w:p>
        </w:tc>
        <w:tc>
          <w:tcPr>
            <w:tcW w:w="1240" w:type="dxa"/>
            <w:tcBorders>
              <w:top w:val="nil"/>
              <w:left w:val="single" w:sz="4" w:space="0" w:color="auto"/>
              <w:bottom w:val="nil"/>
              <w:right w:val="single" w:sz="4" w:space="0" w:color="auto"/>
            </w:tcBorders>
            <w:shd w:val="clear" w:color="auto" w:fill="auto"/>
            <w:noWrap/>
            <w:vAlign w:val="center"/>
            <w:hideMark/>
          </w:tcPr>
          <w:p w14:paraId="3EA8AE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981.179,52</w:t>
            </w:r>
          </w:p>
        </w:tc>
        <w:tc>
          <w:tcPr>
            <w:tcW w:w="100" w:type="dxa"/>
            <w:tcBorders>
              <w:top w:val="nil"/>
              <w:left w:val="nil"/>
              <w:bottom w:val="nil"/>
              <w:right w:val="nil"/>
            </w:tcBorders>
            <w:shd w:val="clear" w:color="auto" w:fill="auto"/>
            <w:noWrap/>
            <w:vAlign w:val="center"/>
            <w:hideMark/>
          </w:tcPr>
          <w:p w14:paraId="682E7D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A8584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0,3731</w:t>
            </w:r>
          </w:p>
        </w:tc>
      </w:tr>
      <w:tr w:rsidR="00F749D4" w:rsidRPr="00F749D4" w14:paraId="746E905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47E17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10/09/17</w:t>
            </w:r>
          </w:p>
        </w:tc>
        <w:tc>
          <w:tcPr>
            <w:tcW w:w="1220" w:type="dxa"/>
            <w:tcBorders>
              <w:top w:val="nil"/>
              <w:left w:val="nil"/>
              <w:bottom w:val="nil"/>
              <w:right w:val="single" w:sz="4" w:space="0" w:color="auto"/>
            </w:tcBorders>
            <w:shd w:val="clear" w:color="auto" w:fill="auto"/>
            <w:noWrap/>
            <w:vAlign w:val="center"/>
            <w:hideMark/>
          </w:tcPr>
          <w:p w14:paraId="6452860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10/09/17</w:t>
            </w:r>
          </w:p>
        </w:tc>
        <w:tc>
          <w:tcPr>
            <w:tcW w:w="1320" w:type="dxa"/>
            <w:tcBorders>
              <w:top w:val="nil"/>
              <w:left w:val="single" w:sz="8" w:space="0" w:color="auto"/>
              <w:bottom w:val="nil"/>
              <w:right w:val="nil"/>
            </w:tcBorders>
            <w:shd w:val="clear" w:color="auto" w:fill="auto"/>
            <w:noWrap/>
            <w:vAlign w:val="center"/>
            <w:hideMark/>
          </w:tcPr>
          <w:p w14:paraId="4CEB919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9.769,74</w:t>
            </w:r>
          </w:p>
        </w:tc>
        <w:tc>
          <w:tcPr>
            <w:tcW w:w="1320" w:type="dxa"/>
            <w:tcBorders>
              <w:top w:val="nil"/>
              <w:left w:val="single" w:sz="4" w:space="0" w:color="auto"/>
              <w:bottom w:val="nil"/>
              <w:right w:val="nil"/>
            </w:tcBorders>
            <w:shd w:val="clear" w:color="auto" w:fill="auto"/>
            <w:noWrap/>
            <w:vAlign w:val="center"/>
            <w:hideMark/>
          </w:tcPr>
          <w:p w14:paraId="043CC3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6.095,59</w:t>
            </w:r>
          </w:p>
        </w:tc>
        <w:tc>
          <w:tcPr>
            <w:tcW w:w="1300" w:type="dxa"/>
            <w:tcBorders>
              <w:top w:val="nil"/>
              <w:left w:val="single" w:sz="4" w:space="0" w:color="auto"/>
              <w:bottom w:val="nil"/>
              <w:right w:val="nil"/>
            </w:tcBorders>
            <w:shd w:val="clear" w:color="auto" w:fill="auto"/>
            <w:noWrap/>
            <w:vAlign w:val="center"/>
            <w:hideMark/>
          </w:tcPr>
          <w:p w14:paraId="2A36B5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3.674,15</w:t>
            </w:r>
          </w:p>
        </w:tc>
        <w:tc>
          <w:tcPr>
            <w:tcW w:w="1240" w:type="dxa"/>
            <w:tcBorders>
              <w:top w:val="nil"/>
              <w:left w:val="single" w:sz="4" w:space="0" w:color="auto"/>
              <w:bottom w:val="nil"/>
              <w:right w:val="single" w:sz="4" w:space="0" w:color="auto"/>
            </w:tcBorders>
            <w:shd w:val="clear" w:color="auto" w:fill="auto"/>
            <w:noWrap/>
            <w:vAlign w:val="center"/>
            <w:hideMark/>
          </w:tcPr>
          <w:p w14:paraId="0FDC952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977.505,37</w:t>
            </w:r>
          </w:p>
        </w:tc>
        <w:tc>
          <w:tcPr>
            <w:tcW w:w="100" w:type="dxa"/>
            <w:tcBorders>
              <w:top w:val="nil"/>
              <w:left w:val="nil"/>
              <w:bottom w:val="nil"/>
              <w:right w:val="nil"/>
            </w:tcBorders>
            <w:shd w:val="clear" w:color="auto" w:fill="auto"/>
            <w:noWrap/>
            <w:vAlign w:val="center"/>
            <w:hideMark/>
          </w:tcPr>
          <w:p w14:paraId="1C5314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3A94E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0,3745</w:t>
            </w:r>
          </w:p>
        </w:tc>
      </w:tr>
      <w:tr w:rsidR="00F749D4" w:rsidRPr="00F749D4" w14:paraId="426B8C8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0A37B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10/10/17</w:t>
            </w:r>
          </w:p>
        </w:tc>
        <w:tc>
          <w:tcPr>
            <w:tcW w:w="1220" w:type="dxa"/>
            <w:tcBorders>
              <w:top w:val="nil"/>
              <w:left w:val="nil"/>
              <w:bottom w:val="nil"/>
              <w:right w:val="single" w:sz="4" w:space="0" w:color="auto"/>
            </w:tcBorders>
            <w:shd w:val="clear" w:color="auto" w:fill="auto"/>
            <w:noWrap/>
            <w:vAlign w:val="center"/>
            <w:hideMark/>
          </w:tcPr>
          <w:p w14:paraId="2AB44C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10/10/17</w:t>
            </w:r>
          </w:p>
        </w:tc>
        <w:tc>
          <w:tcPr>
            <w:tcW w:w="1320" w:type="dxa"/>
            <w:tcBorders>
              <w:top w:val="nil"/>
              <w:left w:val="single" w:sz="8" w:space="0" w:color="auto"/>
              <w:bottom w:val="nil"/>
              <w:right w:val="nil"/>
            </w:tcBorders>
            <w:shd w:val="clear" w:color="auto" w:fill="auto"/>
            <w:noWrap/>
            <w:vAlign w:val="center"/>
            <w:hideMark/>
          </w:tcPr>
          <w:p w14:paraId="61E7E6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9.731,26</w:t>
            </w:r>
          </w:p>
        </w:tc>
        <w:tc>
          <w:tcPr>
            <w:tcW w:w="1320" w:type="dxa"/>
            <w:tcBorders>
              <w:top w:val="nil"/>
              <w:left w:val="single" w:sz="4" w:space="0" w:color="auto"/>
              <w:bottom w:val="nil"/>
              <w:right w:val="nil"/>
            </w:tcBorders>
            <w:shd w:val="clear" w:color="auto" w:fill="auto"/>
            <w:noWrap/>
            <w:vAlign w:val="center"/>
            <w:hideMark/>
          </w:tcPr>
          <w:p w14:paraId="18771D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6.072,77</w:t>
            </w:r>
          </w:p>
        </w:tc>
        <w:tc>
          <w:tcPr>
            <w:tcW w:w="1300" w:type="dxa"/>
            <w:tcBorders>
              <w:top w:val="nil"/>
              <w:left w:val="single" w:sz="4" w:space="0" w:color="auto"/>
              <w:bottom w:val="nil"/>
              <w:right w:val="nil"/>
            </w:tcBorders>
            <w:shd w:val="clear" w:color="auto" w:fill="auto"/>
            <w:noWrap/>
            <w:vAlign w:val="center"/>
            <w:hideMark/>
          </w:tcPr>
          <w:p w14:paraId="2CB7661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3.658,49</w:t>
            </w:r>
          </w:p>
        </w:tc>
        <w:tc>
          <w:tcPr>
            <w:tcW w:w="1240" w:type="dxa"/>
            <w:tcBorders>
              <w:top w:val="nil"/>
              <w:left w:val="single" w:sz="4" w:space="0" w:color="auto"/>
              <w:bottom w:val="nil"/>
              <w:right w:val="single" w:sz="4" w:space="0" w:color="auto"/>
            </w:tcBorders>
            <w:shd w:val="clear" w:color="auto" w:fill="auto"/>
            <w:noWrap/>
            <w:vAlign w:val="center"/>
            <w:hideMark/>
          </w:tcPr>
          <w:p w14:paraId="12D3CB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973.846,88</w:t>
            </w:r>
          </w:p>
        </w:tc>
        <w:tc>
          <w:tcPr>
            <w:tcW w:w="100" w:type="dxa"/>
            <w:tcBorders>
              <w:top w:val="nil"/>
              <w:left w:val="nil"/>
              <w:bottom w:val="nil"/>
              <w:right w:val="nil"/>
            </w:tcBorders>
            <w:shd w:val="clear" w:color="auto" w:fill="auto"/>
            <w:noWrap/>
            <w:vAlign w:val="center"/>
            <w:hideMark/>
          </w:tcPr>
          <w:p w14:paraId="6233F8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EC0B84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0,3743</w:t>
            </w:r>
          </w:p>
        </w:tc>
      </w:tr>
      <w:tr w:rsidR="00F749D4" w:rsidRPr="00F749D4" w14:paraId="61A1454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2FA40F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10/11/17</w:t>
            </w:r>
          </w:p>
        </w:tc>
        <w:tc>
          <w:tcPr>
            <w:tcW w:w="1220" w:type="dxa"/>
            <w:tcBorders>
              <w:top w:val="nil"/>
              <w:left w:val="nil"/>
              <w:bottom w:val="nil"/>
              <w:right w:val="single" w:sz="4" w:space="0" w:color="auto"/>
            </w:tcBorders>
            <w:shd w:val="clear" w:color="auto" w:fill="auto"/>
            <w:noWrap/>
            <w:vAlign w:val="center"/>
            <w:hideMark/>
          </w:tcPr>
          <w:p w14:paraId="459A8F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10/11/17</w:t>
            </w:r>
          </w:p>
        </w:tc>
        <w:tc>
          <w:tcPr>
            <w:tcW w:w="1320" w:type="dxa"/>
            <w:tcBorders>
              <w:top w:val="nil"/>
              <w:left w:val="single" w:sz="8" w:space="0" w:color="auto"/>
              <w:bottom w:val="nil"/>
              <w:right w:val="nil"/>
            </w:tcBorders>
            <w:shd w:val="clear" w:color="auto" w:fill="auto"/>
            <w:noWrap/>
            <w:vAlign w:val="center"/>
            <w:hideMark/>
          </w:tcPr>
          <w:p w14:paraId="557D510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9.724,05</w:t>
            </w:r>
          </w:p>
        </w:tc>
        <w:tc>
          <w:tcPr>
            <w:tcW w:w="1320" w:type="dxa"/>
            <w:tcBorders>
              <w:top w:val="nil"/>
              <w:left w:val="single" w:sz="4" w:space="0" w:color="auto"/>
              <w:bottom w:val="nil"/>
              <w:right w:val="nil"/>
            </w:tcBorders>
            <w:shd w:val="clear" w:color="auto" w:fill="auto"/>
            <w:noWrap/>
            <w:vAlign w:val="center"/>
            <w:hideMark/>
          </w:tcPr>
          <w:p w14:paraId="439AE3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6.050,04</w:t>
            </w:r>
          </w:p>
        </w:tc>
        <w:tc>
          <w:tcPr>
            <w:tcW w:w="1300" w:type="dxa"/>
            <w:tcBorders>
              <w:top w:val="nil"/>
              <w:left w:val="single" w:sz="4" w:space="0" w:color="auto"/>
              <w:bottom w:val="nil"/>
              <w:right w:val="nil"/>
            </w:tcBorders>
            <w:shd w:val="clear" w:color="auto" w:fill="auto"/>
            <w:noWrap/>
            <w:vAlign w:val="center"/>
            <w:hideMark/>
          </w:tcPr>
          <w:p w14:paraId="28268E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3.674,01</w:t>
            </w:r>
          </w:p>
        </w:tc>
        <w:tc>
          <w:tcPr>
            <w:tcW w:w="1240" w:type="dxa"/>
            <w:tcBorders>
              <w:top w:val="nil"/>
              <w:left w:val="single" w:sz="4" w:space="0" w:color="auto"/>
              <w:bottom w:val="nil"/>
              <w:right w:val="single" w:sz="4" w:space="0" w:color="auto"/>
            </w:tcBorders>
            <w:shd w:val="clear" w:color="auto" w:fill="auto"/>
            <w:noWrap/>
            <w:vAlign w:val="center"/>
            <w:hideMark/>
          </w:tcPr>
          <w:p w14:paraId="6A4145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970.172,87</w:t>
            </w:r>
          </w:p>
        </w:tc>
        <w:tc>
          <w:tcPr>
            <w:tcW w:w="100" w:type="dxa"/>
            <w:tcBorders>
              <w:top w:val="nil"/>
              <w:left w:val="nil"/>
              <w:bottom w:val="nil"/>
              <w:right w:val="nil"/>
            </w:tcBorders>
            <w:shd w:val="clear" w:color="auto" w:fill="auto"/>
            <w:noWrap/>
            <w:vAlign w:val="center"/>
            <w:hideMark/>
          </w:tcPr>
          <w:p w14:paraId="6523C3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815A6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0,3773</w:t>
            </w:r>
          </w:p>
        </w:tc>
      </w:tr>
      <w:tr w:rsidR="00F749D4" w:rsidRPr="00F749D4" w14:paraId="64982F6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2EAB6C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10/12/17</w:t>
            </w:r>
          </w:p>
        </w:tc>
        <w:tc>
          <w:tcPr>
            <w:tcW w:w="1220" w:type="dxa"/>
            <w:tcBorders>
              <w:top w:val="nil"/>
              <w:left w:val="nil"/>
              <w:bottom w:val="nil"/>
              <w:right w:val="single" w:sz="4" w:space="0" w:color="auto"/>
            </w:tcBorders>
            <w:shd w:val="clear" w:color="auto" w:fill="auto"/>
            <w:noWrap/>
            <w:vAlign w:val="center"/>
            <w:hideMark/>
          </w:tcPr>
          <w:p w14:paraId="0172431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10/12/17</w:t>
            </w:r>
          </w:p>
        </w:tc>
        <w:tc>
          <w:tcPr>
            <w:tcW w:w="1320" w:type="dxa"/>
            <w:tcBorders>
              <w:top w:val="nil"/>
              <w:left w:val="single" w:sz="8" w:space="0" w:color="auto"/>
              <w:bottom w:val="nil"/>
              <w:right w:val="nil"/>
            </w:tcBorders>
            <w:shd w:val="clear" w:color="auto" w:fill="auto"/>
            <w:noWrap/>
            <w:vAlign w:val="center"/>
            <w:hideMark/>
          </w:tcPr>
          <w:p w14:paraId="178575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9.701,21</w:t>
            </w:r>
          </w:p>
        </w:tc>
        <w:tc>
          <w:tcPr>
            <w:tcW w:w="1320" w:type="dxa"/>
            <w:tcBorders>
              <w:top w:val="nil"/>
              <w:left w:val="single" w:sz="4" w:space="0" w:color="auto"/>
              <w:bottom w:val="nil"/>
              <w:right w:val="nil"/>
            </w:tcBorders>
            <w:shd w:val="clear" w:color="auto" w:fill="auto"/>
            <w:noWrap/>
            <w:vAlign w:val="center"/>
            <w:hideMark/>
          </w:tcPr>
          <w:p w14:paraId="75E9139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6.027,22</w:t>
            </w:r>
          </w:p>
        </w:tc>
        <w:tc>
          <w:tcPr>
            <w:tcW w:w="1300" w:type="dxa"/>
            <w:tcBorders>
              <w:top w:val="nil"/>
              <w:left w:val="single" w:sz="4" w:space="0" w:color="auto"/>
              <w:bottom w:val="nil"/>
              <w:right w:val="nil"/>
            </w:tcBorders>
            <w:shd w:val="clear" w:color="auto" w:fill="auto"/>
            <w:noWrap/>
            <w:vAlign w:val="center"/>
            <w:hideMark/>
          </w:tcPr>
          <w:p w14:paraId="09A16F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3.673,99</w:t>
            </w:r>
          </w:p>
        </w:tc>
        <w:tc>
          <w:tcPr>
            <w:tcW w:w="1240" w:type="dxa"/>
            <w:tcBorders>
              <w:top w:val="nil"/>
              <w:left w:val="single" w:sz="4" w:space="0" w:color="auto"/>
              <w:bottom w:val="nil"/>
              <w:right w:val="single" w:sz="4" w:space="0" w:color="auto"/>
            </w:tcBorders>
            <w:shd w:val="clear" w:color="auto" w:fill="auto"/>
            <w:noWrap/>
            <w:vAlign w:val="center"/>
            <w:hideMark/>
          </w:tcPr>
          <w:p w14:paraId="11468B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966.498,89</w:t>
            </w:r>
          </w:p>
        </w:tc>
        <w:tc>
          <w:tcPr>
            <w:tcW w:w="100" w:type="dxa"/>
            <w:tcBorders>
              <w:top w:val="nil"/>
              <w:left w:val="nil"/>
              <w:bottom w:val="nil"/>
              <w:right w:val="nil"/>
            </w:tcBorders>
            <w:shd w:val="clear" w:color="auto" w:fill="auto"/>
            <w:noWrap/>
            <w:vAlign w:val="center"/>
            <w:hideMark/>
          </w:tcPr>
          <w:p w14:paraId="5A5A02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A20BA4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0,3787</w:t>
            </w:r>
          </w:p>
        </w:tc>
      </w:tr>
      <w:tr w:rsidR="00F749D4" w:rsidRPr="00F749D4" w14:paraId="6B08CEE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D607A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10/01/18</w:t>
            </w:r>
          </w:p>
        </w:tc>
        <w:tc>
          <w:tcPr>
            <w:tcW w:w="1220" w:type="dxa"/>
            <w:tcBorders>
              <w:top w:val="nil"/>
              <w:left w:val="nil"/>
              <w:bottom w:val="nil"/>
              <w:right w:val="single" w:sz="4" w:space="0" w:color="auto"/>
            </w:tcBorders>
            <w:shd w:val="clear" w:color="auto" w:fill="auto"/>
            <w:noWrap/>
            <w:vAlign w:val="center"/>
            <w:hideMark/>
          </w:tcPr>
          <w:p w14:paraId="3953331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10/01/18</w:t>
            </w:r>
          </w:p>
        </w:tc>
        <w:tc>
          <w:tcPr>
            <w:tcW w:w="1320" w:type="dxa"/>
            <w:tcBorders>
              <w:top w:val="nil"/>
              <w:left w:val="single" w:sz="8" w:space="0" w:color="auto"/>
              <w:bottom w:val="nil"/>
              <w:right w:val="nil"/>
            </w:tcBorders>
            <w:shd w:val="clear" w:color="auto" w:fill="auto"/>
            <w:noWrap/>
            <w:vAlign w:val="center"/>
            <w:hideMark/>
          </w:tcPr>
          <w:p w14:paraId="47DC749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9.678,36</w:t>
            </w:r>
          </w:p>
        </w:tc>
        <w:tc>
          <w:tcPr>
            <w:tcW w:w="1320" w:type="dxa"/>
            <w:tcBorders>
              <w:top w:val="nil"/>
              <w:left w:val="single" w:sz="4" w:space="0" w:color="auto"/>
              <w:bottom w:val="nil"/>
              <w:right w:val="nil"/>
            </w:tcBorders>
            <w:shd w:val="clear" w:color="auto" w:fill="auto"/>
            <w:noWrap/>
            <w:vAlign w:val="center"/>
            <w:hideMark/>
          </w:tcPr>
          <w:p w14:paraId="6F71A0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6.004,39</w:t>
            </w:r>
          </w:p>
        </w:tc>
        <w:tc>
          <w:tcPr>
            <w:tcW w:w="1300" w:type="dxa"/>
            <w:tcBorders>
              <w:top w:val="nil"/>
              <w:left w:val="single" w:sz="4" w:space="0" w:color="auto"/>
              <w:bottom w:val="nil"/>
              <w:right w:val="nil"/>
            </w:tcBorders>
            <w:shd w:val="clear" w:color="auto" w:fill="auto"/>
            <w:noWrap/>
            <w:vAlign w:val="center"/>
            <w:hideMark/>
          </w:tcPr>
          <w:p w14:paraId="751E41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3.673,97</w:t>
            </w:r>
          </w:p>
        </w:tc>
        <w:tc>
          <w:tcPr>
            <w:tcW w:w="1240" w:type="dxa"/>
            <w:tcBorders>
              <w:top w:val="nil"/>
              <w:left w:val="single" w:sz="4" w:space="0" w:color="auto"/>
              <w:bottom w:val="nil"/>
              <w:right w:val="single" w:sz="4" w:space="0" w:color="auto"/>
            </w:tcBorders>
            <w:shd w:val="clear" w:color="auto" w:fill="auto"/>
            <w:noWrap/>
            <w:vAlign w:val="center"/>
            <w:hideMark/>
          </w:tcPr>
          <w:p w14:paraId="24C8406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962.824,92</w:t>
            </w:r>
          </w:p>
        </w:tc>
        <w:tc>
          <w:tcPr>
            <w:tcW w:w="100" w:type="dxa"/>
            <w:tcBorders>
              <w:top w:val="nil"/>
              <w:left w:val="nil"/>
              <w:bottom w:val="nil"/>
              <w:right w:val="nil"/>
            </w:tcBorders>
            <w:shd w:val="clear" w:color="auto" w:fill="auto"/>
            <w:noWrap/>
            <w:vAlign w:val="center"/>
            <w:hideMark/>
          </w:tcPr>
          <w:p w14:paraId="315BD9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BAB70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0,3801</w:t>
            </w:r>
          </w:p>
        </w:tc>
      </w:tr>
      <w:tr w:rsidR="00F749D4" w:rsidRPr="00F749D4" w14:paraId="4AD6189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BF712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10/02/18</w:t>
            </w:r>
          </w:p>
        </w:tc>
        <w:tc>
          <w:tcPr>
            <w:tcW w:w="1220" w:type="dxa"/>
            <w:tcBorders>
              <w:top w:val="nil"/>
              <w:left w:val="nil"/>
              <w:bottom w:val="nil"/>
              <w:right w:val="single" w:sz="4" w:space="0" w:color="auto"/>
            </w:tcBorders>
            <w:shd w:val="clear" w:color="auto" w:fill="auto"/>
            <w:noWrap/>
            <w:vAlign w:val="center"/>
            <w:hideMark/>
          </w:tcPr>
          <w:p w14:paraId="608B69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10/02/18</w:t>
            </w:r>
          </w:p>
        </w:tc>
        <w:tc>
          <w:tcPr>
            <w:tcW w:w="1320" w:type="dxa"/>
            <w:tcBorders>
              <w:top w:val="nil"/>
              <w:left w:val="single" w:sz="8" w:space="0" w:color="auto"/>
              <w:bottom w:val="nil"/>
              <w:right w:val="nil"/>
            </w:tcBorders>
            <w:shd w:val="clear" w:color="auto" w:fill="auto"/>
            <w:noWrap/>
            <w:vAlign w:val="center"/>
            <w:hideMark/>
          </w:tcPr>
          <w:p w14:paraId="5F619F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9.655,51</w:t>
            </w:r>
          </w:p>
        </w:tc>
        <w:tc>
          <w:tcPr>
            <w:tcW w:w="1320" w:type="dxa"/>
            <w:tcBorders>
              <w:top w:val="nil"/>
              <w:left w:val="single" w:sz="4" w:space="0" w:color="auto"/>
              <w:bottom w:val="nil"/>
              <w:right w:val="nil"/>
            </w:tcBorders>
            <w:shd w:val="clear" w:color="auto" w:fill="auto"/>
            <w:noWrap/>
            <w:vAlign w:val="center"/>
            <w:hideMark/>
          </w:tcPr>
          <w:p w14:paraId="3F24B4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5.981,57</w:t>
            </w:r>
          </w:p>
        </w:tc>
        <w:tc>
          <w:tcPr>
            <w:tcW w:w="1300" w:type="dxa"/>
            <w:tcBorders>
              <w:top w:val="nil"/>
              <w:left w:val="single" w:sz="4" w:space="0" w:color="auto"/>
              <w:bottom w:val="nil"/>
              <w:right w:val="nil"/>
            </w:tcBorders>
            <w:shd w:val="clear" w:color="auto" w:fill="auto"/>
            <w:noWrap/>
            <w:vAlign w:val="center"/>
            <w:hideMark/>
          </w:tcPr>
          <w:p w14:paraId="7E3337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3.673,95</w:t>
            </w:r>
          </w:p>
        </w:tc>
        <w:tc>
          <w:tcPr>
            <w:tcW w:w="1240" w:type="dxa"/>
            <w:tcBorders>
              <w:top w:val="nil"/>
              <w:left w:val="single" w:sz="4" w:space="0" w:color="auto"/>
              <w:bottom w:val="nil"/>
              <w:right w:val="single" w:sz="4" w:space="0" w:color="auto"/>
            </w:tcBorders>
            <w:shd w:val="clear" w:color="auto" w:fill="auto"/>
            <w:noWrap/>
            <w:vAlign w:val="center"/>
            <w:hideMark/>
          </w:tcPr>
          <w:p w14:paraId="0DEC770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959.150,97</w:t>
            </w:r>
          </w:p>
        </w:tc>
        <w:tc>
          <w:tcPr>
            <w:tcW w:w="100" w:type="dxa"/>
            <w:tcBorders>
              <w:top w:val="nil"/>
              <w:left w:val="nil"/>
              <w:bottom w:val="nil"/>
              <w:right w:val="nil"/>
            </w:tcBorders>
            <w:shd w:val="clear" w:color="auto" w:fill="auto"/>
            <w:noWrap/>
            <w:vAlign w:val="center"/>
            <w:hideMark/>
          </w:tcPr>
          <w:p w14:paraId="439E95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5E26F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0,3816</w:t>
            </w:r>
          </w:p>
        </w:tc>
      </w:tr>
      <w:tr w:rsidR="00F749D4" w:rsidRPr="00F749D4" w14:paraId="37B8B52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7B78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10/03/18</w:t>
            </w:r>
          </w:p>
        </w:tc>
        <w:tc>
          <w:tcPr>
            <w:tcW w:w="1220" w:type="dxa"/>
            <w:tcBorders>
              <w:top w:val="nil"/>
              <w:left w:val="nil"/>
              <w:bottom w:val="nil"/>
              <w:right w:val="single" w:sz="4" w:space="0" w:color="auto"/>
            </w:tcBorders>
            <w:shd w:val="clear" w:color="auto" w:fill="auto"/>
            <w:noWrap/>
            <w:vAlign w:val="center"/>
            <w:hideMark/>
          </w:tcPr>
          <w:p w14:paraId="25CCD5E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10/03/18</w:t>
            </w:r>
          </w:p>
        </w:tc>
        <w:tc>
          <w:tcPr>
            <w:tcW w:w="1320" w:type="dxa"/>
            <w:tcBorders>
              <w:top w:val="nil"/>
              <w:left w:val="single" w:sz="8" w:space="0" w:color="auto"/>
              <w:bottom w:val="nil"/>
              <w:right w:val="nil"/>
            </w:tcBorders>
            <w:shd w:val="clear" w:color="auto" w:fill="auto"/>
            <w:noWrap/>
            <w:vAlign w:val="center"/>
            <w:hideMark/>
          </w:tcPr>
          <w:p w14:paraId="3E36AB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9.632,67</w:t>
            </w:r>
          </w:p>
        </w:tc>
        <w:tc>
          <w:tcPr>
            <w:tcW w:w="1320" w:type="dxa"/>
            <w:tcBorders>
              <w:top w:val="nil"/>
              <w:left w:val="single" w:sz="4" w:space="0" w:color="auto"/>
              <w:bottom w:val="nil"/>
              <w:right w:val="nil"/>
            </w:tcBorders>
            <w:shd w:val="clear" w:color="auto" w:fill="auto"/>
            <w:noWrap/>
            <w:vAlign w:val="center"/>
            <w:hideMark/>
          </w:tcPr>
          <w:p w14:paraId="524FCA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5.958,74</w:t>
            </w:r>
          </w:p>
        </w:tc>
        <w:tc>
          <w:tcPr>
            <w:tcW w:w="1300" w:type="dxa"/>
            <w:tcBorders>
              <w:top w:val="nil"/>
              <w:left w:val="single" w:sz="4" w:space="0" w:color="auto"/>
              <w:bottom w:val="nil"/>
              <w:right w:val="nil"/>
            </w:tcBorders>
            <w:shd w:val="clear" w:color="auto" w:fill="auto"/>
            <w:noWrap/>
            <w:vAlign w:val="center"/>
            <w:hideMark/>
          </w:tcPr>
          <w:p w14:paraId="5A280FC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3.673,93</w:t>
            </w:r>
          </w:p>
        </w:tc>
        <w:tc>
          <w:tcPr>
            <w:tcW w:w="1240" w:type="dxa"/>
            <w:tcBorders>
              <w:top w:val="nil"/>
              <w:left w:val="single" w:sz="4" w:space="0" w:color="auto"/>
              <w:bottom w:val="nil"/>
              <w:right w:val="single" w:sz="4" w:space="0" w:color="auto"/>
            </w:tcBorders>
            <w:shd w:val="clear" w:color="auto" w:fill="auto"/>
            <w:noWrap/>
            <w:vAlign w:val="center"/>
            <w:hideMark/>
          </w:tcPr>
          <w:p w14:paraId="4DF23B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955.477,04</w:t>
            </w:r>
          </w:p>
        </w:tc>
        <w:tc>
          <w:tcPr>
            <w:tcW w:w="100" w:type="dxa"/>
            <w:tcBorders>
              <w:top w:val="nil"/>
              <w:left w:val="nil"/>
              <w:bottom w:val="nil"/>
              <w:right w:val="nil"/>
            </w:tcBorders>
            <w:shd w:val="clear" w:color="auto" w:fill="auto"/>
            <w:noWrap/>
            <w:vAlign w:val="center"/>
            <w:hideMark/>
          </w:tcPr>
          <w:p w14:paraId="60F0FB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E7EE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0,3830</w:t>
            </w:r>
          </w:p>
        </w:tc>
      </w:tr>
      <w:tr w:rsidR="00F749D4" w:rsidRPr="00F749D4" w14:paraId="55E78DA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40975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10/04/18</w:t>
            </w:r>
          </w:p>
        </w:tc>
        <w:tc>
          <w:tcPr>
            <w:tcW w:w="1220" w:type="dxa"/>
            <w:tcBorders>
              <w:top w:val="nil"/>
              <w:left w:val="nil"/>
              <w:bottom w:val="nil"/>
              <w:right w:val="single" w:sz="4" w:space="0" w:color="auto"/>
            </w:tcBorders>
            <w:shd w:val="clear" w:color="auto" w:fill="auto"/>
            <w:noWrap/>
            <w:vAlign w:val="center"/>
            <w:hideMark/>
          </w:tcPr>
          <w:p w14:paraId="39E01B8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10/04/18</w:t>
            </w:r>
          </w:p>
        </w:tc>
        <w:tc>
          <w:tcPr>
            <w:tcW w:w="1320" w:type="dxa"/>
            <w:tcBorders>
              <w:top w:val="nil"/>
              <w:left w:val="single" w:sz="8" w:space="0" w:color="auto"/>
              <w:bottom w:val="nil"/>
              <w:right w:val="nil"/>
            </w:tcBorders>
            <w:shd w:val="clear" w:color="auto" w:fill="auto"/>
            <w:noWrap/>
            <w:vAlign w:val="center"/>
            <w:hideMark/>
          </w:tcPr>
          <w:p w14:paraId="658DED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9.594,18</w:t>
            </w:r>
          </w:p>
        </w:tc>
        <w:tc>
          <w:tcPr>
            <w:tcW w:w="1320" w:type="dxa"/>
            <w:tcBorders>
              <w:top w:val="nil"/>
              <w:left w:val="single" w:sz="4" w:space="0" w:color="auto"/>
              <w:bottom w:val="nil"/>
              <w:right w:val="nil"/>
            </w:tcBorders>
            <w:shd w:val="clear" w:color="auto" w:fill="auto"/>
            <w:noWrap/>
            <w:vAlign w:val="center"/>
            <w:hideMark/>
          </w:tcPr>
          <w:p w14:paraId="10EB9B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5.935,92</w:t>
            </w:r>
          </w:p>
        </w:tc>
        <w:tc>
          <w:tcPr>
            <w:tcW w:w="1300" w:type="dxa"/>
            <w:tcBorders>
              <w:top w:val="nil"/>
              <w:left w:val="single" w:sz="4" w:space="0" w:color="auto"/>
              <w:bottom w:val="nil"/>
              <w:right w:val="nil"/>
            </w:tcBorders>
            <w:shd w:val="clear" w:color="auto" w:fill="auto"/>
            <w:noWrap/>
            <w:vAlign w:val="center"/>
            <w:hideMark/>
          </w:tcPr>
          <w:p w14:paraId="39BFBB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3.658,27</w:t>
            </w:r>
          </w:p>
        </w:tc>
        <w:tc>
          <w:tcPr>
            <w:tcW w:w="1240" w:type="dxa"/>
            <w:tcBorders>
              <w:top w:val="nil"/>
              <w:left w:val="single" w:sz="4" w:space="0" w:color="auto"/>
              <w:bottom w:val="nil"/>
              <w:right w:val="single" w:sz="4" w:space="0" w:color="auto"/>
            </w:tcBorders>
            <w:shd w:val="clear" w:color="auto" w:fill="auto"/>
            <w:noWrap/>
            <w:vAlign w:val="center"/>
            <w:hideMark/>
          </w:tcPr>
          <w:p w14:paraId="0B7C6E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951.818,78</w:t>
            </w:r>
          </w:p>
        </w:tc>
        <w:tc>
          <w:tcPr>
            <w:tcW w:w="100" w:type="dxa"/>
            <w:tcBorders>
              <w:top w:val="nil"/>
              <w:left w:val="nil"/>
              <w:bottom w:val="nil"/>
              <w:right w:val="nil"/>
            </w:tcBorders>
            <w:shd w:val="clear" w:color="auto" w:fill="auto"/>
            <w:noWrap/>
            <w:vAlign w:val="center"/>
            <w:hideMark/>
          </w:tcPr>
          <w:p w14:paraId="3FB4D8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D4B31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0,3829</w:t>
            </w:r>
          </w:p>
        </w:tc>
      </w:tr>
      <w:tr w:rsidR="00F749D4" w:rsidRPr="00F749D4" w14:paraId="55D0A6E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F3191F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10/05/18</w:t>
            </w:r>
          </w:p>
        </w:tc>
        <w:tc>
          <w:tcPr>
            <w:tcW w:w="1220" w:type="dxa"/>
            <w:tcBorders>
              <w:top w:val="nil"/>
              <w:left w:val="nil"/>
              <w:bottom w:val="nil"/>
              <w:right w:val="single" w:sz="4" w:space="0" w:color="auto"/>
            </w:tcBorders>
            <w:shd w:val="clear" w:color="auto" w:fill="auto"/>
            <w:noWrap/>
            <w:vAlign w:val="center"/>
            <w:hideMark/>
          </w:tcPr>
          <w:p w14:paraId="1BB96B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10/05/18</w:t>
            </w:r>
          </w:p>
        </w:tc>
        <w:tc>
          <w:tcPr>
            <w:tcW w:w="1320" w:type="dxa"/>
            <w:tcBorders>
              <w:top w:val="nil"/>
              <w:left w:val="single" w:sz="8" w:space="0" w:color="auto"/>
              <w:bottom w:val="nil"/>
              <w:right w:val="nil"/>
            </w:tcBorders>
            <w:shd w:val="clear" w:color="auto" w:fill="auto"/>
            <w:noWrap/>
            <w:vAlign w:val="center"/>
            <w:hideMark/>
          </w:tcPr>
          <w:p w14:paraId="336B49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9.586,98</w:t>
            </w:r>
          </w:p>
        </w:tc>
        <w:tc>
          <w:tcPr>
            <w:tcW w:w="1320" w:type="dxa"/>
            <w:tcBorders>
              <w:top w:val="nil"/>
              <w:left w:val="single" w:sz="4" w:space="0" w:color="auto"/>
              <w:bottom w:val="nil"/>
              <w:right w:val="nil"/>
            </w:tcBorders>
            <w:shd w:val="clear" w:color="auto" w:fill="auto"/>
            <w:noWrap/>
            <w:vAlign w:val="center"/>
            <w:hideMark/>
          </w:tcPr>
          <w:p w14:paraId="35F88C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5.913,19</w:t>
            </w:r>
          </w:p>
        </w:tc>
        <w:tc>
          <w:tcPr>
            <w:tcW w:w="1300" w:type="dxa"/>
            <w:tcBorders>
              <w:top w:val="nil"/>
              <w:left w:val="single" w:sz="4" w:space="0" w:color="auto"/>
              <w:bottom w:val="nil"/>
              <w:right w:val="nil"/>
            </w:tcBorders>
            <w:shd w:val="clear" w:color="auto" w:fill="auto"/>
            <w:noWrap/>
            <w:vAlign w:val="center"/>
            <w:hideMark/>
          </w:tcPr>
          <w:p w14:paraId="1B2C8D5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3.673,79</w:t>
            </w:r>
          </w:p>
        </w:tc>
        <w:tc>
          <w:tcPr>
            <w:tcW w:w="1240" w:type="dxa"/>
            <w:tcBorders>
              <w:top w:val="nil"/>
              <w:left w:val="single" w:sz="4" w:space="0" w:color="auto"/>
              <w:bottom w:val="nil"/>
              <w:right w:val="single" w:sz="4" w:space="0" w:color="auto"/>
            </w:tcBorders>
            <w:shd w:val="clear" w:color="auto" w:fill="auto"/>
            <w:noWrap/>
            <w:vAlign w:val="center"/>
            <w:hideMark/>
          </w:tcPr>
          <w:p w14:paraId="1736409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948.144,99</w:t>
            </w:r>
          </w:p>
        </w:tc>
        <w:tc>
          <w:tcPr>
            <w:tcW w:w="100" w:type="dxa"/>
            <w:tcBorders>
              <w:top w:val="nil"/>
              <w:left w:val="nil"/>
              <w:bottom w:val="nil"/>
              <w:right w:val="nil"/>
            </w:tcBorders>
            <w:shd w:val="clear" w:color="auto" w:fill="auto"/>
            <w:noWrap/>
            <w:vAlign w:val="center"/>
            <w:hideMark/>
          </w:tcPr>
          <w:p w14:paraId="17594E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82671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0,3860</w:t>
            </w:r>
          </w:p>
        </w:tc>
      </w:tr>
      <w:tr w:rsidR="00F749D4" w:rsidRPr="00F749D4" w14:paraId="61E8686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0A011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10/06/18</w:t>
            </w:r>
          </w:p>
        </w:tc>
        <w:tc>
          <w:tcPr>
            <w:tcW w:w="1220" w:type="dxa"/>
            <w:tcBorders>
              <w:top w:val="nil"/>
              <w:left w:val="nil"/>
              <w:bottom w:val="nil"/>
              <w:right w:val="single" w:sz="4" w:space="0" w:color="auto"/>
            </w:tcBorders>
            <w:shd w:val="clear" w:color="auto" w:fill="auto"/>
            <w:noWrap/>
            <w:vAlign w:val="center"/>
            <w:hideMark/>
          </w:tcPr>
          <w:p w14:paraId="57BE33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10/06/18</w:t>
            </w:r>
          </w:p>
        </w:tc>
        <w:tc>
          <w:tcPr>
            <w:tcW w:w="1320" w:type="dxa"/>
            <w:tcBorders>
              <w:top w:val="nil"/>
              <w:left w:val="single" w:sz="8" w:space="0" w:color="auto"/>
              <w:bottom w:val="nil"/>
              <w:right w:val="nil"/>
            </w:tcBorders>
            <w:shd w:val="clear" w:color="auto" w:fill="auto"/>
            <w:noWrap/>
            <w:vAlign w:val="center"/>
            <w:hideMark/>
          </w:tcPr>
          <w:p w14:paraId="36B92A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9.564,13</w:t>
            </w:r>
          </w:p>
        </w:tc>
        <w:tc>
          <w:tcPr>
            <w:tcW w:w="1320" w:type="dxa"/>
            <w:tcBorders>
              <w:top w:val="nil"/>
              <w:left w:val="single" w:sz="4" w:space="0" w:color="auto"/>
              <w:bottom w:val="nil"/>
              <w:right w:val="nil"/>
            </w:tcBorders>
            <w:shd w:val="clear" w:color="auto" w:fill="auto"/>
            <w:noWrap/>
            <w:vAlign w:val="center"/>
            <w:hideMark/>
          </w:tcPr>
          <w:p w14:paraId="7894D4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5.890,37</w:t>
            </w:r>
          </w:p>
        </w:tc>
        <w:tc>
          <w:tcPr>
            <w:tcW w:w="1300" w:type="dxa"/>
            <w:tcBorders>
              <w:top w:val="nil"/>
              <w:left w:val="single" w:sz="4" w:space="0" w:color="auto"/>
              <w:bottom w:val="nil"/>
              <w:right w:val="nil"/>
            </w:tcBorders>
            <w:shd w:val="clear" w:color="auto" w:fill="auto"/>
            <w:noWrap/>
            <w:vAlign w:val="center"/>
            <w:hideMark/>
          </w:tcPr>
          <w:p w14:paraId="00A425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3.673,77</w:t>
            </w:r>
          </w:p>
        </w:tc>
        <w:tc>
          <w:tcPr>
            <w:tcW w:w="1240" w:type="dxa"/>
            <w:tcBorders>
              <w:top w:val="nil"/>
              <w:left w:val="single" w:sz="4" w:space="0" w:color="auto"/>
              <w:bottom w:val="nil"/>
              <w:right w:val="single" w:sz="4" w:space="0" w:color="auto"/>
            </w:tcBorders>
            <w:shd w:val="clear" w:color="auto" w:fill="auto"/>
            <w:noWrap/>
            <w:vAlign w:val="center"/>
            <w:hideMark/>
          </w:tcPr>
          <w:p w14:paraId="34376D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944.471,22</w:t>
            </w:r>
          </w:p>
        </w:tc>
        <w:tc>
          <w:tcPr>
            <w:tcW w:w="100" w:type="dxa"/>
            <w:tcBorders>
              <w:top w:val="nil"/>
              <w:left w:val="nil"/>
              <w:bottom w:val="nil"/>
              <w:right w:val="nil"/>
            </w:tcBorders>
            <w:shd w:val="clear" w:color="auto" w:fill="auto"/>
            <w:noWrap/>
            <w:vAlign w:val="center"/>
            <w:hideMark/>
          </w:tcPr>
          <w:p w14:paraId="4D72F3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DF242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0,3875</w:t>
            </w:r>
          </w:p>
        </w:tc>
      </w:tr>
      <w:tr w:rsidR="00F749D4" w:rsidRPr="00F749D4" w14:paraId="7C321B6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BFB60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10/07/18</w:t>
            </w:r>
          </w:p>
        </w:tc>
        <w:tc>
          <w:tcPr>
            <w:tcW w:w="1220" w:type="dxa"/>
            <w:tcBorders>
              <w:top w:val="nil"/>
              <w:left w:val="nil"/>
              <w:bottom w:val="nil"/>
              <w:right w:val="single" w:sz="4" w:space="0" w:color="auto"/>
            </w:tcBorders>
            <w:shd w:val="clear" w:color="auto" w:fill="auto"/>
            <w:noWrap/>
            <w:vAlign w:val="center"/>
            <w:hideMark/>
          </w:tcPr>
          <w:p w14:paraId="65A5E0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10/07/18</w:t>
            </w:r>
          </w:p>
        </w:tc>
        <w:tc>
          <w:tcPr>
            <w:tcW w:w="1320" w:type="dxa"/>
            <w:tcBorders>
              <w:top w:val="nil"/>
              <w:left w:val="single" w:sz="8" w:space="0" w:color="auto"/>
              <w:bottom w:val="nil"/>
              <w:right w:val="nil"/>
            </w:tcBorders>
            <w:shd w:val="clear" w:color="auto" w:fill="auto"/>
            <w:noWrap/>
            <w:vAlign w:val="center"/>
            <w:hideMark/>
          </w:tcPr>
          <w:p w14:paraId="27A4C6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9.541,29</w:t>
            </w:r>
          </w:p>
        </w:tc>
        <w:tc>
          <w:tcPr>
            <w:tcW w:w="1320" w:type="dxa"/>
            <w:tcBorders>
              <w:top w:val="nil"/>
              <w:left w:val="single" w:sz="4" w:space="0" w:color="auto"/>
              <w:bottom w:val="nil"/>
              <w:right w:val="nil"/>
            </w:tcBorders>
            <w:shd w:val="clear" w:color="auto" w:fill="auto"/>
            <w:noWrap/>
            <w:vAlign w:val="center"/>
            <w:hideMark/>
          </w:tcPr>
          <w:p w14:paraId="77718C4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5.867,54</w:t>
            </w:r>
          </w:p>
        </w:tc>
        <w:tc>
          <w:tcPr>
            <w:tcW w:w="1300" w:type="dxa"/>
            <w:tcBorders>
              <w:top w:val="nil"/>
              <w:left w:val="single" w:sz="4" w:space="0" w:color="auto"/>
              <w:bottom w:val="nil"/>
              <w:right w:val="nil"/>
            </w:tcBorders>
            <w:shd w:val="clear" w:color="auto" w:fill="auto"/>
            <w:noWrap/>
            <w:vAlign w:val="center"/>
            <w:hideMark/>
          </w:tcPr>
          <w:p w14:paraId="5A1E7EF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3.673,74</w:t>
            </w:r>
          </w:p>
        </w:tc>
        <w:tc>
          <w:tcPr>
            <w:tcW w:w="1240" w:type="dxa"/>
            <w:tcBorders>
              <w:top w:val="nil"/>
              <w:left w:val="single" w:sz="4" w:space="0" w:color="auto"/>
              <w:bottom w:val="nil"/>
              <w:right w:val="single" w:sz="4" w:space="0" w:color="auto"/>
            </w:tcBorders>
            <w:shd w:val="clear" w:color="auto" w:fill="auto"/>
            <w:noWrap/>
            <w:vAlign w:val="center"/>
            <w:hideMark/>
          </w:tcPr>
          <w:p w14:paraId="5EFAA6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940.797,48</w:t>
            </w:r>
          </w:p>
        </w:tc>
        <w:tc>
          <w:tcPr>
            <w:tcW w:w="100" w:type="dxa"/>
            <w:tcBorders>
              <w:top w:val="nil"/>
              <w:left w:val="nil"/>
              <w:bottom w:val="nil"/>
              <w:right w:val="nil"/>
            </w:tcBorders>
            <w:shd w:val="clear" w:color="auto" w:fill="auto"/>
            <w:noWrap/>
            <w:vAlign w:val="center"/>
            <w:hideMark/>
          </w:tcPr>
          <w:p w14:paraId="50E469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5C2C5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0,3890</w:t>
            </w:r>
          </w:p>
        </w:tc>
      </w:tr>
      <w:tr w:rsidR="00F749D4" w:rsidRPr="00F749D4" w14:paraId="4C815BA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9531E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10/08/18</w:t>
            </w:r>
          </w:p>
        </w:tc>
        <w:tc>
          <w:tcPr>
            <w:tcW w:w="1220" w:type="dxa"/>
            <w:tcBorders>
              <w:top w:val="nil"/>
              <w:left w:val="nil"/>
              <w:bottom w:val="nil"/>
              <w:right w:val="single" w:sz="4" w:space="0" w:color="auto"/>
            </w:tcBorders>
            <w:shd w:val="clear" w:color="auto" w:fill="auto"/>
            <w:noWrap/>
            <w:vAlign w:val="center"/>
            <w:hideMark/>
          </w:tcPr>
          <w:p w14:paraId="74C069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10/08/18</w:t>
            </w:r>
          </w:p>
        </w:tc>
        <w:tc>
          <w:tcPr>
            <w:tcW w:w="1320" w:type="dxa"/>
            <w:tcBorders>
              <w:top w:val="nil"/>
              <w:left w:val="single" w:sz="8" w:space="0" w:color="auto"/>
              <w:bottom w:val="nil"/>
              <w:right w:val="nil"/>
            </w:tcBorders>
            <w:shd w:val="clear" w:color="auto" w:fill="auto"/>
            <w:noWrap/>
            <w:vAlign w:val="center"/>
            <w:hideMark/>
          </w:tcPr>
          <w:p w14:paraId="1496181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9.518,44</w:t>
            </w:r>
          </w:p>
        </w:tc>
        <w:tc>
          <w:tcPr>
            <w:tcW w:w="1320" w:type="dxa"/>
            <w:tcBorders>
              <w:top w:val="nil"/>
              <w:left w:val="single" w:sz="4" w:space="0" w:color="auto"/>
              <w:bottom w:val="nil"/>
              <w:right w:val="nil"/>
            </w:tcBorders>
            <w:shd w:val="clear" w:color="auto" w:fill="auto"/>
            <w:noWrap/>
            <w:vAlign w:val="center"/>
            <w:hideMark/>
          </w:tcPr>
          <w:p w14:paraId="5D27940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5.844,72</w:t>
            </w:r>
          </w:p>
        </w:tc>
        <w:tc>
          <w:tcPr>
            <w:tcW w:w="1300" w:type="dxa"/>
            <w:tcBorders>
              <w:top w:val="nil"/>
              <w:left w:val="single" w:sz="4" w:space="0" w:color="auto"/>
              <w:bottom w:val="nil"/>
              <w:right w:val="nil"/>
            </w:tcBorders>
            <w:shd w:val="clear" w:color="auto" w:fill="auto"/>
            <w:noWrap/>
            <w:vAlign w:val="center"/>
            <w:hideMark/>
          </w:tcPr>
          <w:p w14:paraId="5267CB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3.673,72</w:t>
            </w:r>
          </w:p>
        </w:tc>
        <w:tc>
          <w:tcPr>
            <w:tcW w:w="1240" w:type="dxa"/>
            <w:tcBorders>
              <w:top w:val="nil"/>
              <w:left w:val="single" w:sz="4" w:space="0" w:color="auto"/>
              <w:bottom w:val="nil"/>
              <w:right w:val="single" w:sz="4" w:space="0" w:color="auto"/>
            </w:tcBorders>
            <w:shd w:val="clear" w:color="auto" w:fill="auto"/>
            <w:noWrap/>
            <w:vAlign w:val="center"/>
            <w:hideMark/>
          </w:tcPr>
          <w:p w14:paraId="72F7F0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937.123,76</w:t>
            </w:r>
          </w:p>
        </w:tc>
        <w:tc>
          <w:tcPr>
            <w:tcW w:w="100" w:type="dxa"/>
            <w:tcBorders>
              <w:top w:val="nil"/>
              <w:left w:val="nil"/>
              <w:bottom w:val="nil"/>
              <w:right w:val="nil"/>
            </w:tcBorders>
            <w:shd w:val="clear" w:color="auto" w:fill="auto"/>
            <w:noWrap/>
            <w:vAlign w:val="center"/>
            <w:hideMark/>
          </w:tcPr>
          <w:p w14:paraId="2CC6E5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56E1DF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0,3905</w:t>
            </w:r>
          </w:p>
        </w:tc>
      </w:tr>
      <w:tr w:rsidR="00F749D4" w:rsidRPr="00F749D4" w14:paraId="4AEEC10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9A639B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10/09/18</w:t>
            </w:r>
          </w:p>
        </w:tc>
        <w:tc>
          <w:tcPr>
            <w:tcW w:w="1220" w:type="dxa"/>
            <w:tcBorders>
              <w:top w:val="nil"/>
              <w:left w:val="nil"/>
              <w:bottom w:val="nil"/>
              <w:right w:val="single" w:sz="4" w:space="0" w:color="auto"/>
            </w:tcBorders>
            <w:shd w:val="clear" w:color="auto" w:fill="auto"/>
            <w:noWrap/>
            <w:vAlign w:val="center"/>
            <w:hideMark/>
          </w:tcPr>
          <w:p w14:paraId="18FFDFD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10/09/18</w:t>
            </w:r>
          </w:p>
        </w:tc>
        <w:tc>
          <w:tcPr>
            <w:tcW w:w="1320" w:type="dxa"/>
            <w:tcBorders>
              <w:top w:val="nil"/>
              <w:left w:val="single" w:sz="8" w:space="0" w:color="auto"/>
              <w:bottom w:val="nil"/>
              <w:right w:val="nil"/>
            </w:tcBorders>
            <w:shd w:val="clear" w:color="auto" w:fill="auto"/>
            <w:noWrap/>
            <w:vAlign w:val="center"/>
            <w:hideMark/>
          </w:tcPr>
          <w:p w14:paraId="2B3C13B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9.495,60</w:t>
            </w:r>
          </w:p>
        </w:tc>
        <w:tc>
          <w:tcPr>
            <w:tcW w:w="1320" w:type="dxa"/>
            <w:tcBorders>
              <w:top w:val="nil"/>
              <w:left w:val="single" w:sz="4" w:space="0" w:color="auto"/>
              <w:bottom w:val="nil"/>
              <w:right w:val="nil"/>
            </w:tcBorders>
            <w:shd w:val="clear" w:color="auto" w:fill="auto"/>
            <w:noWrap/>
            <w:vAlign w:val="center"/>
            <w:hideMark/>
          </w:tcPr>
          <w:p w14:paraId="3ACCA1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5.821,90</w:t>
            </w:r>
          </w:p>
        </w:tc>
        <w:tc>
          <w:tcPr>
            <w:tcW w:w="1300" w:type="dxa"/>
            <w:tcBorders>
              <w:top w:val="nil"/>
              <w:left w:val="single" w:sz="4" w:space="0" w:color="auto"/>
              <w:bottom w:val="nil"/>
              <w:right w:val="nil"/>
            </w:tcBorders>
            <w:shd w:val="clear" w:color="auto" w:fill="auto"/>
            <w:noWrap/>
            <w:vAlign w:val="center"/>
            <w:hideMark/>
          </w:tcPr>
          <w:p w14:paraId="576B05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3.673,70</w:t>
            </w:r>
          </w:p>
        </w:tc>
        <w:tc>
          <w:tcPr>
            <w:tcW w:w="1240" w:type="dxa"/>
            <w:tcBorders>
              <w:top w:val="nil"/>
              <w:left w:val="single" w:sz="4" w:space="0" w:color="auto"/>
              <w:bottom w:val="nil"/>
              <w:right w:val="single" w:sz="4" w:space="0" w:color="auto"/>
            </w:tcBorders>
            <w:shd w:val="clear" w:color="auto" w:fill="auto"/>
            <w:noWrap/>
            <w:vAlign w:val="center"/>
            <w:hideMark/>
          </w:tcPr>
          <w:p w14:paraId="3FB0E5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933.450,06</w:t>
            </w:r>
          </w:p>
        </w:tc>
        <w:tc>
          <w:tcPr>
            <w:tcW w:w="100" w:type="dxa"/>
            <w:tcBorders>
              <w:top w:val="nil"/>
              <w:left w:val="nil"/>
              <w:bottom w:val="nil"/>
              <w:right w:val="nil"/>
            </w:tcBorders>
            <w:shd w:val="clear" w:color="auto" w:fill="auto"/>
            <w:noWrap/>
            <w:vAlign w:val="center"/>
            <w:hideMark/>
          </w:tcPr>
          <w:p w14:paraId="006A24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314AA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0,3920</w:t>
            </w:r>
          </w:p>
        </w:tc>
      </w:tr>
      <w:tr w:rsidR="00F749D4" w:rsidRPr="00F749D4" w14:paraId="135D443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47041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10/10/18</w:t>
            </w:r>
          </w:p>
        </w:tc>
        <w:tc>
          <w:tcPr>
            <w:tcW w:w="1220" w:type="dxa"/>
            <w:tcBorders>
              <w:top w:val="nil"/>
              <w:left w:val="nil"/>
              <w:bottom w:val="nil"/>
              <w:right w:val="single" w:sz="4" w:space="0" w:color="auto"/>
            </w:tcBorders>
            <w:shd w:val="clear" w:color="auto" w:fill="auto"/>
            <w:noWrap/>
            <w:vAlign w:val="center"/>
            <w:hideMark/>
          </w:tcPr>
          <w:p w14:paraId="218646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10/10/18</w:t>
            </w:r>
          </w:p>
        </w:tc>
        <w:tc>
          <w:tcPr>
            <w:tcW w:w="1320" w:type="dxa"/>
            <w:tcBorders>
              <w:top w:val="nil"/>
              <w:left w:val="single" w:sz="8" w:space="0" w:color="auto"/>
              <w:bottom w:val="nil"/>
              <w:right w:val="nil"/>
            </w:tcBorders>
            <w:shd w:val="clear" w:color="auto" w:fill="auto"/>
            <w:noWrap/>
            <w:vAlign w:val="center"/>
            <w:hideMark/>
          </w:tcPr>
          <w:p w14:paraId="374865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9.457,11</w:t>
            </w:r>
          </w:p>
        </w:tc>
        <w:tc>
          <w:tcPr>
            <w:tcW w:w="1320" w:type="dxa"/>
            <w:tcBorders>
              <w:top w:val="nil"/>
              <w:left w:val="single" w:sz="4" w:space="0" w:color="auto"/>
              <w:bottom w:val="nil"/>
              <w:right w:val="nil"/>
            </w:tcBorders>
            <w:shd w:val="clear" w:color="auto" w:fill="auto"/>
            <w:noWrap/>
            <w:vAlign w:val="center"/>
            <w:hideMark/>
          </w:tcPr>
          <w:p w14:paraId="6F5B049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5.799,07</w:t>
            </w:r>
          </w:p>
        </w:tc>
        <w:tc>
          <w:tcPr>
            <w:tcW w:w="1300" w:type="dxa"/>
            <w:tcBorders>
              <w:top w:val="nil"/>
              <w:left w:val="single" w:sz="4" w:space="0" w:color="auto"/>
              <w:bottom w:val="nil"/>
              <w:right w:val="nil"/>
            </w:tcBorders>
            <w:shd w:val="clear" w:color="auto" w:fill="auto"/>
            <w:noWrap/>
            <w:vAlign w:val="center"/>
            <w:hideMark/>
          </w:tcPr>
          <w:p w14:paraId="11CCCC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3.658,04</w:t>
            </w:r>
          </w:p>
        </w:tc>
        <w:tc>
          <w:tcPr>
            <w:tcW w:w="1240" w:type="dxa"/>
            <w:tcBorders>
              <w:top w:val="nil"/>
              <w:left w:val="single" w:sz="4" w:space="0" w:color="auto"/>
              <w:bottom w:val="nil"/>
              <w:right w:val="single" w:sz="4" w:space="0" w:color="auto"/>
            </w:tcBorders>
            <w:shd w:val="clear" w:color="auto" w:fill="auto"/>
            <w:noWrap/>
            <w:vAlign w:val="center"/>
            <w:hideMark/>
          </w:tcPr>
          <w:p w14:paraId="78BC36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929.792,02</w:t>
            </w:r>
          </w:p>
        </w:tc>
        <w:tc>
          <w:tcPr>
            <w:tcW w:w="100" w:type="dxa"/>
            <w:tcBorders>
              <w:top w:val="nil"/>
              <w:left w:val="nil"/>
              <w:bottom w:val="nil"/>
              <w:right w:val="nil"/>
            </w:tcBorders>
            <w:shd w:val="clear" w:color="auto" w:fill="auto"/>
            <w:noWrap/>
            <w:vAlign w:val="center"/>
            <w:hideMark/>
          </w:tcPr>
          <w:p w14:paraId="677F21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335D5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0,3919</w:t>
            </w:r>
          </w:p>
        </w:tc>
      </w:tr>
      <w:tr w:rsidR="00F749D4" w:rsidRPr="00F749D4" w14:paraId="04EA448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C0F88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10/11/18</w:t>
            </w:r>
          </w:p>
        </w:tc>
        <w:tc>
          <w:tcPr>
            <w:tcW w:w="1220" w:type="dxa"/>
            <w:tcBorders>
              <w:top w:val="nil"/>
              <w:left w:val="nil"/>
              <w:bottom w:val="nil"/>
              <w:right w:val="single" w:sz="4" w:space="0" w:color="auto"/>
            </w:tcBorders>
            <w:shd w:val="clear" w:color="auto" w:fill="auto"/>
            <w:noWrap/>
            <w:vAlign w:val="center"/>
            <w:hideMark/>
          </w:tcPr>
          <w:p w14:paraId="7AFF82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10/11/18</w:t>
            </w:r>
          </w:p>
        </w:tc>
        <w:tc>
          <w:tcPr>
            <w:tcW w:w="1320" w:type="dxa"/>
            <w:tcBorders>
              <w:top w:val="nil"/>
              <w:left w:val="single" w:sz="8" w:space="0" w:color="auto"/>
              <w:bottom w:val="nil"/>
              <w:right w:val="nil"/>
            </w:tcBorders>
            <w:shd w:val="clear" w:color="auto" w:fill="auto"/>
            <w:noWrap/>
            <w:vAlign w:val="center"/>
            <w:hideMark/>
          </w:tcPr>
          <w:p w14:paraId="3749CF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9.449,91</w:t>
            </w:r>
          </w:p>
        </w:tc>
        <w:tc>
          <w:tcPr>
            <w:tcW w:w="1320" w:type="dxa"/>
            <w:tcBorders>
              <w:top w:val="nil"/>
              <w:left w:val="single" w:sz="4" w:space="0" w:color="auto"/>
              <w:bottom w:val="nil"/>
              <w:right w:val="nil"/>
            </w:tcBorders>
            <w:shd w:val="clear" w:color="auto" w:fill="auto"/>
            <w:noWrap/>
            <w:vAlign w:val="center"/>
            <w:hideMark/>
          </w:tcPr>
          <w:p w14:paraId="259766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5.776,35</w:t>
            </w:r>
          </w:p>
        </w:tc>
        <w:tc>
          <w:tcPr>
            <w:tcW w:w="1300" w:type="dxa"/>
            <w:tcBorders>
              <w:top w:val="nil"/>
              <w:left w:val="single" w:sz="4" w:space="0" w:color="auto"/>
              <w:bottom w:val="nil"/>
              <w:right w:val="nil"/>
            </w:tcBorders>
            <w:shd w:val="clear" w:color="auto" w:fill="auto"/>
            <w:noWrap/>
            <w:vAlign w:val="center"/>
            <w:hideMark/>
          </w:tcPr>
          <w:p w14:paraId="3C36CB9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3.673,56</w:t>
            </w:r>
          </w:p>
        </w:tc>
        <w:tc>
          <w:tcPr>
            <w:tcW w:w="1240" w:type="dxa"/>
            <w:tcBorders>
              <w:top w:val="nil"/>
              <w:left w:val="single" w:sz="4" w:space="0" w:color="auto"/>
              <w:bottom w:val="nil"/>
              <w:right w:val="single" w:sz="4" w:space="0" w:color="auto"/>
            </w:tcBorders>
            <w:shd w:val="clear" w:color="auto" w:fill="auto"/>
            <w:noWrap/>
            <w:vAlign w:val="center"/>
            <w:hideMark/>
          </w:tcPr>
          <w:p w14:paraId="1D2E6A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926.118,46</w:t>
            </w:r>
          </w:p>
        </w:tc>
        <w:tc>
          <w:tcPr>
            <w:tcW w:w="100" w:type="dxa"/>
            <w:tcBorders>
              <w:top w:val="nil"/>
              <w:left w:val="nil"/>
              <w:bottom w:val="nil"/>
              <w:right w:val="nil"/>
            </w:tcBorders>
            <w:shd w:val="clear" w:color="auto" w:fill="auto"/>
            <w:noWrap/>
            <w:vAlign w:val="center"/>
            <w:hideMark/>
          </w:tcPr>
          <w:p w14:paraId="18B2E5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21B1B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0,3951</w:t>
            </w:r>
          </w:p>
        </w:tc>
      </w:tr>
      <w:tr w:rsidR="00F749D4" w:rsidRPr="00F749D4" w14:paraId="1FD5D8E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A53B1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10/12/18</w:t>
            </w:r>
          </w:p>
        </w:tc>
        <w:tc>
          <w:tcPr>
            <w:tcW w:w="1220" w:type="dxa"/>
            <w:tcBorders>
              <w:top w:val="nil"/>
              <w:left w:val="nil"/>
              <w:bottom w:val="nil"/>
              <w:right w:val="single" w:sz="4" w:space="0" w:color="auto"/>
            </w:tcBorders>
            <w:shd w:val="clear" w:color="auto" w:fill="auto"/>
            <w:noWrap/>
            <w:vAlign w:val="center"/>
            <w:hideMark/>
          </w:tcPr>
          <w:p w14:paraId="67C7C0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10/12/18</w:t>
            </w:r>
          </w:p>
        </w:tc>
        <w:tc>
          <w:tcPr>
            <w:tcW w:w="1320" w:type="dxa"/>
            <w:tcBorders>
              <w:top w:val="nil"/>
              <w:left w:val="single" w:sz="8" w:space="0" w:color="auto"/>
              <w:bottom w:val="nil"/>
              <w:right w:val="nil"/>
            </w:tcBorders>
            <w:shd w:val="clear" w:color="auto" w:fill="auto"/>
            <w:noWrap/>
            <w:vAlign w:val="center"/>
            <w:hideMark/>
          </w:tcPr>
          <w:p w14:paraId="752C3E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9.427,06</w:t>
            </w:r>
          </w:p>
        </w:tc>
        <w:tc>
          <w:tcPr>
            <w:tcW w:w="1320" w:type="dxa"/>
            <w:tcBorders>
              <w:top w:val="nil"/>
              <w:left w:val="single" w:sz="4" w:space="0" w:color="auto"/>
              <w:bottom w:val="nil"/>
              <w:right w:val="nil"/>
            </w:tcBorders>
            <w:shd w:val="clear" w:color="auto" w:fill="auto"/>
            <w:noWrap/>
            <w:vAlign w:val="center"/>
            <w:hideMark/>
          </w:tcPr>
          <w:p w14:paraId="3D6C58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5.753,53</w:t>
            </w:r>
          </w:p>
        </w:tc>
        <w:tc>
          <w:tcPr>
            <w:tcW w:w="1300" w:type="dxa"/>
            <w:tcBorders>
              <w:top w:val="nil"/>
              <w:left w:val="single" w:sz="4" w:space="0" w:color="auto"/>
              <w:bottom w:val="nil"/>
              <w:right w:val="nil"/>
            </w:tcBorders>
            <w:shd w:val="clear" w:color="auto" w:fill="auto"/>
            <w:noWrap/>
            <w:vAlign w:val="center"/>
            <w:hideMark/>
          </w:tcPr>
          <w:p w14:paraId="008613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3.673,53</w:t>
            </w:r>
          </w:p>
        </w:tc>
        <w:tc>
          <w:tcPr>
            <w:tcW w:w="1240" w:type="dxa"/>
            <w:tcBorders>
              <w:top w:val="nil"/>
              <w:left w:val="single" w:sz="4" w:space="0" w:color="auto"/>
              <w:bottom w:val="nil"/>
              <w:right w:val="single" w:sz="4" w:space="0" w:color="auto"/>
            </w:tcBorders>
            <w:shd w:val="clear" w:color="auto" w:fill="auto"/>
            <w:noWrap/>
            <w:vAlign w:val="center"/>
            <w:hideMark/>
          </w:tcPr>
          <w:p w14:paraId="32A695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922.444,93</w:t>
            </w:r>
          </w:p>
        </w:tc>
        <w:tc>
          <w:tcPr>
            <w:tcW w:w="100" w:type="dxa"/>
            <w:tcBorders>
              <w:top w:val="nil"/>
              <w:left w:val="nil"/>
              <w:bottom w:val="nil"/>
              <w:right w:val="nil"/>
            </w:tcBorders>
            <w:shd w:val="clear" w:color="auto" w:fill="auto"/>
            <w:noWrap/>
            <w:vAlign w:val="center"/>
            <w:hideMark/>
          </w:tcPr>
          <w:p w14:paraId="3BBC699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62BF7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0,3967</w:t>
            </w:r>
          </w:p>
        </w:tc>
      </w:tr>
      <w:tr w:rsidR="00F749D4" w:rsidRPr="00F749D4" w14:paraId="09275B4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9EE61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10/01/19</w:t>
            </w:r>
          </w:p>
        </w:tc>
        <w:tc>
          <w:tcPr>
            <w:tcW w:w="1220" w:type="dxa"/>
            <w:tcBorders>
              <w:top w:val="nil"/>
              <w:left w:val="nil"/>
              <w:bottom w:val="nil"/>
              <w:right w:val="single" w:sz="4" w:space="0" w:color="auto"/>
            </w:tcBorders>
            <w:shd w:val="clear" w:color="auto" w:fill="auto"/>
            <w:noWrap/>
            <w:vAlign w:val="center"/>
            <w:hideMark/>
          </w:tcPr>
          <w:p w14:paraId="792C6C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10/01/19</w:t>
            </w:r>
          </w:p>
        </w:tc>
        <w:tc>
          <w:tcPr>
            <w:tcW w:w="1320" w:type="dxa"/>
            <w:tcBorders>
              <w:top w:val="nil"/>
              <w:left w:val="single" w:sz="8" w:space="0" w:color="auto"/>
              <w:bottom w:val="nil"/>
              <w:right w:val="nil"/>
            </w:tcBorders>
            <w:shd w:val="clear" w:color="auto" w:fill="auto"/>
            <w:noWrap/>
            <w:vAlign w:val="center"/>
            <w:hideMark/>
          </w:tcPr>
          <w:p w14:paraId="383B99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9.404,22</w:t>
            </w:r>
          </w:p>
        </w:tc>
        <w:tc>
          <w:tcPr>
            <w:tcW w:w="1320" w:type="dxa"/>
            <w:tcBorders>
              <w:top w:val="nil"/>
              <w:left w:val="single" w:sz="4" w:space="0" w:color="auto"/>
              <w:bottom w:val="nil"/>
              <w:right w:val="nil"/>
            </w:tcBorders>
            <w:shd w:val="clear" w:color="auto" w:fill="auto"/>
            <w:noWrap/>
            <w:vAlign w:val="center"/>
            <w:hideMark/>
          </w:tcPr>
          <w:p w14:paraId="61741A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5.730,71</w:t>
            </w:r>
          </w:p>
        </w:tc>
        <w:tc>
          <w:tcPr>
            <w:tcW w:w="1300" w:type="dxa"/>
            <w:tcBorders>
              <w:top w:val="nil"/>
              <w:left w:val="single" w:sz="4" w:space="0" w:color="auto"/>
              <w:bottom w:val="nil"/>
              <w:right w:val="nil"/>
            </w:tcBorders>
            <w:shd w:val="clear" w:color="auto" w:fill="auto"/>
            <w:noWrap/>
            <w:vAlign w:val="center"/>
            <w:hideMark/>
          </w:tcPr>
          <w:p w14:paraId="3E2695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3.673,51</w:t>
            </w:r>
          </w:p>
        </w:tc>
        <w:tc>
          <w:tcPr>
            <w:tcW w:w="1240" w:type="dxa"/>
            <w:tcBorders>
              <w:top w:val="nil"/>
              <w:left w:val="single" w:sz="4" w:space="0" w:color="auto"/>
              <w:bottom w:val="nil"/>
              <w:right w:val="single" w:sz="4" w:space="0" w:color="auto"/>
            </w:tcBorders>
            <w:shd w:val="clear" w:color="auto" w:fill="auto"/>
            <w:noWrap/>
            <w:vAlign w:val="center"/>
            <w:hideMark/>
          </w:tcPr>
          <w:p w14:paraId="6931CC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918.771,42</w:t>
            </w:r>
          </w:p>
        </w:tc>
        <w:tc>
          <w:tcPr>
            <w:tcW w:w="100" w:type="dxa"/>
            <w:tcBorders>
              <w:top w:val="nil"/>
              <w:left w:val="nil"/>
              <w:bottom w:val="nil"/>
              <w:right w:val="nil"/>
            </w:tcBorders>
            <w:shd w:val="clear" w:color="auto" w:fill="auto"/>
            <w:noWrap/>
            <w:vAlign w:val="center"/>
            <w:hideMark/>
          </w:tcPr>
          <w:p w14:paraId="3686BD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A2E31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0,3982</w:t>
            </w:r>
          </w:p>
        </w:tc>
      </w:tr>
      <w:tr w:rsidR="00F749D4" w:rsidRPr="00F749D4" w14:paraId="08D846C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5E48A2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10/02/19</w:t>
            </w:r>
          </w:p>
        </w:tc>
        <w:tc>
          <w:tcPr>
            <w:tcW w:w="1220" w:type="dxa"/>
            <w:tcBorders>
              <w:top w:val="nil"/>
              <w:left w:val="nil"/>
              <w:bottom w:val="nil"/>
              <w:right w:val="single" w:sz="4" w:space="0" w:color="auto"/>
            </w:tcBorders>
            <w:shd w:val="clear" w:color="auto" w:fill="auto"/>
            <w:noWrap/>
            <w:vAlign w:val="center"/>
            <w:hideMark/>
          </w:tcPr>
          <w:p w14:paraId="6B93F2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10/02/19</w:t>
            </w:r>
          </w:p>
        </w:tc>
        <w:tc>
          <w:tcPr>
            <w:tcW w:w="1320" w:type="dxa"/>
            <w:tcBorders>
              <w:top w:val="nil"/>
              <w:left w:val="single" w:sz="8" w:space="0" w:color="auto"/>
              <w:bottom w:val="nil"/>
              <w:right w:val="nil"/>
            </w:tcBorders>
            <w:shd w:val="clear" w:color="auto" w:fill="auto"/>
            <w:noWrap/>
            <w:vAlign w:val="center"/>
            <w:hideMark/>
          </w:tcPr>
          <w:p w14:paraId="25D2874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9.381,37</w:t>
            </w:r>
          </w:p>
        </w:tc>
        <w:tc>
          <w:tcPr>
            <w:tcW w:w="1320" w:type="dxa"/>
            <w:tcBorders>
              <w:top w:val="nil"/>
              <w:left w:val="single" w:sz="4" w:space="0" w:color="auto"/>
              <w:bottom w:val="nil"/>
              <w:right w:val="nil"/>
            </w:tcBorders>
            <w:shd w:val="clear" w:color="auto" w:fill="auto"/>
            <w:noWrap/>
            <w:vAlign w:val="center"/>
            <w:hideMark/>
          </w:tcPr>
          <w:p w14:paraId="189CAF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5.707,88</w:t>
            </w:r>
          </w:p>
        </w:tc>
        <w:tc>
          <w:tcPr>
            <w:tcW w:w="1300" w:type="dxa"/>
            <w:tcBorders>
              <w:top w:val="nil"/>
              <w:left w:val="single" w:sz="4" w:space="0" w:color="auto"/>
              <w:bottom w:val="nil"/>
              <w:right w:val="nil"/>
            </w:tcBorders>
            <w:shd w:val="clear" w:color="auto" w:fill="auto"/>
            <w:noWrap/>
            <w:vAlign w:val="center"/>
            <w:hideMark/>
          </w:tcPr>
          <w:p w14:paraId="4DFDBD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3.673,49</w:t>
            </w:r>
          </w:p>
        </w:tc>
        <w:tc>
          <w:tcPr>
            <w:tcW w:w="1240" w:type="dxa"/>
            <w:tcBorders>
              <w:top w:val="nil"/>
              <w:left w:val="single" w:sz="4" w:space="0" w:color="auto"/>
              <w:bottom w:val="nil"/>
              <w:right w:val="single" w:sz="4" w:space="0" w:color="auto"/>
            </w:tcBorders>
            <w:shd w:val="clear" w:color="auto" w:fill="auto"/>
            <w:noWrap/>
            <w:vAlign w:val="center"/>
            <w:hideMark/>
          </w:tcPr>
          <w:p w14:paraId="1A66DD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915.097,93</w:t>
            </w:r>
          </w:p>
        </w:tc>
        <w:tc>
          <w:tcPr>
            <w:tcW w:w="100" w:type="dxa"/>
            <w:tcBorders>
              <w:top w:val="nil"/>
              <w:left w:val="nil"/>
              <w:bottom w:val="nil"/>
              <w:right w:val="nil"/>
            </w:tcBorders>
            <w:shd w:val="clear" w:color="auto" w:fill="auto"/>
            <w:noWrap/>
            <w:vAlign w:val="center"/>
            <w:hideMark/>
          </w:tcPr>
          <w:p w14:paraId="77521F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48B23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0,3998</w:t>
            </w:r>
          </w:p>
        </w:tc>
      </w:tr>
      <w:tr w:rsidR="00F749D4" w:rsidRPr="00F749D4" w14:paraId="035443F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C202F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10/03/19</w:t>
            </w:r>
          </w:p>
        </w:tc>
        <w:tc>
          <w:tcPr>
            <w:tcW w:w="1220" w:type="dxa"/>
            <w:tcBorders>
              <w:top w:val="nil"/>
              <w:left w:val="nil"/>
              <w:bottom w:val="nil"/>
              <w:right w:val="single" w:sz="4" w:space="0" w:color="auto"/>
            </w:tcBorders>
            <w:shd w:val="clear" w:color="auto" w:fill="auto"/>
            <w:noWrap/>
            <w:vAlign w:val="center"/>
            <w:hideMark/>
          </w:tcPr>
          <w:p w14:paraId="29D056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10/03/19</w:t>
            </w:r>
          </w:p>
        </w:tc>
        <w:tc>
          <w:tcPr>
            <w:tcW w:w="1320" w:type="dxa"/>
            <w:tcBorders>
              <w:top w:val="nil"/>
              <w:left w:val="single" w:sz="8" w:space="0" w:color="auto"/>
              <w:bottom w:val="nil"/>
              <w:right w:val="nil"/>
            </w:tcBorders>
            <w:shd w:val="clear" w:color="auto" w:fill="auto"/>
            <w:noWrap/>
            <w:vAlign w:val="center"/>
            <w:hideMark/>
          </w:tcPr>
          <w:p w14:paraId="38A2E2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9.358,52</w:t>
            </w:r>
          </w:p>
        </w:tc>
        <w:tc>
          <w:tcPr>
            <w:tcW w:w="1320" w:type="dxa"/>
            <w:tcBorders>
              <w:top w:val="nil"/>
              <w:left w:val="single" w:sz="4" w:space="0" w:color="auto"/>
              <w:bottom w:val="nil"/>
              <w:right w:val="nil"/>
            </w:tcBorders>
            <w:shd w:val="clear" w:color="auto" w:fill="auto"/>
            <w:noWrap/>
            <w:vAlign w:val="center"/>
            <w:hideMark/>
          </w:tcPr>
          <w:p w14:paraId="5BCF18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5.685,06</w:t>
            </w:r>
          </w:p>
        </w:tc>
        <w:tc>
          <w:tcPr>
            <w:tcW w:w="1300" w:type="dxa"/>
            <w:tcBorders>
              <w:top w:val="nil"/>
              <w:left w:val="single" w:sz="4" w:space="0" w:color="auto"/>
              <w:bottom w:val="nil"/>
              <w:right w:val="nil"/>
            </w:tcBorders>
            <w:shd w:val="clear" w:color="auto" w:fill="auto"/>
            <w:noWrap/>
            <w:vAlign w:val="center"/>
            <w:hideMark/>
          </w:tcPr>
          <w:p w14:paraId="32E52F4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3.673,46</w:t>
            </w:r>
          </w:p>
        </w:tc>
        <w:tc>
          <w:tcPr>
            <w:tcW w:w="1240" w:type="dxa"/>
            <w:tcBorders>
              <w:top w:val="nil"/>
              <w:left w:val="single" w:sz="4" w:space="0" w:color="auto"/>
              <w:bottom w:val="nil"/>
              <w:right w:val="single" w:sz="4" w:space="0" w:color="auto"/>
            </w:tcBorders>
            <w:shd w:val="clear" w:color="auto" w:fill="auto"/>
            <w:noWrap/>
            <w:vAlign w:val="center"/>
            <w:hideMark/>
          </w:tcPr>
          <w:p w14:paraId="1D5270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911.424,47</w:t>
            </w:r>
          </w:p>
        </w:tc>
        <w:tc>
          <w:tcPr>
            <w:tcW w:w="100" w:type="dxa"/>
            <w:tcBorders>
              <w:top w:val="nil"/>
              <w:left w:val="nil"/>
              <w:bottom w:val="nil"/>
              <w:right w:val="nil"/>
            </w:tcBorders>
            <w:shd w:val="clear" w:color="auto" w:fill="auto"/>
            <w:noWrap/>
            <w:vAlign w:val="center"/>
            <w:hideMark/>
          </w:tcPr>
          <w:p w14:paraId="7EBF79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29BF0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0,4014</w:t>
            </w:r>
          </w:p>
        </w:tc>
      </w:tr>
      <w:tr w:rsidR="00F749D4" w:rsidRPr="00F749D4" w14:paraId="7AE4058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2BF30A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10/04/19</w:t>
            </w:r>
          </w:p>
        </w:tc>
        <w:tc>
          <w:tcPr>
            <w:tcW w:w="1220" w:type="dxa"/>
            <w:tcBorders>
              <w:top w:val="nil"/>
              <w:left w:val="nil"/>
              <w:bottom w:val="nil"/>
              <w:right w:val="single" w:sz="4" w:space="0" w:color="auto"/>
            </w:tcBorders>
            <w:shd w:val="clear" w:color="auto" w:fill="auto"/>
            <w:noWrap/>
            <w:vAlign w:val="center"/>
            <w:hideMark/>
          </w:tcPr>
          <w:p w14:paraId="0BB9F7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10/04/19</w:t>
            </w:r>
          </w:p>
        </w:tc>
        <w:tc>
          <w:tcPr>
            <w:tcW w:w="1320" w:type="dxa"/>
            <w:tcBorders>
              <w:top w:val="nil"/>
              <w:left w:val="single" w:sz="8" w:space="0" w:color="auto"/>
              <w:bottom w:val="nil"/>
              <w:right w:val="nil"/>
            </w:tcBorders>
            <w:shd w:val="clear" w:color="auto" w:fill="auto"/>
            <w:noWrap/>
            <w:vAlign w:val="center"/>
            <w:hideMark/>
          </w:tcPr>
          <w:p w14:paraId="7852CD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9.320,04</w:t>
            </w:r>
          </w:p>
        </w:tc>
        <w:tc>
          <w:tcPr>
            <w:tcW w:w="1320" w:type="dxa"/>
            <w:tcBorders>
              <w:top w:val="nil"/>
              <w:left w:val="single" w:sz="4" w:space="0" w:color="auto"/>
              <w:bottom w:val="nil"/>
              <w:right w:val="nil"/>
            </w:tcBorders>
            <w:shd w:val="clear" w:color="auto" w:fill="auto"/>
            <w:noWrap/>
            <w:vAlign w:val="center"/>
            <w:hideMark/>
          </w:tcPr>
          <w:p w14:paraId="1BADFB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5.662,24</w:t>
            </w:r>
          </w:p>
        </w:tc>
        <w:tc>
          <w:tcPr>
            <w:tcW w:w="1300" w:type="dxa"/>
            <w:tcBorders>
              <w:top w:val="nil"/>
              <w:left w:val="single" w:sz="4" w:space="0" w:color="auto"/>
              <w:bottom w:val="nil"/>
              <w:right w:val="nil"/>
            </w:tcBorders>
            <w:shd w:val="clear" w:color="auto" w:fill="auto"/>
            <w:noWrap/>
            <w:vAlign w:val="center"/>
            <w:hideMark/>
          </w:tcPr>
          <w:p w14:paraId="7C9089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3.657,80</w:t>
            </w:r>
          </w:p>
        </w:tc>
        <w:tc>
          <w:tcPr>
            <w:tcW w:w="1240" w:type="dxa"/>
            <w:tcBorders>
              <w:top w:val="nil"/>
              <w:left w:val="single" w:sz="4" w:space="0" w:color="auto"/>
              <w:bottom w:val="nil"/>
              <w:right w:val="single" w:sz="4" w:space="0" w:color="auto"/>
            </w:tcBorders>
            <w:shd w:val="clear" w:color="auto" w:fill="auto"/>
            <w:noWrap/>
            <w:vAlign w:val="center"/>
            <w:hideMark/>
          </w:tcPr>
          <w:p w14:paraId="4FF523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907.766,67</w:t>
            </w:r>
          </w:p>
        </w:tc>
        <w:tc>
          <w:tcPr>
            <w:tcW w:w="100" w:type="dxa"/>
            <w:tcBorders>
              <w:top w:val="nil"/>
              <w:left w:val="nil"/>
              <w:bottom w:val="nil"/>
              <w:right w:val="nil"/>
            </w:tcBorders>
            <w:shd w:val="clear" w:color="auto" w:fill="auto"/>
            <w:noWrap/>
            <w:vAlign w:val="center"/>
            <w:hideMark/>
          </w:tcPr>
          <w:p w14:paraId="0A680C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4C3E9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0,4013</w:t>
            </w:r>
          </w:p>
        </w:tc>
      </w:tr>
      <w:tr w:rsidR="00F749D4" w:rsidRPr="00F749D4" w14:paraId="7B848F3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8B468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10/05/19</w:t>
            </w:r>
          </w:p>
        </w:tc>
        <w:tc>
          <w:tcPr>
            <w:tcW w:w="1220" w:type="dxa"/>
            <w:tcBorders>
              <w:top w:val="nil"/>
              <w:left w:val="nil"/>
              <w:bottom w:val="nil"/>
              <w:right w:val="single" w:sz="4" w:space="0" w:color="auto"/>
            </w:tcBorders>
            <w:shd w:val="clear" w:color="auto" w:fill="auto"/>
            <w:noWrap/>
            <w:vAlign w:val="center"/>
            <w:hideMark/>
          </w:tcPr>
          <w:p w14:paraId="5C1519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10/05/19</w:t>
            </w:r>
          </w:p>
        </w:tc>
        <w:tc>
          <w:tcPr>
            <w:tcW w:w="1320" w:type="dxa"/>
            <w:tcBorders>
              <w:top w:val="nil"/>
              <w:left w:val="single" w:sz="8" w:space="0" w:color="auto"/>
              <w:bottom w:val="nil"/>
              <w:right w:val="nil"/>
            </w:tcBorders>
            <w:shd w:val="clear" w:color="auto" w:fill="auto"/>
            <w:noWrap/>
            <w:vAlign w:val="center"/>
            <w:hideMark/>
          </w:tcPr>
          <w:p w14:paraId="307C0E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9.312,83</w:t>
            </w:r>
          </w:p>
        </w:tc>
        <w:tc>
          <w:tcPr>
            <w:tcW w:w="1320" w:type="dxa"/>
            <w:tcBorders>
              <w:top w:val="nil"/>
              <w:left w:val="single" w:sz="4" w:space="0" w:color="auto"/>
              <w:bottom w:val="nil"/>
              <w:right w:val="nil"/>
            </w:tcBorders>
            <w:shd w:val="clear" w:color="auto" w:fill="auto"/>
            <w:noWrap/>
            <w:vAlign w:val="center"/>
            <w:hideMark/>
          </w:tcPr>
          <w:p w14:paraId="224385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5.639,52</w:t>
            </w:r>
          </w:p>
        </w:tc>
        <w:tc>
          <w:tcPr>
            <w:tcW w:w="1300" w:type="dxa"/>
            <w:tcBorders>
              <w:top w:val="nil"/>
              <w:left w:val="single" w:sz="4" w:space="0" w:color="auto"/>
              <w:bottom w:val="nil"/>
              <w:right w:val="nil"/>
            </w:tcBorders>
            <w:shd w:val="clear" w:color="auto" w:fill="auto"/>
            <w:noWrap/>
            <w:vAlign w:val="center"/>
            <w:hideMark/>
          </w:tcPr>
          <w:p w14:paraId="1360C3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3.673,32</w:t>
            </w:r>
          </w:p>
        </w:tc>
        <w:tc>
          <w:tcPr>
            <w:tcW w:w="1240" w:type="dxa"/>
            <w:tcBorders>
              <w:top w:val="nil"/>
              <w:left w:val="single" w:sz="4" w:space="0" w:color="auto"/>
              <w:bottom w:val="nil"/>
              <w:right w:val="single" w:sz="4" w:space="0" w:color="auto"/>
            </w:tcBorders>
            <w:shd w:val="clear" w:color="auto" w:fill="auto"/>
            <w:noWrap/>
            <w:vAlign w:val="center"/>
            <w:hideMark/>
          </w:tcPr>
          <w:p w14:paraId="022AFA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904.093,35</w:t>
            </w:r>
          </w:p>
        </w:tc>
        <w:tc>
          <w:tcPr>
            <w:tcW w:w="100" w:type="dxa"/>
            <w:tcBorders>
              <w:top w:val="nil"/>
              <w:left w:val="nil"/>
              <w:bottom w:val="nil"/>
              <w:right w:val="nil"/>
            </w:tcBorders>
            <w:shd w:val="clear" w:color="auto" w:fill="auto"/>
            <w:noWrap/>
            <w:vAlign w:val="center"/>
            <w:hideMark/>
          </w:tcPr>
          <w:p w14:paraId="45E9D8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72758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0,4047</w:t>
            </w:r>
          </w:p>
        </w:tc>
      </w:tr>
      <w:tr w:rsidR="00F749D4" w:rsidRPr="00F749D4" w14:paraId="64732C4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7765C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10/06/19</w:t>
            </w:r>
          </w:p>
        </w:tc>
        <w:tc>
          <w:tcPr>
            <w:tcW w:w="1220" w:type="dxa"/>
            <w:tcBorders>
              <w:top w:val="nil"/>
              <w:left w:val="nil"/>
              <w:bottom w:val="nil"/>
              <w:right w:val="single" w:sz="4" w:space="0" w:color="auto"/>
            </w:tcBorders>
            <w:shd w:val="clear" w:color="auto" w:fill="auto"/>
            <w:noWrap/>
            <w:vAlign w:val="center"/>
            <w:hideMark/>
          </w:tcPr>
          <w:p w14:paraId="02B4B9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10/06/19</w:t>
            </w:r>
          </w:p>
        </w:tc>
        <w:tc>
          <w:tcPr>
            <w:tcW w:w="1320" w:type="dxa"/>
            <w:tcBorders>
              <w:top w:val="nil"/>
              <w:left w:val="single" w:sz="8" w:space="0" w:color="auto"/>
              <w:bottom w:val="nil"/>
              <w:right w:val="nil"/>
            </w:tcBorders>
            <w:shd w:val="clear" w:color="auto" w:fill="auto"/>
            <w:noWrap/>
            <w:vAlign w:val="center"/>
            <w:hideMark/>
          </w:tcPr>
          <w:p w14:paraId="6A49D29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9.289,99</w:t>
            </w:r>
          </w:p>
        </w:tc>
        <w:tc>
          <w:tcPr>
            <w:tcW w:w="1320" w:type="dxa"/>
            <w:tcBorders>
              <w:top w:val="nil"/>
              <w:left w:val="single" w:sz="4" w:space="0" w:color="auto"/>
              <w:bottom w:val="nil"/>
              <w:right w:val="nil"/>
            </w:tcBorders>
            <w:shd w:val="clear" w:color="auto" w:fill="auto"/>
            <w:noWrap/>
            <w:vAlign w:val="center"/>
            <w:hideMark/>
          </w:tcPr>
          <w:p w14:paraId="2D206C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5.616,70</w:t>
            </w:r>
          </w:p>
        </w:tc>
        <w:tc>
          <w:tcPr>
            <w:tcW w:w="1300" w:type="dxa"/>
            <w:tcBorders>
              <w:top w:val="nil"/>
              <w:left w:val="single" w:sz="4" w:space="0" w:color="auto"/>
              <w:bottom w:val="nil"/>
              <w:right w:val="nil"/>
            </w:tcBorders>
            <w:shd w:val="clear" w:color="auto" w:fill="auto"/>
            <w:noWrap/>
            <w:vAlign w:val="center"/>
            <w:hideMark/>
          </w:tcPr>
          <w:p w14:paraId="4FECA1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3.673,29</w:t>
            </w:r>
          </w:p>
        </w:tc>
        <w:tc>
          <w:tcPr>
            <w:tcW w:w="1240" w:type="dxa"/>
            <w:tcBorders>
              <w:top w:val="nil"/>
              <w:left w:val="single" w:sz="4" w:space="0" w:color="auto"/>
              <w:bottom w:val="nil"/>
              <w:right w:val="single" w:sz="4" w:space="0" w:color="auto"/>
            </w:tcBorders>
            <w:shd w:val="clear" w:color="auto" w:fill="auto"/>
            <w:noWrap/>
            <w:vAlign w:val="center"/>
            <w:hideMark/>
          </w:tcPr>
          <w:p w14:paraId="44039BB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900.420,06</w:t>
            </w:r>
          </w:p>
        </w:tc>
        <w:tc>
          <w:tcPr>
            <w:tcW w:w="100" w:type="dxa"/>
            <w:tcBorders>
              <w:top w:val="nil"/>
              <w:left w:val="nil"/>
              <w:bottom w:val="nil"/>
              <w:right w:val="nil"/>
            </w:tcBorders>
            <w:shd w:val="clear" w:color="auto" w:fill="auto"/>
            <w:noWrap/>
            <w:vAlign w:val="center"/>
            <w:hideMark/>
          </w:tcPr>
          <w:p w14:paraId="597A10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DDA79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0,4063</w:t>
            </w:r>
          </w:p>
        </w:tc>
      </w:tr>
      <w:tr w:rsidR="00F749D4" w:rsidRPr="00F749D4" w14:paraId="790656D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176E3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10/07/19</w:t>
            </w:r>
          </w:p>
        </w:tc>
        <w:tc>
          <w:tcPr>
            <w:tcW w:w="1220" w:type="dxa"/>
            <w:tcBorders>
              <w:top w:val="nil"/>
              <w:left w:val="nil"/>
              <w:bottom w:val="nil"/>
              <w:right w:val="single" w:sz="4" w:space="0" w:color="auto"/>
            </w:tcBorders>
            <w:shd w:val="clear" w:color="auto" w:fill="auto"/>
            <w:noWrap/>
            <w:vAlign w:val="center"/>
            <w:hideMark/>
          </w:tcPr>
          <w:p w14:paraId="3913F6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10/07/19</w:t>
            </w:r>
          </w:p>
        </w:tc>
        <w:tc>
          <w:tcPr>
            <w:tcW w:w="1320" w:type="dxa"/>
            <w:tcBorders>
              <w:top w:val="nil"/>
              <w:left w:val="single" w:sz="8" w:space="0" w:color="auto"/>
              <w:bottom w:val="nil"/>
              <w:right w:val="nil"/>
            </w:tcBorders>
            <w:shd w:val="clear" w:color="auto" w:fill="auto"/>
            <w:noWrap/>
            <w:vAlign w:val="center"/>
            <w:hideMark/>
          </w:tcPr>
          <w:p w14:paraId="4DD199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9.267,14</w:t>
            </w:r>
          </w:p>
        </w:tc>
        <w:tc>
          <w:tcPr>
            <w:tcW w:w="1320" w:type="dxa"/>
            <w:tcBorders>
              <w:top w:val="nil"/>
              <w:left w:val="single" w:sz="4" w:space="0" w:color="auto"/>
              <w:bottom w:val="nil"/>
              <w:right w:val="nil"/>
            </w:tcBorders>
            <w:shd w:val="clear" w:color="auto" w:fill="auto"/>
            <w:noWrap/>
            <w:vAlign w:val="center"/>
            <w:hideMark/>
          </w:tcPr>
          <w:p w14:paraId="7D0ABB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5.593,88</w:t>
            </w:r>
          </w:p>
        </w:tc>
        <w:tc>
          <w:tcPr>
            <w:tcW w:w="1300" w:type="dxa"/>
            <w:tcBorders>
              <w:top w:val="nil"/>
              <w:left w:val="single" w:sz="4" w:space="0" w:color="auto"/>
              <w:bottom w:val="nil"/>
              <w:right w:val="nil"/>
            </w:tcBorders>
            <w:shd w:val="clear" w:color="auto" w:fill="auto"/>
            <w:noWrap/>
            <w:vAlign w:val="center"/>
            <w:hideMark/>
          </w:tcPr>
          <w:p w14:paraId="1FC792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3.673,27</w:t>
            </w:r>
          </w:p>
        </w:tc>
        <w:tc>
          <w:tcPr>
            <w:tcW w:w="1240" w:type="dxa"/>
            <w:tcBorders>
              <w:top w:val="nil"/>
              <w:left w:val="single" w:sz="4" w:space="0" w:color="auto"/>
              <w:bottom w:val="nil"/>
              <w:right w:val="single" w:sz="4" w:space="0" w:color="auto"/>
            </w:tcBorders>
            <w:shd w:val="clear" w:color="auto" w:fill="auto"/>
            <w:noWrap/>
            <w:vAlign w:val="center"/>
            <w:hideMark/>
          </w:tcPr>
          <w:p w14:paraId="464E645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896.746,79</w:t>
            </w:r>
          </w:p>
        </w:tc>
        <w:tc>
          <w:tcPr>
            <w:tcW w:w="100" w:type="dxa"/>
            <w:tcBorders>
              <w:top w:val="nil"/>
              <w:left w:val="nil"/>
              <w:bottom w:val="nil"/>
              <w:right w:val="nil"/>
            </w:tcBorders>
            <w:shd w:val="clear" w:color="auto" w:fill="auto"/>
            <w:noWrap/>
            <w:vAlign w:val="center"/>
            <w:hideMark/>
          </w:tcPr>
          <w:p w14:paraId="486D63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7A17B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0,4080</w:t>
            </w:r>
          </w:p>
        </w:tc>
      </w:tr>
      <w:tr w:rsidR="00F749D4" w:rsidRPr="00F749D4" w14:paraId="1EA52C8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33DFE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10/08/19</w:t>
            </w:r>
          </w:p>
        </w:tc>
        <w:tc>
          <w:tcPr>
            <w:tcW w:w="1220" w:type="dxa"/>
            <w:tcBorders>
              <w:top w:val="nil"/>
              <w:left w:val="nil"/>
              <w:bottom w:val="nil"/>
              <w:right w:val="single" w:sz="4" w:space="0" w:color="auto"/>
            </w:tcBorders>
            <w:shd w:val="clear" w:color="auto" w:fill="auto"/>
            <w:noWrap/>
            <w:vAlign w:val="center"/>
            <w:hideMark/>
          </w:tcPr>
          <w:p w14:paraId="7C4AD5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10/08/19</w:t>
            </w:r>
          </w:p>
        </w:tc>
        <w:tc>
          <w:tcPr>
            <w:tcW w:w="1320" w:type="dxa"/>
            <w:tcBorders>
              <w:top w:val="nil"/>
              <w:left w:val="single" w:sz="8" w:space="0" w:color="auto"/>
              <w:bottom w:val="nil"/>
              <w:right w:val="nil"/>
            </w:tcBorders>
            <w:shd w:val="clear" w:color="auto" w:fill="auto"/>
            <w:noWrap/>
            <w:vAlign w:val="center"/>
            <w:hideMark/>
          </w:tcPr>
          <w:p w14:paraId="5DFC2B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9.244,30</w:t>
            </w:r>
          </w:p>
        </w:tc>
        <w:tc>
          <w:tcPr>
            <w:tcW w:w="1320" w:type="dxa"/>
            <w:tcBorders>
              <w:top w:val="nil"/>
              <w:left w:val="single" w:sz="4" w:space="0" w:color="auto"/>
              <w:bottom w:val="nil"/>
              <w:right w:val="nil"/>
            </w:tcBorders>
            <w:shd w:val="clear" w:color="auto" w:fill="auto"/>
            <w:noWrap/>
            <w:vAlign w:val="center"/>
            <w:hideMark/>
          </w:tcPr>
          <w:p w14:paraId="2E103E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5.571,06</w:t>
            </w:r>
          </w:p>
        </w:tc>
        <w:tc>
          <w:tcPr>
            <w:tcW w:w="1300" w:type="dxa"/>
            <w:tcBorders>
              <w:top w:val="nil"/>
              <w:left w:val="single" w:sz="4" w:space="0" w:color="auto"/>
              <w:bottom w:val="nil"/>
              <w:right w:val="nil"/>
            </w:tcBorders>
            <w:shd w:val="clear" w:color="auto" w:fill="auto"/>
            <w:noWrap/>
            <w:vAlign w:val="center"/>
            <w:hideMark/>
          </w:tcPr>
          <w:p w14:paraId="4048EA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3.673,24</w:t>
            </w:r>
          </w:p>
        </w:tc>
        <w:tc>
          <w:tcPr>
            <w:tcW w:w="1240" w:type="dxa"/>
            <w:tcBorders>
              <w:top w:val="nil"/>
              <w:left w:val="single" w:sz="4" w:space="0" w:color="auto"/>
              <w:bottom w:val="nil"/>
              <w:right w:val="single" w:sz="4" w:space="0" w:color="auto"/>
            </w:tcBorders>
            <w:shd w:val="clear" w:color="auto" w:fill="auto"/>
            <w:noWrap/>
            <w:vAlign w:val="center"/>
            <w:hideMark/>
          </w:tcPr>
          <w:p w14:paraId="486087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893.073,55</w:t>
            </w:r>
          </w:p>
        </w:tc>
        <w:tc>
          <w:tcPr>
            <w:tcW w:w="100" w:type="dxa"/>
            <w:tcBorders>
              <w:top w:val="nil"/>
              <w:left w:val="nil"/>
              <w:bottom w:val="nil"/>
              <w:right w:val="nil"/>
            </w:tcBorders>
            <w:shd w:val="clear" w:color="auto" w:fill="auto"/>
            <w:noWrap/>
            <w:vAlign w:val="center"/>
            <w:hideMark/>
          </w:tcPr>
          <w:p w14:paraId="3A4A8F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972A8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0,4096</w:t>
            </w:r>
          </w:p>
        </w:tc>
      </w:tr>
      <w:tr w:rsidR="00F749D4" w:rsidRPr="00F749D4" w14:paraId="0AAC10A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1A8EC1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10/09/19</w:t>
            </w:r>
          </w:p>
        </w:tc>
        <w:tc>
          <w:tcPr>
            <w:tcW w:w="1220" w:type="dxa"/>
            <w:tcBorders>
              <w:top w:val="nil"/>
              <w:left w:val="nil"/>
              <w:bottom w:val="nil"/>
              <w:right w:val="single" w:sz="4" w:space="0" w:color="auto"/>
            </w:tcBorders>
            <w:shd w:val="clear" w:color="auto" w:fill="auto"/>
            <w:noWrap/>
            <w:vAlign w:val="center"/>
            <w:hideMark/>
          </w:tcPr>
          <w:p w14:paraId="0874F9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10/09/19</w:t>
            </w:r>
          </w:p>
        </w:tc>
        <w:tc>
          <w:tcPr>
            <w:tcW w:w="1320" w:type="dxa"/>
            <w:tcBorders>
              <w:top w:val="nil"/>
              <w:left w:val="single" w:sz="8" w:space="0" w:color="auto"/>
              <w:bottom w:val="nil"/>
              <w:right w:val="nil"/>
            </w:tcBorders>
            <w:shd w:val="clear" w:color="auto" w:fill="auto"/>
            <w:noWrap/>
            <w:vAlign w:val="center"/>
            <w:hideMark/>
          </w:tcPr>
          <w:p w14:paraId="0A882B9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9.221,45</w:t>
            </w:r>
          </w:p>
        </w:tc>
        <w:tc>
          <w:tcPr>
            <w:tcW w:w="1320" w:type="dxa"/>
            <w:tcBorders>
              <w:top w:val="nil"/>
              <w:left w:val="single" w:sz="4" w:space="0" w:color="auto"/>
              <w:bottom w:val="nil"/>
              <w:right w:val="nil"/>
            </w:tcBorders>
            <w:shd w:val="clear" w:color="auto" w:fill="auto"/>
            <w:noWrap/>
            <w:vAlign w:val="center"/>
            <w:hideMark/>
          </w:tcPr>
          <w:p w14:paraId="24FDC79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5.548,24</w:t>
            </w:r>
          </w:p>
        </w:tc>
        <w:tc>
          <w:tcPr>
            <w:tcW w:w="1300" w:type="dxa"/>
            <w:tcBorders>
              <w:top w:val="nil"/>
              <w:left w:val="single" w:sz="4" w:space="0" w:color="auto"/>
              <w:bottom w:val="nil"/>
              <w:right w:val="nil"/>
            </w:tcBorders>
            <w:shd w:val="clear" w:color="auto" w:fill="auto"/>
            <w:noWrap/>
            <w:vAlign w:val="center"/>
            <w:hideMark/>
          </w:tcPr>
          <w:p w14:paraId="36DF47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3.673,22</w:t>
            </w:r>
          </w:p>
        </w:tc>
        <w:tc>
          <w:tcPr>
            <w:tcW w:w="1240" w:type="dxa"/>
            <w:tcBorders>
              <w:top w:val="nil"/>
              <w:left w:val="single" w:sz="4" w:space="0" w:color="auto"/>
              <w:bottom w:val="nil"/>
              <w:right w:val="single" w:sz="4" w:space="0" w:color="auto"/>
            </w:tcBorders>
            <w:shd w:val="clear" w:color="auto" w:fill="auto"/>
            <w:noWrap/>
            <w:vAlign w:val="center"/>
            <w:hideMark/>
          </w:tcPr>
          <w:p w14:paraId="2EBA2FD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889.400,34</w:t>
            </w:r>
          </w:p>
        </w:tc>
        <w:tc>
          <w:tcPr>
            <w:tcW w:w="100" w:type="dxa"/>
            <w:tcBorders>
              <w:top w:val="nil"/>
              <w:left w:val="nil"/>
              <w:bottom w:val="nil"/>
              <w:right w:val="nil"/>
            </w:tcBorders>
            <w:shd w:val="clear" w:color="auto" w:fill="auto"/>
            <w:noWrap/>
            <w:vAlign w:val="center"/>
            <w:hideMark/>
          </w:tcPr>
          <w:p w14:paraId="37CAF2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FCD867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0,4113</w:t>
            </w:r>
          </w:p>
        </w:tc>
      </w:tr>
      <w:tr w:rsidR="00F749D4" w:rsidRPr="00F749D4" w14:paraId="436AA75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60751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10/10/19</w:t>
            </w:r>
          </w:p>
        </w:tc>
        <w:tc>
          <w:tcPr>
            <w:tcW w:w="1220" w:type="dxa"/>
            <w:tcBorders>
              <w:top w:val="nil"/>
              <w:left w:val="nil"/>
              <w:bottom w:val="nil"/>
              <w:right w:val="single" w:sz="4" w:space="0" w:color="auto"/>
            </w:tcBorders>
            <w:shd w:val="clear" w:color="auto" w:fill="auto"/>
            <w:noWrap/>
            <w:vAlign w:val="center"/>
            <w:hideMark/>
          </w:tcPr>
          <w:p w14:paraId="61C2E1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10/10/19</w:t>
            </w:r>
          </w:p>
        </w:tc>
        <w:tc>
          <w:tcPr>
            <w:tcW w:w="1320" w:type="dxa"/>
            <w:tcBorders>
              <w:top w:val="nil"/>
              <w:left w:val="single" w:sz="8" w:space="0" w:color="auto"/>
              <w:bottom w:val="nil"/>
              <w:right w:val="nil"/>
            </w:tcBorders>
            <w:shd w:val="clear" w:color="auto" w:fill="auto"/>
            <w:noWrap/>
            <w:vAlign w:val="center"/>
            <w:hideMark/>
          </w:tcPr>
          <w:p w14:paraId="0C4DF8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9.182,97</w:t>
            </w:r>
          </w:p>
        </w:tc>
        <w:tc>
          <w:tcPr>
            <w:tcW w:w="1320" w:type="dxa"/>
            <w:tcBorders>
              <w:top w:val="nil"/>
              <w:left w:val="single" w:sz="4" w:space="0" w:color="auto"/>
              <w:bottom w:val="nil"/>
              <w:right w:val="nil"/>
            </w:tcBorders>
            <w:shd w:val="clear" w:color="auto" w:fill="auto"/>
            <w:noWrap/>
            <w:vAlign w:val="center"/>
            <w:hideMark/>
          </w:tcPr>
          <w:p w14:paraId="2630BC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5.525,42</w:t>
            </w:r>
          </w:p>
        </w:tc>
        <w:tc>
          <w:tcPr>
            <w:tcW w:w="1300" w:type="dxa"/>
            <w:tcBorders>
              <w:top w:val="nil"/>
              <w:left w:val="single" w:sz="4" w:space="0" w:color="auto"/>
              <w:bottom w:val="nil"/>
              <w:right w:val="nil"/>
            </w:tcBorders>
            <w:shd w:val="clear" w:color="auto" w:fill="auto"/>
            <w:noWrap/>
            <w:vAlign w:val="center"/>
            <w:hideMark/>
          </w:tcPr>
          <w:p w14:paraId="36B199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3.657,55</w:t>
            </w:r>
          </w:p>
        </w:tc>
        <w:tc>
          <w:tcPr>
            <w:tcW w:w="1240" w:type="dxa"/>
            <w:tcBorders>
              <w:top w:val="nil"/>
              <w:left w:val="single" w:sz="4" w:space="0" w:color="auto"/>
              <w:bottom w:val="nil"/>
              <w:right w:val="single" w:sz="4" w:space="0" w:color="auto"/>
            </w:tcBorders>
            <w:shd w:val="clear" w:color="auto" w:fill="auto"/>
            <w:noWrap/>
            <w:vAlign w:val="center"/>
            <w:hideMark/>
          </w:tcPr>
          <w:p w14:paraId="565964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885.742,78</w:t>
            </w:r>
          </w:p>
        </w:tc>
        <w:tc>
          <w:tcPr>
            <w:tcW w:w="100" w:type="dxa"/>
            <w:tcBorders>
              <w:top w:val="nil"/>
              <w:left w:val="nil"/>
              <w:bottom w:val="nil"/>
              <w:right w:val="nil"/>
            </w:tcBorders>
            <w:shd w:val="clear" w:color="auto" w:fill="auto"/>
            <w:noWrap/>
            <w:vAlign w:val="center"/>
            <w:hideMark/>
          </w:tcPr>
          <w:p w14:paraId="3E6C20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5268F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0,4112</w:t>
            </w:r>
          </w:p>
        </w:tc>
      </w:tr>
      <w:tr w:rsidR="00F749D4" w:rsidRPr="00F749D4" w14:paraId="66AC4DA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DA2B7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10/11/19</w:t>
            </w:r>
          </w:p>
        </w:tc>
        <w:tc>
          <w:tcPr>
            <w:tcW w:w="1220" w:type="dxa"/>
            <w:tcBorders>
              <w:top w:val="nil"/>
              <w:left w:val="nil"/>
              <w:bottom w:val="nil"/>
              <w:right w:val="single" w:sz="4" w:space="0" w:color="auto"/>
            </w:tcBorders>
            <w:shd w:val="clear" w:color="auto" w:fill="auto"/>
            <w:noWrap/>
            <w:vAlign w:val="center"/>
            <w:hideMark/>
          </w:tcPr>
          <w:p w14:paraId="1663D6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10/11/19</w:t>
            </w:r>
          </w:p>
        </w:tc>
        <w:tc>
          <w:tcPr>
            <w:tcW w:w="1320" w:type="dxa"/>
            <w:tcBorders>
              <w:top w:val="nil"/>
              <w:left w:val="single" w:sz="8" w:space="0" w:color="auto"/>
              <w:bottom w:val="nil"/>
              <w:right w:val="nil"/>
            </w:tcBorders>
            <w:shd w:val="clear" w:color="auto" w:fill="auto"/>
            <w:noWrap/>
            <w:vAlign w:val="center"/>
            <w:hideMark/>
          </w:tcPr>
          <w:p w14:paraId="0F22D0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9.175,76</w:t>
            </w:r>
          </w:p>
        </w:tc>
        <w:tc>
          <w:tcPr>
            <w:tcW w:w="1320" w:type="dxa"/>
            <w:tcBorders>
              <w:top w:val="nil"/>
              <w:left w:val="single" w:sz="4" w:space="0" w:color="auto"/>
              <w:bottom w:val="nil"/>
              <w:right w:val="nil"/>
            </w:tcBorders>
            <w:shd w:val="clear" w:color="auto" w:fill="auto"/>
            <w:noWrap/>
            <w:vAlign w:val="center"/>
            <w:hideMark/>
          </w:tcPr>
          <w:p w14:paraId="45AB529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5.502,69</w:t>
            </w:r>
          </w:p>
        </w:tc>
        <w:tc>
          <w:tcPr>
            <w:tcW w:w="1300" w:type="dxa"/>
            <w:tcBorders>
              <w:top w:val="nil"/>
              <w:left w:val="single" w:sz="4" w:space="0" w:color="auto"/>
              <w:bottom w:val="nil"/>
              <w:right w:val="nil"/>
            </w:tcBorders>
            <w:shd w:val="clear" w:color="auto" w:fill="auto"/>
            <w:noWrap/>
            <w:vAlign w:val="center"/>
            <w:hideMark/>
          </w:tcPr>
          <w:p w14:paraId="588D10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3.673,07</w:t>
            </w:r>
          </w:p>
        </w:tc>
        <w:tc>
          <w:tcPr>
            <w:tcW w:w="1240" w:type="dxa"/>
            <w:tcBorders>
              <w:top w:val="nil"/>
              <w:left w:val="single" w:sz="4" w:space="0" w:color="auto"/>
              <w:bottom w:val="nil"/>
              <w:right w:val="single" w:sz="4" w:space="0" w:color="auto"/>
            </w:tcBorders>
            <w:shd w:val="clear" w:color="auto" w:fill="auto"/>
            <w:noWrap/>
            <w:vAlign w:val="center"/>
            <w:hideMark/>
          </w:tcPr>
          <w:p w14:paraId="36BED2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882.069,71</w:t>
            </w:r>
          </w:p>
        </w:tc>
        <w:tc>
          <w:tcPr>
            <w:tcW w:w="100" w:type="dxa"/>
            <w:tcBorders>
              <w:top w:val="nil"/>
              <w:left w:val="nil"/>
              <w:bottom w:val="nil"/>
              <w:right w:val="nil"/>
            </w:tcBorders>
            <w:shd w:val="clear" w:color="auto" w:fill="auto"/>
            <w:noWrap/>
            <w:vAlign w:val="center"/>
            <w:hideMark/>
          </w:tcPr>
          <w:p w14:paraId="51A0FD3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81FCA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0,4147</w:t>
            </w:r>
          </w:p>
        </w:tc>
      </w:tr>
      <w:tr w:rsidR="00F749D4" w:rsidRPr="00F749D4" w14:paraId="340E04A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B2D27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10/12/19</w:t>
            </w:r>
          </w:p>
        </w:tc>
        <w:tc>
          <w:tcPr>
            <w:tcW w:w="1220" w:type="dxa"/>
            <w:tcBorders>
              <w:top w:val="nil"/>
              <w:left w:val="nil"/>
              <w:bottom w:val="nil"/>
              <w:right w:val="single" w:sz="4" w:space="0" w:color="auto"/>
            </w:tcBorders>
            <w:shd w:val="clear" w:color="auto" w:fill="auto"/>
            <w:noWrap/>
            <w:vAlign w:val="center"/>
            <w:hideMark/>
          </w:tcPr>
          <w:p w14:paraId="0E4A01C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10/12/19</w:t>
            </w:r>
          </w:p>
        </w:tc>
        <w:tc>
          <w:tcPr>
            <w:tcW w:w="1320" w:type="dxa"/>
            <w:tcBorders>
              <w:top w:val="nil"/>
              <w:left w:val="single" w:sz="8" w:space="0" w:color="auto"/>
              <w:bottom w:val="nil"/>
              <w:right w:val="nil"/>
            </w:tcBorders>
            <w:shd w:val="clear" w:color="auto" w:fill="auto"/>
            <w:noWrap/>
            <w:vAlign w:val="center"/>
            <w:hideMark/>
          </w:tcPr>
          <w:p w14:paraId="48320CE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9.152,92</w:t>
            </w:r>
          </w:p>
        </w:tc>
        <w:tc>
          <w:tcPr>
            <w:tcW w:w="1320" w:type="dxa"/>
            <w:tcBorders>
              <w:top w:val="nil"/>
              <w:left w:val="single" w:sz="4" w:space="0" w:color="auto"/>
              <w:bottom w:val="nil"/>
              <w:right w:val="nil"/>
            </w:tcBorders>
            <w:shd w:val="clear" w:color="auto" w:fill="auto"/>
            <w:noWrap/>
            <w:vAlign w:val="center"/>
            <w:hideMark/>
          </w:tcPr>
          <w:p w14:paraId="4326A2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5.479,87</w:t>
            </w:r>
          </w:p>
        </w:tc>
        <w:tc>
          <w:tcPr>
            <w:tcW w:w="1300" w:type="dxa"/>
            <w:tcBorders>
              <w:top w:val="nil"/>
              <w:left w:val="single" w:sz="4" w:space="0" w:color="auto"/>
              <w:bottom w:val="nil"/>
              <w:right w:val="nil"/>
            </w:tcBorders>
            <w:shd w:val="clear" w:color="auto" w:fill="auto"/>
            <w:noWrap/>
            <w:vAlign w:val="center"/>
            <w:hideMark/>
          </w:tcPr>
          <w:p w14:paraId="3C2E869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3.673,04</w:t>
            </w:r>
          </w:p>
        </w:tc>
        <w:tc>
          <w:tcPr>
            <w:tcW w:w="1240" w:type="dxa"/>
            <w:tcBorders>
              <w:top w:val="nil"/>
              <w:left w:val="single" w:sz="4" w:space="0" w:color="auto"/>
              <w:bottom w:val="nil"/>
              <w:right w:val="single" w:sz="4" w:space="0" w:color="auto"/>
            </w:tcBorders>
            <w:shd w:val="clear" w:color="auto" w:fill="auto"/>
            <w:noWrap/>
            <w:vAlign w:val="center"/>
            <w:hideMark/>
          </w:tcPr>
          <w:p w14:paraId="5FEE6E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878.396,67</w:t>
            </w:r>
          </w:p>
        </w:tc>
        <w:tc>
          <w:tcPr>
            <w:tcW w:w="100" w:type="dxa"/>
            <w:tcBorders>
              <w:top w:val="nil"/>
              <w:left w:val="nil"/>
              <w:bottom w:val="nil"/>
              <w:right w:val="nil"/>
            </w:tcBorders>
            <w:shd w:val="clear" w:color="auto" w:fill="auto"/>
            <w:noWrap/>
            <w:vAlign w:val="center"/>
            <w:hideMark/>
          </w:tcPr>
          <w:p w14:paraId="591BAD6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5D8AA6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0,4164</w:t>
            </w:r>
          </w:p>
        </w:tc>
      </w:tr>
      <w:tr w:rsidR="00F749D4" w:rsidRPr="00F749D4" w14:paraId="3B70BA1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8D5C0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10/01/20</w:t>
            </w:r>
          </w:p>
        </w:tc>
        <w:tc>
          <w:tcPr>
            <w:tcW w:w="1220" w:type="dxa"/>
            <w:tcBorders>
              <w:top w:val="nil"/>
              <w:left w:val="nil"/>
              <w:bottom w:val="nil"/>
              <w:right w:val="single" w:sz="4" w:space="0" w:color="auto"/>
            </w:tcBorders>
            <w:shd w:val="clear" w:color="auto" w:fill="auto"/>
            <w:noWrap/>
            <w:vAlign w:val="center"/>
            <w:hideMark/>
          </w:tcPr>
          <w:p w14:paraId="5B34B75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10/01/20</w:t>
            </w:r>
          </w:p>
        </w:tc>
        <w:tc>
          <w:tcPr>
            <w:tcW w:w="1320" w:type="dxa"/>
            <w:tcBorders>
              <w:top w:val="nil"/>
              <w:left w:val="single" w:sz="8" w:space="0" w:color="auto"/>
              <w:bottom w:val="nil"/>
              <w:right w:val="nil"/>
            </w:tcBorders>
            <w:shd w:val="clear" w:color="auto" w:fill="auto"/>
            <w:noWrap/>
            <w:vAlign w:val="center"/>
            <w:hideMark/>
          </w:tcPr>
          <w:p w14:paraId="106972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9.130,07</w:t>
            </w:r>
          </w:p>
        </w:tc>
        <w:tc>
          <w:tcPr>
            <w:tcW w:w="1320" w:type="dxa"/>
            <w:tcBorders>
              <w:top w:val="nil"/>
              <w:left w:val="single" w:sz="4" w:space="0" w:color="auto"/>
              <w:bottom w:val="nil"/>
              <w:right w:val="nil"/>
            </w:tcBorders>
            <w:shd w:val="clear" w:color="auto" w:fill="auto"/>
            <w:noWrap/>
            <w:vAlign w:val="center"/>
            <w:hideMark/>
          </w:tcPr>
          <w:p w14:paraId="3849051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5.457,05</w:t>
            </w:r>
          </w:p>
        </w:tc>
        <w:tc>
          <w:tcPr>
            <w:tcW w:w="1300" w:type="dxa"/>
            <w:tcBorders>
              <w:top w:val="nil"/>
              <w:left w:val="single" w:sz="4" w:space="0" w:color="auto"/>
              <w:bottom w:val="nil"/>
              <w:right w:val="nil"/>
            </w:tcBorders>
            <w:shd w:val="clear" w:color="auto" w:fill="auto"/>
            <w:noWrap/>
            <w:vAlign w:val="center"/>
            <w:hideMark/>
          </w:tcPr>
          <w:p w14:paraId="6455D9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3.673,02</w:t>
            </w:r>
          </w:p>
        </w:tc>
        <w:tc>
          <w:tcPr>
            <w:tcW w:w="1240" w:type="dxa"/>
            <w:tcBorders>
              <w:top w:val="nil"/>
              <w:left w:val="single" w:sz="4" w:space="0" w:color="auto"/>
              <w:bottom w:val="nil"/>
              <w:right w:val="single" w:sz="4" w:space="0" w:color="auto"/>
            </w:tcBorders>
            <w:shd w:val="clear" w:color="auto" w:fill="auto"/>
            <w:noWrap/>
            <w:vAlign w:val="center"/>
            <w:hideMark/>
          </w:tcPr>
          <w:p w14:paraId="4C7FB41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874.723,66</w:t>
            </w:r>
          </w:p>
        </w:tc>
        <w:tc>
          <w:tcPr>
            <w:tcW w:w="100" w:type="dxa"/>
            <w:tcBorders>
              <w:top w:val="nil"/>
              <w:left w:val="nil"/>
              <w:bottom w:val="nil"/>
              <w:right w:val="nil"/>
            </w:tcBorders>
            <w:shd w:val="clear" w:color="auto" w:fill="auto"/>
            <w:noWrap/>
            <w:vAlign w:val="center"/>
            <w:hideMark/>
          </w:tcPr>
          <w:p w14:paraId="5A2D06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C628AB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0,4182</w:t>
            </w:r>
          </w:p>
        </w:tc>
      </w:tr>
      <w:tr w:rsidR="00F749D4" w:rsidRPr="00F749D4" w14:paraId="3EB05F6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E9EF6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10/02/20</w:t>
            </w:r>
          </w:p>
        </w:tc>
        <w:tc>
          <w:tcPr>
            <w:tcW w:w="1220" w:type="dxa"/>
            <w:tcBorders>
              <w:top w:val="nil"/>
              <w:left w:val="nil"/>
              <w:bottom w:val="nil"/>
              <w:right w:val="single" w:sz="4" w:space="0" w:color="auto"/>
            </w:tcBorders>
            <w:shd w:val="clear" w:color="auto" w:fill="auto"/>
            <w:noWrap/>
            <w:vAlign w:val="center"/>
            <w:hideMark/>
          </w:tcPr>
          <w:p w14:paraId="635E45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10/02/20</w:t>
            </w:r>
          </w:p>
        </w:tc>
        <w:tc>
          <w:tcPr>
            <w:tcW w:w="1320" w:type="dxa"/>
            <w:tcBorders>
              <w:top w:val="nil"/>
              <w:left w:val="single" w:sz="8" w:space="0" w:color="auto"/>
              <w:bottom w:val="nil"/>
              <w:right w:val="nil"/>
            </w:tcBorders>
            <w:shd w:val="clear" w:color="auto" w:fill="auto"/>
            <w:noWrap/>
            <w:vAlign w:val="center"/>
            <w:hideMark/>
          </w:tcPr>
          <w:p w14:paraId="32AF22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9.107,23</w:t>
            </w:r>
          </w:p>
        </w:tc>
        <w:tc>
          <w:tcPr>
            <w:tcW w:w="1320" w:type="dxa"/>
            <w:tcBorders>
              <w:top w:val="nil"/>
              <w:left w:val="single" w:sz="4" w:space="0" w:color="auto"/>
              <w:bottom w:val="nil"/>
              <w:right w:val="nil"/>
            </w:tcBorders>
            <w:shd w:val="clear" w:color="auto" w:fill="auto"/>
            <w:noWrap/>
            <w:vAlign w:val="center"/>
            <w:hideMark/>
          </w:tcPr>
          <w:p w14:paraId="03C84F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5.434,24</w:t>
            </w:r>
          </w:p>
        </w:tc>
        <w:tc>
          <w:tcPr>
            <w:tcW w:w="1300" w:type="dxa"/>
            <w:tcBorders>
              <w:top w:val="nil"/>
              <w:left w:val="single" w:sz="4" w:space="0" w:color="auto"/>
              <w:bottom w:val="nil"/>
              <w:right w:val="nil"/>
            </w:tcBorders>
            <w:shd w:val="clear" w:color="auto" w:fill="auto"/>
            <w:noWrap/>
            <w:vAlign w:val="center"/>
            <w:hideMark/>
          </w:tcPr>
          <w:p w14:paraId="3693E3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3.672,99</w:t>
            </w:r>
          </w:p>
        </w:tc>
        <w:tc>
          <w:tcPr>
            <w:tcW w:w="1240" w:type="dxa"/>
            <w:tcBorders>
              <w:top w:val="nil"/>
              <w:left w:val="single" w:sz="4" w:space="0" w:color="auto"/>
              <w:bottom w:val="nil"/>
              <w:right w:val="single" w:sz="4" w:space="0" w:color="auto"/>
            </w:tcBorders>
            <w:shd w:val="clear" w:color="auto" w:fill="auto"/>
            <w:noWrap/>
            <w:vAlign w:val="center"/>
            <w:hideMark/>
          </w:tcPr>
          <w:p w14:paraId="6298C0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871.050,67</w:t>
            </w:r>
          </w:p>
        </w:tc>
        <w:tc>
          <w:tcPr>
            <w:tcW w:w="100" w:type="dxa"/>
            <w:tcBorders>
              <w:top w:val="nil"/>
              <w:left w:val="nil"/>
              <w:bottom w:val="nil"/>
              <w:right w:val="nil"/>
            </w:tcBorders>
            <w:shd w:val="clear" w:color="auto" w:fill="auto"/>
            <w:noWrap/>
            <w:vAlign w:val="center"/>
            <w:hideMark/>
          </w:tcPr>
          <w:p w14:paraId="1927FD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E2AE5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0,4199</w:t>
            </w:r>
          </w:p>
        </w:tc>
      </w:tr>
      <w:tr w:rsidR="00F749D4" w:rsidRPr="00F749D4" w14:paraId="649126B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F483C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10/03/20</w:t>
            </w:r>
          </w:p>
        </w:tc>
        <w:tc>
          <w:tcPr>
            <w:tcW w:w="1220" w:type="dxa"/>
            <w:tcBorders>
              <w:top w:val="nil"/>
              <w:left w:val="nil"/>
              <w:bottom w:val="nil"/>
              <w:right w:val="single" w:sz="4" w:space="0" w:color="auto"/>
            </w:tcBorders>
            <w:shd w:val="clear" w:color="auto" w:fill="auto"/>
            <w:noWrap/>
            <w:vAlign w:val="center"/>
            <w:hideMark/>
          </w:tcPr>
          <w:p w14:paraId="61392A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10/03/20</w:t>
            </w:r>
          </w:p>
        </w:tc>
        <w:tc>
          <w:tcPr>
            <w:tcW w:w="1320" w:type="dxa"/>
            <w:tcBorders>
              <w:top w:val="nil"/>
              <w:left w:val="single" w:sz="8" w:space="0" w:color="auto"/>
              <w:bottom w:val="nil"/>
              <w:right w:val="nil"/>
            </w:tcBorders>
            <w:shd w:val="clear" w:color="auto" w:fill="auto"/>
            <w:noWrap/>
            <w:vAlign w:val="center"/>
            <w:hideMark/>
          </w:tcPr>
          <w:p w14:paraId="691A3A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9.084,38</w:t>
            </w:r>
          </w:p>
        </w:tc>
        <w:tc>
          <w:tcPr>
            <w:tcW w:w="1320" w:type="dxa"/>
            <w:tcBorders>
              <w:top w:val="nil"/>
              <w:left w:val="single" w:sz="4" w:space="0" w:color="auto"/>
              <w:bottom w:val="nil"/>
              <w:right w:val="nil"/>
            </w:tcBorders>
            <w:shd w:val="clear" w:color="auto" w:fill="auto"/>
            <w:noWrap/>
            <w:vAlign w:val="center"/>
            <w:hideMark/>
          </w:tcPr>
          <w:p w14:paraId="2E5452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5.411,42</w:t>
            </w:r>
          </w:p>
        </w:tc>
        <w:tc>
          <w:tcPr>
            <w:tcW w:w="1300" w:type="dxa"/>
            <w:tcBorders>
              <w:top w:val="nil"/>
              <w:left w:val="single" w:sz="4" w:space="0" w:color="auto"/>
              <w:bottom w:val="nil"/>
              <w:right w:val="nil"/>
            </w:tcBorders>
            <w:shd w:val="clear" w:color="auto" w:fill="auto"/>
            <w:noWrap/>
            <w:vAlign w:val="center"/>
            <w:hideMark/>
          </w:tcPr>
          <w:p w14:paraId="73FFD40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3.672,96</w:t>
            </w:r>
          </w:p>
        </w:tc>
        <w:tc>
          <w:tcPr>
            <w:tcW w:w="1240" w:type="dxa"/>
            <w:tcBorders>
              <w:top w:val="nil"/>
              <w:left w:val="single" w:sz="4" w:space="0" w:color="auto"/>
              <w:bottom w:val="nil"/>
              <w:right w:val="single" w:sz="4" w:space="0" w:color="auto"/>
            </w:tcBorders>
            <w:shd w:val="clear" w:color="auto" w:fill="auto"/>
            <w:noWrap/>
            <w:vAlign w:val="center"/>
            <w:hideMark/>
          </w:tcPr>
          <w:p w14:paraId="3874F1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867.377,70</w:t>
            </w:r>
          </w:p>
        </w:tc>
        <w:tc>
          <w:tcPr>
            <w:tcW w:w="100" w:type="dxa"/>
            <w:tcBorders>
              <w:top w:val="nil"/>
              <w:left w:val="nil"/>
              <w:bottom w:val="nil"/>
              <w:right w:val="nil"/>
            </w:tcBorders>
            <w:shd w:val="clear" w:color="auto" w:fill="auto"/>
            <w:noWrap/>
            <w:vAlign w:val="center"/>
            <w:hideMark/>
          </w:tcPr>
          <w:p w14:paraId="794F31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E3439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0,4217</w:t>
            </w:r>
          </w:p>
        </w:tc>
      </w:tr>
      <w:tr w:rsidR="00F749D4" w:rsidRPr="00F749D4" w14:paraId="031349A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F885A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lastRenderedPageBreak/>
              <w:t>10/04/20</w:t>
            </w:r>
          </w:p>
        </w:tc>
        <w:tc>
          <w:tcPr>
            <w:tcW w:w="1220" w:type="dxa"/>
            <w:tcBorders>
              <w:top w:val="nil"/>
              <w:left w:val="nil"/>
              <w:bottom w:val="nil"/>
              <w:right w:val="single" w:sz="4" w:space="0" w:color="auto"/>
            </w:tcBorders>
            <w:shd w:val="clear" w:color="auto" w:fill="auto"/>
            <w:noWrap/>
            <w:vAlign w:val="center"/>
            <w:hideMark/>
          </w:tcPr>
          <w:p w14:paraId="1D0CAC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10/04/20</w:t>
            </w:r>
          </w:p>
        </w:tc>
        <w:tc>
          <w:tcPr>
            <w:tcW w:w="1320" w:type="dxa"/>
            <w:tcBorders>
              <w:top w:val="nil"/>
              <w:left w:val="single" w:sz="8" w:space="0" w:color="auto"/>
              <w:bottom w:val="nil"/>
              <w:right w:val="nil"/>
            </w:tcBorders>
            <w:shd w:val="clear" w:color="auto" w:fill="auto"/>
            <w:noWrap/>
            <w:vAlign w:val="center"/>
            <w:hideMark/>
          </w:tcPr>
          <w:p w14:paraId="0A33D6F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9.045,89</w:t>
            </w:r>
          </w:p>
        </w:tc>
        <w:tc>
          <w:tcPr>
            <w:tcW w:w="1320" w:type="dxa"/>
            <w:tcBorders>
              <w:top w:val="nil"/>
              <w:left w:val="single" w:sz="4" w:space="0" w:color="auto"/>
              <w:bottom w:val="nil"/>
              <w:right w:val="nil"/>
            </w:tcBorders>
            <w:shd w:val="clear" w:color="auto" w:fill="auto"/>
            <w:noWrap/>
            <w:vAlign w:val="center"/>
            <w:hideMark/>
          </w:tcPr>
          <w:p w14:paraId="01CB64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5.388,60</w:t>
            </w:r>
          </w:p>
        </w:tc>
        <w:tc>
          <w:tcPr>
            <w:tcW w:w="1300" w:type="dxa"/>
            <w:tcBorders>
              <w:top w:val="nil"/>
              <w:left w:val="single" w:sz="4" w:space="0" w:color="auto"/>
              <w:bottom w:val="nil"/>
              <w:right w:val="nil"/>
            </w:tcBorders>
            <w:shd w:val="clear" w:color="auto" w:fill="auto"/>
            <w:noWrap/>
            <w:vAlign w:val="center"/>
            <w:hideMark/>
          </w:tcPr>
          <w:p w14:paraId="72D986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3.657,30</w:t>
            </w:r>
          </w:p>
        </w:tc>
        <w:tc>
          <w:tcPr>
            <w:tcW w:w="1240" w:type="dxa"/>
            <w:tcBorders>
              <w:top w:val="nil"/>
              <w:left w:val="single" w:sz="4" w:space="0" w:color="auto"/>
              <w:bottom w:val="nil"/>
              <w:right w:val="single" w:sz="4" w:space="0" w:color="auto"/>
            </w:tcBorders>
            <w:shd w:val="clear" w:color="auto" w:fill="auto"/>
            <w:noWrap/>
            <w:vAlign w:val="center"/>
            <w:hideMark/>
          </w:tcPr>
          <w:p w14:paraId="1E1C71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863.720,41</w:t>
            </w:r>
          </w:p>
        </w:tc>
        <w:tc>
          <w:tcPr>
            <w:tcW w:w="100" w:type="dxa"/>
            <w:tcBorders>
              <w:top w:val="nil"/>
              <w:left w:val="nil"/>
              <w:bottom w:val="nil"/>
              <w:right w:val="nil"/>
            </w:tcBorders>
            <w:shd w:val="clear" w:color="auto" w:fill="auto"/>
            <w:noWrap/>
            <w:vAlign w:val="center"/>
            <w:hideMark/>
          </w:tcPr>
          <w:p w14:paraId="44365C2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479E3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0,4216</w:t>
            </w:r>
          </w:p>
        </w:tc>
      </w:tr>
      <w:tr w:rsidR="00F749D4" w:rsidRPr="00F749D4" w14:paraId="1F38706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5FDB6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10/05/20</w:t>
            </w:r>
          </w:p>
        </w:tc>
        <w:tc>
          <w:tcPr>
            <w:tcW w:w="1220" w:type="dxa"/>
            <w:tcBorders>
              <w:top w:val="nil"/>
              <w:left w:val="nil"/>
              <w:bottom w:val="nil"/>
              <w:right w:val="single" w:sz="4" w:space="0" w:color="auto"/>
            </w:tcBorders>
            <w:shd w:val="clear" w:color="auto" w:fill="auto"/>
            <w:noWrap/>
            <w:vAlign w:val="center"/>
            <w:hideMark/>
          </w:tcPr>
          <w:p w14:paraId="4140F2B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10/05/20</w:t>
            </w:r>
          </w:p>
        </w:tc>
        <w:tc>
          <w:tcPr>
            <w:tcW w:w="1320" w:type="dxa"/>
            <w:tcBorders>
              <w:top w:val="nil"/>
              <w:left w:val="single" w:sz="8" w:space="0" w:color="auto"/>
              <w:bottom w:val="nil"/>
              <w:right w:val="nil"/>
            </w:tcBorders>
            <w:shd w:val="clear" w:color="auto" w:fill="auto"/>
            <w:noWrap/>
            <w:vAlign w:val="center"/>
            <w:hideMark/>
          </w:tcPr>
          <w:p w14:paraId="73AD63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9.038,69</w:t>
            </w:r>
          </w:p>
        </w:tc>
        <w:tc>
          <w:tcPr>
            <w:tcW w:w="1320" w:type="dxa"/>
            <w:tcBorders>
              <w:top w:val="nil"/>
              <w:left w:val="single" w:sz="4" w:space="0" w:color="auto"/>
              <w:bottom w:val="nil"/>
              <w:right w:val="nil"/>
            </w:tcBorders>
            <w:shd w:val="clear" w:color="auto" w:fill="auto"/>
            <w:noWrap/>
            <w:vAlign w:val="center"/>
            <w:hideMark/>
          </w:tcPr>
          <w:p w14:paraId="5DC759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5.365,88</w:t>
            </w:r>
          </w:p>
        </w:tc>
        <w:tc>
          <w:tcPr>
            <w:tcW w:w="1300" w:type="dxa"/>
            <w:tcBorders>
              <w:top w:val="nil"/>
              <w:left w:val="single" w:sz="4" w:space="0" w:color="auto"/>
              <w:bottom w:val="nil"/>
              <w:right w:val="nil"/>
            </w:tcBorders>
            <w:shd w:val="clear" w:color="auto" w:fill="auto"/>
            <w:noWrap/>
            <w:vAlign w:val="center"/>
            <w:hideMark/>
          </w:tcPr>
          <w:p w14:paraId="43C5B1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3.672,81</w:t>
            </w:r>
          </w:p>
        </w:tc>
        <w:tc>
          <w:tcPr>
            <w:tcW w:w="1240" w:type="dxa"/>
            <w:tcBorders>
              <w:top w:val="nil"/>
              <w:left w:val="single" w:sz="4" w:space="0" w:color="auto"/>
              <w:bottom w:val="nil"/>
              <w:right w:val="single" w:sz="4" w:space="0" w:color="auto"/>
            </w:tcBorders>
            <w:shd w:val="clear" w:color="auto" w:fill="auto"/>
            <w:noWrap/>
            <w:vAlign w:val="center"/>
            <w:hideMark/>
          </w:tcPr>
          <w:p w14:paraId="1232AB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860.047,60</w:t>
            </w:r>
          </w:p>
        </w:tc>
        <w:tc>
          <w:tcPr>
            <w:tcW w:w="100" w:type="dxa"/>
            <w:tcBorders>
              <w:top w:val="nil"/>
              <w:left w:val="nil"/>
              <w:bottom w:val="nil"/>
              <w:right w:val="nil"/>
            </w:tcBorders>
            <w:shd w:val="clear" w:color="auto" w:fill="auto"/>
            <w:noWrap/>
            <w:vAlign w:val="center"/>
            <w:hideMark/>
          </w:tcPr>
          <w:p w14:paraId="3CF5E8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0DDFC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0,4252</w:t>
            </w:r>
          </w:p>
        </w:tc>
      </w:tr>
      <w:tr w:rsidR="00F749D4" w:rsidRPr="00F749D4" w14:paraId="1CF80AC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33E26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10/06/20</w:t>
            </w:r>
          </w:p>
        </w:tc>
        <w:tc>
          <w:tcPr>
            <w:tcW w:w="1220" w:type="dxa"/>
            <w:tcBorders>
              <w:top w:val="nil"/>
              <w:left w:val="nil"/>
              <w:bottom w:val="nil"/>
              <w:right w:val="single" w:sz="4" w:space="0" w:color="auto"/>
            </w:tcBorders>
            <w:shd w:val="clear" w:color="auto" w:fill="auto"/>
            <w:noWrap/>
            <w:vAlign w:val="center"/>
            <w:hideMark/>
          </w:tcPr>
          <w:p w14:paraId="126AC1D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10/06/20</w:t>
            </w:r>
          </w:p>
        </w:tc>
        <w:tc>
          <w:tcPr>
            <w:tcW w:w="1320" w:type="dxa"/>
            <w:tcBorders>
              <w:top w:val="nil"/>
              <w:left w:val="single" w:sz="8" w:space="0" w:color="auto"/>
              <w:bottom w:val="nil"/>
              <w:right w:val="nil"/>
            </w:tcBorders>
            <w:shd w:val="clear" w:color="auto" w:fill="auto"/>
            <w:noWrap/>
            <w:vAlign w:val="center"/>
            <w:hideMark/>
          </w:tcPr>
          <w:p w14:paraId="249BB1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9.015,84</w:t>
            </w:r>
          </w:p>
        </w:tc>
        <w:tc>
          <w:tcPr>
            <w:tcW w:w="1320" w:type="dxa"/>
            <w:tcBorders>
              <w:top w:val="nil"/>
              <w:left w:val="single" w:sz="4" w:space="0" w:color="auto"/>
              <w:bottom w:val="nil"/>
              <w:right w:val="nil"/>
            </w:tcBorders>
            <w:shd w:val="clear" w:color="auto" w:fill="auto"/>
            <w:noWrap/>
            <w:vAlign w:val="center"/>
            <w:hideMark/>
          </w:tcPr>
          <w:p w14:paraId="03F14A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5.343,06</w:t>
            </w:r>
          </w:p>
        </w:tc>
        <w:tc>
          <w:tcPr>
            <w:tcW w:w="1300" w:type="dxa"/>
            <w:tcBorders>
              <w:top w:val="nil"/>
              <w:left w:val="single" w:sz="4" w:space="0" w:color="auto"/>
              <w:bottom w:val="nil"/>
              <w:right w:val="nil"/>
            </w:tcBorders>
            <w:shd w:val="clear" w:color="auto" w:fill="auto"/>
            <w:noWrap/>
            <w:vAlign w:val="center"/>
            <w:hideMark/>
          </w:tcPr>
          <w:p w14:paraId="5AC136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3.672,78</w:t>
            </w:r>
          </w:p>
        </w:tc>
        <w:tc>
          <w:tcPr>
            <w:tcW w:w="1240" w:type="dxa"/>
            <w:tcBorders>
              <w:top w:val="nil"/>
              <w:left w:val="single" w:sz="4" w:space="0" w:color="auto"/>
              <w:bottom w:val="nil"/>
              <w:right w:val="single" w:sz="4" w:space="0" w:color="auto"/>
            </w:tcBorders>
            <w:shd w:val="clear" w:color="auto" w:fill="auto"/>
            <w:noWrap/>
            <w:vAlign w:val="center"/>
            <w:hideMark/>
          </w:tcPr>
          <w:p w14:paraId="4155A7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856.374,82</w:t>
            </w:r>
          </w:p>
        </w:tc>
        <w:tc>
          <w:tcPr>
            <w:tcW w:w="100" w:type="dxa"/>
            <w:tcBorders>
              <w:top w:val="nil"/>
              <w:left w:val="nil"/>
              <w:bottom w:val="nil"/>
              <w:right w:val="nil"/>
            </w:tcBorders>
            <w:shd w:val="clear" w:color="auto" w:fill="auto"/>
            <w:noWrap/>
            <w:vAlign w:val="center"/>
            <w:hideMark/>
          </w:tcPr>
          <w:p w14:paraId="0E01AD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17127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0,4270</w:t>
            </w:r>
          </w:p>
        </w:tc>
      </w:tr>
      <w:tr w:rsidR="00F749D4" w:rsidRPr="00F749D4" w14:paraId="6D70C10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2C2B8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10/07/20</w:t>
            </w:r>
          </w:p>
        </w:tc>
        <w:tc>
          <w:tcPr>
            <w:tcW w:w="1220" w:type="dxa"/>
            <w:tcBorders>
              <w:top w:val="nil"/>
              <w:left w:val="nil"/>
              <w:bottom w:val="nil"/>
              <w:right w:val="single" w:sz="4" w:space="0" w:color="auto"/>
            </w:tcBorders>
            <w:shd w:val="clear" w:color="auto" w:fill="auto"/>
            <w:noWrap/>
            <w:vAlign w:val="center"/>
            <w:hideMark/>
          </w:tcPr>
          <w:p w14:paraId="332E08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10/07/20</w:t>
            </w:r>
          </w:p>
        </w:tc>
        <w:tc>
          <w:tcPr>
            <w:tcW w:w="1320" w:type="dxa"/>
            <w:tcBorders>
              <w:top w:val="nil"/>
              <w:left w:val="single" w:sz="8" w:space="0" w:color="auto"/>
              <w:bottom w:val="nil"/>
              <w:right w:val="nil"/>
            </w:tcBorders>
            <w:shd w:val="clear" w:color="auto" w:fill="auto"/>
            <w:noWrap/>
            <w:vAlign w:val="center"/>
            <w:hideMark/>
          </w:tcPr>
          <w:p w14:paraId="08045C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8.993,00</w:t>
            </w:r>
          </w:p>
        </w:tc>
        <w:tc>
          <w:tcPr>
            <w:tcW w:w="1320" w:type="dxa"/>
            <w:tcBorders>
              <w:top w:val="nil"/>
              <w:left w:val="single" w:sz="4" w:space="0" w:color="auto"/>
              <w:bottom w:val="nil"/>
              <w:right w:val="nil"/>
            </w:tcBorders>
            <w:shd w:val="clear" w:color="auto" w:fill="auto"/>
            <w:noWrap/>
            <w:vAlign w:val="center"/>
            <w:hideMark/>
          </w:tcPr>
          <w:p w14:paraId="2A5BF1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5.320,24</w:t>
            </w:r>
          </w:p>
        </w:tc>
        <w:tc>
          <w:tcPr>
            <w:tcW w:w="1300" w:type="dxa"/>
            <w:tcBorders>
              <w:top w:val="nil"/>
              <w:left w:val="single" w:sz="4" w:space="0" w:color="auto"/>
              <w:bottom w:val="nil"/>
              <w:right w:val="nil"/>
            </w:tcBorders>
            <w:shd w:val="clear" w:color="auto" w:fill="auto"/>
            <w:noWrap/>
            <w:vAlign w:val="center"/>
            <w:hideMark/>
          </w:tcPr>
          <w:p w14:paraId="245D3A3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3.672,75</w:t>
            </w:r>
          </w:p>
        </w:tc>
        <w:tc>
          <w:tcPr>
            <w:tcW w:w="1240" w:type="dxa"/>
            <w:tcBorders>
              <w:top w:val="nil"/>
              <w:left w:val="single" w:sz="4" w:space="0" w:color="auto"/>
              <w:bottom w:val="nil"/>
              <w:right w:val="single" w:sz="4" w:space="0" w:color="auto"/>
            </w:tcBorders>
            <w:shd w:val="clear" w:color="auto" w:fill="auto"/>
            <w:noWrap/>
            <w:vAlign w:val="center"/>
            <w:hideMark/>
          </w:tcPr>
          <w:p w14:paraId="278F02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852.702,06</w:t>
            </w:r>
          </w:p>
        </w:tc>
        <w:tc>
          <w:tcPr>
            <w:tcW w:w="100" w:type="dxa"/>
            <w:tcBorders>
              <w:top w:val="nil"/>
              <w:left w:val="nil"/>
              <w:bottom w:val="nil"/>
              <w:right w:val="nil"/>
            </w:tcBorders>
            <w:shd w:val="clear" w:color="auto" w:fill="auto"/>
            <w:noWrap/>
            <w:vAlign w:val="center"/>
            <w:hideMark/>
          </w:tcPr>
          <w:p w14:paraId="344DD3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8BCC8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0,4289</w:t>
            </w:r>
          </w:p>
        </w:tc>
      </w:tr>
      <w:tr w:rsidR="00F749D4" w:rsidRPr="00F749D4" w14:paraId="27B86C8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9AA383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10/08/20</w:t>
            </w:r>
          </w:p>
        </w:tc>
        <w:tc>
          <w:tcPr>
            <w:tcW w:w="1220" w:type="dxa"/>
            <w:tcBorders>
              <w:top w:val="nil"/>
              <w:left w:val="nil"/>
              <w:bottom w:val="nil"/>
              <w:right w:val="single" w:sz="4" w:space="0" w:color="auto"/>
            </w:tcBorders>
            <w:shd w:val="clear" w:color="auto" w:fill="auto"/>
            <w:noWrap/>
            <w:vAlign w:val="center"/>
            <w:hideMark/>
          </w:tcPr>
          <w:p w14:paraId="323B1D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10/08/20</w:t>
            </w:r>
          </w:p>
        </w:tc>
        <w:tc>
          <w:tcPr>
            <w:tcW w:w="1320" w:type="dxa"/>
            <w:tcBorders>
              <w:top w:val="nil"/>
              <w:left w:val="single" w:sz="8" w:space="0" w:color="auto"/>
              <w:bottom w:val="nil"/>
              <w:right w:val="nil"/>
            </w:tcBorders>
            <w:shd w:val="clear" w:color="auto" w:fill="auto"/>
            <w:noWrap/>
            <w:vAlign w:val="center"/>
            <w:hideMark/>
          </w:tcPr>
          <w:p w14:paraId="20D82B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8.970,15</w:t>
            </w:r>
          </w:p>
        </w:tc>
        <w:tc>
          <w:tcPr>
            <w:tcW w:w="1320" w:type="dxa"/>
            <w:tcBorders>
              <w:top w:val="nil"/>
              <w:left w:val="single" w:sz="4" w:space="0" w:color="auto"/>
              <w:bottom w:val="nil"/>
              <w:right w:val="nil"/>
            </w:tcBorders>
            <w:shd w:val="clear" w:color="auto" w:fill="auto"/>
            <w:noWrap/>
            <w:vAlign w:val="center"/>
            <w:hideMark/>
          </w:tcPr>
          <w:p w14:paraId="2012BB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5.297,43</w:t>
            </w:r>
          </w:p>
        </w:tc>
        <w:tc>
          <w:tcPr>
            <w:tcW w:w="1300" w:type="dxa"/>
            <w:tcBorders>
              <w:top w:val="nil"/>
              <w:left w:val="single" w:sz="4" w:space="0" w:color="auto"/>
              <w:bottom w:val="nil"/>
              <w:right w:val="nil"/>
            </w:tcBorders>
            <w:shd w:val="clear" w:color="auto" w:fill="auto"/>
            <w:noWrap/>
            <w:vAlign w:val="center"/>
            <w:hideMark/>
          </w:tcPr>
          <w:p w14:paraId="09AE9A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3.672,73</w:t>
            </w:r>
          </w:p>
        </w:tc>
        <w:tc>
          <w:tcPr>
            <w:tcW w:w="1240" w:type="dxa"/>
            <w:tcBorders>
              <w:top w:val="nil"/>
              <w:left w:val="single" w:sz="4" w:space="0" w:color="auto"/>
              <w:bottom w:val="nil"/>
              <w:right w:val="single" w:sz="4" w:space="0" w:color="auto"/>
            </w:tcBorders>
            <w:shd w:val="clear" w:color="auto" w:fill="auto"/>
            <w:noWrap/>
            <w:vAlign w:val="center"/>
            <w:hideMark/>
          </w:tcPr>
          <w:p w14:paraId="0A774FC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849.029,33</w:t>
            </w:r>
          </w:p>
        </w:tc>
        <w:tc>
          <w:tcPr>
            <w:tcW w:w="100" w:type="dxa"/>
            <w:tcBorders>
              <w:top w:val="nil"/>
              <w:left w:val="nil"/>
              <w:bottom w:val="nil"/>
              <w:right w:val="nil"/>
            </w:tcBorders>
            <w:shd w:val="clear" w:color="auto" w:fill="auto"/>
            <w:noWrap/>
            <w:vAlign w:val="center"/>
            <w:hideMark/>
          </w:tcPr>
          <w:p w14:paraId="1E3C29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518E9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0,4307</w:t>
            </w:r>
          </w:p>
        </w:tc>
      </w:tr>
      <w:tr w:rsidR="00F749D4" w:rsidRPr="00F749D4" w14:paraId="1FDC3E0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92846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10/09/20</w:t>
            </w:r>
          </w:p>
        </w:tc>
        <w:tc>
          <w:tcPr>
            <w:tcW w:w="1220" w:type="dxa"/>
            <w:tcBorders>
              <w:top w:val="nil"/>
              <w:left w:val="nil"/>
              <w:bottom w:val="nil"/>
              <w:right w:val="single" w:sz="4" w:space="0" w:color="auto"/>
            </w:tcBorders>
            <w:shd w:val="clear" w:color="auto" w:fill="auto"/>
            <w:noWrap/>
            <w:vAlign w:val="center"/>
            <w:hideMark/>
          </w:tcPr>
          <w:p w14:paraId="492CD1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10/09/20</w:t>
            </w:r>
          </w:p>
        </w:tc>
        <w:tc>
          <w:tcPr>
            <w:tcW w:w="1320" w:type="dxa"/>
            <w:tcBorders>
              <w:top w:val="nil"/>
              <w:left w:val="single" w:sz="8" w:space="0" w:color="auto"/>
              <w:bottom w:val="nil"/>
              <w:right w:val="nil"/>
            </w:tcBorders>
            <w:shd w:val="clear" w:color="auto" w:fill="auto"/>
            <w:noWrap/>
            <w:vAlign w:val="center"/>
            <w:hideMark/>
          </w:tcPr>
          <w:p w14:paraId="5768A7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8.947,31</w:t>
            </w:r>
          </w:p>
        </w:tc>
        <w:tc>
          <w:tcPr>
            <w:tcW w:w="1320" w:type="dxa"/>
            <w:tcBorders>
              <w:top w:val="nil"/>
              <w:left w:val="single" w:sz="4" w:space="0" w:color="auto"/>
              <w:bottom w:val="nil"/>
              <w:right w:val="nil"/>
            </w:tcBorders>
            <w:shd w:val="clear" w:color="auto" w:fill="auto"/>
            <w:noWrap/>
            <w:vAlign w:val="center"/>
            <w:hideMark/>
          </w:tcPr>
          <w:p w14:paraId="64E2C4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5.274,61</w:t>
            </w:r>
          </w:p>
        </w:tc>
        <w:tc>
          <w:tcPr>
            <w:tcW w:w="1300" w:type="dxa"/>
            <w:tcBorders>
              <w:top w:val="nil"/>
              <w:left w:val="single" w:sz="4" w:space="0" w:color="auto"/>
              <w:bottom w:val="nil"/>
              <w:right w:val="nil"/>
            </w:tcBorders>
            <w:shd w:val="clear" w:color="auto" w:fill="auto"/>
            <w:noWrap/>
            <w:vAlign w:val="center"/>
            <w:hideMark/>
          </w:tcPr>
          <w:p w14:paraId="6A96DB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3.672,70</w:t>
            </w:r>
          </w:p>
        </w:tc>
        <w:tc>
          <w:tcPr>
            <w:tcW w:w="1240" w:type="dxa"/>
            <w:tcBorders>
              <w:top w:val="nil"/>
              <w:left w:val="single" w:sz="4" w:space="0" w:color="auto"/>
              <w:bottom w:val="nil"/>
              <w:right w:val="single" w:sz="4" w:space="0" w:color="auto"/>
            </w:tcBorders>
            <w:shd w:val="clear" w:color="auto" w:fill="auto"/>
            <w:noWrap/>
            <w:vAlign w:val="center"/>
            <w:hideMark/>
          </w:tcPr>
          <w:p w14:paraId="385D42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845.356,64</w:t>
            </w:r>
          </w:p>
        </w:tc>
        <w:tc>
          <w:tcPr>
            <w:tcW w:w="100" w:type="dxa"/>
            <w:tcBorders>
              <w:top w:val="nil"/>
              <w:left w:val="nil"/>
              <w:bottom w:val="nil"/>
              <w:right w:val="nil"/>
            </w:tcBorders>
            <w:shd w:val="clear" w:color="auto" w:fill="auto"/>
            <w:noWrap/>
            <w:vAlign w:val="center"/>
            <w:hideMark/>
          </w:tcPr>
          <w:p w14:paraId="6CDE79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DE0B06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0,4326</w:t>
            </w:r>
          </w:p>
        </w:tc>
      </w:tr>
      <w:tr w:rsidR="00F749D4" w:rsidRPr="00F749D4" w14:paraId="0EEE985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F45625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10/10/20</w:t>
            </w:r>
          </w:p>
        </w:tc>
        <w:tc>
          <w:tcPr>
            <w:tcW w:w="1220" w:type="dxa"/>
            <w:tcBorders>
              <w:top w:val="nil"/>
              <w:left w:val="nil"/>
              <w:bottom w:val="nil"/>
              <w:right w:val="single" w:sz="4" w:space="0" w:color="auto"/>
            </w:tcBorders>
            <w:shd w:val="clear" w:color="auto" w:fill="auto"/>
            <w:noWrap/>
            <w:vAlign w:val="center"/>
            <w:hideMark/>
          </w:tcPr>
          <w:p w14:paraId="03DBB4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10/10/20</w:t>
            </w:r>
          </w:p>
        </w:tc>
        <w:tc>
          <w:tcPr>
            <w:tcW w:w="1320" w:type="dxa"/>
            <w:tcBorders>
              <w:top w:val="nil"/>
              <w:left w:val="single" w:sz="8" w:space="0" w:color="auto"/>
              <w:bottom w:val="nil"/>
              <w:right w:val="nil"/>
            </w:tcBorders>
            <w:shd w:val="clear" w:color="auto" w:fill="auto"/>
            <w:noWrap/>
            <w:vAlign w:val="center"/>
            <w:hideMark/>
          </w:tcPr>
          <w:p w14:paraId="1EAFF6D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8.908,82</w:t>
            </w:r>
          </w:p>
        </w:tc>
        <w:tc>
          <w:tcPr>
            <w:tcW w:w="1320" w:type="dxa"/>
            <w:tcBorders>
              <w:top w:val="nil"/>
              <w:left w:val="single" w:sz="4" w:space="0" w:color="auto"/>
              <w:bottom w:val="nil"/>
              <w:right w:val="nil"/>
            </w:tcBorders>
            <w:shd w:val="clear" w:color="auto" w:fill="auto"/>
            <w:noWrap/>
            <w:vAlign w:val="center"/>
            <w:hideMark/>
          </w:tcPr>
          <w:p w14:paraId="5F9E73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5.251,79</w:t>
            </w:r>
          </w:p>
        </w:tc>
        <w:tc>
          <w:tcPr>
            <w:tcW w:w="1300" w:type="dxa"/>
            <w:tcBorders>
              <w:top w:val="nil"/>
              <w:left w:val="single" w:sz="4" w:space="0" w:color="auto"/>
              <w:bottom w:val="nil"/>
              <w:right w:val="nil"/>
            </w:tcBorders>
            <w:shd w:val="clear" w:color="auto" w:fill="auto"/>
            <w:noWrap/>
            <w:vAlign w:val="center"/>
            <w:hideMark/>
          </w:tcPr>
          <w:p w14:paraId="5CB6291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3.657,03</w:t>
            </w:r>
          </w:p>
        </w:tc>
        <w:tc>
          <w:tcPr>
            <w:tcW w:w="1240" w:type="dxa"/>
            <w:tcBorders>
              <w:top w:val="nil"/>
              <w:left w:val="single" w:sz="4" w:space="0" w:color="auto"/>
              <w:bottom w:val="nil"/>
              <w:right w:val="single" w:sz="4" w:space="0" w:color="auto"/>
            </w:tcBorders>
            <w:shd w:val="clear" w:color="auto" w:fill="auto"/>
            <w:noWrap/>
            <w:vAlign w:val="center"/>
            <w:hideMark/>
          </w:tcPr>
          <w:p w14:paraId="5354499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841.699,61</w:t>
            </w:r>
          </w:p>
        </w:tc>
        <w:tc>
          <w:tcPr>
            <w:tcW w:w="100" w:type="dxa"/>
            <w:tcBorders>
              <w:top w:val="nil"/>
              <w:left w:val="nil"/>
              <w:bottom w:val="nil"/>
              <w:right w:val="nil"/>
            </w:tcBorders>
            <w:shd w:val="clear" w:color="auto" w:fill="auto"/>
            <w:noWrap/>
            <w:vAlign w:val="center"/>
            <w:hideMark/>
          </w:tcPr>
          <w:p w14:paraId="639778E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505E9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0,4326</w:t>
            </w:r>
          </w:p>
        </w:tc>
      </w:tr>
      <w:tr w:rsidR="00F749D4" w:rsidRPr="00F749D4" w14:paraId="3C0FF29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256AD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10/11/20</w:t>
            </w:r>
          </w:p>
        </w:tc>
        <w:tc>
          <w:tcPr>
            <w:tcW w:w="1220" w:type="dxa"/>
            <w:tcBorders>
              <w:top w:val="nil"/>
              <w:left w:val="nil"/>
              <w:bottom w:val="nil"/>
              <w:right w:val="single" w:sz="4" w:space="0" w:color="auto"/>
            </w:tcBorders>
            <w:shd w:val="clear" w:color="auto" w:fill="auto"/>
            <w:noWrap/>
            <w:vAlign w:val="center"/>
            <w:hideMark/>
          </w:tcPr>
          <w:p w14:paraId="024334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10/11/20</w:t>
            </w:r>
          </w:p>
        </w:tc>
        <w:tc>
          <w:tcPr>
            <w:tcW w:w="1320" w:type="dxa"/>
            <w:tcBorders>
              <w:top w:val="nil"/>
              <w:left w:val="single" w:sz="8" w:space="0" w:color="auto"/>
              <w:bottom w:val="nil"/>
              <w:right w:val="nil"/>
            </w:tcBorders>
            <w:shd w:val="clear" w:color="auto" w:fill="auto"/>
            <w:noWrap/>
            <w:vAlign w:val="center"/>
            <w:hideMark/>
          </w:tcPr>
          <w:p w14:paraId="6736381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8.901,62</w:t>
            </w:r>
          </w:p>
        </w:tc>
        <w:tc>
          <w:tcPr>
            <w:tcW w:w="1320" w:type="dxa"/>
            <w:tcBorders>
              <w:top w:val="nil"/>
              <w:left w:val="single" w:sz="4" w:space="0" w:color="auto"/>
              <w:bottom w:val="nil"/>
              <w:right w:val="nil"/>
            </w:tcBorders>
            <w:shd w:val="clear" w:color="auto" w:fill="auto"/>
            <w:noWrap/>
            <w:vAlign w:val="center"/>
            <w:hideMark/>
          </w:tcPr>
          <w:p w14:paraId="26134A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5.229,07</w:t>
            </w:r>
          </w:p>
        </w:tc>
        <w:tc>
          <w:tcPr>
            <w:tcW w:w="1300" w:type="dxa"/>
            <w:tcBorders>
              <w:top w:val="nil"/>
              <w:left w:val="single" w:sz="4" w:space="0" w:color="auto"/>
              <w:bottom w:val="nil"/>
              <w:right w:val="nil"/>
            </w:tcBorders>
            <w:shd w:val="clear" w:color="auto" w:fill="auto"/>
            <w:noWrap/>
            <w:vAlign w:val="center"/>
            <w:hideMark/>
          </w:tcPr>
          <w:p w14:paraId="4D27FB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3.672,54</w:t>
            </w:r>
          </w:p>
        </w:tc>
        <w:tc>
          <w:tcPr>
            <w:tcW w:w="1240" w:type="dxa"/>
            <w:tcBorders>
              <w:top w:val="nil"/>
              <w:left w:val="single" w:sz="4" w:space="0" w:color="auto"/>
              <w:bottom w:val="nil"/>
              <w:right w:val="single" w:sz="4" w:space="0" w:color="auto"/>
            </w:tcBorders>
            <w:shd w:val="clear" w:color="auto" w:fill="auto"/>
            <w:noWrap/>
            <w:vAlign w:val="center"/>
            <w:hideMark/>
          </w:tcPr>
          <w:p w14:paraId="11E25D6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838.027,06</w:t>
            </w:r>
          </w:p>
        </w:tc>
        <w:tc>
          <w:tcPr>
            <w:tcW w:w="100" w:type="dxa"/>
            <w:tcBorders>
              <w:top w:val="nil"/>
              <w:left w:val="nil"/>
              <w:bottom w:val="nil"/>
              <w:right w:val="nil"/>
            </w:tcBorders>
            <w:shd w:val="clear" w:color="auto" w:fill="auto"/>
            <w:noWrap/>
            <w:vAlign w:val="center"/>
            <w:hideMark/>
          </w:tcPr>
          <w:p w14:paraId="3424EF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80ED5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0,4363</w:t>
            </w:r>
          </w:p>
        </w:tc>
      </w:tr>
      <w:tr w:rsidR="00F749D4" w:rsidRPr="00F749D4" w14:paraId="118C79D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ADA84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10/12/20</w:t>
            </w:r>
          </w:p>
        </w:tc>
        <w:tc>
          <w:tcPr>
            <w:tcW w:w="1220" w:type="dxa"/>
            <w:tcBorders>
              <w:top w:val="nil"/>
              <w:left w:val="nil"/>
              <w:bottom w:val="nil"/>
              <w:right w:val="single" w:sz="4" w:space="0" w:color="auto"/>
            </w:tcBorders>
            <w:shd w:val="clear" w:color="auto" w:fill="auto"/>
            <w:noWrap/>
            <w:vAlign w:val="center"/>
            <w:hideMark/>
          </w:tcPr>
          <w:p w14:paraId="3C241A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10/12/20</w:t>
            </w:r>
          </w:p>
        </w:tc>
        <w:tc>
          <w:tcPr>
            <w:tcW w:w="1320" w:type="dxa"/>
            <w:tcBorders>
              <w:top w:val="nil"/>
              <w:left w:val="single" w:sz="8" w:space="0" w:color="auto"/>
              <w:bottom w:val="nil"/>
              <w:right w:val="nil"/>
            </w:tcBorders>
            <w:shd w:val="clear" w:color="auto" w:fill="auto"/>
            <w:noWrap/>
            <w:vAlign w:val="center"/>
            <w:hideMark/>
          </w:tcPr>
          <w:p w14:paraId="502C0F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8.878,77</w:t>
            </w:r>
          </w:p>
        </w:tc>
        <w:tc>
          <w:tcPr>
            <w:tcW w:w="1320" w:type="dxa"/>
            <w:tcBorders>
              <w:top w:val="nil"/>
              <w:left w:val="single" w:sz="4" w:space="0" w:color="auto"/>
              <w:bottom w:val="nil"/>
              <w:right w:val="nil"/>
            </w:tcBorders>
            <w:shd w:val="clear" w:color="auto" w:fill="auto"/>
            <w:noWrap/>
            <w:vAlign w:val="center"/>
            <w:hideMark/>
          </w:tcPr>
          <w:p w14:paraId="456859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5.206,26</w:t>
            </w:r>
          </w:p>
        </w:tc>
        <w:tc>
          <w:tcPr>
            <w:tcW w:w="1300" w:type="dxa"/>
            <w:tcBorders>
              <w:top w:val="nil"/>
              <w:left w:val="single" w:sz="4" w:space="0" w:color="auto"/>
              <w:bottom w:val="nil"/>
              <w:right w:val="nil"/>
            </w:tcBorders>
            <w:shd w:val="clear" w:color="auto" w:fill="auto"/>
            <w:noWrap/>
            <w:vAlign w:val="center"/>
            <w:hideMark/>
          </w:tcPr>
          <w:p w14:paraId="4F4C33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3.672,51</w:t>
            </w:r>
          </w:p>
        </w:tc>
        <w:tc>
          <w:tcPr>
            <w:tcW w:w="1240" w:type="dxa"/>
            <w:tcBorders>
              <w:top w:val="nil"/>
              <w:left w:val="single" w:sz="4" w:space="0" w:color="auto"/>
              <w:bottom w:val="nil"/>
              <w:right w:val="single" w:sz="4" w:space="0" w:color="auto"/>
            </w:tcBorders>
            <w:shd w:val="clear" w:color="auto" w:fill="auto"/>
            <w:noWrap/>
            <w:vAlign w:val="center"/>
            <w:hideMark/>
          </w:tcPr>
          <w:p w14:paraId="3971C1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834.354,55</w:t>
            </w:r>
          </w:p>
        </w:tc>
        <w:tc>
          <w:tcPr>
            <w:tcW w:w="100" w:type="dxa"/>
            <w:tcBorders>
              <w:top w:val="nil"/>
              <w:left w:val="nil"/>
              <w:bottom w:val="nil"/>
              <w:right w:val="nil"/>
            </w:tcBorders>
            <w:shd w:val="clear" w:color="auto" w:fill="auto"/>
            <w:noWrap/>
            <w:vAlign w:val="center"/>
            <w:hideMark/>
          </w:tcPr>
          <w:p w14:paraId="5C22BF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C22791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0,4382</w:t>
            </w:r>
          </w:p>
        </w:tc>
      </w:tr>
      <w:tr w:rsidR="00F749D4" w:rsidRPr="00F749D4" w14:paraId="2E541B6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52B0B1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10/01/21</w:t>
            </w:r>
          </w:p>
        </w:tc>
        <w:tc>
          <w:tcPr>
            <w:tcW w:w="1220" w:type="dxa"/>
            <w:tcBorders>
              <w:top w:val="nil"/>
              <w:left w:val="nil"/>
              <w:bottom w:val="nil"/>
              <w:right w:val="single" w:sz="4" w:space="0" w:color="auto"/>
            </w:tcBorders>
            <w:shd w:val="clear" w:color="auto" w:fill="auto"/>
            <w:noWrap/>
            <w:vAlign w:val="center"/>
            <w:hideMark/>
          </w:tcPr>
          <w:p w14:paraId="6F545C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10/01/21</w:t>
            </w:r>
          </w:p>
        </w:tc>
        <w:tc>
          <w:tcPr>
            <w:tcW w:w="1320" w:type="dxa"/>
            <w:tcBorders>
              <w:top w:val="nil"/>
              <w:left w:val="single" w:sz="8" w:space="0" w:color="auto"/>
              <w:bottom w:val="nil"/>
              <w:right w:val="nil"/>
            </w:tcBorders>
            <w:shd w:val="clear" w:color="auto" w:fill="auto"/>
            <w:noWrap/>
            <w:vAlign w:val="center"/>
            <w:hideMark/>
          </w:tcPr>
          <w:p w14:paraId="126C6A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8.855,93</w:t>
            </w:r>
          </w:p>
        </w:tc>
        <w:tc>
          <w:tcPr>
            <w:tcW w:w="1320" w:type="dxa"/>
            <w:tcBorders>
              <w:top w:val="nil"/>
              <w:left w:val="single" w:sz="4" w:space="0" w:color="auto"/>
              <w:bottom w:val="nil"/>
              <w:right w:val="nil"/>
            </w:tcBorders>
            <w:shd w:val="clear" w:color="auto" w:fill="auto"/>
            <w:noWrap/>
            <w:vAlign w:val="center"/>
            <w:hideMark/>
          </w:tcPr>
          <w:p w14:paraId="644CA9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5.183,44</w:t>
            </w:r>
          </w:p>
        </w:tc>
        <w:tc>
          <w:tcPr>
            <w:tcW w:w="1300" w:type="dxa"/>
            <w:tcBorders>
              <w:top w:val="nil"/>
              <w:left w:val="single" w:sz="4" w:space="0" w:color="auto"/>
              <w:bottom w:val="nil"/>
              <w:right w:val="nil"/>
            </w:tcBorders>
            <w:shd w:val="clear" w:color="auto" w:fill="auto"/>
            <w:noWrap/>
            <w:vAlign w:val="center"/>
            <w:hideMark/>
          </w:tcPr>
          <w:p w14:paraId="6C0E9D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3.672,48</w:t>
            </w:r>
          </w:p>
        </w:tc>
        <w:tc>
          <w:tcPr>
            <w:tcW w:w="1240" w:type="dxa"/>
            <w:tcBorders>
              <w:top w:val="nil"/>
              <w:left w:val="single" w:sz="4" w:space="0" w:color="auto"/>
              <w:bottom w:val="nil"/>
              <w:right w:val="single" w:sz="4" w:space="0" w:color="auto"/>
            </w:tcBorders>
            <w:shd w:val="clear" w:color="auto" w:fill="auto"/>
            <w:noWrap/>
            <w:vAlign w:val="center"/>
            <w:hideMark/>
          </w:tcPr>
          <w:p w14:paraId="07BF7A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830.682,07</w:t>
            </w:r>
          </w:p>
        </w:tc>
        <w:tc>
          <w:tcPr>
            <w:tcW w:w="100" w:type="dxa"/>
            <w:tcBorders>
              <w:top w:val="nil"/>
              <w:left w:val="nil"/>
              <w:bottom w:val="nil"/>
              <w:right w:val="nil"/>
            </w:tcBorders>
            <w:shd w:val="clear" w:color="auto" w:fill="auto"/>
            <w:noWrap/>
            <w:vAlign w:val="center"/>
            <w:hideMark/>
          </w:tcPr>
          <w:p w14:paraId="57DA9E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8FD73E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0,4402</w:t>
            </w:r>
          </w:p>
        </w:tc>
      </w:tr>
      <w:tr w:rsidR="00F749D4" w:rsidRPr="00F749D4" w14:paraId="399F8F1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BABA7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10/02/21</w:t>
            </w:r>
          </w:p>
        </w:tc>
        <w:tc>
          <w:tcPr>
            <w:tcW w:w="1220" w:type="dxa"/>
            <w:tcBorders>
              <w:top w:val="nil"/>
              <w:left w:val="nil"/>
              <w:bottom w:val="nil"/>
              <w:right w:val="single" w:sz="4" w:space="0" w:color="auto"/>
            </w:tcBorders>
            <w:shd w:val="clear" w:color="auto" w:fill="auto"/>
            <w:noWrap/>
            <w:vAlign w:val="center"/>
            <w:hideMark/>
          </w:tcPr>
          <w:p w14:paraId="333CB0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10/02/21</w:t>
            </w:r>
          </w:p>
        </w:tc>
        <w:tc>
          <w:tcPr>
            <w:tcW w:w="1320" w:type="dxa"/>
            <w:tcBorders>
              <w:top w:val="nil"/>
              <w:left w:val="single" w:sz="8" w:space="0" w:color="auto"/>
              <w:bottom w:val="nil"/>
              <w:right w:val="nil"/>
            </w:tcBorders>
            <w:shd w:val="clear" w:color="auto" w:fill="auto"/>
            <w:noWrap/>
            <w:vAlign w:val="center"/>
            <w:hideMark/>
          </w:tcPr>
          <w:p w14:paraId="3A528FB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8.833,08</w:t>
            </w:r>
          </w:p>
        </w:tc>
        <w:tc>
          <w:tcPr>
            <w:tcW w:w="1320" w:type="dxa"/>
            <w:tcBorders>
              <w:top w:val="nil"/>
              <w:left w:val="single" w:sz="4" w:space="0" w:color="auto"/>
              <w:bottom w:val="nil"/>
              <w:right w:val="nil"/>
            </w:tcBorders>
            <w:shd w:val="clear" w:color="auto" w:fill="auto"/>
            <w:noWrap/>
            <w:vAlign w:val="center"/>
            <w:hideMark/>
          </w:tcPr>
          <w:p w14:paraId="0C6092D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5.160,63</w:t>
            </w:r>
          </w:p>
        </w:tc>
        <w:tc>
          <w:tcPr>
            <w:tcW w:w="1300" w:type="dxa"/>
            <w:tcBorders>
              <w:top w:val="nil"/>
              <w:left w:val="single" w:sz="4" w:space="0" w:color="auto"/>
              <w:bottom w:val="nil"/>
              <w:right w:val="nil"/>
            </w:tcBorders>
            <w:shd w:val="clear" w:color="auto" w:fill="auto"/>
            <w:noWrap/>
            <w:vAlign w:val="center"/>
            <w:hideMark/>
          </w:tcPr>
          <w:p w14:paraId="6FEED5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3.672,45</w:t>
            </w:r>
          </w:p>
        </w:tc>
        <w:tc>
          <w:tcPr>
            <w:tcW w:w="1240" w:type="dxa"/>
            <w:tcBorders>
              <w:top w:val="nil"/>
              <w:left w:val="single" w:sz="4" w:space="0" w:color="auto"/>
              <w:bottom w:val="nil"/>
              <w:right w:val="single" w:sz="4" w:space="0" w:color="auto"/>
            </w:tcBorders>
            <w:shd w:val="clear" w:color="auto" w:fill="auto"/>
            <w:noWrap/>
            <w:vAlign w:val="center"/>
            <w:hideMark/>
          </w:tcPr>
          <w:p w14:paraId="389163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827.009,61</w:t>
            </w:r>
          </w:p>
        </w:tc>
        <w:tc>
          <w:tcPr>
            <w:tcW w:w="100" w:type="dxa"/>
            <w:tcBorders>
              <w:top w:val="nil"/>
              <w:left w:val="nil"/>
              <w:bottom w:val="nil"/>
              <w:right w:val="nil"/>
            </w:tcBorders>
            <w:shd w:val="clear" w:color="auto" w:fill="auto"/>
            <w:noWrap/>
            <w:vAlign w:val="center"/>
            <w:hideMark/>
          </w:tcPr>
          <w:p w14:paraId="3CA6CC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6006E9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0,4421</w:t>
            </w:r>
          </w:p>
        </w:tc>
      </w:tr>
      <w:tr w:rsidR="00F749D4" w:rsidRPr="00F749D4" w14:paraId="638B7C2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94239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10/03/21</w:t>
            </w:r>
          </w:p>
        </w:tc>
        <w:tc>
          <w:tcPr>
            <w:tcW w:w="1220" w:type="dxa"/>
            <w:tcBorders>
              <w:top w:val="nil"/>
              <w:left w:val="nil"/>
              <w:bottom w:val="nil"/>
              <w:right w:val="single" w:sz="4" w:space="0" w:color="auto"/>
            </w:tcBorders>
            <w:shd w:val="clear" w:color="auto" w:fill="auto"/>
            <w:noWrap/>
            <w:vAlign w:val="center"/>
            <w:hideMark/>
          </w:tcPr>
          <w:p w14:paraId="3CB162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10/03/21</w:t>
            </w:r>
          </w:p>
        </w:tc>
        <w:tc>
          <w:tcPr>
            <w:tcW w:w="1320" w:type="dxa"/>
            <w:tcBorders>
              <w:top w:val="nil"/>
              <w:left w:val="single" w:sz="8" w:space="0" w:color="auto"/>
              <w:bottom w:val="nil"/>
              <w:right w:val="nil"/>
            </w:tcBorders>
            <w:shd w:val="clear" w:color="auto" w:fill="auto"/>
            <w:noWrap/>
            <w:vAlign w:val="center"/>
            <w:hideMark/>
          </w:tcPr>
          <w:p w14:paraId="7C12B1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8.810,24</w:t>
            </w:r>
          </w:p>
        </w:tc>
        <w:tc>
          <w:tcPr>
            <w:tcW w:w="1320" w:type="dxa"/>
            <w:tcBorders>
              <w:top w:val="nil"/>
              <w:left w:val="single" w:sz="4" w:space="0" w:color="auto"/>
              <w:bottom w:val="nil"/>
              <w:right w:val="nil"/>
            </w:tcBorders>
            <w:shd w:val="clear" w:color="auto" w:fill="auto"/>
            <w:noWrap/>
            <w:vAlign w:val="center"/>
            <w:hideMark/>
          </w:tcPr>
          <w:p w14:paraId="742C7D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5.137,81</w:t>
            </w:r>
          </w:p>
        </w:tc>
        <w:tc>
          <w:tcPr>
            <w:tcW w:w="1300" w:type="dxa"/>
            <w:tcBorders>
              <w:top w:val="nil"/>
              <w:left w:val="single" w:sz="4" w:space="0" w:color="auto"/>
              <w:bottom w:val="nil"/>
              <w:right w:val="nil"/>
            </w:tcBorders>
            <w:shd w:val="clear" w:color="auto" w:fill="auto"/>
            <w:noWrap/>
            <w:vAlign w:val="center"/>
            <w:hideMark/>
          </w:tcPr>
          <w:p w14:paraId="69E41D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3.672,42</w:t>
            </w:r>
          </w:p>
        </w:tc>
        <w:tc>
          <w:tcPr>
            <w:tcW w:w="1240" w:type="dxa"/>
            <w:tcBorders>
              <w:top w:val="nil"/>
              <w:left w:val="single" w:sz="4" w:space="0" w:color="auto"/>
              <w:bottom w:val="nil"/>
              <w:right w:val="single" w:sz="4" w:space="0" w:color="auto"/>
            </w:tcBorders>
            <w:shd w:val="clear" w:color="auto" w:fill="auto"/>
            <w:noWrap/>
            <w:vAlign w:val="center"/>
            <w:hideMark/>
          </w:tcPr>
          <w:p w14:paraId="6F5B48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823.337,19</w:t>
            </w:r>
          </w:p>
        </w:tc>
        <w:tc>
          <w:tcPr>
            <w:tcW w:w="100" w:type="dxa"/>
            <w:tcBorders>
              <w:top w:val="nil"/>
              <w:left w:val="nil"/>
              <w:bottom w:val="nil"/>
              <w:right w:val="nil"/>
            </w:tcBorders>
            <w:shd w:val="clear" w:color="auto" w:fill="auto"/>
            <w:noWrap/>
            <w:vAlign w:val="center"/>
            <w:hideMark/>
          </w:tcPr>
          <w:p w14:paraId="1BF0E2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33000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0,4441</w:t>
            </w:r>
          </w:p>
        </w:tc>
      </w:tr>
      <w:tr w:rsidR="00F749D4" w:rsidRPr="00F749D4" w14:paraId="7C5F483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927BC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10/04/21</w:t>
            </w:r>
          </w:p>
        </w:tc>
        <w:tc>
          <w:tcPr>
            <w:tcW w:w="1220" w:type="dxa"/>
            <w:tcBorders>
              <w:top w:val="nil"/>
              <w:left w:val="nil"/>
              <w:bottom w:val="nil"/>
              <w:right w:val="single" w:sz="4" w:space="0" w:color="auto"/>
            </w:tcBorders>
            <w:shd w:val="clear" w:color="auto" w:fill="auto"/>
            <w:noWrap/>
            <w:vAlign w:val="center"/>
            <w:hideMark/>
          </w:tcPr>
          <w:p w14:paraId="047BC3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10/04/21</w:t>
            </w:r>
          </w:p>
        </w:tc>
        <w:tc>
          <w:tcPr>
            <w:tcW w:w="1320" w:type="dxa"/>
            <w:tcBorders>
              <w:top w:val="nil"/>
              <w:left w:val="single" w:sz="8" w:space="0" w:color="auto"/>
              <w:bottom w:val="nil"/>
              <w:right w:val="nil"/>
            </w:tcBorders>
            <w:shd w:val="clear" w:color="auto" w:fill="auto"/>
            <w:noWrap/>
            <w:vAlign w:val="center"/>
            <w:hideMark/>
          </w:tcPr>
          <w:p w14:paraId="1B1937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8.771,75</w:t>
            </w:r>
          </w:p>
        </w:tc>
        <w:tc>
          <w:tcPr>
            <w:tcW w:w="1320" w:type="dxa"/>
            <w:tcBorders>
              <w:top w:val="nil"/>
              <w:left w:val="single" w:sz="4" w:space="0" w:color="auto"/>
              <w:bottom w:val="nil"/>
              <w:right w:val="nil"/>
            </w:tcBorders>
            <w:shd w:val="clear" w:color="auto" w:fill="auto"/>
            <w:noWrap/>
            <w:vAlign w:val="center"/>
            <w:hideMark/>
          </w:tcPr>
          <w:p w14:paraId="316AEE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5.115,00</w:t>
            </w:r>
          </w:p>
        </w:tc>
        <w:tc>
          <w:tcPr>
            <w:tcW w:w="1300" w:type="dxa"/>
            <w:tcBorders>
              <w:top w:val="nil"/>
              <w:left w:val="single" w:sz="4" w:space="0" w:color="auto"/>
              <w:bottom w:val="nil"/>
              <w:right w:val="nil"/>
            </w:tcBorders>
            <w:shd w:val="clear" w:color="auto" w:fill="auto"/>
            <w:noWrap/>
            <w:vAlign w:val="center"/>
            <w:hideMark/>
          </w:tcPr>
          <w:p w14:paraId="6E5D845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3.656,75</w:t>
            </w:r>
          </w:p>
        </w:tc>
        <w:tc>
          <w:tcPr>
            <w:tcW w:w="1240" w:type="dxa"/>
            <w:tcBorders>
              <w:top w:val="nil"/>
              <w:left w:val="single" w:sz="4" w:space="0" w:color="auto"/>
              <w:bottom w:val="nil"/>
              <w:right w:val="single" w:sz="4" w:space="0" w:color="auto"/>
            </w:tcBorders>
            <w:shd w:val="clear" w:color="auto" w:fill="auto"/>
            <w:noWrap/>
            <w:vAlign w:val="center"/>
            <w:hideMark/>
          </w:tcPr>
          <w:p w14:paraId="14A9FF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819.680,44</w:t>
            </w:r>
          </w:p>
        </w:tc>
        <w:tc>
          <w:tcPr>
            <w:tcW w:w="100" w:type="dxa"/>
            <w:tcBorders>
              <w:top w:val="nil"/>
              <w:left w:val="nil"/>
              <w:bottom w:val="nil"/>
              <w:right w:val="nil"/>
            </w:tcBorders>
            <w:shd w:val="clear" w:color="auto" w:fill="auto"/>
            <w:noWrap/>
            <w:vAlign w:val="center"/>
            <w:hideMark/>
          </w:tcPr>
          <w:p w14:paraId="58B8D6E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61A5C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0,4441</w:t>
            </w:r>
          </w:p>
        </w:tc>
      </w:tr>
      <w:tr w:rsidR="00F749D4" w:rsidRPr="00F749D4" w14:paraId="7C8A401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E63A3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10/05/21</w:t>
            </w:r>
          </w:p>
        </w:tc>
        <w:tc>
          <w:tcPr>
            <w:tcW w:w="1220" w:type="dxa"/>
            <w:tcBorders>
              <w:top w:val="nil"/>
              <w:left w:val="nil"/>
              <w:bottom w:val="nil"/>
              <w:right w:val="single" w:sz="4" w:space="0" w:color="auto"/>
            </w:tcBorders>
            <w:shd w:val="clear" w:color="auto" w:fill="auto"/>
            <w:noWrap/>
            <w:vAlign w:val="center"/>
            <w:hideMark/>
          </w:tcPr>
          <w:p w14:paraId="7F95A64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10/05/21</w:t>
            </w:r>
          </w:p>
        </w:tc>
        <w:tc>
          <w:tcPr>
            <w:tcW w:w="1320" w:type="dxa"/>
            <w:tcBorders>
              <w:top w:val="nil"/>
              <w:left w:val="single" w:sz="8" w:space="0" w:color="auto"/>
              <w:bottom w:val="nil"/>
              <w:right w:val="nil"/>
            </w:tcBorders>
            <w:shd w:val="clear" w:color="auto" w:fill="auto"/>
            <w:noWrap/>
            <w:vAlign w:val="center"/>
            <w:hideMark/>
          </w:tcPr>
          <w:p w14:paraId="2B18B5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8.764,54</w:t>
            </w:r>
          </w:p>
        </w:tc>
        <w:tc>
          <w:tcPr>
            <w:tcW w:w="1320" w:type="dxa"/>
            <w:tcBorders>
              <w:top w:val="nil"/>
              <w:left w:val="single" w:sz="4" w:space="0" w:color="auto"/>
              <w:bottom w:val="nil"/>
              <w:right w:val="nil"/>
            </w:tcBorders>
            <w:shd w:val="clear" w:color="auto" w:fill="auto"/>
            <w:noWrap/>
            <w:vAlign w:val="center"/>
            <w:hideMark/>
          </w:tcPr>
          <w:p w14:paraId="6DEA7E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5.092,28</w:t>
            </w:r>
          </w:p>
        </w:tc>
        <w:tc>
          <w:tcPr>
            <w:tcW w:w="1300" w:type="dxa"/>
            <w:tcBorders>
              <w:top w:val="nil"/>
              <w:left w:val="single" w:sz="4" w:space="0" w:color="auto"/>
              <w:bottom w:val="nil"/>
              <w:right w:val="nil"/>
            </w:tcBorders>
            <w:shd w:val="clear" w:color="auto" w:fill="auto"/>
            <w:noWrap/>
            <w:vAlign w:val="center"/>
            <w:hideMark/>
          </w:tcPr>
          <w:p w14:paraId="57FFD1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3.672,27</w:t>
            </w:r>
          </w:p>
        </w:tc>
        <w:tc>
          <w:tcPr>
            <w:tcW w:w="1240" w:type="dxa"/>
            <w:tcBorders>
              <w:top w:val="nil"/>
              <w:left w:val="single" w:sz="4" w:space="0" w:color="auto"/>
              <w:bottom w:val="nil"/>
              <w:right w:val="single" w:sz="4" w:space="0" w:color="auto"/>
            </w:tcBorders>
            <w:shd w:val="clear" w:color="auto" w:fill="auto"/>
            <w:noWrap/>
            <w:vAlign w:val="center"/>
            <w:hideMark/>
          </w:tcPr>
          <w:p w14:paraId="0C1E32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816.008,17</w:t>
            </w:r>
          </w:p>
        </w:tc>
        <w:tc>
          <w:tcPr>
            <w:tcW w:w="100" w:type="dxa"/>
            <w:tcBorders>
              <w:top w:val="nil"/>
              <w:left w:val="nil"/>
              <w:bottom w:val="nil"/>
              <w:right w:val="nil"/>
            </w:tcBorders>
            <w:shd w:val="clear" w:color="auto" w:fill="auto"/>
            <w:noWrap/>
            <w:vAlign w:val="center"/>
            <w:hideMark/>
          </w:tcPr>
          <w:p w14:paraId="7D9669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E4EB5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0,4480</w:t>
            </w:r>
          </w:p>
        </w:tc>
      </w:tr>
      <w:tr w:rsidR="00F749D4" w:rsidRPr="00F749D4" w14:paraId="15A57C3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CA89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10/06/21</w:t>
            </w:r>
          </w:p>
        </w:tc>
        <w:tc>
          <w:tcPr>
            <w:tcW w:w="1220" w:type="dxa"/>
            <w:tcBorders>
              <w:top w:val="nil"/>
              <w:left w:val="nil"/>
              <w:bottom w:val="nil"/>
              <w:right w:val="single" w:sz="4" w:space="0" w:color="auto"/>
            </w:tcBorders>
            <w:shd w:val="clear" w:color="auto" w:fill="auto"/>
            <w:noWrap/>
            <w:vAlign w:val="center"/>
            <w:hideMark/>
          </w:tcPr>
          <w:p w14:paraId="1B0AD6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10/06/21</w:t>
            </w:r>
          </w:p>
        </w:tc>
        <w:tc>
          <w:tcPr>
            <w:tcW w:w="1320" w:type="dxa"/>
            <w:tcBorders>
              <w:top w:val="nil"/>
              <w:left w:val="single" w:sz="8" w:space="0" w:color="auto"/>
              <w:bottom w:val="nil"/>
              <w:right w:val="nil"/>
            </w:tcBorders>
            <w:shd w:val="clear" w:color="auto" w:fill="auto"/>
            <w:noWrap/>
            <w:vAlign w:val="center"/>
            <w:hideMark/>
          </w:tcPr>
          <w:p w14:paraId="09D70A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8.741,70</w:t>
            </w:r>
          </w:p>
        </w:tc>
        <w:tc>
          <w:tcPr>
            <w:tcW w:w="1320" w:type="dxa"/>
            <w:tcBorders>
              <w:top w:val="nil"/>
              <w:left w:val="single" w:sz="4" w:space="0" w:color="auto"/>
              <w:bottom w:val="nil"/>
              <w:right w:val="nil"/>
            </w:tcBorders>
            <w:shd w:val="clear" w:color="auto" w:fill="auto"/>
            <w:noWrap/>
            <w:vAlign w:val="center"/>
            <w:hideMark/>
          </w:tcPr>
          <w:p w14:paraId="19B946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5.069,47</w:t>
            </w:r>
          </w:p>
        </w:tc>
        <w:tc>
          <w:tcPr>
            <w:tcW w:w="1300" w:type="dxa"/>
            <w:tcBorders>
              <w:top w:val="nil"/>
              <w:left w:val="single" w:sz="4" w:space="0" w:color="auto"/>
              <w:bottom w:val="nil"/>
              <w:right w:val="nil"/>
            </w:tcBorders>
            <w:shd w:val="clear" w:color="auto" w:fill="auto"/>
            <w:noWrap/>
            <w:vAlign w:val="center"/>
            <w:hideMark/>
          </w:tcPr>
          <w:p w14:paraId="73C444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3.672,23</w:t>
            </w:r>
          </w:p>
        </w:tc>
        <w:tc>
          <w:tcPr>
            <w:tcW w:w="1240" w:type="dxa"/>
            <w:tcBorders>
              <w:top w:val="nil"/>
              <w:left w:val="single" w:sz="4" w:space="0" w:color="auto"/>
              <w:bottom w:val="nil"/>
              <w:right w:val="single" w:sz="4" w:space="0" w:color="auto"/>
            </w:tcBorders>
            <w:shd w:val="clear" w:color="auto" w:fill="auto"/>
            <w:noWrap/>
            <w:vAlign w:val="center"/>
            <w:hideMark/>
          </w:tcPr>
          <w:p w14:paraId="4B7519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812.335,94</w:t>
            </w:r>
          </w:p>
        </w:tc>
        <w:tc>
          <w:tcPr>
            <w:tcW w:w="100" w:type="dxa"/>
            <w:tcBorders>
              <w:top w:val="nil"/>
              <w:left w:val="nil"/>
              <w:bottom w:val="nil"/>
              <w:right w:val="nil"/>
            </w:tcBorders>
            <w:shd w:val="clear" w:color="auto" w:fill="auto"/>
            <w:noWrap/>
            <w:vAlign w:val="center"/>
            <w:hideMark/>
          </w:tcPr>
          <w:p w14:paraId="667223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3C5C8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0,4500</w:t>
            </w:r>
          </w:p>
        </w:tc>
      </w:tr>
      <w:tr w:rsidR="00F749D4" w:rsidRPr="00F749D4" w14:paraId="7D9CB34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89B4C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10/07/21</w:t>
            </w:r>
          </w:p>
        </w:tc>
        <w:tc>
          <w:tcPr>
            <w:tcW w:w="1220" w:type="dxa"/>
            <w:tcBorders>
              <w:top w:val="nil"/>
              <w:left w:val="nil"/>
              <w:bottom w:val="nil"/>
              <w:right w:val="single" w:sz="4" w:space="0" w:color="auto"/>
            </w:tcBorders>
            <w:shd w:val="clear" w:color="auto" w:fill="auto"/>
            <w:noWrap/>
            <w:vAlign w:val="center"/>
            <w:hideMark/>
          </w:tcPr>
          <w:p w14:paraId="48D89A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10/07/21</w:t>
            </w:r>
          </w:p>
        </w:tc>
        <w:tc>
          <w:tcPr>
            <w:tcW w:w="1320" w:type="dxa"/>
            <w:tcBorders>
              <w:top w:val="nil"/>
              <w:left w:val="single" w:sz="8" w:space="0" w:color="auto"/>
              <w:bottom w:val="nil"/>
              <w:right w:val="nil"/>
            </w:tcBorders>
            <w:shd w:val="clear" w:color="auto" w:fill="auto"/>
            <w:noWrap/>
            <w:vAlign w:val="center"/>
            <w:hideMark/>
          </w:tcPr>
          <w:p w14:paraId="38AB25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8.718,85</w:t>
            </w:r>
          </w:p>
        </w:tc>
        <w:tc>
          <w:tcPr>
            <w:tcW w:w="1320" w:type="dxa"/>
            <w:tcBorders>
              <w:top w:val="nil"/>
              <w:left w:val="single" w:sz="4" w:space="0" w:color="auto"/>
              <w:bottom w:val="nil"/>
              <w:right w:val="nil"/>
            </w:tcBorders>
            <w:shd w:val="clear" w:color="auto" w:fill="auto"/>
            <w:noWrap/>
            <w:vAlign w:val="center"/>
            <w:hideMark/>
          </w:tcPr>
          <w:p w14:paraId="18BDBD3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5.046,65</w:t>
            </w:r>
          </w:p>
        </w:tc>
        <w:tc>
          <w:tcPr>
            <w:tcW w:w="1300" w:type="dxa"/>
            <w:tcBorders>
              <w:top w:val="nil"/>
              <w:left w:val="single" w:sz="4" w:space="0" w:color="auto"/>
              <w:bottom w:val="nil"/>
              <w:right w:val="nil"/>
            </w:tcBorders>
            <w:shd w:val="clear" w:color="auto" w:fill="auto"/>
            <w:noWrap/>
            <w:vAlign w:val="center"/>
            <w:hideMark/>
          </w:tcPr>
          <w:p w14:paraId="42108B3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3.672,20</w:t>
            </w:r>
          </w:p>
        </w:tc>
        <w:tc>
          <w:tcPr>
            <w:tcW w:w="1240" w:type="dxa"/>
            <w:tcBorders>
              <w:top w:val="nil"/>
              <w:left w:val="single" w:sz="4" w:space="0" w:color="auto"/>
              <w:bottom w:val="nil"/>
              <w:right w:val="single" w:sz="4" w:space="0" w:color="auto"/>
            </w:tcBorders>
            <w:shd w:val="clear" w:color="auto" w:fill="auto"/>
            <w:noWrap/>
            <w:vAlign w:val="center"/>
            <w:hideMark/>
          </w:tcPr>
          <w:p w14:paraId="0FBAC6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808.663,74</w:t>
            </w:r>
          </w:p>
        </w:tc>
        <w:tc>
          <w:tcPr>
            <w:tcW w:w="100" w:type="dxa"/>
            <w:tcBorders>
              <w:top w:val="nil"/>
              <w:left w:val="nil"/>
              <w:bottom w:val="nil"/>
              <w:right w:val="nil"/>
            </w:tcBorders>
            <w:shd w:val="clear" w:color="auto" w:fill="auto"/>
            <w:noWrap/>
            <w:vAlign w:val="center"/>
            <w:hideMark/>
          </w:tcPr>
          <w:p w14:paraId="0B5B3B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6170E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0,4521</w:t>
            </w:r>
          </w:p>
        </w:tc>
      </w:tr>
      <w:tr w:rsidR="00F749D4" w:rsidRPr="00F749D4" w14:paraId="06497CE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F97D1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10/08/21</w:t>
            </w:r>
          </w:p>
        </w:tc>
        <w:tc>
          <w:tcPr>
            <w:tcW w:w="1220" w:type="dxa"/>
            <w:tcBorders>
              <w:top w:val="nil"/>
              <w:left w:val="nil"/>
              <w:bottom w:val="nil"/>
              <w:right w:val="single" w:sz="4" w:space="0" w:color="auto"/>
            </w:tcBorders>
            <w:shd w:val="clear" w:color="auto" w:fill="auto"/>
            <w:noWrap/>
            <w:vAlign w:val="center"/>
            <w:hideMark/>
          </w:tcPr>
          <w:p w14:paraId="7E45CE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10/08/21</w:t>
            </w:r>
          </w:p>
        </w:tc>
        <w:tc>
          <w:tcPr>
            <w:tcW w:w="1320" w:type="dxa"/>
            <w:tcBorders>
              <w:top w:val="nil"/>
              <w:left w:val="single" w:sz="8" w:space="0" w:color="auto"/>
              <w:bottom w:val="nil"/>
              <w:right w:val="nil"/>
            </w:tcBorders>
            <w:shd w:val="clear" w:color="auto" w:fill="auto"/>
            <w:noWrap/>
            <w:vAlign w:val="center"/>
            <w:hideMark/>
          </w:tcPr>
          <w:p w14:paraId="570BB4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8.696,01</w:t>
            </w:r>
          </w:p>
        </w:tc>
        <w:tc>
          <w:tcPr>
            <w:tcW w:w="1320" w:type="dxa"/>
            <w:tcBorders>
              <w:top w:val="nil"/>
              <w:left w:val="single" w:sz="4" w:space="0" w:color="auto"/>
              <w:bottom w:val="nil"/>
              <w:right w:val="nil"/>
            </w:tcBorders>
            <w:shd w:val="clear" w:color="auto" w:fill="auto"/>
            <w:noWrap/>
            <w:vAlign w:val="center"/>
            <w:hideMark/>
          </w:tcPr>
          <w:p w14:paraId="771AB0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5.023,84</w:t>
            </w:r>
          </w:p>
        </w:tc>
        <w:tc>
          <w:tcPr>
            <w:tcW w:w="1300" w:type="dxa"/>
            <w:tcBorders>
              <w:top w:val="nil"/>
              <w:left w:val="single" w:sz="4" w:space="0" w:color="auto"/>
              <w:bottom w:val="nil"/>
              <w:right w:val="nil"/>
            </w:tcBorders>
            <w:shd w:val="clear" w:color="auto" w:fill="auto"/>
            <w:noWrap/>
            <w:vAlign w:val="center"/>
            <w:hideMark/>
          </w:tcPr>
          <w:p w14:paraId="5600AD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3.672,17</w:t>
            </w:r>
          </w:p>
        </w:tc>
        <w:tc>
          <w:tcPr>
            <w:tcW w:w="1240" w:type="dxa"/>
            <w:tcBorders>
              <w:top w:val="nil"/>
              <w:left w:val="single" w:sz="4" w:space="0" w:color="auto"/>
              <w:bottom w:val="nil"/>
              <w:right w:val="single" w:sz="4" w:space="0" w:color="auto"/>
            </w:tcBorders>
            <w:shd w:val="clear" w:color="auto" w:fill="auto"/>
            <w:noWrap/>
            <w:vAlign w:val="center"/>
            <w:hideMark/>
          </w:tcPr>
          <w:p w14:paraId="7303B1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804.991,56</w:t>
            </w:r>
          </w:p>
        </w:tc>
        <w:tc>
          <w:tcPr>
            <w:tcW w:w="100" w:type="dxa"/>
            <w:tcBorders>
              <w:top w:val="nil"/>
              <w:left w:val="nil"/>
              <w:bottom w:val="nil"/>
              <w:right w:val="nil"/>
            </w:tcBorders>
            <w:shd w:val="clear" w:color="auto" w:fill="auto"/>
            <w:noWrap/>
            <w:vAlign w:val="center"/>
            <w:hideMark/>
          </w:tcPr>
          <w:p w14:paraId="6FB174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5BEDDA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0,4541</w:t>
            </w:r>
          </w:p>
        </w:tc>
      </w:tr>
      <w:tr w:rsidR="00F749D4" w:rsidRPr="00F749D4" w14:paraId="6ADF81C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C485BD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10/09/21</w:t>
            </w:r>
          </w:p>
        </w:tc>
        <w:tc>
          <w:tcPr>
            <w:tcW w:w="1220" w:type="dxa"/>
            <w:tcBorders>
              <w:top w:val="nil"/>
              <w:left w:val="nil"/>
              <w:bottom w:val="nil"/>
              <w:right w:val="single" w:sz="4" w:space="0" w:color="auto"/>
            </w:tcBorders>
            <w:shd w:val="clear" w:color="auto" w:fill="auto"/>
            <w:noWrap/>
            <w:vAlign w:val="center"/>
            <w:hideMark/>
          </w:tcPr>
          <w:p w14:paraId="0EF919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10/09/21</w:t>
            </w:r>
          </w:p>
        </w:tc>
        <w:tc>
          <w:tcPr>
            <w:tcW w:w="1320" w:type="dxa"/>
            <w:tcBorders>
              <w:top w:val="nil"/>
              <w:left w:val="single" w:sz="8" w:space="0" w:color="auto"/>
              <w:bottom w:val="nil"/>
              <w:right w:val="nil"/>
            </w:tcBorders>
            <w:shd w:val="clear" w:color="auto" w:fill="auto"/>
            <w:noWrap/>
            <w:vAlign w:val="center"/>
            <w:hideMark/>
          </w:tcPr>
          <w:p w14:paraId="0561C7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8.673,16</w:t>
            </w:r>
          </w:p>
        </w:tc>
        <w:tc>
          <w:tcPr>
            <w:tcW w:w="1320" w:type="dxa"/>
            <w:tcBorders>
              <w:top w:val="nil"/>
              <w:left w:val="single" w:sz="4" w:space="0" w:color="auto"/>
              <w:bottom w:val="nil"/>
              <w:right w:val="nil"/>
            </w:tcBorders>
            <w:shd w:val="clear" w:color="auto" w:fill="auto"/>
            <w:noWrap/>
            <w:vAlign w:val="center"/>
            <w:hideMark/>
          </w:tcPr>
          <w:p w14:paraId="13412D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5.001,02</w:t>
            </w:r>
          </w:p>
        </w:tc>
        <w:tc>
          <w:tcPr>
            <w:tcW w:w="1300" w:type="dxa"/>
            <w:tcBorders>
              <w:top w:val="nil"/>
              <w:left w:val="single" w:sz="4" w:space="0" w:color="auto"/>
              <w:bottom w:val="nil"/>
              <w:right w:val="nil"/>
            </w:tcBorders>
            <w:shd w:val="clear" w:color="auto" w:fill="auto"/>
            <w:noWrap/>
            <w:vAlign w:val="center"/>
            <w:hideMark/>
          </w:tcPr>
          <w:p w14:paraId="4681B1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3.672,14</w:t>
            </w:r>
          </w:p>
        </w:tc>
        <w:tc>
          <w:tcPr>
            <w:tcW w:w="1240" w:type="dxa"/>
            <w:tcBorders>
              <w:top w:val="nil"/>
              <w:left w:val="single" w:sz="4" w:space="0" w:color="auto"/>
              <w:bottom w:val="nil"/>
              <w:right w:val="single" w:sz="4" w:space="0" w:color="auto"/>
            </w:tcBorders>
            <w:shd w:val="clear" w:color="auto" w:fill="auto"/>
            <w:noWrap/>
            <w:vAlign w:val="center"/>
            <w:hideMark/>
          </w:tcPr>
          <w:p w14:paraId="789352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801.319,43</w:t>
            </w:r>
          </w:p>
        </w:tc>
        <w:tc>
          <w:tcPr>
            <w:tcW w:w="100" w:type="dxa"/>
            <w:tcBorders>
              <w:top w:val="nil"/>
              <w:left w:val="nil"/>
              <w:bottom w:val="nil"/>
              <w:right w:val="nil"/>
            </w:tcBorders>
            <w:shd w:val="clear" w:color="auto" w:fill="auto"/>
            <w:noWrap/>
            <w:vAlign w:val="center"/>
            <w:hideMark/>
          </w:tcPr>
          <w:p w14:paraId="46C064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DD260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0,4562</w:t>
            </w:r>
          </w:p>
        </w:tc>
      </w:tr>
      <w:tr w:rsidR="00F749D4" w:rsidRPr="00F749D4" w14:paraId="05308C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B83A90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10/10/21</w:t>
            </w:r>
          </w:p>
        </w:tc>
        <w:tc>
          <w:tcPr>
            <w:tcW w:w="1220" w:type="dxa"/>
            <w:tcBorders>
              <w:top w:val="nil"/>
              <w:left w:val="nil"/>
              <w:bottom w:val="nil"/>
              <w:right w:val="single" w:sz="4" w:space="0" w:color="auto"/>
            </w:tcBorders>
            <w:shd w:val="clear" w:color="auto" w:fill="auto"/>
            <w:noWrap/>
            <w:vAlign w:val="center"/>
            <w:hideMark/>
          </w:tcPr>
          <w:p w14:paraId="24F77E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10/10/21</w:t>
            </w:r>
          </w:p>
        </w:tc>
        <w:tc>
          <w:tcPr>
            <w:tcW w:w="1320" w:type="dxa"/>
            <w:tcBorders>
              <w:top w:val="nil"/>
              <w:left w:val="single" w:sz="8" w:space="0" w:color="auto"/>
              <w:bottom w:val="nil"/>
              <w:right w:val="nil"/>
            </w:tcBorders>
            <w:shd w:val="clear" w:color="auto" w:fill="auto"/>
            <w:noWrap/>
            <w:vAlign w:val="center"/>
            <w:hideMark/>
          </w:tcPr>
          <w:p w14:paraId="45B262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8.634,68</w:t>
            </w:r>
          </w:p>
        </w:tc>
        <w:tc>
          <w:tcPr>
            <w:tcW w:w="1320" w:type="dxa"/>
            <w:tcBorders>
              <w:top w:val="nil"/>
              <w:left w:val="single" w:sz="4" w:space="0" w:color="auto"/>
              <w:bottom w:val="nil"/>
              <w:right w:val="nil"/>
            </w:tcBorders>
            <w:shd w:val="clear" w:color="auto" w:fill="auto"/>
            <w:noWrap/>
            <w:vAlign w:val="center"/>
            <w:hideMark/>
          </w:tcPr>
          <w:p w14:paraId="67748E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4.978,21</w:t>
            </w:r>
          </w:p>
        </w:tc>
        <w:tc>
          <w:tcPr>
            <w:tcW w:w="1300" w:type="dxa"/>
            <w:tcBorders>
              <w:top w:val="nil"/>
              <w:left w:val="single" w:sz="4" w:space="0" w:color="auto"/>
              <w:bottom w:val="nil"/>
              <w:right w:val="nil"/>
            </w:tcBorders>
            <w:shd w:val="clear" w:color="auto" w:fill="auto"/>
            <w:noWrap/>
            <w:vAlign w:val="center"/>
            <w:hideMark/>
          </w:tcPr>
          <w:p w14:paraId="7D7F79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3.656,47</w:t>
            </w:r>
          </w:p>
        </w:tc>
        <w:tc>
          <w:tcPr>
            <w:tcW w:w="1240" w:type="dxa"/>
            <w:tcBorders>
              <w:top w:val="nil"/>
              <w:left w:val="single" w:sz="4" w:space="0" w:color="auto"/>
              <w:bottom w:val="nil"/>
              <w:right w:val="single" w:sz="4" w:space="0" w:color="auto"/>
            </w:tcBorders>
            <w:shd w:val="clear" w:color="auto" w:fill="auto"/>
            <w:noWrap/>
            <w:vAlign w:val="center"/>
            <w:hideMark/>
          </w:tcPr>
          <w:p w14:paraId="1E5ED7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797.662,96</w:t>
            </w:r>
          </w:p>
        </w:tc>
        <w:tc>
          <w:tcPr>
            <w:tcW w:w="100" w:type="dxa"/>
            <w:tcBorders>
              <w:top w:val="nil"/>
              <w:left w:val="nil"/>
              <w:bottom w:val="nil"/>
              <w:right w:val="nil"/>
            </w:tcBorders>
            <w:shd w:val="clear" w:color="auto" w:fill="auto"/>
            <w:noWrap/>
            <w:vAlign w:val="center"/>
            <w:hideMark/>
          </w:tcPr>
          <w:p w14:paraId="377A20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34FBD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0,4563</w:t>
            </w:r>
          </w:p>
        </w:tc>
      </w:tr>
      <w:tr w:rsidR="00F749D4" w:rsidRPr="00F749D4" w14:paraId="3AA2B82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2996A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10/11/21</w:t>
            </w:r>
          </w:p>
        </w:tc>
        <w:tc>
          <w:tcPr>
            <w:tcW w:w="1220" w:type="dxa"/>
            <w:tcBorders>
              <w:top w:val="nil"/>
              <w:left w:val="nil"/>
              <w:bottom w:val="nil"/>
              <w:right w:val="single" w:sz="4" w:space="0" w:color="auto"/>
            </w:tcBorders>
            <w:shd w:val="clear" w:color="auto" w:fill="auto"/>
            <w:noWrap/>
            <w:vAlign w:val="center"/>
            <w:hideMark/>
          </w:tcPr>
          <w:p w14:paraId="42A33D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10/11/21</w:t>
            </w:r>
          </w:p>
        </w:tc>
        <w:tc>
          <w:tcPr>
            <w:tcW w:w="1320" w:type="dxa"/>
            <w:tcBorders>
              <w:top w:val="nil"/>
              <w:left w:val="single" w:sz="8" w:space="0" w:color="auto"/>
              <w:bottom w:val="nil"/>
              <w:right w:val="nil"/>
            </w:tcBorders>
            <w:shd w:val="clear" w:color="auto" w:fill="auto"/>
            <w:noWrap/>
            <w:vAlign w:val="center"/>
            <w:hideMark/>
          </w:tcPr>
          <w:p w14:paraId="0B708C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8.627,47</w:t>
            </w:r>
          </w:p>
        </w:tc>
        <w:tc>
          <w:tcPr>
            <w:tcW w:w="1320" w:type="dxa"/>
            <w:tcBorders>
              <w:top w:val="nil"/>
              <w:left w:val="single" w:sz="4" w:space="0" w:color="auto"/>
              <w:bottom w:val="nil"/>
              <w:right w:val="nil"/>
            </w:tcBorders>
            <w:shd w:val="clear" w:color="auto" w:fill="auto"/>
            <w:noWrap/>
            <w:vAlign w:val="center"/>
            <w:hideMark/>
          </w:tcPr>
          <w:p w14:paraId="77BC67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4.955,50</w:t>
            </w:r>
          </w:p>
        </w:tc>
        <w:tc>
          <w:tcPr>
            <w:tcW w:w="1300" w:type="dxa"/>
            <w:tcBorders>
              <w:top w:val="nil"/>
              <w:left w:val="single" w:sz="4" w:space="0" w:color="auto"/>
              <w:bottom w:val="nil"/>
              <w:right w:val="nil"/>
            </w:tcBorders>
            <w:shd w:val="clear" w:color="auto" w:fill="auto"/>
            <w:noWrap/>
            <w:vAlign w:val="center"/>
            <w:hideMark/>
          </w:tcPr>
          <w:p w14:paraId="11EE2F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3.671,98</w:t>
            </w:r>
          </w:p>
        </w:tc>
        <w:tc>
          <w:tcPr>
            <w:tcW w:w="1240" w:type="dxa"/>
            <w:tcBorders>
              <w:top w:val="nil"/>
              <w:left w:val="single" w:sz="4" w:space="0" w:color="auto"/>
              <w:bottom w:val="nil"/>
              <w:right w:val="single" w:sz="4" w:space="0" w:color="auto"/>
            </w:tcBorders>
            <w:shd w:val="clear" w:color="auto" w:fill="auto"/>
            <w:noWrap/>
            <w:vAlign w:val="center"/>
            <w:hideMark/>
          </w:tcPr>
          <w:p w14:paraId="79AF6B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793.990,98</w:t>
            </w:r>
          </w:p>
        </w:tc>
        <w:tc>
          <w:tcPr>
            <w:tcW w:w="100" w:type="dxa"/>
            <w:tcBorders>
              <w:top w:val="nil"/>
              <w:left w:val="nil"/>
              <w:bottom w:val="nil"/>
              <w:right w:val="nil"/>
            </w:tcBorders>
            <w:shd w:val="clear" w:color="auto" w:fill="auto"/>
            <w:noWrap/>
            <w:vAlign w:val="center"/>
            <w:hideMark/>
          </w:tcPr>
          <w:p w14:paraId="59C0F5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A9FAC5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0,4603</w:t>
            </w:r>
          </w:p>
        </w:tc>
      </w:tr>
      <w:tr w:rsidR="00F749D4" w:rsidRPr="00F749D4" w14:paraId="19BDED9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F7EAA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10/12/21</w:t>
            </w:r>
          </w:p>
        </w:tc>
        <w:tc>
          <w:tcPr>
            <w:tcW w:w="1220" w:type="dxa"/>
            <w:tcBorders>
              <w:top w:val="nil"/>
              <w:left w:val="nil"/>
              <w:bottom w:val="nil"/>
              <w:right w:val="single" w:sz="4" w:space="0" w:color="auto"/>
            </w:tcBorders>
            <w:shd w:val="clear" w:color="auto" w:fill="auto"/>
            <w:noWrap/>
            <w:vAlign w:val="center"/>
            <w:hideMark/>
          </w:tcPr>
          <w:p w14:paraId="096E01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10/12/21</w:t>
            </w:r>
          </w:p>
        </w:tc>
        <w:tc>
          <w:tcPr>
            <w:tcW w:w="1320" w:type="dxa"/>
            <w:tcBorders>
              <w:top w:val="nil"/>
              <w:left w:val="single" w:sz="8" w:space="0" w:color="auto"/>
              <w:bottom w:val="nil"/>
              <w:right w:val="nil"/>
            </w:tcBorders>
            <w:shd w:val="clear" w:color="auto" w:fill="auto"/>
            <w:noWrap/>
            <w:vAlign w:val="center"/>
            <w:hideMark/>
          </w:tcPr>
          <w:p w14:paraId="5C3D94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8.604,63</w:t>
            </w:r>
          </w:p>
        </w:tc>
        <w:tc>
          <w:tcPr>
            <w:tcW w:w="1320" w:type="dxa"/>
            <w:tcBorders>
              <w:top w:val="nil"/>
              <w:left w:val="single" w:sz="4" w:space="0" w:color="auto"/>
              <w:bottom w:val="nil"/>
              <w:right w:val="nil"/>
            </w:tcBorders>
            <w:shd w:val="clear" w:color="auto" w:fill="auto"/>
            <w:noWrap/>
            <w:vAlign w:val="center"/>
            <w:hideMark/>
          </w:tcPr>
          <w:p w14:paraId="416581C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4.932,68</w:t>
            </w:r>
          </w:p>
        </w:tc>
        <w:tc>
          <w:tcPr>
            <w:tcW w:w="1300" w:type="dxa"/>
            <w:tcBorders>
              <w:top w:val="nil"/>
              <w:left w:val="single" w:sz="4" w:space="0" w:color="auto"/>
              <w:bottom w:val="nil"/>
              <w:right w:val="nil"/>
            </w:tcBorders>
            <w:shd w:val="clear" w:color="auto" w:fill="auto"/>
            <w:noWrap/>
            <w:vAlign w:val="center"/>
            <w:hideMark/>
          </w:tcPr>
          <w:p w14:paraId="6E316F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3.671,94</w:t>
            </w:r>
          </w:p>
        </w:tc>
        <w:tc>
          <w:tcPr>
            <w:tcW w:w="1240" w:type="dxa"/>
            <w:tcBorders>
              <w:top w:val="nil"/>
              <w:left w:val="single" w:sz="4" w:space="0" w:color="auto"/>
              <w:bottom w:val="nil"/>
              <w:right w:val="single" w:sz="4" w:space="0" w:color="auto"/>
            </w:tcBorders>
            <w:shd w:val="clear" w:color="auto" w:fill="auto"/>
            <w:noWrap/>
            <w:vAlign w:val="center"/>
            <w:hideMark/>
          </w:tcPr>
          <w:p w14:paraId="798DE1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790.319,04</w:t>
            </w:r>
          </w:p>
        </w:tc>
        <w:tc>
          <w:tcPr>
            <w:tcW w:w="100" w:type="dxa"/>
            <w:tcBorders>
              <w:top w:val="nil"/>
              <w:left w:val="nil"/>
              <w:bottom w:val="nil"/>
              <w:right w:val="nil"/>
            </w:tcBorders>
            <w:shd w:val="clear" w:color="auto" w:fill="auto"/>
            <w:noWrap/>
            <w:vAlign w:val="center"/>
            <w:hideMark/>
          </w:tcPr>
          <w:p w14:paraId="530FD6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1A388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0,4625</w:t>
            </w:r>
          </w:p>
        </w:tc>
      </w:tr>
      <w:tr w:rsidR="00F749D4" w:rsidRPr="00F749D4" w14:paraId="43B30F7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651B1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10/01/22</w:t>
            </w:r>
          </w:p>
        </w:tc>
        <w:tc>
          <w:tcPr>
            <w:tcW w:w="1220" w:type="dxa"/>
            <w:tcBorders>
              <w:top w:val="nil"/>
              <w:left w:val="nil"/>
              <w:bottom w:val="nil"/>
              <w:right w:val="single" w:sz="4" w:space="0" w:color="auto"/>
            </w:tcBorders>
            <w:shd w:val="clear" w:color="auto" w:fill="auto"/>
            <w:noWrap/>
            <w:vAlign w:val="center"/>
            <w:hideMark/>
          </w:tcPr>
          <w:p w14:paraId="271DB7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10/01/22</w:t>
            </w:r>
          </w:p>
        </w:tc>
        <w:tc>
          <w:tcPr>
            <w:tcW w:w="1320" w:type="dxa"/>
            <w:tcBorders>
              <w:top w:val="nil"/>
              <w:left w:val="single" w:sz="8" w:space="0" w:color="auto"/>
              <w:bottom w:val="nil"/>
              <w:right w:val="nil"/>
            </w:tcBorders>
            <w:shd w:val="clear" w:color="auto" w:fill="auto"/>
            <w:noWrap/>
            <w:vAlign w:val="center"/>
            <w:hideMark/>
          </w:tcPr>
          <w:p w14:paraId="3A1830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8.581,78</w:t>
            </w:r>
          </w:p>
        </w:tc>
        <w:tc>
          <w:tcPr>
            <w:tcW w:w="1320" w:type="dxa"/>
            <w:tcBorders>
              <w:top w:val="nil"/>
              <w:left w:val="single" w:sz="4" w:space="0" w:color="auto"/>
              <w:bottom w:val="nil"/>
              <w:right w:val="nil"/>
            </w:tcBorders>
            <w:shd w:val="clear" w:color="auto" w:fill="auto"/>
            <w:noWrap/>
            <w:vAlign w:val="center"/>
            <w:hideMark/>
          </w:tcPr>
          <w:p w14:paraId="4CFD54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4.909,87</w:t>
            </w:r>
          </w:p>
        </w:tc>
        <w:tc>
          <w:tcPr>
            <w:tcW w:w="1300" w:type="dxa"/>
            <w:tcBorders>
              <w:top w:val="nil"/>
              <w:left w:val="single" w:sz="4" w:space="0" w:color="auto"/>
              <w:bottom w:val="nil"/>
              <w:right w:val="nil"/>
            </w:tcBorders>
            <w:shd w:val="clear" w:color="auto" w:fill="auto"/>
            <w:noWrap/>
            <w:vAlign w:val="center"/>
            <w:hideMark/>
          </w:tcPr>
          <w:p w14:paraId="2D9587D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3.671,91</w:t>
            </w:r>
          </w:p>
        </w:tc>
        <w:tc>
          <w:tcPr>
            <w:tcW w:w="1240" w:type="dxa"/>
            <w:tcBorders>
              <w:top w:val="nil"/>
              <w:left w:val="single" w:sz="4" w:space="0" w:color="auto"/>
              <w:bottom w:val="nil"/>
              <w:right w:val="single" w:sz="4" w:space="0" w:color="auto"/>
            </w:tcBorders>
            <w:shd w:val="clear" w:color="auto" w:fill="auto"/>
            <w:noWrap/>
            <w:vAlign w:val="center"/>
            <w:hideMark/>
          </w:tcPr>
          <w:p w14:paraId="5C89419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786.647,13</w:t>
            </w:r>
          </w:p>
        </w:tc>
        <w:tc>
          <w:tcPr>
            <w:tcW w:w="100" w:type="dxa"/>
            <w:tcBorders>
              <w:top w:val="nil"/>
              <w:left w:val="nil"/>
              <w:bottom w:val="nil"/>
              <w:right w:val="nil"/>
            </w:tcBorders>
            <w:shd w:val="clear" w:color="auto" w:fill="auto"/>
            <w:noWrap/>
            <w:vAlign w:val="center"/>
            <w:hideMark/>
          </w:tcPr>
          <w:p w14:paraId="18A5E2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EE935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0,4646</w:t>
            </w:r>
          </w:p>
        </w:tc>
      </w:tr>
      <w:tr w:rsidR="00F749D4" w:rsidRPr="00F749D4" w14:paraId="1F4B2C2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765B1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10/02/22</w:t>
            </w:r>
          </w:p>
        </w:tc>
        <w:tc>
          <w:tcPr>
            <w:tcW w:w="1220" w:type="dxa"/>
            <w:tcBorders>
              <w:top w:val="nil"/>
              <w:left w:val="nil"/>
              <w:bottom w:val="nil"/>
              <w:right w:val="single" w:sz="4" w:space="0" w:color="auto"/>
            </w:tcBorders>
            <w:shd w:val="clear" w:color="auto" w:fill="auto"/>
            <w:noWrap/>
            <w:vAlign w:val="center"/>
            <w:hideMark/>
          </w:tcPr>
          <w:p w14:paraId="235F46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10/02/22</w:t>
            </w:r>
          </w:p>
        </w:tc>
        <w:tc>
          <w:tcPr>
            <w:tcW w:w="1320" w:type="dxa"/>
            <w:tcBorders>
              <w:top w:val="nil"/>
              <w:left w:val="single" w:sz="8" w:space="0" w:color="auto"/>
              <w:bottom w:val="nil"/>
              <w:right w:val="nil"/>
            </w:tcBorders>
            <w:shd w:val="clear" w:color="auto" w:fill="auto"/>
            <w:noWrap/>
            <w:vAlign w:val="center"/>
            <w:hideMark/>
          </w:tcPr>
          <w:p w14:paraId="191887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8.558,94</w:t>
            </w:r>
          </w:p>
        </w:tc>
        <w:tc>
          <w:tcPr>
            <w:tcW w:w="1320" w:type="dxa"/>
            <w:tcBorders>
              <w:top w:val="nil"/>
              <w:left w:val="single" w:sz="4" w:space="0" w:color="auto"/>
              <w:bottom w:val="nil"/>
              <w:right w:val="nil"/>
            </w:tcBorders>
            <w:shd w:val="clear" w:color="auto" w:fill="auto"/>
            <w:noWrap/>
            <w:vAlign w:val="center"/>
            <w:hideMark/>
          </w:tcPr>
          <w:p w14:paraId="5D0F8A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4.887,06</w:t>
            </w:r>
          </w:p>
        </w:tc>
        <w:tc>
          <w:tcPr>
            <w:tcW w:w="1300" w:type="dxa"/>
            <w:tcBorders>
              <w:top w:val="nil"/>
              <w:left w:val="single" w:sz="4" w:space="0" w:color="auto"/>
              <w:bottom w:val="nil"/>
              <w:right w:val="nil"/>
            </w:tcBorders>
            <w:shd w:val="clear" w:color="auto" w:fill="auto"/>
            <w:noWrap/>
            <w:vAlign w:val="center"/>
            <w:hideMark/>
          </w:tcPr>
          <w:p w14:paraId="38471BC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3.671,88</w:t>
            </w:r>
          </w:p>
        </w:tc>
        <w:tc>
          <w:tcPr>
            <w:tcW w:w="1240" w:type="dxa"/>
            <w:tcBorders>
              <w:top w:val="nil"/>
              <w:left w:val="single" w:sz="4" w:space="0" w:color="auto"/>
              <w:bottom w:val="nil"/>
              <w:right w:val="single" w:sz="4" w:space="0" w:color="auto"/>
            </w:tcBorders>
            <w:shd w:val="clear" w:color="auto" w:fill="auto"/>
            <w:noWrap/>
            <w:vAlign w:val="center"/>
            <w:hideMark/>
          </w:tcPr>
          <w:p w14:paraId="1B00BB5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782.975,25</w:t>
            </w:r>
          </w:p>
        </w:tc>
        <w:tc>
          <w:tcPr>
            <w:tcW w:w="100" w:type="dxa"/>
            <w:tcBorders>
              <w:top w:val="nil"/>
              <w:left w:val="nil"/>
              <w:bottom w:val="nil"/>
              <w:right w:val="nil"/>
            </w:tcBorders>
            <w:shd w:val="clear" w:color="auto" w:fill="auto"/>
            <w:noWrap/>
            <w:vAlign w:val="center"/>
            <w:hideMark/>
          </w:tcPr>
          <w:p w14:paraId="061EE4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A216C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0,4668</w:t>
            </w:r>
          </w:p>
        </w:tc>
      </w:tr>
      <w:tr w:rsidR="00F749D4" w:rsidRPr="00F749D4" w14:paraId="053B9FB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1EAD2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10/03/22</w:t>
            </w:r>
          </w:p>
        </w:tc>
        <w:tc>
          <w:tcPr>
            <w:tcW w:w="1220" w:type="dxa"/>
            <w:tcBorders>
              <w:top w:val="nil"/>
              <w:left w:val="nil"/>
              <w:bottom w:val="nil"/>
              <w:right w:val="single" w:sz="4" w:space="0" w:color="auto"/>
            </w:tcBorders>
            <w:shd w:val="clear" w:color="auto" w:fill="auto"/>
            <w:noWrap/>
            <w:vAlign w:val="center"/>
            <w:hideMark/>
          </w:tcPr>
          <w:p w14:paraId="48A6DA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10/03/22</w:t>
            </w:r>
          </w:p>
        </w:tc>
        <w:tc>
          <w:tcPr>
            <w:tcW w:w="1320" w:type="dxa"/>
            <w:tcBorders>
              <w:top w:val="nil"/>
              <w:left w:val="single" w:sz="8" w:space="0" w:color="auto"/>
              <w:bottom w:val="nil"/>
              <w:right w:val="nil"/>
            </w:tcBorders>
            <w:shd w:val="clear" w:color="auto" w:fill="auto"/>
            <w:noWrap/>
            <w:vAlign w:val="center"/>
            <w:hideMark/>
          </w:tcPr>
          <w:p w14:paraId="442C23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8.536,09</w:t>
            </w:r>
          </w:p>
        </w:tc>
        <w:tc>
          <w:tcPr>
            <w:tcW w:w="1320" w:type="dxa"/>
            <w:tcBorders>
              <w:top w:val="nil"/>
              <w:left w:val="single" w:sz="4" w:space="0" w:color="auto"/>
              <w:bottom w:val="nil"/>
              <w:right w:val="nil"/>
            </w:tcBorders>
            <w:shd w:val="clear" w:color="auto" w:fill="auto"/>
            <w:noWrap/>
            <w:vAlign w:val="center"/>
            <w:hideMark/>
          </w:tcPr>
          <w:p w14:paraId="6C4D8A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4.864,25</w:t>
            </w:r>
          </w:p>
        </w:tc>
        <w:tc>
          <w:tcPr>
            <w:tcW w:w="1300" w:type="dxa"/>
            <w:tcBorders>
              <w:top w:val="nil"/>
              <w:left w:val="single" w:sz="4" w:space="0" w:color="auto"/>
              <w:bottom w:val="nil"/>
              <w:right w:val="nil"/>
            </w:tcBorders>
            <w:shd w:val="clear" w:color="auto" w:fill="auto"/>
            <w:noWrap/>
            <w:vAlign w:val="center"/>
            <w:hideMark/>
          </w:tcPr>
          <w:p w14:paraId="75B5EA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3.671,84</w:t>
            </w:r>
          </w:p>
        </w:tc>
        <w:tc>
          <w:tcPr>
            <w:tcW w:w="1240" w:type="dxa"/>
            <w:tcBorders>
              <w:top w:val="nil"/>
              <w:left w:val="single" w:sz="4" w:space="0" w:color="auto"/>
              <w:bottom w:val="nil"/>
              <w:right w:val="single" w:sz="4" w:space="0" w:color="auto"/>
            </w:tcBorders>
            <w:shd w:val="clear" w:color="auto" w:fill="auto"/>
            <w:noWrap/>
            <w:vAlign w:val="center"/>
            <w:hideMark/>
          </w:tcPr>
          <w:p w14:paraId="5EECE3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779.303,41</w:t>
            </w:r>
          </w:p>
        </w:tc>
        <w:tc>
          <w:tcPr>
            <w:tcW w:w="100" w:type="dxa"/>
            <w:tcBorders>
              <w:top w:val="nil"/>
              <w:left w:val="nil"/>
              <w:bottom w:val="nil"/>
              <w:right w:val="nil"/>
            </w:tcBorders>
            <w:shd w:val="clear" w:color="auto" w:fill="auto"/>
            <w:noWrap/>
            <w:vAlign w:val="center"/>
            <w:hideMark/>
          </w:tcPr>
          <w:p w14:paraId="40D8E2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B6322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0,4690</w:t>
            </w:r>
          </w:p>
        </w:tc>
      </w:tr>
      <w:tr w:rsidR="00F749D4" w:rsidRPr="00F749D4" w14:paraId="2F5FCBC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B6A15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10/04/22</w:t>
            </w:r>
          </w:p>
        </w:tc>
        <w:tc>
          <w:tcPr>
            <w:tcW w:w="1220" w:type="dxa"/>
            <w:tcBorders>
              <w:top w:val="nil"/>
              <w:left w:val="nil"/>
              <w:bottom w:val="nil"/>
              <w:right w:val="single" w:sz="4" w:space="0" w:color="auto"/>
            </w:tcBorders>
            <w:shd w:val="clear" w:color="auto" w:fill="auto"/>
            <w:noWrap/>
            <w:vAlign w:val="center"/>
            <w:hideMark/>
          </w:tcPr>
          <w:p w14:paraId="0FB965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10/04/22</w:t>
            </w:r>
          </w:p>
        </w:tc>
        <w:tc>
          <w:tcPr>
            <w:tcW w:w="1320" w:type="dxa"/>
            <w:tcBorders>
              <w:top w:val="nil"/>
              <w:left w:val="single" w:sz="8" w:space="0" w:color="auto"/>
              <w:bottom w:val="nil"/>
              <w:right w:val="nil"/>
            </w:tcBorders>
            <w:shd w:val="clear" w:color="auto" w:fill="auto"/>
            <w:noWrap/>
            <w:vAlign w:val="center"/>
            <w:hideMark/>
          </w:tcPr>
          <w:p w14:paraId="56885E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8.497,61</w:t>
            </w:r>
          </w:p>
        </w:tc>
        <w:tc>
          <w:tcPr>
            <w:tcW w:w="1320" w:type="dxa"/>
            <w:tcBorders>
              <w:top w:val="nil"/>
              <w:left w:val="single" w:sz="4" w:space="0" w:color="auto"/>
              <w:bottom w:val="nil"/>
              <w:right w:val="nil"/>
            </w:tcBorders>
            <w:shd w:val="clear" w:color="auto" w:fill="auto"/>
            <w:noWrap/>
            <w:vAlign w:val="center"/>
            <w:hideMark/>
          </w:tcPr>
          <w:p w14:paraId="48A175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4.841,44</w:t>
            </w:r>
          </w:p>
        </w:tc>
        <w:tc>
          <w:tcPr>
            <w:tcW w:w="1300" w:type="dxa"/>
            <w:tcBorders>
              <w:top w:val="nil"/>
              <w:left w:val="single" w:sz="4" w:space="0" w:color="auto"/>
              <w:bottom w:val="nil"/>
              <w:right w:val="nil"/>
            </w:tcBorders>
            <w:shd w:val="clear" w:color="auto" w:fill="auto"/>
            <w:noWrap/>
            <w:vAlign w:val="center"/>
            <w:hideMark/>
          </w:tcPr>
          <w:p w14:paraId="7521291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3.656,17</w:t>
            </w:r>
          </w:p>
        </w:tc>
        <w:tc>
          <w:tcPr>
            <w:tcW w:w="1240" w:type="dxa"/>
            <w:tcBorders>
              <w:top w:val="nil"/>
              <w:left w:val="single" w:sz="4" w:space="0" w:color="auto"/>
              <w:bottom w:val="nil"/>
              <w:right w:val="single" w:sz="4" w:space="0" w:color="auto"/>
            </w:tcBorders>
            <w:shd w:val="clear" w:color="auto" w:fill="auto"/>
            <w:noWrap/>
            <w:vAlign w:val="center"/>
            <w:hideMark/>
          </w:tcPr>
          <w:p w14:paraId="14320D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775.647,24</w:t>
            </w:r>
          </w:p>
        </w:tc>
        <w:tc>
          <w:tcPr>
            <w:tcW w:w="100" w:type="dxa"/>
            <w:tcBorders>
              <w:top w:val="nil"/>
              <w:left w:val="nil"/>
              <w:bottom w:val="nil"/>
              <w:right w:val="nil"/>
            </w:tcBorders>
            <w:shd w:val="clear" w:color="auto" w:fill="auto"/>
            <w:noWrap/>
            <w:vAlign w:val="center"/>
            <w:hideMark/>
          </w:tcPr>
          <w:p w14:paraId="5F4959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C0CBA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0,4692</w:t>
            </w:r>
          </w:p>
        </w:tc>
      </w:tr>
      <w:tr w:rsidR="00F749D4" w:rsidRPr="00F749D4" w14:paraId="2513540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918D0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10/05/22</w:t>
            </w:r>
          </w:p>
        </w:tc>
        <w:tc>
          <w:tcPr>
            <w:tcW w:w="1220" w:type="dxa"/>
            <w:tcBorders>
              <w:top w:val="nil"/>
              <w:left w:val="nil"/>
              <w:bottom w:val="nil"/>
              <w:right w:val="single" w:sz="4" w:space="0" w:color="auto"/>
            </w:tcBorders>
            <w:shd w:val="clear" w:color="auto" w:fill="auto"/>
            <w:noWrap/>
            <w:vAlign w:val="center"/>
            <w:hideMark/>
          </w:tcPr>
          <w:p w14:paraId="1805B3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10/05/22</w:t>
            </w:r>
          </w:p>
        </w:tc>
        <w:tc>
          <w:tcPr>
            <w:tcW w:w="1320" w:type="dxa"/>
            <w:tcBorders>
              <w:top w:val="nil"/>
              <w:left w:val="single" w:sz="8" w:space="0" w:color="auto"/>
              <w:bottom w:val="nil"/>
              <w:right w:val="nil"/>
            </w:tcBorders>
            <w:shd w:val="clear" w:color="auto" w:fill="auto"/>
            <w:noWrap/>
            <w:vAlign w:val="center"/>
            <w:hideMark/>
          </w:tcPr>
          <w:p w14:paraId="2DD070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8.490,40</w:t>
            </w:r>
          </w:p>
        </w:tc>
        <w:tc>
          <w:tcPr>
            <w:tcW w:w="1320" w:type="dxa"/>
            <w:tcBorders>
              <w:top w:val="nil"/>
              <w:left w:val="single" w:sz="4" w:space="0" w:color="auto"/>
              <w:bottom w:val="nil"/>
              <w:right w:val="nil"/>
            </w:tcBorders>
            <w:shd w:val="clear" w:color="auto" w:fill="auto"/>
            <w:noWrap/>
            <w:vAlign w:val="center"/>
            <w:hideMark/>
          </w:tcPr>
          <w:p w14:paraId="306A90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4.818,72</w:t>
            </w:r>
          </w:p>
        </w:tc>
        <w:tc>
          <w:tcPr>
            <w:tcW w:w="1300" w:type="dxa"/>
            <w:tcBorders>
              <w:top w:val="nil"/>
              <w:left w:val="single" w:sz="4" w:space="0" w:color="auto"/>
              <w:bottom w:val="nil"/>
              <w:right w:val="nil"/>
            </w:tcBorders>
            <w:shd w:val="clear" w:color="auto" w:fill="auto"/>
            <w:noWrap/>
            <w:vAlign w:val="center"/>
            <w:hideMark/>
          </w:tcPr>
          <w:p w14:paraId="0347E1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3.671,68</w:t>
            </w:r>
          </w:p>
        </w:tc>
        <w:tc>
          <w:tcPr>
            <w:tcW w:w="1240" w:type="dxa"/>
            <w:tcBorders>
              <w:top w:val="nil"/>
              <w:left w:val="single" w:sz="4" w:space="0" w:color="auto"/>
              <w:bottom w:val="nil"/>
              <w:right w:val="single" w:sz="4" w:space="0" w:color="auto"/>
            </w:tcBorders>
            <w:shd w:val="clear" w:color="auto" w:fill="auto"/>
            <w:noWrap/>
            <w:vAlign w:val="center"/>
            <w:hideMark/>
          </w:tcPr>
          <w:p w14:paraId="7797EF7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771.975,56</w:t>
            </w:r>
          </w:p>
        </w:tc>
        <w:tc>
          <w:tcPr>
            <w:tcW w:w="100" w:type="dxa"/>
            <w:tcBorders>
              <w:top w:val="nil"/>
              <w:left w:val="nil"/>
              <w:bottom w:val="nil"/>
              <w:right w:val="nil"/>
            </w:tcBorders>
            <w:shd w:val="clear" w:color="auto" w:fill="auto"/>
            <w:noWrap/>
            <w:vAlign w:val="center"/>
            <w:hideMark/>
          </w:tcPr>
          <w:p w14:paraId="1ACB9F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0C307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0,4734</w:t>
            </w:r>
          </w:p>
        </w:tc>
      </w:tr>
      <w:tr w:rsidR="00F749D4" w:rsidRPr="00F749D4" w14:paraId="649DDD6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18C71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10/06/22</w:t>
            </w:r>
          </w:p>
        </w:tc>
        <w:tc>
          <w:tcPr>
            <w:tcW w:w="1220" w:type="dxa"/>
            <w:tcBorders>
              <w:top w:val="nil"/>
              <w:left w:val="nil"/>
              <w:bottom w:val="nil"/>
              <w:right w:val="single" w:sz="4" w:space="0" w:color="auto"/>
            </w:tcBorders>
            <w:shd w:val="clear" w:color="auto" w:fill="auto"/>
            <w:noWrap/>
            <w:vAlign w:val="center"/>
            <w:hideMark/>
          </w:tcPr>
          <w:p w14:paraId="33F7BC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10/06/22</w:t>
            </w:r>
          </w:p>
        </w:tc>
        <w:tc>
          <w:tcPr>
            <w:tcW w:w="1320" w:type="dxa"/>
            <w:tcBorders>
              <w:top w:val="nil"/>
              <w:left w:val="single" w:sz="8" w:space="0" w:color="auto"/>
              <w:bottom w:val="nil"/>
              <w:right w:val="nil"/>
            </w:tcBorders>
            <w:shd w:val="clear" w:color="auto" w:fill="auto"/>
            <w:noWrap/>
            <w:vAlign w:val="center"/>
            <w:hideMark/>
          </w:tcPr>
          <w:p w14:paraId="4209C5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8.467,55</w:t>
            </w:r>
          </w:p>
        </w:tc>
        <w:tc>
          <w:tcPr>
            <w:tcW w:w="1320" w:type="dxa"/>
            <w:tcBorders>
              <w:top w:val="nil"/>
              <w:left w:val="single" w:sz="4" w:space="0" w:color="auto"/>
              <w:bottom w:val="nil"/>
              <w:right w:val="nil"/>
            </w:tcBorders>
            <w:shd w:val="clear" w:color="auto" w:fill="auto"/>
            <w:noWrap/>
            <w:vAlign w:val="center"/>
            <w:hideMark/>
          </w:tcPr>
          <w:p w14:paraId="0BEC28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4.795,91</w:t>
            </w:r>
          </w:p>
        </w:tc>
        <w:tc>
          <w:tcPr>
            <w:tcW w:w="1300" w:type="dxa"/>
            <w:tcBorders>
              <w:top w:val="nil"/>
              <w:left w:val="single" w:sz="4" w:space="0" w:color="auto"/>
              <w:bottom w:val="nil"/>
              <w:right w:val="nil"/>
            </w:tcBorders>
            <w:shd w:val="clear" w:color="auto" w:fill="auto"/>
            <w:noWrap/>
            <w:vAlign w:val="center"/>
            <w:hideMark/>
          </w:tcPr>
          <w:p w14:paraId="7DCE5F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3.671,64</w:t>
            </w:r>
          </w:p>
        </w:tc>
        <w:tc>
          <w:tcPr>
            <w:tcW w:w="1240" w:type="dxa"/>
            <w:tcBorders>
              <w:top w:val="nil"/>
              <w:left w:val="single" w:sz="4" w:space="0" w:color="auto"/>
              <w:bottom w:val="nil"/>
              <w:right w:val="single" w:sz="4" w:space="0" w:color="auto"/>
            </w:tcBorders>
            <w:shd w:val="clear" w:color="auto" w:fill="auto"/>
            <w:noWrap/>
            <w:vAlign w:val="center"/>
            <w:hideMark/>
          </w:tcPr>
          <w:p w14:paraId="7140F5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768.303,92</w:t>
            </w:r>
          </w:p>
        </w:tc>
        <w:tc>
          <w:tcPr>
            <w:tcW w:w="100" w:type="dxa"/>
            <w:tcBorders>
              <w:top w:val="nil"/>
              <w:left w:val="nil"/>
              <w:bottom w:val="nil"/>
              <w:right w:val="nil"/>
            </w:tcBorders>
            <w:shd w:val="clear" w:color="auto" w:fill="auto"/>
            <w:noWrap/>
            <w:vAlign w:val="center"/>
            <w:hideMark/>
          </w:tcPr>
          <w:p w14:paraId="640AD9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F4BA8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0,4756</w:t>
            </w:r>
          </w:p>
        </w:tc>
      </w:tr>
      <w:tr w:rsidR="00F749D4" w:rsidRPr="00F749D4" w14:paraId="57B8ED0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74391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10/07/22</w:t>
            </w:r>
          </w:p>
        </w:tc>
        <w:tc>
          <w:tcPr>
            <w:tcW w:w="1220" w:type="dxa"/>
            <w:tcBorders>
              <w:top w:val="nil"/>
              <w:left w:val="nil"/>
              <w:bottom w:val="nil"/>
              <w:right w:val="single" w:sz="4" w:space="0" w:color="auto"/>
            </w:tcBorders>
            <w:shd w:val="clear" w:color="auto" w:fill="auto"/>
            <w:noWrap/>
            <w:vAlign w:val="center"/>
            <w:hideMark/>
          </w:tcPr>
          <w:p w14:paraId="163D80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10/07/22</w:t>
            </w:r>
          </w:p>
        </w:tc>
        <w:tc>
          <w:tcPr>
            <w:tcW w:w="1320" w:type="dxa"/>
            <w:tcBorders>
              <w:top w:val="nil"/>
              <w:left w:val="single" w:sz="8" w:space="0" w:color="auto"/>
              <w:bottom w:val="nil"/>
              <w:right w:val="nil"/>
            </w:tcBorders>
            <w:shd w:val="clear" w:color="auto" w:fill="auto"/>
            <w:noWrap/>
            <w:vAlign w:val="center"/>
            <w:hideMark/>
          </w:tcPr>
          <w:p w14:paraId="5074A1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8.444,71</w:t>
            </w:r>
          </w:p>
        </w:tc>
        <w:tc>
          <w:tcPr>
            <w:tcW w:w="1320" w:type="dxa"/>
            <w:tcBorders>
              <w:top w:val="nil"/>
              <w:left w:val="single" w:sz="4" w:space="0" w:color="auto"/>
              <w:bottom w:val="nil"/>
              <w:right w:val="nil"/>
            </w:tcBorders>
            <w:shd w:val="clear" w:color="auto" w:fill="auto"/>
            <w:noWrap/>
            <w:vAlign w:val="center"/>
            <w:hideMark/>
          </w:tcPr>
          <w:p w14:paraId="255EC5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4.773,10</w:t>
            </w:r>
          </w:p>
        </w:tc>
        <w:tc>
          <w:tcPr>
            <w:tcW w:w="1300" w:type="dxa"/>
            <w:tcBorders>
              <w:top w:val="nil"/>
              <w:left w:val="single" w:sz="4" w:space="0" w:color="auto"/>
              <w:bottom w:val="nil"/>
              <w:right w:val="nil"/>
            </w:tcBorders>
            <w:shd w:val="clear" w:color="auto" w:fill="auto"/>
            <w:noWrap/>
            <w:vAlign w:val="center"/>
            <w:hideMark/>
          </w:tcPr>
          <w:p w14:paraId="3FD238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3.671,61</w:t>
            </w:r>
          </w:p>
        </w:tc>
        <w:tc>
          <w:tcPr>
            <w:tcW w:w="1240" w:type="dxa"/>
            <w:tcBorders>
              <w:top w:val="nil"/>
              <w:left w:val="single" w:sz="4" w:space="0" w:color="auto"/>
              <w:bottom w:val="nil"/>
              <w:right w:val="single" w:sz="4" w:space="0" w:color="auto"/>
            </w:tcBorders>
            <w:shd w:val="clear" w:color="auto" w:fill="auto"/>
            <w:noWrap/>
            <w:vAlign w:val="center"/>
            <w:hideMark/>
          </w:tcPr>
          <w:p w14:paraId="7EC942A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764.632,31</w:t>
            </w:r>
          </w:p>
        </w:tc>
        <w:tc>
          <w:tcPr>
            <w:tcW w:w="100" w:type="dxa"/>
            <w:tcBorders>
              <w:top w:val="nil"/>
              <w:left w:val="nil"/>
              <w:bottom w:val="nil"/>
              <w:right w:val="nil"/>
            </w:tcBorders>
            <w:shd w:val="clear" w:color="auto" w:fill="auto"/>
            <w:noWrap/>
            <w:vAlign w:val="center"/>
            <w:hideMark/>
          </w:tcPr>
          <w:p w14:paraId="0A0F6FC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D3F7D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0,4779</w:t>
            </w:r>
          </w:p>
        </w:tc>
      </w:tr>
      <w:tr w:rsidR="00F749D4" w:rsidRPr="00F749D4" w14:paraId="2B1BB5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C698D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10/08/22</w:t>
            </w:r>
          </w:p>
        </w:tc>
        <w:tc>
          <w:tcPr>
            <w:tcW w:w="1220" w:type="dxa"/>
            <w:tcBorders>
              <w:top w:val="nil"/>
              <w:left w:val="nil"/>
              <w:bottom w:val="nil"/>
              <w:right w:val="single" w:sz="4" w:space="0" w:color="auto"/>
            </w:tcBorders>
            <w:shd w:val="clear" w:color="auto" w:fill="auto"/>
            <w:noWrap/>
            <w:vAlign w:val="center"/>
            <w:hideMark/>
          </w:tcPr>
          <w:p w14:paraId="287728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10/08/22</w:t>
            </w:r>
          </w:p>
        </w:tc>
        <w:tc>
          <w:tcPr>
            <w:tcW w:w="1320" w:type="dxa"/>
            <w:tcBorders>
              <w:top w:val="nil"/>
              <w:left w:val="single" w:sz="8" w:space="0" w:color="auto"/>
              <w:bottom w:val="nil"/>
              <w:right w:val="nil"/>
            </w:tcBorders>
            <w:shd w:val="clear" w:color="auto" w:fill="auto"/>
            <w:noWrap/>
            <w:vAlign w:val="center"/>
            <w:hideMark/>
          </w:tcPr>
          <w:p w14:paraId="7E492C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8.421,86</w:t>
            </w:r>
          </w:p>
        </w:tc>
        <w:tc>
          <w:tcPr>
            <w:tcW w:w="1320" w:type="dxa"/>
            <w:tcBorders>
              <w:top w:val="nil"/>
              <w:left w:val="single" w:sz="4" w:space="0" w:color="auto"/>
              <w:bottom w:val="nil"/>
              <w:right w:val="nil"/>
            </w:tcBorders>
            <w:shd w:val="clear" w:color="auto" w:fill="auto"/>
            <w:noWrap/>
            <w:vAlign w:val="center"/>
            <w:hideMark/>
          </w:tcPr>
          <w:p w14:paraId="583775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4.750,29</w:t>
            </w:r>
          </w:p>
        </w:tc>
        <w:tc>
          <w:tcPr>
            <w:tcW w:w="1300" w:type="dxa"/>
            <w:tcBorders>
              <w:top w:val="nil"/>
              <w:left w:val="single" w:sz="4" w:space="0" w:color="auto"/>
              <w:bottom w:val="nil"/>
              <w:right w:val="nil"/>
            </w:tcBorders>
            <w:shd w:val="clear" w:color="auto" w:fill="auto"/>
            <w:noWrap/>
            <w:vAlign w:val="center"/>
            <w:hideMark/>
          </w:tcPr>
          <w:p w14:paraId="62A487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3.671,57</w:t>
            </w:r>
          </w:p>
        </w:tc>
        <w:tc>
          <w:tcPr>
            <w:tcW w:w="1240" w:type="dxa"/>
            <w:tcBorders>
              <w:top w:val="nil"/>
              <w:left w:val="single" w:sz="4" w:space="0" w:color="auto"/>
              <w:bottom w:val="nil"/>
              <w:right w:val="single" w:sz="4" w:space="0" w:color="auto"/>
            </w:tcBorders>
            <w:shd w:val="clear" w:color="auto" w:fill="auto"/>
            <w:noWrap/>
            <w:vAlign w:val="center"/>
            <w:hideMark/>
          </w:tcPr>
          <w:p w14:paraId="5CE36A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760.960,74</w:t>
            </w:r>
          </w:p>
        </w:tc>
        <w:tc>
          <w:tcPr>
            <w:tcW w:w="100" w:type="dxa"/>
            <w:tcBorders>
              <w:top w:val="nil"/>
              <w:left w:val="nil"/>
              <w:bottom w:val="nil"/>
              <w:right w:val="nil"/>
            </w:tcBorders>
            <w:shd w:val="clear" w:color="auto" w:fill="auto"/>
            <w:noWrap/>
            <w:vAlign w:val="center"/>
            <w:hideMark/>
          </w:tcPr>
          <w:p w14:paraId="1B6B02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355514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0,4802</w:t>
            </w:r>
          </w:p>
        </w:tc>
      </w:tr>
      <w:tr w:rsidR="00F749D4" w:rsidRPr="00F749D4" w14:paraId="6A70AC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11D75A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10/09/22</w:t>
            </w:r>
          </w:p>
        </w:tc>
        <w:tc>
          <w:tcPr>
            <w:tcW w:w="1220" w:type="dxa"/>
            <w:tcBorders>
              <w:top w:val="nil"/>
              <w:left w:val="nil"/>
              <w:bottom w:val="nil"/>
              <w:right w:val="single" w:sz="4" w:space="0" w:color="auto"/>
            </w:tcBorders>
            <w:shd w:val="clear" w:color="auto" w:fill="auto"/>
            <w:noWrap/>
            <w:vAlign w:val="center"/>
            <w:hideMark/>
          </w:tcPr>
          <w:p w14:paraId="42370C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10/09/22</w:t>
            </w:r>
          </w:p>
        </w:tc>
        <w:tc>
          <w:tcPr>
            <w:tcW w:w="1320" w:type="dxa"/>
            <w:tcBorders>
              <w:top w:val="nil"/>
              <w:left w:val="single" w:sz="8" w:space="0" w:color="auto"/>
              <w:bottom w:val="nil"/>
              <w:right w:val="nil"/>
            </w:tcBorders>
            <w:shd w:val="clear" w:color="auto" w:fill="auto"/>
            <w:noWrap/>
            <w:vAlign w:val="center"/>
            <w:hideMark/>
          </w:tcPr>
          <w:p w14:paraId="54F73B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8.399,02</w:t>
            </w:r>
          </w:p>
        </w:tc>
        <w:tc>
          <w:tcPr>
            <w:tcW w:w="1320" w:type="dxa"/>
            <w:tcBorders>
              <w:top w:val="nil"/>
              <w:left w:val="single" w:sz="4" w:space="0" w:color="auto"/>
              <w:bottom w:val="nil"/>
              <w:right w:val="nil"/>
            </w:tcBorders>
            <w:shd w:val="clear" w:color="auto" w:fill="auto"/>
            <w:noWrap/>
            <w:vAlign w:val="center"/>
            <w:hideMark/>
          </w:tcPr>
          <w:p w14:paraId="2BC217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4.727,48</w:t>
            </w:r>
          </w:p>
        </w:tc>
        <w:tc>
          <w:tcPr>
            <w:tcW w:w="1300" w:type="dxa"/>
            <w:tcBorders>
              <w:top w:val="nil"/>
              <w:left w:val="single" w:sz="4" w:space="0" w:color="auto"/>
              <w:bottom w:val="nil"/>
              <w:right w:val="nil"/>
            </w:tcBorders>
            <w:shd w:val="clear" w:color="auto" w:fill="auto"/>
            <w:noWrap/>
            <w:vAlign w:val="center"/>
            <w:hideMark/>
          </w:tcPr>
          <w:p w14:paraId="5007FE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3.671,54</w:t>
            </w:r>
          </w:p>
        </w:tc>
        <w:tc>
          <w:tcPr>
            <w:tcW w:w="1240" w:type="dxa"/>
            <w:tcBorders>
              <w:top w:val="nil"/>
              <w:left w:val="single" w:sz="4" w:space="0" w:color="auto"/>
              <w:bottom w:val="nil"/>
              <w:right w:val="single" w:sz="4" w:space="0" w:color="auto"/>
            </w:tcBorders>
            <w:shd w:val="clear" w:color="auto" w:fill="auto"/>
            <w:noWrap/>
            <w:vAlign w:val="center"/>
            <w:hideMark/>
          </w:tcPr>
          <w:p w14:paraId="5DB0683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757.289,21</w:t>
            </w:r>
          </w:p>
        </w:tc>
        <w:tc>
          <w:tcPr>
            <w:tcW w:w="100" w:type="dxa"/>
            <w:tcBorders>
              <w:top w:val="nil"/>
              <w:left w:val="nil"/>
              <w:bottom w:val="nil"/>
              <w:right w:val="nil"/>
            </w:tcBorders>
            <w:shd w:val="clear" w:color="auto" w:fill="auto"/>
            <w:noWrap/>
            <w:vAlign w:val="center"/>
            <w:hideMark/>
          </w:tcPr>
          <w:p w14:paraId="539BA0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47BBF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0,4825</w:t>
            </w:r>
          </w:p>
        </w:tc>
      </w:tr>
      <w:tr w:rsidR="00F749D4" w:rsidRPr="00F749D4" w14:paraId="5BD6C6C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FA555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10/10/22</w:t>
            </w:r>
          </w:p>
        </w:tc>
        <w:tc>
          <w:tcPr>
            <w:tcW w:w="1220" w:type="dxa"/>
            <w:tcBorders>
              <w:top w:val="nil"/>
              <w:left w:val="nil"/>
              <w:bottom w:val="nil"/>
              <w:right w:val="single" w:sz="4" w:space="0" w:color="auto"/>
            </w:tcBorders>
            <w:shd w:val="clear" w:color="auto" w:fill="auto"/>
            <w:noWrap/>
            <w:vAlign w:val="center"/>
            <w:hideMark/>
          </w:tcPr>
          <w:p w14:paraId="04CB5C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10/10/22</w:t>
            </w:r>
          </w:p>
        </w:tc>
        <w:tc>
          <w:tcPr>
            <w:tcW w:w="1320" w:type="dxa"/>
            <w:tcBorders>
              <w:top w:val="nil"/>
              <w:left w:val="single" w:sz="8" w:space="0" w:color="auto"/>
              <w:bottom w:val="nil"/>
              <w:right w:val="nil"/>
            </w:tcBorders>
            <w:shd w:val="clear" w:color="auto" w:fill="auto"/>
            <w:noWrap/>
            <w:vAlign w:val="center"/>
            <w:hideMark/>
          </w:tcPr>
          <w:p w14:paraId="08A527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8.360,53</w:t>
            </w:r>
          </w:p>
        </w:tc>
        <w:tc>
          <w:tcPr>
            <w:tcW w:w="1320" w:type="dxa"/>
            <w:tcBorders>
              <w:top w:val="nil"/>
              <w:left w:val="single" w:sz="4" w:space="0" w:color="auto"/>
              <w:bottom w:val="nil"/>
              <w:right w:val="nil"/>
            </w:tcBorders>
            <w:shd w:val="clear" w:color="auto" w:fill="auto"/>
            <w:noWrap/>
            <w:vAlign w:val="center"/>
            <w:hideMark/>
          </w:tcPr>
          <w:p w14:paraId="42E171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4.704,67</w:t>
            </w:r>
          </w:p>
        </w:tc>
        <w:tc>
          <w:tcPr>
            <w:tcW w:w="1300" w:type="dxa"/>
            <w:tcBorders>
              <w:top w:val="nil"/>
              <w:left w:val="single" w:sz="4" w:space="0" w:color="auto"/>
              <w:bottom w:val="nil"/>
              <w:right w:val="nil"/>
            </w:tcBorders>
            <w:shd w:val="clear" w:color="auto" w:fill="auto"/>
            <w:noWrap/>
            <w:vAlign w:val="center"/>
            <w:hideMark/>
          </w:tcPr>
          <w:p w14:paraId="5DD825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3.655,86</w:t>
            </w:r>
          </w:p>
        </w:tc>
        <w:tc>
          <w:tcPr>
            <w:tcW w:w="1240" w:type="dxa"/>
            <w:tcBorders>
              <w:top w:val="nil"/>
              <w:left w:val="single" w:sz="4" w:space="0" w:color="auto"/>
              <w:bottom w:val="nil"/>
              <w:right w:val="single" w:sz="4" w:space="0" w:color="auto"/>
            </w:tcBorders>
            <w:shd w:val="clear" w:color="auto" w:fill="auto"/>
            <w:noWrap/>
            <w:vAlign w:val="center"/>
            <w:hideMark/>
          </w:tcPr>
          <w:p w14:paraId="481B2A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753.633,34</w:t>
            </w:r>
          </w:p>
        </w:tc>
        <w:tc>
          <w:tcPr>
            <w:tcW w:w="100" w:type="dxa"/>
            <w:tcBorders>
              <w:top w:val="nil"/>
              <w:left w:val="nil"/>
              <w:bottom w:val="nil"/>
              <w:right w:val="nil"/>
            </w:tcBorders>
            <w:shd w:val="clear" w:color="auto" w:fill="auto"/>
            <w:noWrap/>
            <w:vAlign w:val="center"/>
            <w:hideMark/>
          </w:tcPr>
          <w:p w14:paraId="553A47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7CA02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0,4828</w:t>
            </w:r>
          </w:p>
        </w:tc>
      </w:tr>
      <w:tr w:rsidR="00F749D4" w:rsidRPr="00F749D4" w14:paraId="1DEABF9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947E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10/11/22</w:t>
            </w:r>
          </w:p>
        </w:tc>
        <w:tc>
          <w:tcPr>
            <w:tcW w:w="1220" w:type="dxa"/>
            <w:tcBorders>
              <w:top w:val="nil"/>
              <w:left w:val="nil"/>
              <w:bottom w:val="nil"/>
              <w:right w:val="single" w:sz="4" w:space="0" w:color="auto"/>
            </w:tcBorders>
            <w:shd w:val="clear" w:color="auto" w:fill="auto"/>
            <w:noWrap/>
            <w:vAlign w:val="center"/>
            <w:hideMark/>
          </w:tcPr>
          <w:p w14:paraId="30D0AB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10/11/22</w:t>
            </w:r>
          </w:p>
        </w:tc>
        <w:tc>
          <w:tcPr>
            <w:tcW w:w="1320" w:type="dxa"/>
            <w:tcBorders>
              <w:top w:val="nil"/>
              <w:left w:val="single" w:sz="8" w:space="0" w:color="auto"/>
              <w:bottom w:val="nil"/>
              <w:right w:val="nil"/>
            </w:tcBorders>
            <w:shd w:val="clear" w:color="auto" w:fill="auto"/>
            <w:noWrap/>
            <w:vAlign w:val="center"/>
            <w:hideMark/>
          </w:tcPr>
          <w:p w14:paraId="5045B1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8.353,33</w:t>
            </w:r>
          </w:p>
        </w:tc>
        <w:tc>
          <w:tcPr>
            <w:tcW w:w="1320" w:type="dxa"/>
            <w:tcBorders>
              <w:top w:val="nil"/>
              <w:left w:val="single" w:sz="4" w:space="0" w:color="auto"/>
              <w:bottom w:val="nil"/>
              <w:right w:val="nil"/>
            </w:tcBorders>
            <w:shd w:val="clear" w:color="auto" w:fill="auto"/>
            <w:noWrap/>
            <w:vAlign w:val="center"/>
            <w:hideMark/>
          </w:tcPr>
          <w:p w14:paraId="1CB674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4.681,96</w:t>
            </w:r>
          </w:p>
        </w:tc>
        <w:tc>
          <w:tcPr>
            <w:tcW w:w="1300" w:type="dxa"/>
            <w:tcBorders>
              <w:top w:val="nil"/>
              <w:left w:val="single" w:sz="4" w:space="0" w:color="auto"/>
              <w:bottom w:val="nil"/>
              <w:right w:val="nil"/>
            </w:tcBorders>
            <w:shd w:val="clear" w:color="auto" w:fill="auto"/>
            <w:noWrap/>
            <w:vAlign w:val="center"/>
            <w:hideMark/>
          </w:tcPr>
          <w:p w14:paraId="1E96C0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3.671,37</w:t>
            </w:r>
          </w:p>
        </w:tc>
        <w:tc>
          <w:tcPr>
            <w:tcW w:w="1240" w:type="dxa"/>
            <w:tcBorders>
              <w:top w:val="nil"/>
              <w:left w:val="single" w:sz="4" w:space="0" w:color="auto"/>
              <w:bottom w:val="nil"/>
              <w:right w:val="single" w:sz="4" w:space="0" w:color="auto"/>
            </w:tcBorders>
            <w:shd w:val="clear" w:color="auto" w:fill="auto"/>
            <w:noWrap/>
            <w:vAlign w:val="center"/>
            <w:hideMark/>
          </w:tcPr>
          <w:p w14:paraId="186E39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749.961,98</w:t>
            </w:r>
          </w:p>
        </w:tc>
        <w:tc>
          <w:tcPr>
            <w:tcW w:w="100" w:type="dxa"/>
            <w:tcBorders>
              <w:top w:val="nil"/>
              <w:left w:val="nil"/>
              <w:bottom w:val="nil"/>
              <w:right w:val="nil"/>
            </w:tcBorders>
            <w:shd w:val="clear" w:color="auto" w:fill="auto"/>
            <w:noWrap/>
            <w:vAlign w:val="center"/>
            <w:hideMark/>
          </w:tcPr>
          <w:p w14:paraId="57A5BD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C57C3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0,4872</w:t>
            </w:r>
          </w:p>
        </w:tc>
      </w:tr>
      <w:tr w:rsidR="00F749D4" w:rsidRPr="00F749D4" w14:paraId="2542D8E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1C53D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10/12/22</w:t>
            </w:r>
          </w:p>
        </w:tc>
        <w:tc>
          <w:tcPr>
            <w:tcW w:w="1220" w:type="dxa"/>
            <w:tcBorders>
              <w:top w:val="nil"/>
              <w:left w:val="nil"/>
              <w:bottom w:val="nil"/>
              <w:right w:val="single" w:sz="4" w:space="0" w:color="auto"/>
            </w:tcBorders>
            <w:shd w:val="clear" w:color="auto" w:fill="auto"/>
            <w:noWrap/>
            <w:vAlign w:val="center"/>
            <w:hideMark/>
          </w:tcPr>
          <w:p w14:paraId="16DEE1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10/12/22</w:t>
            </w:r>
          </w:p>
        </w:tc>
        <w:tc>
          <w:tcPr>
            <w:tcW w:w="1320" w:type="dxa"/>
            <w:tcBorders>
              <w:top w:val="nil"/>
              <w:left w:val="single" w:sz="8" w:space="0" w:color="auto"/>
              <w:bottom w:val="nil"/>
              <w:right w:val="nil"/>
            </w:tcBorders>
            <w:shd w:val="clear" w:color="auto" w:fill="auto"/>
            <w:noWrap/>
            <w:vAlign w:val="center"/>
            <w:hideMark/>
          </w:tcPr>
          <w:p w14:paraId="7F7F4F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8.330,48</w:t>
            </w:r>
          </w:p>
        </w:tc>
        <w:tc>
          <w:tcPr>
            <w:tcW w:w="1320" w:type="dxa"/>
            <w:tcBorders>
              <w:top w:val="nil"/>
              <w:left w:val="single" w:sz="4" w:space="0" w:color="auto"/>
              <w:bottom w:val="nil"/>
              <w:right w:val="nil"/>
            </w:tcBorders>
            <w:shd w:val="clear" w:color="auto" w:fill="auto"/>
            <w:noWrap/>
            <w:vAlign w:val="center"/>
            <w:hideMark/>
          </w:tcPr>
          <w:p w14:paraId="521844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4.659,15</w:t>
            </w:r>
          </w:p>
        </w:tc>
        <w:tc>
          <w:tcPr>
            <w:tcW w:w="1300" w:type="dxa"/>
            <w:tcBorders>
              <w:top w:val="nil"/>
              <w:left w:val="single" w:sz="4" w:space="0" w:color="auto"/>
              <w:bottom w:val="nil"/>
              <w:right w:val="nil"/>
            </w:tcBorders>
            <w:shd w:val="clear" w:color="auto" w:fill="auto"/>
            <w:noWrap/>
            <w:vAlign w:val="center"/>
            <w:hideMark/>
          </w:tcPr>
          <w:p w14:paraId="07F672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3.671,33</w:t>
            </w:r>
          </w:p>
        </w:tc>
        <w:tc>
          <w:tcPr>
            <w:tcW w:w="1240" w:type="dxa"/>
            <w:tcBorders>
              <w:top w:val="nil"/>
              <w:left w:val="single" w:sz="4" w:space="0" w:color="auto"/>
              <w:bottom w:val="nil"/>
              <w:right w:val="single" w:sz="4" w:space="0" w:color="auto"/>
            </w:tcBorders>
            <w:shd w:val="clear" w:color="auto" w:fill="auto"/>
            <w:noWrap/>
            <w:vAlign w:val="center"/>
            <w:hideMark/>
          </w:tcPr>
          <w:p w14:paraId="1488B8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746.290,65</w:t>
            </w:r>
          </w:p>
        </w:tc>
        <w:tc>
          <w:tcPr>
            <w:tcW w:w="100" w:type="dxa"/>
            <w:tcBorders>
              <w:top w:val="nil"/>
              <w:left w:val="nil"/>
              <w:bottom w:val="nil"/>
              <w:right w:val="nil"/>
            </w:tcBorders>
            <w:shd w:val="clear" w:color="auto" w:fill="auto"/>
            <w:noWrap/>
            <w:vAlign w:val="center"/>
            <w:hideMark/>
          </w:tcPr>
          <w:p w14:paraId="5C1E68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598E2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0,4895</w:t>
            </w:r>
          </w:p>
        </w:tc>
      </w:tr>
      <w:tr w:rsidR="00F749D4" w:rsidRPr="00F749D4" w14:paraId="49977B2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088C3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10/01/23</w:t>
            </w:r>
          </w:p>
        </w:tc>
        <w:tc>
          <w:tcPr>
            <w:tcW w:w="1220" w:type="dxa"/>
            <w:tcBorders>
              <w:top w:val="nil"/>
              <w:left w:val="nil"/>
              <w:bottom w:val="nil"/>
              <w:right w:val="single" w:sz="4" w:space="0" w:color="auto"/>
            </w:tcBorders>
            <w:shd w:val="clear" w:color="auto" w:fill="auto"/>
            <w:noWrap/>
            <w:vAlign w:val="center"/>
            <w:hideMark/>
          </w:tcPr>
          <w:p w14:paraId="69CF69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10/01/23</w:t>
            </w:r>
          </w:p>
        </w:tc>
        <w:tc>
          <w:tcPr>
            <w:tcW w:w="1320" w:type="dxa"/>
            <w:tcBorders>
              <w:top w:val="nil"/>
              <w:left w:val="single" w:sz="8" w:space="0" w:color="auto"/>
              <w:bottom w:val="nil"/>
              <w:right w:val="nil"/>
            </w:tcBorders>
            <w:shd w:val="clear" w:color="auto" w:fill="auto"/>
            <w:noWrap/>
            <w:vAlign w:val="center"/>
            <w:hideMark/>
          </w:tcPr>
          <w:p w14:paraId="54FD06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8.307,64</w:t>
            </w:r>
          </w:p>
        </w:tc>
        <w:tc>
          <w:tcPr>
            <w:tcW w:w="1320" w:type="dxa"/>
            <w:tcBorders>
              <w:top w:val="nil"/>
              <w:left w:val="single" w:sz="4" w:space="0" w:color="auto"/>
              <w:bottom w:val="nil"/>
              <w:right w:val="nil"/>
            </w:tcBorders>
            <w:shd w:val="clear" w:color="auto" w:fill="auto"/>
            <w:noWrap/>
            <w:vAlign w:val="center"/>
            <w:hideMark/>
          </w:tcPr>
          <w:p w14:paraId="09F568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4.636,34</w:t>
            </w:r>
          </w:p>
        </w:tc>
        <w:tc>
          <w:tcPr>
            <w:tcW w:w="1300" w:type="dxa"/>
            <w:tcBorders>
              <w:top w:val="nil"/>
              <w:left w:val="single" w:sz="4" w:space="0" w:color="auto"/>
              <w:bottom w:val="nil"/>
              <w:right w:val="nil"/>
            </w:tcBorders>
            <w:shd w:val="clear" w:color="auto" w:fill="auto"/>
            <w:noWrap/>
            <w:vAlign w:val="center"/>
            <w:hideMark/>
          </w:tcPr>
          <w:p w14:paraId="26B3C7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3.671,29</w:t>
            </w:r>
          </w:p>
        </w:tc>
        <w:tc>
          <w:tcPr>
            <w:tcW w:w="1240" w:type="dxa"/>
            <w:tcBorders>
              <w:top w:val="nil"/>
              <w:left w:val="single" w:sz="4" w:space="0" w:color="auto"/>
              <w:bottom w:val="nil"/>
              <w:right w:val="single" w:sz="4" w:space="0" w:color="auto"/>
            </w:tcBorders>
            <w:shd w:val="clear" w:color="auto" w:fill="auto"/>
            <w:noWrap/>
            <w:vAlign w:val="center"/>
            <w:hideMark/>
          </w:tcPr>
          <w:p w14:paraId="5A0147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742.619,36</w:t>
            </w:r>
          </w:p>
        </w:tc>
        <w:tc>
          <w:tcPr>
            <w:tcW w:w="100" w:type="dxa"/>
            <w:tcBorders>
              <w:top w:val="nil"/>
              <w:left w:val="nil"/>
              <w:bottom w:val="nil"/>
              <w:right w:val="nil"/>
            </w:tcBorders>
            <w:shd w:val="clear" w:color="auto" w:fill="auto"/>
            <w:noWrap/>
            <w:vAlign w:val="center"/>
            <w:hideMark/>
          </w:tcPr>
          <w:p w14:paraId="7E2A07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D6CFF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0,4919</w:t>
            </w:r>
          </w:p>
        </w:tc>
      </w:tr>
      <w:tr w:rsidR="00F749D4" w:rsidRPr="00F749D4" w14:paraId="3F4B852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35CAC2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10/02/23</w:t>
            </w:r>
          </w:p>
        </w:tc>
        <w:tc>
          <w:tcPr>
            <w:tcW w:w="1220" w:type="dxa"/>
            <w:tcBorders>
              <w:top w:val="nil"/>
              <w:left w:val="nil"/>
              <w:bottom w:val="nil"/>
              <w:right w:val="single" w:sz="4" w:space="0" w:color="auto"/>
            </w:tcBorders>
            <w:shd w:val="clear" w:color="auto" w:fill="auto"/>
            <w:noWrap/>
            <w:vAlign w:val="center"/>
            <w:hideMark/>
          </w:tcPr>
          <w:p w14:paraId="254579B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10/02/23</w:t>
            </w:r>
          </w:p>
        </w:tc>
        <w:tc>
          <w:tcPr>
            <w:tcW w:w="1320" w:type="dxa"/>
            <w:tcBorders>
              <w:top w:val="nil"/>
              <w:left w:val="single" w:sz="8" w:space="0" w:color="auto"/>
              <w:bottom w:val="nil"/>
              <w:right w:val="nil"/>
            </w:tcBorders>
            <w:shd w:val="clear" w:color="auto" w:fill="auto"/>
            <w:noWrap/>
            <w:vAlign w:val="center"/>
            <w:hideMark/>
          </w:tcPr>
          <w:p w14:paraId="755A11C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8.284,79</w:t>
            </w:r>
          </w:p>
        </w:tc>
        <w:tc>
          <w:tcPr>
            <w:tcW w:w="1320" w:type="dxa"/>
            <w:tcBorders>
              <w:top w:val="nil"/>
              <w:left w:val="single" w:sz="4" w:space="0" w:color="auto"/>
              <w:bottom w:val="nil"/>
              <w:right w:val="nil"/>
            </w:tcBorders>
            <w:shd w:val="clear" w:color="auto" w:fill="auto"/>
            <w:noWrap/>
            <w:vAlign w:val="center"/>
            <w:hideMark/>
          </w:tcPr>
          <w:p w14:paraId="1B68EC0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4.613,54</w:t>
            </w:r>
          </w:p>
        </w:tc>
        <w:tc>
          <w:tcPr>
            <w:tcW w:w="1300" w:type="dxa"/>
            <w:tcBorders>
              <w:top w:val="nil"/>
              <w:left w:val="single" w:sz="4" w:space="0" w:color="auto"/>
              <w:bottom w:val="nil"/>
              <w:right w:val="nil"/>
            </w:tcBorders>
            <w:shd w:val="clear" w:color="auto" w:fill="auto"/>
            <w:noWrap/>
            <w:vAlign w:val="center"/>
            <w:hideMark/>
          </w:tcPr>
          <w:p w14:paraId="23331E8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3.671,26</w:t>
            </w:r>
          </w:p>
        </w:tc>
        <w:tc>
          <w:tcPr>
            <w:tcW w:w="1240" w:type="dxa"/>
            <w:tcBorders>
              <w:top w:val="nil"/>
              <w:left w:val="single" w:sz="4" w:space="0" w:color="auto"/>
              <w:bottom w:val="nil"/>
              <w:right w:val="single" w:sz="4" w:space="0" w:color="auto"/>
            </w:tcBorders>
            <w:shd w:val="clear" w:color="auto" w:fill="auto"/>
            <w:noWrap/>
            <w:vAlign w:val="center"/>
            <w:hideMark/>
          </w:tcPr>
          <w:p w14:paraId="7B263E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738.948,10</w:t>
            </w:r>
          </w:p>
        </w:tc>
        <w:tc>
          <w:tcPr>
            <w:tcW w:w="100" w:type="dxa"/>
            <w:tcBorders>
              <w:top w:val="nil"/>
              <w:left w:val="nil"/>
              <w:bottom w:val="nil"/>
              <w:right w:val="nil"/>
            </w:tcBorders>
            <w:shd w:val="clear" w:color="auto" w:fill="auto"/>
            <w:noWrap/>
            <w:vAlign w:val="center"/>
            <w:hideMark/>
          </w:tcPr>
          <w:p w14:paraId="054766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F2A92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0,4944</w:t>
            </w:r>
          </w:p>
        </w:tc>
      </w:tr>
      <w:tr w:rsidR="00F749D4" w:rsidRPr="00F749D4" w14:paraId="00E957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F3FB04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10/03/23</w:t>
            </w:r>
          </w:p>
        </w:tc>
        <w:tc>
          <w:tcPr>
            <w:tcW w:w="1220" w:type="dxa"/>
            <w:tcBorders>
              <w:top w:val="nil"/>
              <w:left w:val="nil"/>
              <w:bottom w:val="nil"/>
              <w:right w:val="single" w:sz="4" w:space="0" w:color="auto"/>
            </w:tcBorders>
            <w:shd w:val="clear" w:color="auto" w:fill="auto"/>
            <w:noWrap/>
            <w:vAlign w:val="center"/>
            <w:hideMark/>
          </w:tcPr>
          <w:p w14:paraId="595AC4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10/03/23</w:t>
            </w:r>
          </w:p>
        </w:tc>
        <w:tc>
          <w:tcPr>
            <w:tcW w:w="1320" w:type="dxa"/>
            <w:tcBorders>
              <w:top w:val="nil"/>
              <w:left w:val="single" w:sz="8" w:space="0" w:color="auto"/>
              <w:bottom w:val="nil"/>
              <w:right w:val="nil"/>
            </w:tcBorders>
            <w:shd w:val="clear" w:color="auto" w:fill="auto"/>
            <w:noWrap/>
            <w:vAlign w:val="center"/>
            <w:hideMark/>
          </w:tcPr>
          <w:p w14:paraId="0A24BC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8.261,95</w:t>
            </w:r>
          </w:p>
        </w:tc>
        <w:tc>
          <w:tcPr>
            <w:tcW w:w="1320" w:type="dxa"/>
            <w:tcBorders>
              <w:top w:val="nil"/>
              <w:left w:val="single" w:sz="4" w:space="0" w:color="auto"/>
              <w:bottom w:val="nil"/>
              <w:right w:val="nil"/>
            </w:tcBorders>
            <w:shd w:val="clear" w:color="auto" w:fill="auto"/>
            <w:noWrap/>
            <w:vAlign w:val="center"/>
            <w:hideMark/>
          </w:tcPr>
          <w:p w14:paraId="3E52FA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4.590,73</w:t>
            </w:r>
          </w:p>
        </w:tc>
        <w:tc>
          <w:tcPr>
            <w:tcW w:w="1300" w:type="dxa"/>
            <w:tcBorders>
              <w:top w:val="nil"/>
              <w:left w:val="single" w:sz="4" w:space="0" w:color="auto"/>
              <w:bottom w:val="nil"/>
              <w:right w:val="nil"/>
            </w:tcBorders>
            <w:shd w:val="clear" w:color="auto" w:fill="auto"/>
            <w:noWrap/>
            <w:vAlign w:val="center"/>
            <w:hideMark/>
          </w:tcPr>
          <w:p w14:paraId="106BC9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3.671,22</w:t>
            </w:r>
          </w:p>
        </w:tc>
        <w:tc>
          <w:tcPr>
            <w:tcW w:w="1240" w:type="dxa"/>
            <w:tcBorders>
              <w:top w:val="nil"/>
              <w:left w:val="single" w:sz="4" w:space="0" w:color="auto"/>
              <w:bottom w:val="nil"/>
              <w:right w:val="single" w:sz="4" w:space="0" w:color="auto"/>
            </w:tcBorders>
            <w:shd w:val="clear" w:color="auto" w:fill="auto"/>
            <w:noWrap/>
            <w:vAlign w:val="center"/>
            <w:hideMark/>
          </w:tcPr>
          <w:p w14:paraId="122FAD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735.276,88</w:t>
            </w:r>
          </w:p>
        </w:tc>
        <w:tc>
          <w:tcPr>
            <w:tcW w:w="100" w:type="dxa"/>
            <w:tcBorders>
              <w:top w:val="nil"/>
              <w:left w:val="nil"/>
              <w:bottom w:val="nil"/>
              <w:right w:val="nil"/>
            </w:tcBorders>
            <w:shd w:val="clear" w:color="auto" w:fill="auto"/>
            <w:noWrap/>
            <w:vAlign w:val="center"/>
            <w:hideMark/>
          </w:tcPr>
          <w:p w14:paraId="4A1248E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844F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0,4968</w:t>
            </w:r>
          </w:p>
        </w:tc>
      </w:tr>
      <w:tr w:rsidR="00F749D4" w:rsidRPr="00F749D4" w14:paraId="148D5D1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DD2FC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10/04/23</w:t>
            </w:r>
          </w:p>
        </w:tc>
        <w:tc>
          <w:tcPr>
            <w:tcW w:w="1220" w:type="dxa"/>
            <w:tcBorders>
              <w:top w:val="nil"/>
              <w:left w:val="nil"/>
              <w:bottom w:val="nil"/>
              <w:right w:val="single" w:sz="4" w:space="0" w:color="auto"/>
            </w:tcBorders>
            <w:shd w:val="clear" w:color="auto" w:fill="auto"/>
            <w:noWrap/>
            <w:vAlign w:val="center"/>
            <w:hideMark/>
          </w:tcPr>
          <w:p w14:paraId="4A7F95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10/04/23</w:t>
            </w:r>
          </w:p>
        </w:tc>
        <w:tc>
          <w:tcPr>
            <w:tcW w:w="1320" w:type="dxa"/>
            <w:tcBorders>
              <w:top w:val="nil"/>
              <w:left w:val="single" w:sz="8" w:space="0" w:color="auto"/>
              <w:bottom w:val="nil"/>
              <w:right w:val="nil"/>
            </w:tcBorders>
            <w:shd w:val="clear" w:color="auto" w:fill="auto"/>
            <w:noWrap/>
            <w:vAlign w:val="center"/>
            <w:hideMark/>
          </w:tcPr>
          <w:p w14:paraId="1BA5A5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8.223,46</w:t>
            </w:r>
          </w:p>
        </w:tc>
        <w:tc>
          <w:tcPr>
            <w:tcW w:w="1320" w:type="dxa"/>
            <w:tcBorders>
              <w:top w:val="nil"/>
              <w:left w:val="single" w:sz="4" w:space="0" w:color="auto"/>
              <w:bottom w:val="nil"/>
              <w:right w:val="nil"/>
            </w:tcBorders>
            <w:shd w:val="clear" w:color="auto" w:fill="auto"/>
            <w:noWrap/>
            <w:vAlign w:val="center"/>
            <w:hideMark/>
          </w:tcPr>
          <w:p w14:paraId="3CD96F5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4.567,92</w:t>
            </w:r>
          </w:p>
        </w:tc>
        <w:tc>
          <w:tcPr>
            <w:tcW w:w="1300" w:type="dxa"/>
            <w:tcBorders>
              <w:top w:val="nil"/>
              <w:left w:val="single" w:sz="4" w:space="0" w:color="auto"/>
              <w:bottom w:val="nil"/>
              <w:right w:val="nil"/>
            </w:tcBorders>
            <w:shd w:val="clear" w:color="auto" w:fill="auto"/>
            <w:noWrap/>
            <w:vAlign w:val="center"/>
            <w:hideMark/>
          </w:tcPr>
          <w:p w14:paraId="7C907A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3.655,54</w:t>
            </w:r>
          </w:p>
        </w:tc>
        <w:tc>
          <w:tcPr>
            <w:tcW w:w="1240" w:type="dxa"/>
            <w:tcBorders>
              <w:top w:val="nil"/>
              <w:left w:val="single" w:sz="4" w:space="0" w:color="auto"/>
              <w:bottom w:val="nil"/>
              <w:right w:val="single" w:sz="4" w:space="0" w:color="auto"/>
            </w:tcBorders>
            <w:shd w:val="clear" w:color="auto" w:fill="auto"/>
            <w:noWrap/>
            <w:vAlign w:val="center"/>
            <w:hideMark/>
          </w:tcPr>
          <w:p w14:paraId="4DBF09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731.621,34</w:t>
            </w:r>
          </w:p>
        </w:tc>
        <w:tc>
          <w:tcPr>
            <w:tcW w:w="100" w:type="dxa"/>
            <w:tcBorders>
              <w:top w:val="nil"/>
              <w:left w:val="nil"/>
              <w:bottom w:val="nil"/>
              <w:right w:val="nil"/>
            </w:tcBorders>
            <w:shd w:val="clear" w:color="auto" w:fill="auto"/>
            <w:noWrap/>
            <w:vAlign w:val="center"/>
            <w:hideMark/>
          </w:tcPr>
          <w:p w14:paraId="34CFE4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6793F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0,4972</w:t>
            </w:r>
          </w:p>
        </w:tc>
      </w:tr>
      <w:tr w:rsidR="00F749D4" w:rsidRPr="00F749D4" w14:paraId="4F93D9B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E38210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10/05/23</w:t>
            </w:r>
          </w:p>
        </w:tc>
        <w:tc>
          <w:tcPr>
            <w:tcW w:w="1220" w:type="dxa"/>
            <w:tcBorders>
              <w:top w:val="nil"/>
              <w:left w:val="nil"/>
              <w:bottom w:val="nil"/>
              <w:right w:val="single" w:sz="4" w:space="0" w:color="auto"/>
            </w:tcBorders>
            <w:shd w:val="clear" w:color="auto" w:fill="auto"/>
            <w:noWrap/>
            <w:vAlign w:val="center"/>
            <w:hideMark/>
          </w:tcPr>
          <w:p w14:paraId="1A56F65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10/05/23</w:t>
            </w:r>
          </w:p>
        </w:tc>
        <w:tc>
          <w:tcPr>
            <w:tcW w:w="1320" w:type="dxa"/>
            <w:tcBorders>
              <w:top w:val="nil"/>
              <w:left w:val="single" w:sz="8" w:space="0" w:color="auto"/>
              <w:bottom w:val="nil"/>
              <w:right w:val="nil"/>
            </w:tcBorders>
            <w:shd w:val="clear" w:color="auto" w:fill="auto"/>
            <w:noWrap/>
            <w:vAlign w:val="center"/>
            <w:hideMark/>
          </w:tcPr>
          <w:p w14:paraId="153411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8.216,25</w:t>
            </w:r>
          </w:p>
        </w:tc>
        <w:tc>
          <w:tcPr>
            <w:tcW w:w="1320" w:type="dxa"/>
            <w:tcBorders>
              <w:top w:val="nil"/>
              <w:left w:val="single" w:sz="4" w:space="0" w:color="auto"/>
              <w:bottom w:val="nil"/>
              <w:right w:val="nil"/>
            </w:tcBorders>
            <w:shd w:val="clear" w:color="auto" w:fill="auto"/>
            <w:noWrap/>
            <w:vAlign w:val="center"/>
            <w:hideMark/>
          </w:tcPr>
          <w:p w14:paraId="098EB0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4.545,21</w:t>
            </w:r>
          </w:p>
        </w:tc>
        <w:tc>
          <w:tcPr>
            <w:tcW w:w="1300" w:type="dxa"/>
            <w:tcBorders>
              <w:top w:val="nil"/>
              <w:left w:val="single" w:sz="4" w:space="0" w:color="auto"/>
              <w:bottom w:val="nil"/>
              <w:right w:val="nil"/>
            </w:tcBorders>
            <w:shd w:val="clear" w:color="auto" w:fill="auto"/>
            <w:noWrap/>
            <w:vAlign w:val="center"/>
            <w:hideMark/>
          </w:tcPr>
          <w:p w14:paraId="421FFA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3.671,04</w:t>
            </w:r>
          </w:p>
        </w:tc>
        <w:tc>
          <w:tcPr>
            <w:tcW w:w="1240" w:type="dxa"/>
            <w:tcBorders>
              <w:top w:val="nil"/>
              <w:left w:val="single" w:sz="4" w:space="0" w:color="auto"/>
              <w:bottom w:val="nil"/>
              <w:right w:val="single" w:sz="4" w:space="0" w:color="auto"/>
            </w:tcBorders>
            <w:shd w:val="clear" w:color="auto" w:fill="auto"/>
            <w:noWrap/>
            <w:vAlign w:val="center"/>
            <w:hideMark/>
          </w:tcPr>
          <w:p w14:paraId="5FEB8C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727.950,30</w:t>
            </w:r>
          </w:p>
        </w:tc>
        <w:tc>
          <w:tcPr>
            <w:tcW w:w="100" w:type="dxa"/>
            <w:tcBorders>
              <w:top w:val="nil"/>
              <w:left w:val="nil"/>
              <w:bottom w:val="nil"/>
              <w:right w:val="nil"/>
            </w:tcBorders>
            <w:shd w:val="clear" w:color="auto" w:fill="auto"/>
            <w:noWrap/>
            <w:vAlign w:val="center"/>
            <w:hideMark/>
          </w:tcPr>
          <w:p w14:paraId="6A6E82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C9AF4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0,5018</w:t>
            </w:r>
          </w:p>
        </w:tc>
      </w:tr>
      <w:tr w:rsidR="00F749D4" w:rsidRPr="00F749D4" w14:paraId="7283734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6154C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10/06/23</w:t>
            </w:r>
          </w:p>
        </w:tc>
        <w:tc>
          <w:tcPr>
            <w:tcW w:w="1220" w:type="dxa"/>
            <w:tcBorders>
              <w:top w:val="nil"/>
              <w:left w:val="nil"/>
              <w:bottom w:val="nil"/>
              <w:right w:val="single" w:sz="4" w:space="0" w:color="auto"/>
            </w:tcBorders>
            <w:shd w:val="clear" w:color="auto" w:fill="auto"/>
            <w:noWrap/>
            <w:vAlign w:val="center"/>
            <w:hideMark/>
          </w:tcPr>
          <w:p w14:paraId="2A2D5B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10/06/23</w:t>
            </w:r>
          </w:p>
        </w:tc>
        <w:tc>
          <w:tcPr>
            <w:tcW w:w="1320" w:type="dxa"/>
            <w:tcBorders>
              <w:top w:val="nil"/>
              <w:left w:val="single" w:sz="8" w:space="0" w:color="auto"/>
              <w:bottom w:val="nil"/>
              <w:right w:val="nil"/>
            </w:tcBorders>
            <w:shd w:val="clear" w:color="auto" w:fill="auto"/>
            <w:noWrap/>
            <w:vAlign w:val="center"/>
            <w:hideMark/>
          </w:tcPr>
          <w:p w14:paraId="291584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8.193,41</w:t>
            </w:r>
          </w:p>
        </w:tc>
        <w:tc>
          <w:tcPr>
            <w:tcW w:w="1320" w:type="dxa"/>
            <w:tcBorders>
              <w:top w:val="nil"/>
              <w:left w:val="single" w:sz="4" w:space="0" w:color="auto"/>
              <w:bottom w:val="nil"/>
              <w:right w:val="nil"/>
            </w:tcBorders>
            <w:shd w:val="clear" w:color="auto" w:fill="auto"/>
            <w:noWrap/>
            <w:vAlign w:val="center"/>
            <w:hideMark/>
          </w:tcPr>
          <w:p w14:paraId="39928E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4.522,40</w:t>
            </w:r>
          </w:p>
        </w:tc>
        <w:tc>
          <w:tcPr>
            <w:tcW w:w="1300" w:type="dxa"/>
            <w:tcBorders>
              <w:top w:val="nil"/>
              <w:left w:val="single" w:sz="4" w:space="0" w:color="auto"/>
              <w:bottom w:val="nil"/>
              <w:right w:val="nil"/>
            </w:tcBorders>
            <w:shd w:val="clear" w:color="auto" w:fill="auto"/>
            <w:noWrap/>
            <w:vAlign w:val="center"/>
            <w:hideMark/>
          </w:tcPr>
          <w:p w14:paraId="466E82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3.671,01</w:t>
            </w:r>
          </w:p>
        </w:tc>
        <w:tc>
          <w:tcPr>
            <w:tcW w:w="1240" w:type="dxa"/>
            <w:tcBorders>
              <w:top w:val="nil"/>
              <w:left w:val="single" w:sz="4" w:space="0" w:color="auto"/>
              <w:bottom w:val="nil"/>
              <w:right w:val="single" w:sz="4" w:space="0" w:color="auto"/>
            </w:tcBorders>
            <w:shd w:val="clear" w:color="auto" w:fill="auto"/>
            <w:noWrap/>
            <w:vAlign w:val="center"/>
            <w:hideMark/>
          </w:tcPr>
          <w:p w14:paraId="188F5E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724.279,29</w:t>
            </w:r>
          </w:p>
        </w:tc>
        <w:tc>
          <w:tcPr>
            <w:tcW w:w="100" w:type="dxa"/>
            <w:tcBorders>
              <w:top w:val="nil"/>
              <w:left w:val="nil"/>
              <w:bottom w:val="nil"/>
              <w:right w:val="nil"/>
            </w:tcBorders>
            <w:shd w:val="clear" w:color="auto" w:fill="auto"/>
            <w:noWrap/>
            <w:vAlign w:val="center"/>
            <w:hideMark/>
          </w:tcPr>
          <w:p w14:paraId="4F3B77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76681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0,5043</w:t>
            </w:r>
          </w:p>
        </w:tc>
      </w:tr>
      <w:tr w:rsidR="00F749D4" w:rsidRPr="00F749D4" w14:paraId="575BC49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7E957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10/07/23</w:t>
            </w:r>
          </w:p>
        </w:tc>
        <w:tc>
          <w:tcPr>
            <w:tcW w:w="1220" w:type="dxa"/>
            <w:tcBorders>
              <w:top w:val="nil"/>
              <w:left w:val="nil"/>
              <w:bottom w:val="nil"/>
              <w:right w:val="single" w:sz="4" w:space="0" w:color="auto"/>
            </w:tcBorders>
            <w:shd w:val="clear" w:color="auto" w:fill="auto"/>
            <w:noWrap/>
            <w:vAlign w:val="center"/>
            <w:hideMark/>
          </w:tcPr>
          <w:p w14:paraId="0DC846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10/07/23</w:t>
            </w:r>
          </w:p>
        </w:tc>
        <w:tc>
          <w:tcPr>
            <w:tcW w:w="1320" w:type="dxa"/>
            <w:tcBorders>
              <w:top w:val="nil"/>
              <w:left w:val="single" w:sz="8" w:space="0" w:color="auto"/>
              <w:bottom w:val="nil"/>
              <w:right w:val="nil"/>
            </w:tcBorders>
            <w:shd w:val="clear" w:color="auto" w:fill="auto"/>
            <w:noWrap/>
            <w:vAlign w:val="center"/>
            <w:hideMark/>
          </w:tcPr>
          <w:p w14:paraId="57360E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8.170,56</w:t>
            </w:r>
          </w:p>
        </w:tc>
        <w:tc>
          <w:tcPr>
            <w:tcW w:w="1320" w:type="dxa"/>
            <w:tcBorders>
              <w:top w:val="nil"/>
              <w:left w:val="single" w:sz="4" w:space="0" w:color="auto"/>
              <w:bottom w:val="nil"/>
              <w:right w:val="nil"/>
            </w:tcBorders>
            <w:shd w:val="clear" w:color="auto" w:fill="auto"/>
            <w:noWrap/>
            <w:vAlign w:val="center"/>
            <w:hideMark/>
          </w:tcPr>
          <w:p w14:paraId="4FD0F0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4.499,60</w:t>
            </w:r>
          </w:p>
        </w:tc>
        <w:tc>
          <w:tcPr>
            <w:tcW w:w="1300" w:type="dxa"/>
            <w:tcBorders>
              <w:top w:val="nil"/>
              <w:left w:val="single" w:sz="4" w:space="0" w:color="auto"/>
              <w:bottom w:val="nil"/>
              <w:right w:val="nil"/>
            </w:tcBorders>
            <w:shd w:val="clear" w:color="auto" w:fill="auto"/>
            <w:noWrap/>
            <w:vAlign w:val="center"/>
            <w:hideMark/>
          </w:tcPr>
          <w:p w14:paraId="1DAB2B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3.670,97</w:t>
            </w:r>
          </w:p>
        </w:tc>
        <w:tc>
          <w:tcPr>
            <w:tcW w:w="1240" w:type="dxa"/>
            <w:tcBorders>
              <w:top w:val="nil"/>
              <w:left w:val="single" w:sz="4" w:space="0" w:color="auto"/>
              <w:bottom w:val="nil"/>
              <w:right w:val="single" w:sz="4" w:space="0" w:color="auto"/>
            </w:tcBorders>
            <w:shd w:val="clear" w:color="auto" w:fill="auto"/>
            <w:noWrap/>
            <w:vAlign w:val="center"/>
            <w:hideMark/>
          </w:tcPr>
          <w:p w14:paraId="4AAAC2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720.608,33</w:t>
            </w:r>
          </w:p>
        </w:tc>
        <w:tc>
          <w:tcPr>
            <w:tcW w:w="100" w:type="dxa"/>
            <w:tcBorders>
              <w:top w:val="nil"/>
              <w:left w:val="nil"/>
              <w:bottom w:val="nil"/>
              <w:right w:val="nil"/>
            </w:tcBorders>
            <w:shd w:val="clear" w:color="auto" w:fill="auto"/>
            <w:noWrap/>
            <w:vAlign w:val="center"/>
            <w:hideMark/>
          </w:tcPr>
          <w:p w14:paraId="13EC32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7698D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0,5068</w:t>
            </w:r>
          </w:p>
        </w:tc>
      </w:tr>
      <w:tr w:rsidR="00F749D4" w:rsidRPr="00F749D4" w14:paraId="45E6060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69172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10/08/23</w:t>
            </w:r>
          </w:p>
        </w:tc>
        <w:tc>
          <w:tcPr>
            <w:tcW w:w="1220" w:type="dxa"/>
            <w:tcBorders>
              <w:top w:val="nil"/>
              <w:left w:val="nil"/>
              <w:bottom w:val="nil"/>
              <w:right w:val="single" w:sz="4" w:space="0" w:color="auto"/>
            </w:tcBorders>
            <w:shd w:val="clear" w:color="auto" w:fill="auto"/>
            <w:noWrap/>
            <w:vAlign w:val="center"/>
            <w:hideMark/>
          </w:tcPr>
          <w:p w14:paraId="44D51C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10/08/23</w:t>
            </w:r>
          </w:p>
        </w:tc>
        <w:tc>
          <w:tcPr>
            <w:tcW w:w="1320" w:type="dxa"/>
            <w:tcBorders>
              <w:top w:val="nil"/>
              <w:left w:val="single" w:sz="8" w:space="0" w:color="auto"/>
              <w:bottom w:val="nil"/>
              <w:right w:val="nil"/>
            </w:tcBorders>
            <w:shd w:val="clear" w:color="auto" w:fill="auto"/>
            <w:noWrap/>
            <w:vAlign w:val="center"/>
            <w:hideMark/>
          </w:tcPr>
          <w:p w14:paraId="3EBFE9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8.147,72</w:t>
            </w:r>
          </w:p>
        </w:tc>
        <w:tc>
          <w:tcPr>
            <w:tcW w:w="1320" w:type="dxa"/>
            <w:tcBorders>
              <w:top w:val="nil"/>
              <w:left w:val="single" w:sz="4" w:space="0" w:color="auto"/>
              <w:bottom w:val="nil"/>
              <w:right w:val="nil"/>
            </w:tcBorders>
            <w:shd w:val="clear" w:color="auto" w:fill="auto"/>
            <w:noWrap/>
            <w:vAlign w:val="center"/>
            <w:hideMark/>
          </w:tcPr>
          <w:p w14:paraId="635F50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4.476,79</w:t>
            </w:r>
          </w:p>
        </w:tc>
        <w:tc>
          <w:tcPr>
            <w:tcW w:w="1300" w:type="dxa"/>
            <w:tcBorders>
              <w:top w:val="nil"/>
              <w:left w:val="single" w:sz="4" w:space="0" w:color="auto"/>
              <w:bottom w:val="nil"/>
              <w:right w:val="nil"/>
            </w:tcBorders>
            <w:shd w:val="clear" w:color="auto" w:fill="auto"/>
            <w:noWrap/>
            <w:vAlign w:val="center"/>
            <w:hideMark/>
          </w:tcPr>
          <w:p w14:paraId="5AB29D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3.670,93</w:t>
            </w:r>
          </w:p>
        </w:tc>
        <w:tc>
          <w:tcPr>
            <w:tcW w:w="1240" w:type="dxa"/>
            <w:tcBorders>
              <w:top w:val="nil"/>
              <w:left w:val="single" w:sz="4" w:space="0" w:color="auto"/>
              <w:bottom w:val="nil"/>
              <w:right w:val="single" w:sz="4" w:space="0" w:color="auto"/>
            </w:tcBorders>
            <w:shd w:val="clear" w:color="auto" w:fill="auto"/>
            <w:noWrap/>
            <w:vAlign w:val="center"/>
            <w:hideMark/>
          </w:tcPr>
          <w:p w14:paraId="1156DB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716.937,40</w:t>
            </w:r>
          </w:p>
        </w:tc>
        <w:tc>
          <w:tcPr>
            <w:tcW w:w="100" w:type="dxa"/>
            <w:tcBorders>
              <w:top w:val="nil"/>
              <w:left w:val="nil"/>
              <w:bottom w:val="nil"/>
              <w:right w:val="nil"/>
            </w:tcBorders>
            <w:shd w:val="clear" w:color="auto" w:fill="auto"/>
            <w:noWrap/>
            <w:vAlign w:val="center"/>
            <w:hideMark/>
          </w:tcPr>
          <w:p w14:paraId="4C3AE9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B1F2B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0,5094</w:t>
            </w:r>
          </w:p>
        </w:tc>
      </w:tr>
      <w:tr w:rsidR="00F749D4" w:rsidRPr="00F749D4" w14:paraId="198D3C4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4824B4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10/09/23</w:t>
            </w:r>
          </w:p>
        </w:tc>
        <w:tc>
          <w:tcPr>
            <w:tcW w:w="1220" w:type="dxa"/>
            <w:tcBorders>
              <w:top w:val="nil"/>
              <w:left w:val="nil"/>
              <w:bottom w:val="nil"/>
              <w:right w:val="single" w:sz="4" w:space="0" w:color="auto"/>
            </w:tcBorders>
            <w:shd w:val="clear" w:color="auto" w:fill="auto"/>
            <w:noWrap/>
            <w:vAlign w:val="center"/>
            <w:hideMark/>
          </w:tcPr>
          <w:p w14:paraId="358FC6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10/09/23</w:t>
            </w:r>
          </w:p>
        </w:tc>
        <w:tc>
          <w:tcPr>
            <w:tcW w:w="1320" w:type="dxa"/>
            <w:tcBorders>
              <w:top w:val="nil"/>
              <w:left w:val="single" w:sz="8" w:space="0" w:color="auto"/>
              <w:bottom w:val="nil"/>
              <w:right w:val="nil"/>
            </w:tcBorders>
            <w:shd w:val="clear" w:color="auto" w:fill="auto"/>
            <w:noWrap/>
            <w:vAlign w:val="center"/>
            <w:hideMark/>
          </w:tcPr>
          <w:p w14:paraId="67BE19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8.124,87</w:t>
            </w:r>
          </w:p>
        </w:tc>
        <w:tc>
          <w:tcPr>
            <w:tcW w:w="1320" w:type="dxa"/>
            <w:tcBorders>
              <w:top w:val="nil"/>
              <w:left w:val="single" w:sz="4" w:space="0" w:color="auto"/>
              <w:bottom w:val="nil"/>
              <w:right w:val="nil"/>
            </w:tcBorders>
            <w:shd w:val="clear" w:color="auto" w:fill="auto"/>
            <w:noWrap/>
            <w:vAlign w:val="center"/>
            <w:hideMark/>
          </w:tcPr>
          <w:p w14:paraId="02EBD62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4.453,99</w:t>
            </w:r>
          </w:p>
        </w:tc>
        <w:tc>
          <w:tcPr>
            <w:tcW w:w="1300" w:type="dxa"/>
            <w:tcBorders>
              <w:top w:val="nil"/>
              <w:left w:val="single" w:sz="4" w:space="0" w:color="auto"/>
              <w:bottom w:val="nil"/>
              <w:right w:val="nil"/>
            </w:tcBorders>
            <w:shd w:val="clear" w:color="auto" w:fill="auto"/>
            <w:noWrap/>
            <w:vAlign w:val="center"/>
            <w:hideMark/>
          </w:tcPr>
          <w:p w14:paraId="2C830A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3.670,89</w:t>
            </w:r>
          </w:p>
        </w:tc>
        <w:tc>
          <w:tcPr>
            <w:tcW w:w="1240" w:type="dxa"/>
            <w:tcBorders>
              <w:top w:val="nil"/>
              <w:left w:val="single" w:sz="4" w:space="0" w:color="auto"/>
              <w:bottom w:val="nil"/>
              <w:right w:val="single" w:sz="4" w:space="0" w:color="auto"/>
            </w:tcBorders>
            <w:shd w:val="clear" w:color="auto" w:fill="auto"/>
            <w:noWrap/>
            <w:vAlign w:val="center"/>
            <w:hideMark/>
          </w:tcPr>
          <w:p w14:paraId="3A2A5E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713.266,51</w:t>
            </w:r>
          </w:p>
        </w:tc>
        <w:tc>
          <w:tcPr>
            <w:tcW w:w="100" w:type="dxa"/>
            <w:tcBorders>
              <w:top w:val="nil"/>
              <w:left w:val="nil"/>
              <w:bottom w:val="nil"/>
              <w:right w:val="nil"/>
            </w:tcBorders>
            <w:shd w:val="clear" w:color="auto" w:fill="auto"/>
            <w:noWrap/>
            <w:vAlign w:val="center"/>
            <w:hideMark/>
          </w:tcPr>
          <w:p w14:paraId="066AEE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F3AB06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0,5120</w:t>
            </w:r>
          </w:p>
        </w:tc>
      </w:tr>
      <w:tr w:rsidR="00F749D4" w:rsidRPr="00F749D4" w14:paraId="514CF4E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A4F1F4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10/10/23</w:t>
            </w:r>
          </w:p>
        </w:tc>
        <w:tc>
          <w:tcPr>
            <w:tcW w:w="1220" w:type="dxa"/>
            <w:tcBorders>
              <w:top w:val="nil"/>
              <w:left w:val="nil"/>
              <w:bottom w:val="nil"/>
              <w:right w:val="single" w:sz="4" w:space="0" w:color="auto"/>
            </w:tcBorders>
            <w:shd w:val="clear" w:color="auto" w:fill="auto"/>
            <w:noWrap/>
            <w:vAlign w:val="center"/>
            <w:hideMark/>
          </w:tcPr>
          <w:p w14:paraId="286ECC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10/10/23</w:t>
            </w:r>
          </w:p>
        </w:tc>
        <w:tc>
          <w:tcPr>
            <w:tcW w:w="1320" w:type="dxa"/>
            <w:tcBorders>
              <w:top w:val="nil"/>
              <w:left w:val="single" w:sz="8" w:space="0" w:color="auto"/>
              <w:bottom w:val="nil"/>
              <w:right w:val="nil"/>
            </w:tcBorders>
            <w:shd w:val="clear" w:color="auto" w:fill="auto"/>
            <w:noWrap/>
            <w:vAlign w:val="center"/>
            <w:hideMark/>
          </w:tcPr>
          <w:p w14:paraId="3DB43D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8.086,39</w:t>
            </w:r>
          </w:p>
        </w:tc>
        <w:tc>
          <w:tcPr>
            <w:tcW w:w="1320" w:type="dxa"/>
            <w:tcBorders>
              <w:top w:val="nil"/>
              <w:left w:val="single" w:sz="4" w:space="0" w:color="auto"/>
              <w:bottom w:val="nil"/>
              <w:right w:val="nil"/>
            </w:tcBorders>
            <w:shd w:val="clear" w:color="auto" w:fill="auto"/>
            <w:noWrap/>
            <w:vAlign w:val="center"/>
            <w:hideMark/>
          </w:tcPr>
          <w:p w14:paraId="46A26D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4.431,18</w:t>
            </w:r>
          </w:p>
        </w:tc>
        <w:tc>
          <w:tcPr>
            <w:tcW w:w="1300" w:type="dxa"/>
            <w:tcBorders>
              <w:top w:val="nil"/>
              <w:left w:val="single" w:sz="4" w:space="0" w:color="auto"/>
              <w:bottom w:val="nil"/>
              <w:right w:val="nil"/>
            </w:tcBorders>
            <w:shd w:val="clear" w:color="auto" w:fill="auto"/>
            <w:noWrap/>
            <w:vAlign w:val="center"/>
            <w:hideMark/>
          </w:tcPr>
          <w:p w14:paraId="605D1A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3.655,21</w:t>
            </w:r>
          </w:p>
        </w:tc>
        <w:tc>
          <w:tcPr>
            <w:tcW w:w="1240" w:type="dxa"/>
            <w:tcBorders>
              <w:top w:val="nil"/>
              <w:left w:val="single" w:sz="4" w:space="0" w:color="auto"/>
              <w:bottom w:val="nil"/>
              <w:right w:val="single" w:sz="4" w:space="0" w:color="auto"/>
            </w:tcBorders>
            <w:shd w:val="clear" w:color="auto" w:fill="auto"/>
            <w:noWrap/>
            <w:vAlign w:val="center"/>
            <w:hideMark/>
          </w:tcPr>
          <w:p w14:paraId="6EE036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709.611,31</w:t>
            </w:r>
          </w:p>
        </w:tc>
        <w:tc>
          <w:tcPr>
            <w:tcW w:w="100" w:type="dxa"/>
            <w:tcBorders>
              <w:top w:val="nil"/>
              <w:left w:val="nil"/>
              <w:bottom w:val="nil"/>
              <w:right w:val="nil"/>
            </w:tcBorders>
            <w:shd w:val="clear" w:color="auto" w:fill="auto"/>
            <w:noWrap/>
            <w:vAlign w:val="center"/>
            <w:hideMark/>
          </w:tcPr>
          <w:p w14:paraId="2A8DD1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DA801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0,5125</w:t>
            </w:r>
          </w:p>
        </w:tc>
      </w:tr>
      <w:tr w:rsidR="00F749D4" w:rsidRPr="00F749D4" w14:paraId="7921C94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05CA8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10/11/23</w:t>
            </w:r>
          </w:p>
        </w:tc>
        <w:tc>
          <w:tcPr>
            <w:tcW w:w="1220" w:type="dxa"/>
            <w:tcBorders>
              <w:top w:val="nil"/>
              <w:left w:val="nil"/>
              <w:bottom w:val="nil"/>
              <w:right w:val="single" w:sz="4" w:space="0" w:color="auto"/>
            </w:tcBorders>
            <w:shd w:val="clear" w:color="auto" w:fill="auto"/>
            <w:noWrap/>
            <w:vAlign w:val="center"/>
            <w:hideMark/>
          </w:tcPr>
          <w:p w14:paraId="4DAC80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10/11/23</w:t>
            </w:r>
          </w:p>
        </w:tc>
        <w:tc>
          <w:tcPr>
            <w:tcW w:w="1320" w:type="dxa"/>
            <w:tcBorders>
              <w:top w:val="nil"/>
              <w:left w:val="single" w:sz="8" w:space="0" w:color="auto"/>
              <w:bottom w:val="nil"/>
              <w:right w:val="nil"/>
            </w:tcBorders>
            <w:shd w:val="clear" w:color="auto" w:fill="auto"/>
            <w:noWrap/>
            <w:vAlign w:val="center"/>
            <w:hideMark/>
          </w:tcPr>
          <w:p w14:paraId="6DD5B9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8.079,18</w:t>
            </w:r>
          </w:p>
        </w:tc>
        <w:tc>
          <w:tcPr>
            <w:tcW w:w="1320" w:type="dxa"/>
            <w:tcBorders>
              <w:top w:val="nil"/>
              <w:left w:val="single" w:sz="4" w:space="0" w:color="auto"/>
              <w:bottom w:val="nil"/>
              <w:right w:val="nil"/>
            </w:tcBorders>
            <w:shd w:val="clear" w:color="auto" w:fill="auto"/>
            <w:noWrap/>
            <w:vAlign w:val="center"/>
            <w:hideMark/>
          </w:tcPr>
          <w:p w14:paraId="3B32726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4.408,47</w:t>
            </w:r>
          </w:p>
        </w:tc>
        <w:tc>
          <w:tcPr>
            <w:tcW w:w="1300" w:type="dxa"/>
            <w:tcBorders>
              <w:top w:val="nil"/>
              <w:left w:val="single" w:sz="4" w:space="0" w:color="auto"/>
              <w:bottom w:val="nil"/>
              <w:right w:val="nil"/>
            </w:tcBorders>
            <w:shd w:val="clear" w:color="auto" w:fill="auto"/>
            <w:noWrap/>
            <w:vAlign w:val="center"/>
            <w:hideMark/>
          </w:tcPr>
          <w:p w14:paraId="195A97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3.670,71</w:t>
            </w:r>
          </w:p>
        </w:tc>
        <w:tc>
          <w:tcPr>
            <w:tcW w:w="1240" w:type="dxa"/>
            <w:tcBorders>
              <w:top w:val="nil"/>
              <w:left w:val="single" w:sz="4" w:space="0" w:color="auto"/>
              <w:bottom w:val="nil"/>
              <w:right w:val="single" w:sz="4" w:space="0" w:color="auto"/>
            </w:tcBorders>
            <w:shd w:val="clear" w:color="auto" w:fill="auto"/>
            <w:noWrap/>
            <w:vAlign w:val="center"/>
            <w:hideMark/>
          </w:tcPr>
          <w:p w14:paraId="437BA6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705.940,60</w:t>
            </w:r>
          </w:p>
        </w:tc>
        <w:tc>
          <w:tcPr>
            <w:tcW w:w="100" w:type="dxa"/>
            <w:tcBorders>
              <w:top w:val="nil"/>
              <w:left w:val="nil"/>
              <w:bottom w:val="nil"/>
              <w:right w:val="nil"/>
            </w:tcBorders>
            <w:shd w:val="clear" w:color="auto" w:fill="auto"/>
            <w:noWrap/>
            <w:vAlign w:val="center"/>
            <w:hideMark/>
          </w:tcPr>
          <w:p w14:paraId="799CD3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067CC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0,5173</w:t>
            </w:r>
          </w:p>
        </w:tc>
      </w:tr>
      <w:tr w:rsidR="00F749D4" w:rsidRPr="00F749D4" w14:paraId="17C0343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0346B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lastRenderedPageBreak/>
              <w:t>10/12/23</w:t>
            </w:r>
          </w:p>
        </w:tc>
        <w:tc>
          <w:tcPr>
            <w:tcW w:w="1220" w:type="dxa"/>
            <w:tcBorders>
              <w:top w:val="nil"/>
              <w:left w:val="nil"/>
              <w:bottom w:val="nil"/>
              <w:right w:val="single" w:sz="4" w:space="0" w:color="auto"/>
            </w:tcBorders>
            <w:shd w:val="clear" w:color="auto" w:fill="auto"/>
            <w:noWrap/>
            <w:vAlign w:val="center"/>
            <w:hideMark/>
          </w:tcPr>
          <w:p w14:paraId="15FEE1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10/12/23</w:t>
            </w:r>
          </w:p>
        </w:tc>
        <w:tc>
          <w:tcPr>
            <w:tcW w:w="1320" w:type="dxa"/>
            <w:tcBorders>
              <w:top w:val="nil"/>
              <w:left w:val="single" w:sz="8" w:space="0" w:color="auto"/>
              <w:bottom w:val="nil"/>
              <w:right w:val="nil"/>
            </w:tcBorders>
            <w:shd w:val="clear" w:color="auto" w:fill="auto"/>
            <w:noWrap/>
            <w:vAlign w:val="center"/>
            <w:hideMark/>
          </w:tcPr>
          <w:p w14:paraId="6E18FA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8.056,34</w:t>
            </w:r>
          </w:p>
        </w:tc>
        <w:tc>
          <w:tcPr>
            <w:tcW w:w="1320" w:type="dxa"/>
            <w:tcBorders>
              <w:top w:val="nil"/>
              <w:left w:val="single" w:sz="4" w:space="0" w:color="auto"/>
              <w:bottom w:val="nil"/>
              <w:right w:val="nil"/>
            </w:tcBorders>
            <w:shd w:val="clear" w:color="auto" w:fill="auto"/>
            <w:noWrap/>
            <w:vAlign w:val="center"/>
            <w:hideMark/>
          </w:tcPr>
          <w:p w14:paraId="4F5051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4.385,67</w:t>
            </w:r>
          </w:p>
        </w:tc>
        <w:tc>
          <w:tcPr>
            <w:tcW w:w="1300" w:type="dxa"/>
            <w:tcBorders>
              <w:top w:val="nil"/>
              <w:left w:val="single" w:sz="4" w:space="0" w:color="auto"/>
              <w:bottom w:val="nil"/>
              <w:right w:val="nil"/>
            </w:tcBorders>
            <w:shd w:val="clear" w:color="auto" w:fill="auto"/>
            <w:noWrap/>
            <w:vAlign w:val="center"/>
            <w:hideMark/>
          </w:tcPr>
          <w:p w14:paraId="575C45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3.670,67</w:t>
            </w:r>
          </w:p>
        </w:tc>
        <w:tc>
          <w:tcPr>
            <w:tcW w:w="1240" w:type="dxa"/>
            <w:tcBorders>
              <w:top w:val="nil"/>
              <w:left w:val="single" w:sz="4" w:space="0" w:color="auto"/>
              <w:bottom w:val="nil"/>
              <w:right w:val="single" w:sz="4" w:space="0" w:color="auto"/>
            </w:tcBorders>
            <w:shd w:val="clear" w:color="auto" w:fill="auto"/>
            <w:noWrap/>
            <w:vAlign w:val="center"/>
            <w:hideMark/>
          </w:tcPr>
          <w:p w14:paraId="09E066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702.269,93</w:t>
            </w:r>
          </w:p>
        </w:tc>
        <w:tc>
          <w:tcPr>
            <w:tcW w:w="100" w:type="dxa"/>
            <w:tcBorders>
              <w:top w:val="nil"/>
              <w:left w:val="nil"/>
              <w:bottom w:val="nil"/>
              <w:right w:val="nil"/>
            </w:tcBorders>
            <w:shd w:val="clear" w:color="auto" w:fill="auto"/>
            <w:noWrap/>
            <w:vAlign w:val="center"/>
            <w:hideMark/>
          </w:tcPr>
          <w:p w14:paraId="00C0790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2F0B7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0,5200</w:t>
            </w:r>
          </w:p>
        </w:tc>
      </w:tr>
      <w:tr w:rsidR="00F749D4" w:rsidRPr="00F749D4" w14:paraId="493043B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39EDF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10/01/24</w:t>
            </w:r>
          </w:p>
        </w:tc>
        <w:tc>
          <w:tcPr>
            <w:tcW w:w="1220" w:type="dxa"/>
            <w:tcBorders>
              <w:top w:val="nil"/>
              <w:left w:val="nil"/>
              <w:bottom w:val="nil"/>
              <w:right w:val="single" w:sz="4" w:space="0" w:color="auto"/>
            </w:tcBorders>
            <w:shd w:val="clear" w:color="auto" w:fill="auto"/>
            <w:noWrap/>
            <w:vAlign w:val="center"/>
            <w:hideMark/>
          </w:tcPr>
          <w:p w14:paraId="40E164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10/01/24</w:t>
            </w:r>
          </w:p>
        </w:tc>
        <w:tc>
          <w:tcPr>
            <w:tcW w:w="1320" w:type="dxa"/>
            <w:tcBorders>
              <w:top w:val="nil"/>
              <w:left w:val="single" w:sz="8" w:space="0" w:color="auto"/>
              <w:bottom w:val="nil"/>
              <w:right w:val="nil"/>
            </w:tcBorders>
            <w:shd w:val="clear" w:color="auto" w:fill="auto"/>
            <w:noWrap/>
            <w:vAlign w:val="center"/>
            <w:hideMark/>
          </w:tcPr>
          <w:p w14:paraId="21D57E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8.033,49</w:t>
            </w:r>
          </w:p>
        </w:tc>
        <w:tc>
          <w:tcPr>
            <w:tcW w:w="1320" w:type="dxa"/>
            <w:tcBorders>
              <w:top w:val="nil"/>
              <w:left w:val="single" w:sz="4" w:space="0" w:color="auto"/>
              <w:bottom w:val="nil"/>
              <w:right w:val="nil"/>
            </w:tcBorders>
            <w:shd w:val="clear" w:color="auto" w:fill="auto"/>
            <w:noWrap/>
            <w:vAlign w:val="center"/>
            <w:hideMark/>
          </w:tcPr>
          <w:p w14:paraId="1658B4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4.362,86</w:t>
            </w:r>
          </w:p>
        </w:tc>
        <w:tc>
          <w:tcPr>
            <w:tcW w:w="1300" w:type="dxa"/>
            <w:tcBorders>
              <w:top w:val="nil"/>
              <w:left w:val="single" w:sz="4" w:space="0" w:color="auto"/>
              <w:bottom w:val="nil"/>
              <w:right w:val="nil"/>
            </w:tcBorders>
            <w:shd w:val="clear" w:color="auto" w:fill="auto"/>
            <w:noWrap/>
            <w:vAlign w:val="center"/>
            <w:hideMark/>
          </w:tcPr>
          <w:p w14:paraId="640580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3.670,63</w:t>
            </w:r>
          </w:p>
        </w:tc>
        <w:tc>
          <w:tcPr>
            <w:tcW w:w="1240" w:type="dxa"/>
            <w:tcBorders>
              <w:top w:val="nil"/>
              <w:left w:val="single" w:sz="4" w:space="0" w:color="auto"/>
              <w:bottom w:val="nil"/>
              <w:right w:val="single" w:sz="4" w:space="0" w:color="auto"/>
            </w:tcBorders>
            <w:shd w:val="clear" w:color="auto" w:fill="auto"/>
            <w:noWrap/>
            <w:vAlign w:val="center"/>
            <w:hideMark/>
          </w:tcPr>
          <w:p w14:paraId="423129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698.599,30</w:t>
            </w:r>
          </w:p>
        </w:tc>
        <w:tc>
          <w:tcPr>
            <w:tcW w:w="100" w:type="dxa"/>
            <w:tcBorders>
              <w:top w:val="nil"/>
              <w:left w:val="nil"/>
              <w:bottom w:val="nil"/>
              <w:right w:val="nil"/>
            </w:tcBorders>
            <w:shd w:val="clear" w:color="auto" w:fill="auto"/>
            <w:noWrap/>
            <w:vAlign w:val="center"/>
            <w:hideMark/>
          </w:tcPr>
          <w:p w14:paraId="7322F4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F16CFD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0,5227</w:t>
            </w:r>
          </w:p>
        </w:tc>
      </w:tr>
      <w:tr w:rsidR="00F749D4" w:rsidRPr="00F749D4" w14:paraId="6A69D59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BA3CB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10/02/24</w:t>
            </w:r>
          </w:p>
        </w:tc>
        <w:tc>
          <w:tcPr>
            <w:tcW w:w="1220" w:type="dxa"/>
            <w:tcBorders>
              <w:top w:val="nil"/>
              <w:left w:val="nil"/>
              <w:bottom w:val="nil"/>
              <w:right w:val="single" w:sz="4" w:space="0" w:color="auto"/>
            </w:tcBorders>
            <w:shd w:val="clear" w:color="auto" w:fill="auto"/>
            <w:noWrap/>
            <w:vAlign w:val="center"/>
            <w:hideMark/>
          </w:tcPr>
          <w:p w14:paraId="35C8BA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10/02/24</w:t>
            </w:r>
          </w:p>
        </w:tc>
        <w:tc>
          <w:tcPr>
            <w:tcW w:w="1320" w:type="dxa"/>
            <w:tcBorders>
              <w:top w:val="nil"/>
              <w:left w:val="single" w:sz="8" w:space="0" w:color="auto"/>
              <w:bottom w:val="nil"/>
              <w:right w:val="nil"/>
            </w:tcBorders>
            <w:shd w:val="clear" w:color="auto" w:fill="auto"/>
            <w:noWrap/>
            <w:vAlign w:val="center"/>
            <w:hideMark/>
          </w:tcPr>
          <w:p w14:paraId="70ACA11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8.010,65</w:t>
            </w:r>
          </w:p>
        </w:tc>
        <w:tc>
          <w:tcPr>
            <w:tcW w:w="1320" w:type="dxa"/>
            <w:tcBorders>
              <w:top w:val="nil"/>
              <w:left w:val="single" w:sz="4" w:space="0" w:color="auto"/>
              <w:bottom w:val="nil"/>
              <w:right w:val="nil"/>
            </w:tcBorders>
            <w:shd w:val="clear" w:color="auto" w:fill="auto"/>
            <w:noWrap/>
            <w:vAlign w:val="center"/>
            <w:hideMark/>
          </w:tcPr>
          <w:p w14:paraId="29AC80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4.340,06</w:t>
            </w:r>
          </w:p>
        </w:tc>
        <w:tc>
          <w:tcPr>
            <w:tcW w:w="1300" w:type="dxa"/>
            <w:tcBorders>
              <w:top w:val="nil"/>
              <w:left w:val="single" w:sz="4" w:space="0" w:color="auto"/>
              <w:bottom w:val="nil"/>
              <w:right w:val="nil"/>
            </w:tcBorders>
            <w:shd w:val="clear" w:color="auto" w:fill="auto"/>
            <w:noWrap/>
            <w:vAlign w:val="center"/>
            <w:hideMark/>
          </w:tcPr>
          <w:p w14:paraId="59C552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3.670,59</w:t>
            </w:r>
          </w:p>
        </w:tc>
        <w:tc>
          <w:tcPr>
            <w:tcW w:w="1240" w:type="dxa"/>
            <w:tcBorders>
              <w:top w:val="nil"/>
              <w:left w:val="single" w:sz="4" w:space="0" w:color="auto"/>
              <w:bottom w:val="nil"/>
              <w:right w:val="single" w:sz="4" w:space="0" w:color="auto"/>
            </w:tcBorders>
            <w:shd w:val="clear" w:color="auto" w:fill="auto"/>
            <w:noWrap/>
            <w:vAlign w:val="center"/>
            <w:hideMark/>
          </w:tcPr>
          <w:p w14:paraId="01FF41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694.928,71</w:t>
            </w:r>
          </w:p>
        </w:tc>
        <w:tc>
          <w:tcPr>
            <w:tcW w:w="100" w:type="dxa"/>
            <w:tcBorders>
              <w:top w:val="nil"/>
              <w:left w:val="nil"/>
              <w:bottom w:val="nil"/>
              <w:right w:val="nil"/>
            </w:tcBorders>
            <w:shd w:val="clear" w:color="auto" w:fill="auto"/>
            <w:noWrap/>
            <w:vAlign w:val="center"/>
            <w:hideMark/>
          </w:tcPr>
          <w:p w14:paraId="38781E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33244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0,5254</w:t>
            </w:r>
          </w:p>
        </w:tc>
      </w:tr>
      <w:tr w:rsidR="00F749D4" w:rsidRPr="00F749D4" w14:paraId="34F0B96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93473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10/03/24</w:t>
            </w:r>
          </w:p>
        </w:tc>
        <w:tc>
          <w:tcPr>
            <w:tcW w:w="1220" w:type="dxa"/>
            <w:tcBorders>
              <w:top w:val="nil"/>
              <w:left w:val="nil"/>
              <w:bottom w:val="nil"/>
              <w:right w:val="single" w:sz="4" w:space="0" w:color="auto"/>
            </w:tcBorders>
            <w:shd w:val="clear" w:color="auto" w:fill="auto"/>
            <w:noWrap/>
            <w:vAlign w:val="center"/>
            <w:hideMark/>
          </w:tcPr>
          <w:p w14:paraId="6C3A079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10/03/24</w:t>
            </w:r>
          </w:p>
        </w:tc>
        <w:tc>
          <w:tcPr>
            <w:tcW w:w="1320" w:type="dxa"/>
            <w:tcBorders>
              <w:top w:val="nil"/>
              <w:left w:val="single" w:sz="8" w:space="0" w:color="auto"/>
              <w:bottom w:val="nil"/>
              <w:right w:val="nil"/>
            </w:tcBorders>
            <w:shd w:val="clear" w:color="auto" w:fill="auto"/>
            <w:noWrap/>
            <w:vAlign w:val="center"/>
            <w:hideMark/>
          </w:tcPr>
          <w:p w14:paraId="0941A8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7.987,80</w:t>
            </w:r>
          </w:p>
        </w:tc>
        <w:tc>
          <w:tcPr>
            <w:tcW w:w="1320" w:type="dxa"/>
            <w:tcBorders>
              <w:top w:val="nil"/>
              <w:left w:val="single" w:sz="4" w:space="0" w:color="auto"/>
              <w:bottom w:val="nil"/>
              <w:right w:val="nil"/>
            </w:tcBorders>
            <w:shd w:val="clear" w:color="auto" w:fill="auto"/>
            <w:noWrap/>
            <w:vAlign w:val="center"/>
            <w:hideMark/>
          </w:tcPr>
          <w:p w14:paraId="36E970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4.317,26</w:t>
            </w:r>
          </w:p>
        </w:tc>
        <w:tc>
          <w:tcPr>
            <w:tcW w:w="1300" w:type="dxa"/>
            <w:tcBorders>
              <w:top w:val="nil"/>
              <w:left w:val="single" w:sz="4" w:space="0" w:color="auto"/>
              <w:bottom w:val="nil"/>
              <w:right w:val="nil"/>
            </w:tcBorders>
            <w:shd w:val="clear" w:color="auto" w:fill="auto"/>
            <w:noWrap/>
            <w:vAlign w:val="center"/>
            <w:hideMark/>
          </w:tcPr>
          <w:p w14:paraId="3485BF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3.670,54</w:t>
            </w:r>
          </w:p>
        </w:tc>
        <w:tc>
          <w:tcPr>
            <w:tcW w:w="1240" w:type="dxa"/>
            <w:tcBorders>
              <w:top w:val="nil"/>
              <w:left w:val="single" w:sz="4" w:space="0" w:color="auto"/>
              <w:bottom w:val="nil"/>
              <w:right w:val="single" w:sz="4" w:space="0" w:color="auto"/>
            </w:tcBorders>
            <w:shd w:val="clear" w:color="auto" w:fill="auto"/>
            <w:noWrap/>
            <w:vAlign w:val="center"/>
            <w:hideMark/>
          </w:tcPr>
          <w:p w14:paraId="0A1115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691.258,17</w:t>
            </w:r>
          </w:p>
        </w:tc>
        <w:tc>
          <w:tcPr>
            <w:tcW w:w="100" w:type="dxa"/>
            <w:tcBorders>
              <w:top w:val="nil"/>
              <w:left w:val="nil"/>
              <w:bottom w:val="nil"/>
              <w:right w:val="nil"/>
            </w:tcBorders>
            <w:shd w:val="clear" w:color="auto" w:fill="auto"/>
            <w:noWrap/>
            <w:vAlign w:val="center"/>
            <w:hideMark/>
          </w:tcPr>
          <w:p w14:paraId="4C7B54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259AA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0,5282</w:t>
            </w:r>
          </w:p>
        </w:tc>
      </w:tr>
      <w:tr w:rsidR="00F749D4" w:rsidRPr="00F749D4" w14:paraId="168A023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0506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10/04/24</w:t>
            </w:r>
          </w:p>
        </w:tc>
        <w:tc>
          <w:tcPr>
            <w:tcW w:w="1220" w:type="dxa"/>
            <w:tcBorders>
              <w:top w:val="nil"/>
              <w:left w:val="nil"/>
              <w:bottom w:val="nil"/>
              <w:right w:val="single" w:sz="4" w:space="0" w:color="auto"/>
            </w:tcBorders>
            <w:shd w:val="clear" w:color="auto" w:fill="auto"/>
            <w:noWrap/>
            <w:vAlign w:val="center"/>
            <w:hideMark/>
          </w:tcPr>
          <w:p w14:paraId="65E389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10/04/24</w:t>
            </w:r>
          </w:p>
        </w:tc>
        <w:tc>
          <w:tcPr>
            <w:tcW w:w="1320" w:type="dxa"/>
            <w:tcBorders>
              <w:top w:val="nil"/>
              <w:left w:val="single" w:sz="8" w:space="0" w:color="auto"/>
              <w:bottom w:val="nil"/>
              <w:right w:val="nil"/>
            </w:tcBorders>
            <w:shd w:val="clear" w:color="auto" w:fill="auto"/>
            <w:noWrap/>
            <w:vAlign w:val="center"/>
            <w:hideMark/>
          </w:tcPr>
          <w:p w14:paraId="652A12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7.949,32</w:t>
            </w:r>
          </w:p>
        </w:tc>
        <w:tc>
          <w:tcPr>
            <w:tcW w:w="1320" w:type="dxa"/>
            <w:tcBorders>
              <w:top w:val="nil"/>
              <w:left w:val="single" w:sz="4" w:space="0" w:color="auto"/>
              <w:bottom w:val="nil"/>
              <w:right w:val="nil"/>
            </w:tcBorders>
            <w:shd w:val="clear" w:color="auto" w:fill="auto"/>
            <w:noWrap/>
            <w:vAlign w:val="center"/>
            <w:hideMark/>
          </w:tcPr>
          <w:p w14:paraId="1A26DF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4.294,45</w:t>
            </w:r>
          </w:p>
        </w:tc>
        <w:tc>
          <w:tcPr>
            <w:tcW w:w="1300" w:type="dxa"/>
            <w:tcBorders>
              <w:top w:val="nil"/>
              <w:left w:val="single" w:sz="4" w:space="0" w:color="auto"/>
              <w:bottom w:val="nil"/>
              <w:right w:val="nil"/>
            </w:tcBorders>
            <w:shd w:val="clear" w:color="auto" w:fill="auto"/>
            <w:noWrap/>
            <w:vAlign w:val="center"/>
            <w:hideMark/>
          </w:tcPr>
          <w:p w14:paraId="605FEE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3.654,86</w:t>
            </w:r>
          </w:p>
        </w:tc>
        <w:tc>
          <w:tcPr>
            <w:tcW w:w="1240" w:type="dxa"/>
            <w:tcBorders>
              <w:top w:val="nil"/>
              <w:left w:val="single" w:sz="4" w:space="0" w:color="auto"/>
              <w:bottom w:val="nil"/>
              <w:right w:val="single" w:sz="4" w:space="0" w:color="auto"/>
            </w:tcBorders>
            <w:shd w:val="clear" w:color="auto" w:fill="auto"/>
            <w:noWrap/>
            <w:vAlign w:val="center"/>
            <w:hideMark/>
          </w:tcPr>
          <w:p w14:paraId="5B49B7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687.603,31</w:t>
            </w:r>
          </w:p>
        </w:tc>
        <w:tc>
          <w:tcPr>
            <w:tcW w:w="100" w:type="dxa"/>
            <w:tcBorders>
              <w:top w:val="nil"/>
              <w:left w:val="nil"/>
              <w:bottom w:val="nil"/>
              <w:right w:val="nil"/>
            </w:tcBorders>
            <w:shd w:val="clear" w:color="auto" w:fill="auto"/>
            <w:noWrap/>
            <w:vAlign w:val="center"/>
            <w:hideMark/>
          </w:tcPr>
          <w:p w14:paraId="360786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9BF2F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0,5287</w:t>
            </w:r>
          </w:p>
        </w:tc>
      </w:tr>
      <w:tr w:rsidR="00F749D4" w:rsidRPr="00F749D4" w14:paraId="52C47D7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782FD1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10/05/24</w:t>
            </w:r>
          </w:p>
        </w:tc>
        <w:tc>
          <w:tcPr>
            <w:tcW w:w="1220" w:type="dxa"/>
            <w:tcBorders>
              <w:top w:val="nil"/>
              <w:left w:val="nil"/>
              <w:bottom w:val="nil"/>
              <w:right w:val="single" w:sz="4" w:space="0" w:color="auto"/>
            </w:tcBorders>
            <w:shd w:val="clear" w:color="auto" w:fill="auto"/>
            <w:noWrap/>
            <w:vAlign w:val="center"/>
            <w:hideMark/>
          </w:tcPr>
          <w:p w14:paraId="073486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10/05/24</w:t>
            </w:r>
          </w:p>
        </w:tc>
        <w:tc>
          <w:tcPr>
            <w:tcW w:w="1320" w:type="dxa"/>
            <w:tcBorders>
              <w:top w:val="nil"/>
              <w:left w:val="single" w:sz="8" w:space="0" w:color="auto"/>
              <w:bottom w:val="nil"/>
              <w:right w:val="nil"/>
            </w:tcBorders>
            <w:shd w:val="clear" w:color="auto" w:fill="auto"/>
            <w:noWrap/>
            <w:vAlign w:val="center"/>
            <w:hideMark/>
          </w:tcPr>
          <w:p w14:paraId="050A05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7.942,11</w:t>
            </w:r>
          </w:p>
        </w:tc>
        <w:tc>
          <w:tcPr>
            <w:tcW w:w="1320" w:type="dxa"/>
            <w:tcBorders>
              <w:top w:val="nil"/>
              <w:left w:val="single" w:sz="4" w:space="0" w:color="auto"/>
              <w:bottom w:val="nil"/>
              <w:right w:val="nil"/>
            </w:tcBorders>
            <w:shd w:val="clear" w:color="auto" w:fill="auto"/>
            <w:noWrap/>
            <w:vAlign w:val="center"/>
            <w:hideMark/>
          </w:tcPr>
          <w:p w14:paraId="6C74F5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4.271,75</w:t>
            </w:r>
          </w:p>
        </w:tc>
        <w:tc>
          <w:tcPr>
            <w:tcW w:w="1300" w:type="dxa"/>
            <w:tcBorders>
              <w:top w:val="nil"/>
              <w:left w:val="single" w:sz="4" w:space="0" w:color="auto"/>
              <w:bottom w:val="nil"/>
              <w:right w:val="nil"/>
            </w:tcBorders>
            <w:shd w:val="clear" w:color="auto" w:fill="auto"/>
            <w:noWrap/>
            <w:vAlign w:val="center"/>
            <w:hideMark/>
          </w:tcPr>
          <w:p w14:paraId="5DE9B0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3.670,36</w:t>
            </w:r>
          </w:p>
        </w:tc>
        <w:tc>
          <w:tcPr>
            <w:tcW w:w="1240" w:type="dxa"/>
            <w:tcBorders>
              <w:top w:val="nil"/>
              <w:left w:val="single" w:sz="4" w:space="0" w:color="auto"/>
              <w:bottom w:val="nil"/>
              <w:right w:val="single" w:sz="4" w:space="0" w:color="auto"/>
            </w:tcBorders>
            <w:shd w:val="clear" w:color="auto" w:fill="auto"/>
            <w:noWrap/>
            <w:vAlign w:val="center"/>
            <w:hideMark/>
          </w:tcPr>
          <w:p w14:paraId="692771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683.932,95</w:t>
            </w:r>
          </w:p>
        </w:tc>
        <w:tc>
          <w:tcPr>
            <w:tcW w:w="100" w:type="dxa"/>
            <w:tcBorders>
              <w:top w:val="nil"/>
              <w:left w:val="nil"/>
              <w:bottom w:val="nil"/>
              <w:right w:val="nil"/>
            </w:tcBorders>
            <w:shd w:val="clear" w:color="auto" w:fill="auto"/>
            <w:noWrap/>
            <w:vAlign w:val="center"/>
            <w:hideMark/>
          </w:tcPr>
          <w:p w14:paraId="29282F4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5A980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0,5338</w:t>
            </w:r>
          </w:p>
        </w:tc>
      </w:tr>
      <w:tr w:rsidR="00F749D4" w:rsidRPr="00F749D4" w14:paraId="07C7B30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70DDE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10/06/24</w:t>
            </w:r>
          </w:p>
        </w:tc>
        <w:tc>
          <w:tcPr>
            <w:tcW w:w="1220" w:type="dxa"/>
            <w:tcBorders>
              <w:top w:val="nil"/>
              <w:left w:val="nil"/>
              <w:bottom w:val="nil"/>
              <w:right w:val="single" w:sz="4" w:space="0" w:color="auto"/>
            </w:tcBorders>
            <w:shd w:val="clear" w:color="auto" w:fill="auto"/>
            <w:noWrap/>
            <w:vAlign w:val="center"/>
            <w:hideMark/>
          </w:tcPr>
          <w:p w14:paraId="4A1E9F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10/06/24</w:t>
            </w:r>
          </w:p>
        </w:tc>
        <w:tc>
          <w:tcPr>
            <w:tcW w:w="1320" w:type="dxa"/>
            <w:tcBorders>
              <w:top w:val="nil"/>
              <w:left w:val="single" w:sz="8" w:space="0" w:color="auto"/>
              <w:bottom w:val="nil"/>
              <w:right w:val="nil"/>
            </w:tcBorders>
            <w:shd w:val="clear" w:color="auto" w:fill="auto"/>
            <w:noWrap/>
            <w:vAlign w:val="center"/>
            <w:hideMark/>
          </w:tcPr>
          <w:p w14:paraId="13DB10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7.919,26</w:t>
            </w:r>
          </w:p>
        </w:tc>
        <w:tc>
          <w:tcPr>
            <w:tcW w:w="1320" w:type="dxa"/>
            <w:tcBorders>
              <w:top w:val="nil"/>
              <w:left w:val="single" w:sz="4" w:space="0" w:color="auto"/>
              <w:bottom w:val="nil"/>
              <w:right w:val="nil"/>
            </w:tcBorders>
            <w:shd w:val="clear" w:color="auto" w:fill="auto"/>
            <w:noWrap/>
            <w:vAlign w:val="center"/>
            <w:hideMark/>
          </w:tcPr>
          <w:p w14:paraId="5627283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4.248,95</w:t>
            </w:r>
          </w:p>
        </w:tc>
        <w:tc>
          <w:tcPr>
            <w:tcW w:w="1300" w:type="dxa"/>
            <w:tcBorders>
              <w:top w:val="nil"/>
              <w:left w:val="single" w:sz="4" w:space="0" w:color="auto"/>
              <w:bottom w:val="nil"/>
              <w:right w:val="nil"/>
            </w:tcBorders>
            <w:shd w:val="clear" w:color="auto" w:fill="auto"/>
            <w:noWrap/>
            <w:vAlign w:val="center"/>
            <w:hideMark/>
          </w:tcPr>
          <w:p w14:paraId="373F18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3.670,32</w:t>
            </w:r>
          </w:p>
        </w:tc>
        <w:tc>
          <w:tcPr>
            <w:tcW w:w="1240" w:type="dxa"/>
            <w:tcBorders>
              <w:top w:val="nil"/>
              <w:left w:val="single" w:sz="4" w:space="0" w:color="auto"/>
              <w:bottom w:val="nil"/>
              <w:right w:val="single" w:sz="4" w:space="0" w:color="auto"/>
            </w:tcBorders>
            <w:shd w:val="clear" w:color="auto" w:fill="auto"/>
            <w:noWrap/>
            <w:vAlign w:val="center"/>
            <w:hideMark/>
          </w:tcPr>
          <w:p w14:paraId="0A88BD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680.262,63</w:t>
            </w:r>
          </w:p>
        </w:tc>
        <w:tc>
          <w:tcPr>
            <w:tcW w:w="100" w:type="dxa"/>
            <w:tcBorders>
              <w:top w:val="nil"/>
              <w:left w:val="nil"/>
              <w:bottom w:val="nil"/>
              <w:right w:val="nil"/>
            </w:tcBorders>
            <w:shd w:val="clear" w:color="auto" w:fill="auto"/>
            <w:noWrap/>
            <w:vAlign w:val="center"/>
            <w:hideMark/>
          </w:tcPr>
          <w:p w14:paraId="3ADB8B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37EEF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0,5366</w:t>
            </w:r>
          </w:p>
        </w:tc>
      </w:tr>
      <w:tr w:rsidR="00F749D4" w:rsidRPr="00F749D4" w14:paraId="236CB27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32B58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10/07/24</w:t>
            </w:r>
          </w:p>
        </w:tc>
        <w:tc>
          <w:tcPr>
            <w:tcW w:w="1220" w:type="dxa"/>
            <w:tcBorders>
              <w:top w:val="nil"/>
              <w:left w:val="nil"/>
              <w:bottom w:val="nil"/>
              <w:right w:val="single" w:sz="4" w:space="0" w:color="auto"/>
            </w:tcBorders>
            <w:shd w:val="clear" w:color="auto" w:fill="auto"/>
            <w:noWrap/>
            <w:vAlign w:val="center"/>
            <w:hideMark/>
          </w:tcPr>
          <w:p w14:paraId="00E93B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10/07/24</w:t>
            </w:r>
          </w:p>
        </w:tc>
        <w:tc>
          <w:tcPr>
            <w:tcW w:w="1320" w:type="dxa"/>
            <w:tcBorders>
              <w:top w:val="nil"/>
              <w:left w:val="single" w:sz="8" w:space="0" w:color="auto"/>
              <w:bottom w:val="nil"/>
              <w:right w:val="nil"/>
            </w:tcBorders>
            <w:shd w:val="clear" w:color="auto" w:fill="auto"/>
            <w:noWrap/>
            <w:vAlign w:val="center"/>
            <w:hideMark/>
          </w:tcPr>
          <w:p w14:paraId="0E9C90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7.896,42</w:t>
            </w:r>
          </w:p>
        </w:tc>
        <w:tc>
          <w:tcPr>
            <w:tcW w:w="1320" w:type="dxa"/>
            <w:tcBorders>
              <w:top w:val="nil"/>
              <w:left w:val="single" w:sz="4" w:space="0" w:color="auto"/>
              <w:bottom w:val="nil"/>
              <w:right w:val="nil"/>
            </w:tcBorders>
            <w:shd w:val="clear" w:color="auto" w:fill="auto"/>
            <w:noWrap/>
            <w:vAlign w:val="center"/>
            <w:hideMark/>
          </w:tcPr>
          <w:p w14:paraId="27584B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4.226,14</w:t>
            </w:r>
          </w:p>
        </w:tc>
        <w:tc>
          <w:tcPr>
            <w:tcW w:w="1300" w:type="dxa"/>
            <w:tcBorders>
              <w:top w:val="nil"/>
              <w:left w:val="single" w:sz="4" w:space="0" w:color="auto"/>
              <w:bottom w:val="nil"/>
              <w:right w:val="nil"/>
            </w:tcBorders>
            <w:shd w:val="clear" w:color="auto" w:fill="auto"/>
            <w:noWrap/>
            <w:vAlign w:val="center"/>
            <w:hideMark/>
          </w:tcPr>
          <w:p w14:paraId="014A44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3.670,28</w:t>
            </w:r>
          </w:p>
        </w:tc>
        <w:tc>
          <w:tcPr>
            <w:tcW w:w="1240" w:type="dxa"/>
            <w:tcBorders>
              <w:top w:val="nil"/>
              <w:left w:val="single" w:sz="4" w:space="0" w:color="auto"/>
              <w:bottom w:val="nil"/>
              <w:right w:val="single" w:sz="4" w:space="0" w:color="auto"/>
            </w:tcBorders>
            <w:shd w:val="clear" w:color="auto" w:fill="auto"/>
            <w:noWrap/>
            <w:vAlign w:val="center"/>
            <w:hideMark/>
          </w:tcPr>
          <w:p w14:paraId="192A17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676.592,35</w:t>
            </w:r>
          </w:p>
        </w:tc>
        <w:tc>
          <w:tcPr>
            <w:tcW w:w="100" w:type="dxa"/>
            <w:tcBorders>
              <w:top w:val="nil"/>
              <w:left w:val="nil"/>
              <w:bottom w:val="nil"/>
              <w:right w:val="nil"/>
            </w:tcBorders>
            <w:shd w:val="clear" w:color="auto" w:fill="auto"/>
            <w:noWrap/>
            <w:vAlign w:val="center"/>
            <w:hideMark/>
          </w:tcPr>
          <w:p w14:paraId="7EE661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7437F0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0,5395</w:t>
            </w:r>
          </w:p>
        </w:tc>
      </w:tr>
      <w:tr w:rsidR="00F749D4" w:rsidRPr="00F749D4" w14:paraId="738F7C3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C075C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10/08/24</w:t>
            </w:r>
          </w:p>
        </w:tc>
        <w:tc>
          <w:tcPr>
            <w:tcW w:w="1220" w:type="dxa"/>
            <w:tcBorders>
              <w:top w:val="nil"/>
              <w:left w:val="nil"/>
              <w:bottom w:val="nil"/>
              <w:right w:val="single" w:sz="4" w:space="0" w:color="auto"/>
            </w:tcBorders>
            <w:shd w:val="clear" w:color="auto" w:fill="auto"/>
            <w:noWrap/>
            <w:vAlign w:val="center"/>
            <w:hideMark/>
          </w:tcPr>
          <w:p w14:paraId="616C73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10/08/24</w:t>
            </w:r>
          </w:p>
        </w:tc>
        <w:tc>
          <w:tcPr>
            <w:tcW w:w="1320" w:type="dxa"/>
            <w:tcBorders>
              <w:top w:val="nil"/>
              <w:left w:val="single" w:sz="8" w:space="0" w:color="auto"/>
              <w:bottom w:val="nil"/>
              <w:right w:val="nil"/>
            </w:tcBorders>
            <w:shd w:val="clear" w:color="auto" w:fill="auto"/>
            <w:noWrap/>
            <w:vAlign w:val="center"/>
            <w:hideMark/>
          </w:tcPr>
          <w:p w14:paraId="189D8F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7.873,57</w:t>
            </w:r>
          </w:p>
        </w:tc>
        <w:tc>
          <w:tcPr>
            <w:tcW w:w="1320" w:type="dxa"/>
            <w:tcBorders>
              <w:top w:val="nil"/>
              <w:left w:val="single" w:sz="4" w:space="0" w:color="auto"/>
              <w:bottom w:val="nil"/>
              <w:right w:val="nil"/>
            </w:tcBorders>
            <w:shd w:val="clear" w:color="auto" w:fill="auto"/>
            <w:noWrap/>
            <w:vAlign w:val="center"/>
            <w:hideMark/>
          </w:tcPr>
          <w:p w14:paraId="6F8F81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4.203,34</w:t>
            </w:r>
          </w:p>
        </w:tc>
        <w:tc>
          <w:tcPr>
            <w:tcW w:w="1300" w:type="dxa"/>
            <w:tcBorders>
              <w:top w:val="nil"/>
              <w:left w:val="single" w:sz="4" w:space="0" w:color="auto"/>
              <w:bottom w:val="nil"/>
              <w:right w:val="nil"/>
            </w:tcBorders>
            <w:shd w:val="clear" w:color="auto" w:fill="auto"/>
            <w:noWrap/>
            <w:vAlign w:val="center"/>
            <w:hideMark/>
          </w:tcPr>
          <w:p w14:paraId="6F6E71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3.670,23</w:t>
            </w:r>
          </w:p>
        </w:tc>
        <w:tc>
          <w:tcPr>
            <w:tcW w:w="1240" w:type="dxa"/>
            <w:tcBorders>
              <w:top w:val="nil"/>
              <w:left w:val="single" w:sz="4" w:space="0" w:color="auto"/>
              <w:bottom w:val="nil"/>
              <w:right w:val="single" w:sz="4" w:space="0" w:color="auto"/>
            </w:tcBorders>
            <w:shd w:val="clear" w:color="auto" w:fill="auto"/>
            <w:noWrap/>
            <w:vAlign w:val="center"/>
            <w:hideMark/>
          </w:tcPr>
          <w:p w14:paraId="7AFBDF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672.922,12</w:t>
            </w:r>
          </w:p>
        </w:tc>
        <w:tc>
          <w:tcPr>
            <w:tcW w:w="100" w:type="dxa"/>
            <w:tcBorders>
              <w:top w:val="nil"/>
              <w:left w:val="nil"/>
              <w:bottom w:val="nil"/>
              <w:right w:val="nil"/>
            </w:tcBorders>
            <w:shd w:val="clear" w:color="auto" w:fill="auto"/>
            <w:noWrap/>
            <w:vAlign w:val="center"/>
            <w:hideMark/>
          </w:tcPr>
          <w:p w14:paraId="2BC561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E38C9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0,5425</w:t>
            </w:r>
          </w:p>
        </w:tc>
      </w:tr>
      <w:tr w:rsidR="00F749D4" w:rsidRPr="00F749D4" w14:paraId="2F05F82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29D43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10/09/24</w:t>
            </w:r>
          </w:p>
        </w:tc>
        <w:tc>
          <w:tcPr>
            <w:tcW w:w="1220" w:type="dxa"/>
            <w:tcBorders>
              <w:top w:val="nil"/>
              <w:left w:val="nil"/>
              <w:bottom w:val="nil"/>
              <w:right w:val="single" w:sz="4" w:space="0" w:color="auto"/>
            </w:tcBorders>
            <w:shd w:val="clear" w:color="auto" w:fill="auto"/>
            <w:noWrap/>
            <w:vAlign w:val="center"/>
            <w:hideMark/>
          </w:tcPr>
          <w:p w14:paraId="463C89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10/09/24</w:t>
            </w:r>
          </w:p>
        </w:tc>
        <w:tc>
          <w:tcPr>
            <w:tcW w:w="1320" w:type="dxa"/>
            <w:tcBorders>
              <w:top w:val="nil"/>
              <w:left w:val="single" w:sz="8" w:space="0" w:color="auto"/>
              <w:bottom w:val="nil"/>
              <w:right w:val="nil"/>
            </w:tcBorders>
            <w:shd w:val="clear" w:color="auto" w:fill="auto"/>
            <w:noWrap/>
            <w:vAlign w:val="center"/>
            <w:hideMark/>
          </w:tcPr>
          <w:p w14:paraId="1B84CC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7.850,73</w:t>
            </w:r>
          </w:p>
        </w:tc>
        <w:tc>
          <w:tcPr>
            <w:tcW w:w="1320" w:type="dxa"/>
            <w:tcBorders>
              <w:top w:val="nil"/>
              <w:left w:val="single" w:sz="4" w:space="0" w:color="auto"/>
              <w:bottom w:val="nil"/>
              <w:right w:val="nil"/>
            </w:tcBorders>
            <w:shd w:val="clear" w:color="auto" w:fill="auto"/>
            <w:noWrap/>
            <w:vAlign w:val="center"/>
            <w:hideMark/>
          </w:tcPr>
          <w:p w14:paraId="5094DE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4.180,54</w:t>
            </w:r>
          </w:p>
        </w:tc>
        <w:tc>
          <w:tcPr>
            <w:tcW w:w="1300" w:type="dxa"/>
            <w:tcBorders>
              <w:top w:val="nil"/>
              <w:left w:val="single" w:sz="4" w:space="0" w:color="auto"/>
              <w:bottom w:val="nil"/>
              <w:right w:val="nil"/>
            </w:tcBorders>
            <w:shd w:val="clear" w:color="auto" w:fill="auto"/>
            <w:noWrap/>
            <w:vAlign w:val="center"/>
            <w:hideMark/>
          </w:tcPr>
          <w:p w14:paraId="7A3ABE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3.670,19</w:t>
            </w:r>
          </w:p>
        </w:tc>
        <w:tc>
          <w:tcPr>
            <w:tcW w:w="1240" w:type="dxa"/>
            <w:tcBorders>
              <w:top w:val="nil"/>
              <w:left w:val="single" w:sz="4" w:space="0" w:color="auto"/>
              <w:bottom w:val="nil"/>
              <w:right w:val="single" w:sz="4" w:space="0" w:color="auto"/>
            </w:tcBorders>
            <w:shd w:val="clear" w:color="auto" w:fill="auto"/>
            <w:noWrap/>
            <w:vAlign w:val="center"/>
            <w:hideMark/>
          </w:tcPr>
          <w:p w14:paraId="3AAC83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669.251,93</w:t>
            </w:r>
          </w:p>
        </w:tc>
        <w:tc>
          <w:tcPr>
            <w:tcW w:w="100" w:type="dxa"/>
            <w:tcBorders>
              <w:top w:val="nil"/>
              <w:left w:val="nil"/>
              <w:bottom w:val="nil"/>
              <w:right w:val="nil"/>
            </w:tcBorders>
            <w:shd w:val="clear" w:color="auto" w:fill="auto"/>
            <w:noWrap/>
            <w:vAlign w:val="center"/>
            <w:hideMark/>
          </w:tcPr>
          <w:p w14:paraId="074E2C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D0F4CE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0,5454</w:t>
            </w:r>
          </w:p>
        </w:tc>
      </w:tr>
      <w:tr w:rsidR="00F749D4" w:rsidRPr="00F749D4" w14:paraId="059045C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30EFA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10/10/24</w:t>
            </w:r>
          </w:p>
        </w:tc>
        <w:tc>
          <w:tcPr>
            <w:tcW w:w="1220" w:type="dxa"/>
            <w:tcBorders>
              <w:top w:val="nil"/>
              <w:left w:val="nil"/>
              <w:bottom w:val="nil"/>
              <w:right w:val="single" w:sz="4" w:space="0" w:color="auto"/>
            </w:tcBorders>
            <w:shd w:val="clear" w:color="auto" w:fill="auto"/>
            <w:noWrap/>
            <w:vAlign w:val="center"/>
            <w:hideMark/>
          </w:tcPr>
          <w:p w14:paraId="40B612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10/10/24</w:t>
            </w:r>
          </w:p>
        </w:tc>
        <w:tc>
          <w:tcPr>
            <w:tcW w:w="1320" w:type="dxa"/>
            <w:tcBorders>
              <w:top w:val="nil"/>
              <w:left w:val="single" w:sz="8" w:space="0" w:color="auto"/>
              <w:bottom w:val="nil"/>
              <w:right w:val="nil"/>
            </w:tcBorders>
            <w:shd w:val="clear" w:color="auto" w:fill="auto"/>
            <w:noWrap/>
            <w:vAlign w:val="center"/>
            <w:hideMark/>
          </w:tcPr>
          <w:p w14:paraId="23EDE3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7.812,24</w:t>
            </w:r>
          </w:p>
        </w:tc>
        <w:tc>
          <w:tcPr>
            <w:tcW w:w="1320" w:type="dxa"/>
            <w:tcBorders>
              <w:top w:val="nil"/>
              <w:left w:val="single" w:sz="4" w:space="0" w:color="auto"/>
              <w:bottom w:val="nil"/>
              <w:right w:val="nil"/>
            </w:tcBorders>
            <w:shd w:val="clear" w:color="auto" w:fill="auto"/>
            <w:noWrap/>
            <w:vAlign w:val="center"/>
            <w:hideMark/>
          </w:tcPr>
          <w:p w14:paraId="7847E64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4.157,74</w:t>
            </w:r>
          </w:p>
        </w:tc>
        <w:tc>
          <w:tcPr>
            <w:tcW w:w="1300" w:type="dxa"/>
            <w:tcBorders>
              <w:top w:val="nil"/>
              <w:left w:val="single" w:sz="4" w:space="0" w:color="auto"/>
              <w:bottom w:val="nil"/>
              <w:right w:val="nil"/>
            </w:tcBorders>
            <w:shd w:val="clear" w:color="auto" w:fill="auto"/>
            <w:noWrap/>
            <w:vAlign w:val="center"/>
            <w:hideMark/>
          </w:tcPr>
          <w:p w14:paraId="795A8A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3.654,50</w:t>
            </w:r>
          </w:p>
        </w:tc>
        <w:tc>
          <w:tcPr>
            <w:tcW w:w="1240" w:type="dxa"/>
            <w:tcBorders>
              <w:top w:val="nil"/>
              <w:left w:val="single" w:sz="4" w:space="0" w:color="auto"/>
              <w:bottom w:val="nil"/>
              <w:right w:val="single" w:sz="4" w:space="0" w:color="auto"/>
            </w:tcBorders>
            <w:shd w:val="clear" w:color="auto" w:fill="auto"/>
            <w:noWrap/>
            <w:vAlign w:val="center"/>
            <w:hideMark/>
          </w:tcPr>
          <w:p w14:paraId="216E5D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665.597,43</w:t>
            </w:r>
          </w:p>
        </w:tc>
        <w:tc>
          <w:tcPr>
            <w:tcW w:w="100" w:type="dxa"/>
            <w:tcBorders>
              <w:top w:val="nil"/>
              <w:left w:val="nil"/>
              <w:bottom w:val="nil"/>
              <w:right w:val="nil"/>
            </w:tcBorders>
            <w:shd w:val="clear" w:color="auto" w:fill="auto"/>
            <w:noWrap/>
            <w:vAlign w:val="center"/>
            <w:hideMark/>
          </w:tcPr>
          <w:p w14:paraId="2205D6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5003F7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0,5461</w:t>
            </w:r>
          </w:p>
        </w:tc>
      </w:tr>
      <w:tr w:rsidR="00F749D4" w:rsidRPr="00F749D4" w14:paraId="13010E3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AD098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10/11/24</w:t>
            </w:r>
          </w:p>
        </w:tc>
        <w:tc>
          <w:tcPr>
            <w:tcW w:w="1220" w:type="dxa"/>
            <w:tcBorders>
              <w:top w:val="nil"/>
              <w:left w:val="nil"/>
              <w:bottom w:val="nil"/>
              <w:right w:val="single" w:sz="4" w:space="0" w:color="auto"/>
            </w:tcBorders>
            <w:shd w:val="clear" w:color="auto" w:fill="auto"/>
            <w:noWrap/>
            <w:vAlign w:val="center"/>
            <w:hideMark/>
          </w:tcPr>
          <w:p w14:paraId="7F676C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10/11/24</w:t>
            </w:r>
          </w:p>
        </w:tc>
        <w:tc>
          <w:tcPr>
            <w:tcW w:w="1320" w:type="dxa"/>
            <w:tcBorders>
              <w:top w:val="nil"/>
              <w:left w:val="single" w:sz="8" w:space="0" w:color="auto"/>
              <w:bottom w:val="nil"/>
              <w:right w:val="nil"/>
            </w:tcBorders>
            <w:shd w:val="clear" w:color="auto" w:fill="auto"/>
            <w:noWrap/>
            <w:vAlign w:val="center"/>
            <w:hideMark/>
          </w:tcPr>
          <w:p w14:paraId="3DC66C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7.805,04</w:t>
            </w:r>
          </w:p>
        </w:tc>
        <w:tc>
          <w:tcPr>
            <w:tcW w:w="1320" w:type="dxa"/>
            <w:tcBorders>
              <w:top w:val="nil"/>
              <w:left w:val="single" w:sz="4" w:space="0" w:color="auto"/>
              <w:bottom w:val="nil"/>
              <w:right w:val="nil"/>
            </w:tcBorders>
            <w:shd w:val="clear" w:color="auto" w:fill="auto"/>
            <w:noWrap/>
            <w:vAlign w:val="center"/>
            <w:hideMark/>
          </w:tcPr>
          <w:p w14:paraId="003134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4.135,04</w:t>
            </w:r>
          </w:p>
        </w:tc>
        <w:tc>
          <w:tcPr>
            <w:tcW w:w="1300" w:type="dxa"/>
            <w:tcBorders>
              <w:top w:val="nil"/>
              <w:left w:val="single" w:sz="4" w:space="0" w:color="auto"/>
              <w:bottom w:val="nil"/>
              <w:right w:val="nil"/>
            </w:tcBorders>
            <w:shd w:val="clear" w:color="auto" w:fill="auto"/>
            <w:noWrap/>
            <w:vAlign w:val="center"/>
            <w:hideMark/>
          </w:tcPr>
          <w:p w14:paraId="7AB3E1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3.670,00</w:t>
            </w:r>
          </w:p>
        </w:tc>
        <w:tc>
          <w:tcPr>
            <w:tcW w:w="1240" w:type="dxa"/>
            <w:tcBorders>
              <w:top w:val="nil"/>
              <w:left w:val="single" w:sz="4" w:space="0" w:color="auto"/>
              <w:bottom w:val="nil"/>
              <w:right w:val="single" w:sz="4" w:space="0" w:color="auto"/>
            </w:tcBorders>
            <w:shd w:val="clear" w:color="auto" w:fill="auto"/>
            <w:noWrap/>
            <w:vAlign w:val="center"/>
            <w:hideMark/>
          </w:tcPr>
          <w:p w14:paraId="61CDB2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661.927,42</w:t>
            </w:r>
          </w:p>
        </w:tc>
        <w:tc>
          <w:tcPr>
            <w:tcW w:w="100" w:type="dxa"/>
            <w:tcBorders>
              <w:top w:val="nil"/>
              <w:left w:val="nil"/>
              <w:bottom w:val="nil"/>
              <w:right w:val="nil"/>
            </w:tcBorders>
            <w:shd w:val="clear" w:color="auto" w:fill="auto"/>
            <w:noWrap/>
            <w:vAlign w:val="center"/>
            <w:hideMark/>
          </w:tcPr>
          <w:p w14:paraId="2B3933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C73D6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0,5514</w:t>
            </w:r>
          </w:p>
        </w:tc>
      </w:tr>
      <w:tr w:rsidR="00F749D4" w:rsidRPr="00F749D4" w14:paraId="3C898F7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A8AFE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10/12/24</w:t>
            </w:r>
          </w:p>
        </w:tc>
        <w:tc>
          <w:tcPr>
            <w:tcW w:w="1220" w:type="dxa"/>
            <w:tcBorders>
              <w:top w:val="nil"/>
              <w:left w:val="nil"/>
              <w:bottom w:val="nil"/>
              <w:right w:val="single" w:sz="4" w:space="0" w:color="auto"/>
            </w:tcBorders>
            <w:shd w:val="clear" w:color="auto" w:fill="auto"/>
            <w:noWrap/>
            <w:vAlign w:val="center"/>
            <w:hideMark/>
          </w:tcPr>
          <w:p w14:paraId="314E14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10/12/24</w:t>
            </w:r>
          </w:p>
        </w:tc>
        <w:tc>
          <w:tcPr>
            <w:tcW w:w="1320" w:type="dxa"/>
            <w:tcBorders>
              <w:top w:val="nil"/>
              <w:left w:val="single" w:sz="8" w:space="0" w:color="auto"/>
              <w:bottom w:val="nil"/>
              <w:right w:val="nil"/>
            </w:tcBorders>
            <w:shd w:val="clear" w:color="auto" w:fill="auto"/>
            <w:noWrap/>
            <w:vAlign w:val="center"/>
            <w:hideMark/>
          </w:tcPr>
          <w:p w14:paraId="1B81BB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7.782,19</w:t>
            </w:r>
          </w:p>
        </w:tc>
        <w:tc>
          <w:tcPr>
            <w:tcW w:w="1320" w:type="dxa"/>
            <w:tcBorders>
              <w:top w:val="nil"/>
              <w:left w:val="single" w:sz="4" w:space="0" w:color="auto"/>
              <w:bottom w:val="nil"/>
              <w:right w:val="nil"/>
            </w:tcBorders>
            <w:shd w:val="clear" w:color="auto" w:fill="auto"/>
            <w:noWrap/>
            <w:vAlign w:val="center"/>
            <w:hideMark/>
          </w:tcPr>
          <w:p w14:paraId="5B14E0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4.112,24</w:t>
            </w:r>
          </w:p>
        </w:tc>
        <w:tc>
          <w:tcPr>
            <w:tcW w:w="1300" w:type="dxa"/>
            <w:tcBorders>
              <w:top w:val="nil"/>
              <w:left w:val="single" w:sz="4" w:space="0" w:color="auto"/>
              <w:bottom w:val="nil"/>
              <w:right w:val="nil"/>
            </w:tcBorders>
            <w:shd w:val="clear" w:color="auto" w:fill="auto"/>
            <w:noWrap/>
            <w:vAlign w:val="center"/>
            <w:hideMark/>
          </w:tcPr>
          <w:p w14:paraId="4AEFAC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3.669,96</w:t>
            </w:r>
          </w:p>
        </w:tc>
        <w:tc>
          <w:tcPr>
            <w:tcW w:w="1240" w:type="dxa"/>
            <w:tcBorders>
              <w:top w:val="nil"/>
              <w:left w:val="single" w:sz="4" w:space="0" w:color="auto"/>
              <w:bottom w:val="nil"/>
              <w:right w:val="single" w:sz="4" w:space="0" w:color="auto"/>
            </w:tcBorders>
            <w:shd w:val="clear" w:color="auto" w:fill="auto"/>
            <w:noWrap/>
            <w:vAlign w:val="center"/>
            <w:hideMark/>
          </w:tcPr>
          <w:p w14:paraId="67BC28A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658.257,47</w:t>
            </w:r>
          </w:p>
        </w:tc>
        <w:tc>
          <w:tcPr>
            <w:tcW w:w="100" w:type="dxa"/>
            <w:tcBorders>
              <w:top w:val="nil"/>
              <w:left w:val="nil"/>
              <w:bottom w:val="nil"/>
              <w:right w:val="nil"/>
            </w:tcBorders>
            <w:shd w:val="clear" w:color="auto" w:fill="auto"/>
            <w:noWrap/>
            <w:vAlign w:val="center"/>
            <w:hideMark/>
          </w:tcPr>
          <w:p w14:paraId="386FFF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BBC29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0,5544</w:t>
            </w:r>
          </w:p>
        </w:tc>
      </w:tr>
      <w:tr w:rsidR="00F749D4" w:rsidRPr="00F749D4" w14:paraId="63F8968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451CB4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10/01/25</w:t>
            </w:r>
          </w:p>
        </w:tc>
        <w:tc>
          <w:tcPr>
            <w:tcW w:w="1220" w:type="dxa"/>
            <w:tcBorders>
              <w:top w:val="nil"/>
              <w:left w:val="nil"/>
              <w:bottom w:val="nil"/>
              <w:right w:val="single" w:sz="4" w:space="0" w:color="auto"/>
            </w:tcBorders>
            <w:shd w:val="clear" w:color="auto" w:fill="auto"/>
            <w:noWrap/>
            <w:vAlign w:val="center"/>
            <w:hideMark/>
          </w:tcPr>
          <w:p w14:paraId="50F0571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10/01/25</w:t>
            </w:r>
          </w:p>
        </w:tc>
        <w:tc>
          <w:tcPr>
            <w:tcW w:w="1320" w:type="dxa"/>
            <w:tcBorders>
              <w:top w:val="nil"/>
              <w:left w:val="single" w:sz="8" w:space="0" w:color="auto"/>
              <w:bottom w:val="nil"/>
              <w:right w:val="nil"/>
            </w:tcBorders>
            <w:shd w:val="clear" w:color="auto" w:fill="auto"/>
            <w:noWrap/>
            <w:vAlign w:val="center"/>
            <w:hideMark/>
          </w:tcPr>
          <w:p w14:paraId="2F4996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7.759,35</w:t>
            </w:r>
          </w:p>
        </w:tc>
        <w:tc>
          <w:tcPr>
            <w:tcW w:w="1320" w:type="dxa"/>
            <w:tcBorders>
              <w:top w:val="nil"/>
              <w:left w:val="single" w:sz="4" w:space="0" w:color="auto"/>
              <w:bottom w:val="nil"/>
              <w:right w:val="nil"/>
            </w:tcBorders>
            <w:shd w:val="clear" w:color="auto" w:fill="auto"/>
            <w:noWrap/>
            <w:vAlign w:val="center"/>
            <w:hideMark/>
          </w:tcPr>
          <w:p w14:paraId="352DC5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4.089,44</w:t>
            </w:r>
          </w:p>
        </w:tc>
        <w:tc>
          <w:tcPr>
            <w:tcW w:w="1300" w:type="dxa"/>
            <w:tcBorders>
              <w:top w:val="nil"/>
              <w:left w:val="single" w:sz="4" w:space="0" w:color="auto"/>
              <w:bottom w:val="nil"/>
              <w:right w:val="nil"/>
            </w:tcBorders>
            <w:shd w:val="clear" w:color="auto" w:fill="auto"/>
            <w:noWrap/>
            <w:vAlign w:val="center"/>
            <w:hideMark/>
          </w:tcPr>
          <w:p w14:paraId="37FD92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3.669,91</w:t>
            </w:r>
          </w:p>
        </w:tc>
        <w:tc>
          <w:tcPr>
            <w:tcW w:w="1240" w:type="dxa"/>
            <w:tcBorders>
              <w:top w:val="nil"/>
              <w:left w:val="single" w:sz="4" w:space="0" w:color="auto"/>
              <w:bottom w:val="nil"/>
              <w:right w:val="single" w:sz="4" w:space="0" w:color="auto"/>
            </w:tcBorders>
            <w:shd w:val="clear" w:color="auto" w:fill="auto"/>
            <w:noWrap/>
            <w:vAlign w:val="center"/>
            <w:hideMark/>
          </w:tcPr>
          <w:p w14:paraId="15E3F6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654.587,56</w:t>
            </w:r>
          </w:p>
        </w:tc>
        <w:tc>
          <w:tcPr>
            <w:tcW w:w="100" w:type="dxa"/>
            <w:tcBorders>
              <w:top w:val="nil"/>
              <w:left w:val="nil"/>
              <w:bottom w:val="nil"/>
              <w:right w:val="nil"/>
            </w:tcBorders>
            <w:shd w:val="clear" w:color="auto" w:fill="auto"/>
            <w:noWrap/>
            <w:vAlign w:val="center"/>
            <w:hideMark/>
          </w:tcPr>
          <w:p w14:paraId="656950F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4538A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0,5575</w:t>
            </w:r>
          </w:p>
        </w:tc>
      </w:tr>
      <w:tr w:rsidR="00F749D4" w:rsidRPr="00F749D4" w14:paraId="7645399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2B474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10/02/25</w:t>
            </w:r>
          </w:p>
        </w:tc>
        <w:tc>
          <w:tcPr>
            <w:tcW w:w="1220" w:type="dxa"/>
            <w:tcBorders>
              <w:top w:val="nil"/>
              <w:left w:val="nil"/>
              <w:bottom w:val="nil"/>
              <w:right w:val="single" w:sz="4" w:space="0" w:color="auto"/>
            </w:tcBorders>
            <w:shd w:val="clear" w:color="auto" w:fill="auto"/>
            <w:noWrap/>
            <w:vAlign w:val="center"/>
            <w:hideMark/>
          </w:tcPr>
          <w:p w14:paraId="6FF713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10/02/25</w:t>
            </w:r>
          </w:p>
        </w:tc>
        <w:tc>
          <w:tcPr>
            <w:tcW w:w="1320" w:type="dxa"/>
            <w:tcBorders>
              <w:top w:val="nil"/>
              <w:left w:val="single" w:sz="8" w:space="0" w:color="auto"/>
              <w:bottom w:val="nil"/>
              <w:right w:val="nil"/>
            </w:tcBorders>
            <w:shd w:val="clear" w:color="auto" w:fill="auto"/>
            <w:noWrap/>
            <w:vAlign w:val="center"/>
            <w:hideMark/>
          </w:tcPr>
          <w:p w14:paraId="74B7AA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7.736,50</w:t>
            </w:r>
          </w:p>
        </w:tc>
        <w:tc>
          <w:tcPr>
            <w:tcW w:w="1320" w:type="dxa"/>
            <w:tcBorders>
              <w:top w:val="nil"/>
              <w:left w:val="single" w:sz="4" w:space="0" w:color="auto"/>
              <w:bottom w:val="nil"/>
              <w:right w:val="nil"/>
            </w:tcBorders>
            <w:shd w:val="clear" w:color="auto" w:fill="auto"/>
            <w:noWrap/>
            <w:vAlign w:val="center"/>
            <w:hideMark/>
          </w:tcPr>
          <w:p w14:paraId="4512DD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4.066,64</w:t>
            </w:r>
          </w:p>
        </w:tc>
        <w:tc>
          <w:tcPr>
            <w:tcW w:w="1300" w:type="dxa"/>
            <w:tcBorders>
              <w:top w:val="nil"/>
              <w:left w:val="single" w:sz="4" w:space="0" w:color="auto"/>
              <w:bottom w:val="nil"/>
              <w:right w:val="nil"/>
            </w:tcBorders>
            <w:shd w:val="clear" w:color="auto" w:fill="auto"/>
            <w:noWrap/>
            <w:vAlign w:val="center"/>
            <w:hideMark/>
          </w:tcPr>
          <w:p w14:paraId="7FD80F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3.669,86</w:t>
            </w:r>
          </w:p>
        </w:tc>
        <w:tc>
          <w:tcPr>
            <w:tcW w:w="1240" w:type="dxa"/>
            <w:tcBorders>
              <w:top w:val="nil"/>
              <w:left w:val="single" w:sz="4" w:space="0" w:color="auto"/>
              <w:bottom w:val="nil"/>
              <w:right w:val="single" w:sz="4" w:space="0" w:color="auto"/>
            </w:tcBorders>
            <w:shd w:val="clear" w:color="auto" w:fill="auto"/>
            <w:noWrap/>
            <w:vAlign w:val="center"/>
            <w:hideMark/>
          </w:tcPr>
          <w:p w14:paraId="1ECF1C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650.917,69</w:t>
            </w:r>
          </w:p>
        </w:tc>
        <w:tc>
          <w:tcPr>
            <w:tcW w:w="100" w:type="dxa"/>
            <w:tcBorders>
              <w:top w:val="nil"/>
              <w:left w:val="nil"/>
              <w:bottom w:val="nil"/>
              <w:right w:val="nil"/>
            </w:tcBorders>
            <w:shd w:val="clear" w:color="auto" w:fill="auto"/>
            <w:noWrap/>
            <w:vAlign w:val="center"/>
            <w:hideMark/>
          </w:tcPr>
          <w:p w14:paraId="0A899C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C4FA3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0,5606</w:t>
            </w:r>
          </w:p>
        </w:tc>
      </w:tr>
      <w:tr w:rsidR="00F749D4" w:rsidRPr="00F749D4" w14:paraId="3D3F26F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8BE66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10/03/25</w:t>
            </w:r>
          </w:p>
        </w:tc>
        <w:tc>
          <w:tcPr>
            <w:tcW w:w="1220" w:type="dxa"/>
            <w:tcBorders>
              <w:top w:val="nil"/>
              <w:left w:val="nil"/>
              <w:bottom w:val="nil"/>
              <w:right w:val="single" w:sz="4" w:space="0" w:color="auto"/>
            </w:tcBorders>
            <w:shd w:val="clear" w:color="auto" w:fill="auto"/>
            <w:noWrap/>
            <w:vAlign w:val="center"/>
            <w:hideMark/>
          </w:tcPr>
          <w:p w14:paraId="1B80CBC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10/03/25</w:t>
            </w:r>
          </w:p>
        </w:tc>
        <w:tc>
          <w:tcPr>
            <w:tcW w:w="1320" w:type="dxa"/>
            <w:tcBorders>
              <w:top w:val="nil"/>
              <w:left w:val="single" w:sz="8" w:space="0" w:color="auto"/>
              <w:bottom w:val="nil"/>
              <w:right w:val="nil"/>
            </w:tcBorders>
            <w:shd w:val="clear" w:color="auto" w:fill="auto"/>
            <w:noWrap/>
            <w:vAlign w:val="center"/>
            <w:hideMark/>
          </w:tcPr>
          <w:p w14:paraId="3717488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7.713,66</w:t>
            </w:r>
          </w:p>
        </w:tc>
        <w:tc>
          <w:tcPr>
            <w:tcW w:w="1320" w:type="dxa"/>
            <w:tcBorders>
              <w:top w:val="nil"/>
              <w:left w:val="single" w:sz="4" w:space="0" w:color="auto"/>
              <w:bottom w:val="nil"/>
              <w:right w:val="nil"/>
            </w:tcBorders>
            <w:shd w:val="clear" w:color="auto" w:fill="auto"/>
            <w:noWrap/>
            <w:vAlign w:val="center"/>
            <w:hideMark/>
          </w:tcPr>
          <w:p w14:paraId="1346EAD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4.043,84</w:t>
            </w:r>
          </w:p>
        </w:tc>
        <w:tc>
          <w:tcPr>
            <w:tcW w:w="1300" w:type="dxa"/>
            <w:tcBorders>
              <w:top w:val="nil"/>
              <w:left w:val="single" w:sz="4" w:space="0" w:color="auto"/>
              <w:bottom w:val="nil"/>
              <w:right w:val="nil"/>
            </w:tcBorders>
            <w:shd w:val="clear" w:color="auto" w:fill="auto"/>
            <w:noWrap/>
            <w:vAlign w:val="center"/>
            <w:hideMark/>
          </w:tcPr>
          <w:p w14:paraId="22AD0F7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3.669,82</w:t>
            </w:r>
          </w:p>
        </w:tc>
        <w:tc>
          <w:tcPr>
            <w:tcW w:w="1240" w:type="dxa"/>
            <w:tcBorders>
              <w:top w:val="nil"/>
              <w:left w:val="single" w:sz="4" w:space="0" w:color="auto"/>
              <w:bottom w:val="nil"/>
              <w:right w:val="single" w:sz="4" w:space="0" w:color="auto"/>
            </w:tcBorders>
            <w:shd w:val="clear" w:color="auto" w:fill="auto"/>
            <w:noWrap/>
            <w:vAlign w:val="center"/>
            <w:hideMark/>
          </w:tcPr>
          <w:p w14:paraId="6437AA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647.247,87</w:t>
            </w:r>
          </w:p>
        </w:tc>
        <w:tc>
          <w:tcPr>
            <w:tcW w:w="100" w:type="dxa"/>
            <w:tcBorders>
              <w:top w:val="nil"/>
              <w:left w:val="nil"/>
              <w:bottom w:val="nil"/>
              <w:right w:val="nil"/>
            </w:tcBorders>
            <w:shd w:val="clear" w:color="auto" w:fill="auto"/>
            <w:noWrap/>
            <w:vAlign w:val="center"/>
            <w:hideMark/>
          </w:tcPr>
          <w:p w14:paraId="469272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B4C68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0,5638</w:t>
            </w:r>
          </w:p>
        </w:tc>
      </w:tr>
      <w:tr w:rsidR="00F749D4" w:rsidRPr="00F749D4" w14:paraId="62FE5B7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AC780F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10/04/25</w:t>
            </w:r>
          </w:p>
        </w:tc>
        <w:tc>
          <w:tcPr>
            <w:tcW w:w="1220" w:type="dxa"/>
            <w:tcBorders>
              <w:top w:val="nil"/>
              <w:left w:val="nil"/>
              <w:bottom w:val="nil"/>
              <w:right w:val="single" w:sz="4" w:space="0" w:color="auto"/>
            </w:tcBorders>
            <w:shd w:val="clear" w:color="auto" w:fill="auto"/>
            <w:noWrap/>
            <w:vAlign w:val="center"/>
            <w:hideMark/>
          </w:tcPr>
          <w:p w14:paraId="12AB61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10/04/25</w:t>
            </w:r>
          </w:p>
        </w:tc>
        <w:tc>
          <w:tcPr>
            <w:tcW w:w="1320" w:type="dxa"/>
            <w:tcBorders>
              <w:top w:val="nil"/>
              <w:left w:val="single" w:sz="8" w:space="0" w:color="auto"/>
              <w:bottom w:val="nil"/>
              <w:right w:val="nil"/>
            </w:tcBorders>
            <w:shd w:val="clear" w:color="auto" w:fill="auto"/>
            <w:noWrap/>
            <w:vAlign w:val="center"/>
            <w:hideMark/>
          </w:tcPr>
          <w:p w14:paraId="53C415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7.675,17</w:t>
            </w:r>
          </w:p>
        </w:tc>
        <w:tc>
          <w:tcPr>
            <w:tcW w:w="1320" w:type="dxa"/>
            <w:tcBorders>
              <w:top w:val="nil"/>
              <w:left w:val="single" w:sz="4" w:space="0" w:color="auto"/>
              <w:bottom w:val="nil"/>
              <w:right w:val="nil"/>
            </w:tcBorders>
            <w:shd w:val="clear" w:color="auto" w:fill="auto"/>
            <w:noWrap/>
            <w:vAlign w:val="center"/>
            <w:hideMark/>
          </w:tcPr>
          <w:p w14:paraId="246AE6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4.021,04</w:t>
            </w:r>
          </w:p>
        </w:tc>
        <w:tc>
          <w:tcPr>
            <w:tcW w:w="1300" w:type="dxa"/>
            <w:tcBorders>
              <w:top w:val="nil"/>
              <w:left w:val="single" w:sz="4" w:space="0" w:color="auto"/>
              <w:bottom w:val="nil"/>
              <w:right w:val="nil"/>
            </w:tcBorders>
            <w:shd w:val="clear" w:color="auto" w:fill="auto"/>
            <w:noWrap/>
            <w:vAlign w:val="center"/>
            <w:hideMark/>
          </w:tcPr>
          <w:p w14:paraId="342A19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3.654,13</w:t>
            </w:r>
          </w:p>
        </w:tc>
        <w:tc>
          <w:tcPr>
            <w:tcW w:w="1240" w:type="dxa"/>
            <w:tcBorders>
              <w:top w:val="nil"/>
              <w:left w:val="single" w:sz="4" w:space="0" w:color="auto"/>
              <w:bottom w:val="nil"/>
              <w:right w:val="single" w:sz="4" w:space="0" w:color="auto"/>
            </w:tcBorders>
            <w:shd w:val="clear" w:color="auto" w:fill="auto"/>
            <w:noWrap/>
            <w:vAlign w:val="center"/>
            <w:hideMark/>
          </w:tcPr>
          <w:p w14:paraId="4E2C58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643.593,74</w:t>
            </w:r>
          </w:p>
        </w:tc>
        <w:tc>
          <w:tcPr>
            <w:tcW w:w="100" w:type="dxa"/>
            <w:tcBorders>
              <w:top w:val="nil"/>
              <w:left w:val="nil"/>
              <w:bottom w:val="nil"/>
              <w:right w:val="nil"/>
            </w:tcBorders>
            <w:shd w:val="clear" w:color="auto" w:fill="auto"/>
            <w:noWrap/>
            <w:vAlign w:val="center"/>
            <w:hideMark/>
          </w:tcPr>
          <w:p w14:paraId="165421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49213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0,5646</w:t>
            </w:r>
          </w:p>
        </w:tc>
      </w:tr>
      <w:tr w:rsidR="00F749D4" w:rsidRPr="00F749D4" w14:paraId="37EA4F2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30794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10/05/25</w:t>
            </w:r>
          </w:p>
        </w:tc>
        <w:tc>
          <w:tcPr>
            <w:tcW w:w="1220" w:type="dxa"/>
            <w:tcBorders>
              <w:top w:val="nil"/>
              <w:left w:val="nil"/>
              <w:bottom w:val="nil"/>
              <w:right w:val="single" w:sz="4" w:space="0" w:color="auto"/>
            </w:tcBorders>
            <w:shd w:val="clear" w:color="auto" w:fill="auto"/>
            <w:noWrap/>
            <w:vAlign w:val="center"/>
            <w:hideMark/>
          </w:tcPr>
          <w:p w14:paraId="64E9713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10/05/25</w:t>
            </w:r>
          </w:p>
        </w:tc>
        <w:tc>
          <w:tcPr>
            <w:tcW w:w="1320" w:type="dxa"/>
            <w:tcBorders>
              <w:top w:val="nil"/>
              <w:left w:val="single" w:sz="8" w:space="0" w:color="auto"/>
              <w:bottom w:val="nil"/>
              <w:right w:val="nil"/>
            </w:tcBorders>
            <w:shd w:val="clear" w:color="auto" w:fill="auto"/>
            <w:noWrap/>
            <w:vAlign w:val="center"/>
            <w:hideMark/>
          </w:tcPr>
          <w:p w14:paraId="6AA8FD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7.667,97</w:t>
            </w:r>
          </w:p>
        </w:tc>
        <w:tc>
          <w:tcPr>
            <w:tcW w:w="1320" w:type="dxa"/>
            <w:tcBorders>
              <w:top w:val="nil"/>
              <w:left w:val="single" w:sz="4" w:space="0" w:color="auto"/>
              <w:bottom w:val="nil"/>
              <w:right w:val="nil"/>
            </w:tcBorders>
            <w:shd w:val="clear" w:color="auto" w:fill="auto"/>
            <w:noWrap/>
            <w:vAlign w:val="center"/>
            <w:hideMark/>
          </w:tcPr>
          <w:p w14:paraId="700002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3.998,34</w:t>
            </w:r>
          </w:p>
        </w:tc>
        <w:tc>
          <w:tcPr>
            <w:tcW w:w="1300" w:type="dxa"/>
            <w:tcBorders>
              <w:top w:val="nil"/>
              <w:left w:val="single" w:sz="4" w:space="0" w:color="auto"/>
              <w:bottom w:val="nil"/>
              <w:right w:val="nil"/>
            </w:tcBorders>
            <w:shd w:val="clear" w:color="auto" w:fill="auto"/>
            <w:noWrap/>
            <w:vAlign w:val="center"/>
            <w:hideMark/>
          </w:tcPr>
          <w:p w14:paraId="4B71DB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3.669,63</w:t>
            </w:r>
          </w:p>
        </w:tc>
        <w:tc>
          <w:tcPr>
            <w:tcW w:w="1240" w:type="dxa"/>
            <w:tcBorders>
              <w:top w:val="nil"/>
              <w:left w:val="single" w:sz="4" w:space="0" w:color="auto"/>
              <w:bottom w:val="nil"/>
              <w:right w:val="single" w:sz="4" w:space="0" w:color="auto"/>
            </w:tcBorders>
            <w:shd w:val="clear" w:color="auto" w:fill="auto"/>
            <w:noWrap/>
            <w:vAlign w:val="center"/>
            <w:hideMark/>
          </w:tcPr>
          <w:p w14:paraId="6A0AA8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639.924,11</w:t>
            </w:r>
          </w:p>
        </w:tc>
        <w:tc>
          <w:tcPr>
            <w:tcW w:w="100" w:type="dxa"/>
            <w:tcBorders>
              <w:top w:val="nil"/>
              <w:left w:val="nil"/>
              <w:bottom w:val="nil"/>
              <w:right w:val="nil"/>
            </w:tcBorders>
            <w:shd w:val="clear" w:color="auto" w:fill="auto"/>
            <w:noWrap/>
            <w:vAlign w:val="center"/>
            <w:hideMark/>
          </w:tcPr>
          <w:p w14:paraId="35E2E2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C294F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0,5702</w:t>
            </w:r>
          </w:p>
        </w:tc>
      </w:tr>
      <w:tr w:rsidR="00F749D4" w:rsidRPr="00F749D4" w14:paraId="720B92E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2EB01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10/06/25</w:t>
            </w:r>
          </w:p>
        </w:tc>
        <w:tc>
          <w:tcPr>
            <w:tcW w:w="1220" w:type="dxa"/>
            <w:tcBorders>
              <w:top w:val="nil"/>
              <w:left w:val="nil"/>
              <w:bottom w:val="nil"/>
              <w:right w:val="single" w:sz="4" w:space="0" w:color="auto"/>
            </w:tcBorders>
            <w:shd w:val="clear" w:color="auto" w:fill="auto"/>
            <w:noWrap/>
            <w:vAlign w:val="center"/>
            <w:hideMark/>
          </w:tcPr>
          <w:p w14:paraId="7C99FBA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10/06/25</w:t>
            </w:r>
          </w:p>
        </w:tc>
        <w:tc>
          <w:tcPr>
            <w:tcW w:w="1320" w:type="dxa"/>
            <w:tcBorders>
              <w:top w:val="nil"/>
              <w:left w:val="single" w:sz="8" w:space="0" w:color="auto"/>
              <w:bottom w:val="nil"/>
              <w:right w:val="nil"/>
            </w:tcBorders>
            <w:shd w:val="clear" w:color="auto" w:fill="auto"/>
            <w:noWrap/>
            <w:vAlign w:val="center"/>
            <w:hideMark/>
          </w:tcPr>
          <w:p w14:paraId="3A585F1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7.645,12</w:t>
            </w:r>
          </w:p>
        </w:tc>
        <w:tc>
          <w:tcPr>
            <w:tcW w:w="1320" w:type="dxa"/>
            <w:tcBorders>
              <w:top w:val="nil"/>
              <w:left w:val="single" w:sz="4" w:space="0" w:color="auto"/>
              <w:bottom w:val="nil"/>
              <w:right w:val="nil"/>
            </w:tcBorders>
            <w:shd w:val="clear" w:color="auto" w:fill="auto"/>
            <w:noWrap/>
            <w:vAlign w:val="center"/>
            <w:hideMark/>
          </w:tcPr>
          <w:p w14:paraId="6B4476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3.975,54</w:t>
            </w:r>
          </w:p>
        </w:tc>
        <w:tc>
          <w:tcPr>
            <w:tcW w:w="1300" w:type="dxa"/>
            <w:tcBorders>
              <w:top w:val="nil"/>
              <w:left w:val="single" w:sz="4" w:space="0" w:color="auto"/>
              <w:bottom w:val="nil"/>
              <w:right w:val="nil"/>
            </w:tcBorders>
            <w:shd w:val="clear" w:color="auto" w:fill="auto"/>
            <w:noWrap/>
            <w:vAlign w:val="center"/>
            <w:hideMark/>
          </w:tcPr>
          <w:p w14:paraId="3C87DB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3.669,58</w:t>
            </w:r>
          </w:p>
        </w:tc>
        <w:tc>
          <w:tcPr>
            <w:tcW w:w="1240" w:type="dxa"/>
            <w:tcBorders>
              <w:top w:val="nil"/>
              <w:left w:val="single" w:sz="4" w:space="0" w:color="auto"/>
              <w:bottom w:val="nil"/>
              <w:right w:val="single" w:sz="4" w:space="0" w:color="auto"/>
            </w:tcBorders>
            <w:shd w:val="clear" w:color="auto" w:fill="auto"/>
            <w:noWrap/>
            <w:vAlign w:val="center"/>
            <w:hideMark/>
          </w:tcPr>
          <w:p w14:paraId="43043A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636.254,53</w:t>
            </w:r>
          </w:p>
        </w:tc>
        <w:tc>
          <w:tcPr>
            <w:tcW w:w="100" w:type="dxa"/>
            <w:tcBorders>
              <w:top w:val="nil"/>
              <w:left w:val="nil"/>
              <w:bottom w:val="nil"/>
              <w:right w:val="nil"/>
            </w:tcBorders>
            <w:shd w:val="clear" w:color="auto" w:fill="auto"/>
            <w:noWrap/>
            <w:vAlign w:val="center"/>
            <w:hideMark/>
          </w:tcPr>
          <w:p w14:paraId="144007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77C2E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0,5734</w:t>
            </w:r>
          </w:p>
        </w:tc>
      </w:tr>
      <w:tr w:rsidR="00F749D4" w:rsidRPr="00F749D4" w14:paraId="4F2D889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10EAD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10/07/25</w:t>
            </w:r>
          </w:p>
        </w:tc>
        <w:tc>
          <w:tcPr>
            <w:tcW w:w="1220" w:type="dxa"/>
            <w:tcBorders>
              <w:top w:val="nil"/>
              <w:left w:val="nil"/>
              <w:bottom w:val="nil"/>
              <w:right w:val="single" w:sz="4" w:space="0" w:color="auto"/>
            </w:tcBorders>
            <w:shd w:val="clear" w:color="auto" w:fill="auto"/>
            <w:noWrap/>
            <w:vAlign w:val="center"/>
            <w:hideMark/>
          </w:tcPr>
          <w:p w14:paraId="6B252F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10/07/25</w:t>
            </w:r>
          </w:p>
        </w:tc>
        <w:tc>
          <w:tcPr>
            <w:tcW w:w="1320" w:type="dxa"/>
            <w:tcBorders>
              <w:top w:val="nil"/>
              <w:left w:val="single" w:sz="8" w:space="0" w:color="auto"/>
              <w:bottom w:val="nil"/>
              <w:right w:val="nil"/>
            </w:tcBorders>
            <w:shd w:val="clear" w:color="auto" w:fill="auto"/>
            <w:noWrap/>
            <w:vAlign w:val="center"/>
            <w:hideMark/>
          </w:tcPr>
          <w:p w14:paraId="0C9B1D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7.622,27</w:t>
            </w:r>
          </w:p>
        </w:tc>
        <w:tc>
          <w:tcPr>
            <w:tcW w:w="1320" w:type="dxa"/>
            <w:tcBorders>
              <w:top w:val="nil"/>
              <w:left w:val="single" w:sz="4" w:space="0" w:color="auto"/>
              <w:bottom w:val="nil"/>
              <w:right w:val="nil"/>
            </w:tcBorders>
            <w:shd w:val="clear" w:color="auto" w:fill="auto"/>
            <w:noWrap/>
            <w:vAlign w:val="center"/>
            <w:hideMark/>
          </w:tcPr>
          <w:p w14:paraId="35CF80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3.952,74</w:t>
            </w:r>
          </w:p>
        </w:tc>
        <w:tc>
          <w:tcPr>
            <w:tcW w:w="1300" w:type="dxa"/>
            <w:tcBorders>
              <w:top w:val="nil"/>
              <w:left w:val="single" w:sz="4" w:space="0" w:color="auto"/>
              <w:bottom w:val="nil"/>
              <w:right w:val="nil"/>
            </w:tcBorders>
            <w:shd w:val="clear" w:color="auto" w:fill="auto"/>
            <w:noWrap/>
            <w:vAlign w:val="center"/>
            <w:hideMark/>
          </w:tcPr>
          <w:p w14:paraId="7475D7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3.669,53</w:t>
            </w:r>
          </w:p>
        </w:tc>
        <w:tc>
          <w:tcPr>
            <w:tcW w:w="1240" w:type="dxa"/>
            <w:tcBorders>
              <w:top w:val="nil"/>
              <w:left w:val="single" w:sz="4" w:space="0" w:color="auto"/>
              <w:bottom w:val="nil"/>
              <w:right w:val="single" w:sz="4" w:space="0" w:color="auto"/>
            </w:tcBorders>
            <w:shd w:val="clear" w:color="auto" w:fill="auto"/>
            <w:noWrap/>
            <w:vAlign w:val="center"/>
            <w:hideMark/>
          </w:tcPr>
          <w:p w14:paraId="67C711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632.585,00</w:t>
            </w:r>
          </w:p>
        </w:tc>
        <w:tc>
          <w:tcPr>
            <w:tcW w:w="100" w:type="dxa"/>
            <w:tcBorders>
              <w:top w:val="nil"/>
              <w:left w:val="nil"/>
              <w:bottom w:val="nil"/>
              <w:right w:val="nil"/>
            </w:tcBorders>
            <w:shd w:val="clear" w:color="auto" w:fill="auto"/>
            <w:noWrap/>
            <w:vAlign w:val="center"/>
            <w:hideMark/>
          </w:tcPr>
          <w:p w14:paraId="5AFF822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3108D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0,5767</w:t>
            </w:r>
          </w:p>
        </w:tc>
      </w:tr>
      <w:tr w:rsidR="00F749D4" w:rsidRPr="00F749D4" w14:paraId="416942E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0DE94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10/08/25</w:t>
            </w:r>
          </w:p>
        </w:tc>
        <w:tc>
          <w:tcPr>
            <w:tcW w:w="1220" w:type="dxa"/>
            <w:tcBorders>
              <w:top w:val="nil"/>
              <w:left w:val="nil"/>
              <w:bottom w:val="nil"/>
              <w:right w:val="single" w:sz="4" w:space="0" w:color="auto"/>
            </w:tcBorders>
            <w:shd w:val="clear" w:color="auto" w:fill="auto"/>
            <w:noWrap/>
            <w:vAlign w:val="center"/>
            <w:hideMark/>
          </w:tcPr>
          <w:p w14:paraId="15EE05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10/08/25</w:t>
            </w:r>
          </w:p>
        </w:tc>
        <w:tc>
          <w:tcPr>
            <w:tcW w:w="1320" w:type="dxa"/>
            <w:tcBorders>
              <w:top w:val="nil"/>
              <w:left w:val="single" w:sz="8" w:space="0" w:color="auto"/>
              <w:bottom w:val="nil"/>
              <w:right w:val="nil"/>
            </w:tcBorders>
            <w:shd w:val="clear" w:color="auto" w:fill="auto"/>
            <w:noWrap/>
            <w:vAlign w:val="center"/>
            <w:hideMark/>
          </w:tcPr>
          <w:p w14:paraId="675DAF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7.599,43</w:t>
            </w:r>
          </w:p>
        </w:tc>
        <w:tc>
          <w:tcPr>
            <w:tcW w:w="1320" w:type="dxa"/>
            <w:tcBorders>
              <w:top w:val="nil"/>
              <w:left w:val="single" w:sz="4" w:space="0" w:color="auto"/>
              <w:bottom w:val="nil"/>
              <w:right w:val="nil"/>
            </w:tcBorders>
            <w:shd w:val="clear" w:color="auto" w:fill="auto"/>
            <w:noWrap/>
            <w:vAlign w:val="center"/>
            <w:hideMark/>
          </w:tcPr>
          <w:p w14:paraId="101E89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3.929,95</w:t>
            </w:r>
          </w:p>
        </w:tc>
        <w:tc>
          <w:tcPr>
            <w:tcW w:w="1300" w:type="dxa"/>
            <w:tcBorders>
              <w:top w:val="nil"/>
              <w:left w:val="single" w:sz="4" w:space="0" w:color="auto"/>
              <w:bottom w:val="nil"/>
              <w:right w:val="nil"/>
            </w:tcBorders>
            <w:shd w:val="clear" w:color="auto" w:fill="auto"/>
            <w:noWrap/>
            <w:vAlign w:val="center"/>
            <w:hideMark/>
          </w:tcPr>
          <w:p w14:paraId="7E9AAF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3.669,48</w:t>
            </w:r>
          </w:p>
        </w:tc>
        <w:tc>
          <w:tcPr>
            <w:tcW w:w="1240" w:type="dxa"/>
            <w:tcBorders>
              <w:top w:val="nil"/>
              <w:left w:val="single" w:sz="4" w:space="0" w:color="auto"/>
              <w:bottom w:val="nil"/>
              <w:right w:val="single" w:sz="4" w:space="0" w:color="auto"/>
            </w:tcBorders>
            <w:shd w:val="clear" w:color="auto" w:fill="auto"/>
            <w:noWrap/>
            <w:vAlign w:val="center"/>
            <w:hideMark/>
          </w:tcPr>
          <w:p w14:paraId="0F5B36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628.915,52</w:t>
            </w:r>
          </w:p>
        </w:tc>
        <w:tc>
          <w:tcPr>
            <w:tcW w:w="100" w:type="dxa"/>
            <w:tcBorders>
              <w:top w:val="nil"/>
              <w:left w:val="nil"/>
              <w:bottom w:val="nil"/>
              <w:right w:val="nil"/>
            </w:tcBorders>
            <w:shd w:val="clear" w:color="auto" w:fill="auto"/>
            <w:noWrap/>
            <w:vAlign w:val="center"/>
            <w:hideMark/>
          </w:tcPr>
          <w:p w14:paraId="395879E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24A24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0,5801</w:t>
            </w:r>
          </w:p>
        </w:tc>
      </w:tr>
      <w:tr w:rsidR="00F749D4" w:rsidRPr="00F749D4" w14:paraId="6DB820E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E38D0F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10/09/25</w:t>
            </w:r>
          </w:p>
        </w:tc>
        <w:tc>
          <w:tcPr>
            <w:tcW w:w="1220" w:type="dxa"/>
            <w:tcBorders>
              <w:top w:val="nil"/>
              <w:left w:val="nil"/>
              <w:bottom w:val="nil"/>
              <w:right w:val="single" w:sz="4" w:space="0" w:color="auto"/>
            </w:tcBorders>
            <w:shd w:val="clear" w:color="auto" w:fill="auto"/>
            <w:noWrap/>
            <w:vAlign w:val="center"/>
            <w:hideMark/>
          </w:tcPr>
          <w:p w14:paraId="64B66C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10/09/25</w:t>
            </w:r>
          </w:p>
        </w:tc>
        <w:tc>
          <w:tcPr>
            <w:tcW w:w="1320" w:type="dxa"/>
            <w:tcBorders>
              <w:top w:val="nil"/>
              <w:left w:val="single" w:sz="8" w:space="0" w:color="auto"/>
              <w:bottom w:val="nil"/>
              <w:right w:val="nil"/>
            </w:tcBorders>
            <w:shd w:val="clear" w:color="auto" w:fill="auto"/>
            <w:noWrap/>
            <w:vAlign w:val="center"/>
            <w:hideMark/>
          </w:tcPr>
          <w:p w14:paraId="4577D3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7.576,58</w:t>
            </w:r>
          </w:p>
        </w:tc>
        <w:tc>
          <w:tcPr>
            <w:tcW w:w="1320" w:type="dxa"/>
            <w:tcBorders>
              <w:top w:val="nil"/>
              <w:left w:val="single" w:sz="4" w:space="0" w:color="auto"/>
              <w:bottom w:val="nil"/>
              <w:right w:val="nil"/>
            </w:tcBorders>
            <w:shd w:val="clear" w:color="auto" w:fill="auto"/>
            <w:noWrap/>
            <w:vAlign w:val="center"/>
            <w:hideMark/>
          </w:tcPr>
          <w:p w14:paraId="20F215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3.907,15</w:t>
            </w:r>
          </w:p>
        </w:tc>
        <w:tc>
          <w:tcPr>
            <w:tcW w:w="1300" w:type="dxa"/>
            <w:tcBorders>
              <w:top w:val="nil"/>
              <w:left w:val="single" w:sz="4" w:space="0" w:color="auto"/>
              <w:bottom w:val="nil"/>
              <w:right w:val="nil"/>
            </w:tcBorders>
            <w:shd w:val="clear" w:color="auto" w:fill="auto"/>
            <w:noWrap/>
            <w:vAlign w:val="center"/>
            <w:hideMark/>
          </w:tcPr>
          <w:p w14:paraId="0241EB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3.669,44</w:t>
            </w:r>
          </w:p>
        </w:tc>
        <w:tc>
          <w:tcPr>
            <w:tcW w:w="1240" w:type="dxa"/>
            <w:tcBorders>
              <w:top w:val="nil"/>
              <w:left w:val="single" w:sz="4" w:space="0" w:color="auto"/>
              <w:bottom w:val="nil"/>
              <w:right w:val="single" w:sz="4" w:space="0" w:color="auto"/>
            </w:tcBorders>
            <w:shd w:val="clear" w:color="auto" w:fill="auto"/>
            <w:noWrap/>
            <w:vAlign w:val="center"/>
            <w:hideMark/>
          </w:tcPr>
          <w:p w14:paraId="36063BE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625.246,08</w:t>
            </w:r>
          </w:p>
        </w:tc>
        <w:tc>
          <w:tcPr>
            <w:tcW w:w="100" w:type="dxa"/>
            <w:tcBorders>
              <w:top w:val="nil"/>
              <w:left w:val="nil"/>
              <w:bottom w:val="nil"/>
              <w:right w:val="nil"/>
            </w:tcBorders>
            <w:shd w:val="clear" w:color="auto" w:fill="auto"/>
            <w:noWrap/>
            <w:vAlign w:val="center"/>
            <w:hideMark/>
          </w:tcPr>
          <w:p w14:paraId="28349F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5E643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0,5835</w:t>
            </w:r>
          </w:p>
        </w:tc>
      </w:tr>
      <w:tr w:rsidR="00F749D4" w:rsidRPr="00F749D4" w14:paraId="598606A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BD3EA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10/10/25</w:t>
            </w:r>
          </w:p>
        </w:tc>
        <w:tc>
          <w:tcPr>
            <w:tcW w:w="1220" w:type="dxa"/>
            <w:tcBorders>
              <w:top w:val="nil"/>
              <w:left w:val="nil"/>
              <w:bottom w:val="nil"/>
              <w:right w:val="single" w:sz="4" w:space="0" w:color="auto"/>
            </w:tcBorders>
            <w:shd w:val="clear" w:color="auto" w:fill="auto"/>
            <w:noWrap/>
            <w:vAlign w:val="center"/>
            <w:hideMark/>
          </w:tcPr>
          <w:p w14:paraId="1BC514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10/10/25</w:t>
            </w:r>
          </w:p>
        </w:tc>
        <w:tc>
          <w:tcPr>
            <w:tcW w:w="1320" w:type="dxa"/>
            <w:tcBorders>
              <w:top w:val="nil"/>
              <w:left w:val="single" w:sz="8" w:space="0" w:color="auto"/>
              <w:bottom w:val="nil"/>
              <w:right w:val="nil"/>
            </w:tcBorders>
            <w:shd w:val="clear" w:color="auto" w:fill="auto"/>
            <w:noWrap/>
            <w:vAlign w:val="center"/>
            <w:hideMark/>
          </w:tcPr>
          <w:p w14:paraId="72A9F7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7.538,10</w:t>
            </w:r>
          </w:p>
        </w:tc>
        <w:tc>
          <w:tcPr>
            <w:tcW w:w="1320" w:type="dxa"/>
            <w:tcBorders>
              <w:top w:val="nil"/>
              <w:left w:val="single" w:sz="4" w:space="0" w:color="auto"/>
              <w:bottom w:val="nil"/>
              <w:right w:val="nil"/>
            </w:tcBorders>
            <w:shd w:val="clear" w:color="auto" w:fill="auto"/>
            <w:noWrap/>
            <w:vAlign w:val="center"/>
            <w:hideMark/>
          </w:tcPr>
          <w:p w14:paraId="7D7FC5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3.884,35</w:t>
            </w:r>
          </w:p>
        </w:tc>
        <w:tc>
          <w:tcPr>
            <w:tcW w:w="1300" w:type="dxa"/>
            <w:tcBorders>
              <w:top w:val="nil"/>
              <w:left w:val="single" w:sz="4" w:space="0" w:color="auto"/>
              <w:bottom w:val="nil"/>
              <w:right w:val="nil"/>
            </w:tcBorders>
            <w:shd w:val="clear" w:color="auto" w:fill="auto"/>
            <w:noWrap/>
            <w:vAlign w:val="center"/>
            <w:hideMark/>
          </w:tcPr>
          <w:p w14:paraId="29BEB7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3.653,75</w:t>
            </w:r>
          </w:p>
        </w:tc>
        <w:tc>
          <w:tcPr>
            <w:tcW w:w="1240" w:type="dxa"/>
            <w:tcBorders>
              <w:top w:val="nil"/>
              <w:left w:val="single" w:sz="4" w:space="0" w:color="auto"/>
              <w:bottom w:val="nil"/>
              <w:right w:val="single" w:sz="4" w:space="0" w:color="auto"/>
            </w:tcBorders>
            <w:shd w:val="clear" w:color="auto" w:fill="auto"/>
            <w:noWrap/>
            <w:vAlign w:val="center"/>
            <w:hideMark/>
          </w:tcPr>
          <w:p w14:paraId="149C7E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621.592,34</w:t>
            </w:r>
          </w:p>
        </w:tc>
        <w:tc>
          <w:tcPr>
            <w:tcW w:w="100" w:type="dxa"/>
            <w:tcBorders>
              <w:top w:val="nil"/>
              <w:left w:val="nil"/>
              <w:bottom w:val="nil"/>
              <w:right w:val="nil"/>
            </w:tcBorders>
            <w:shd w:val="clear" w:color="auto" w:fill="auto"/>
            <w:noWrap/>
            <w:vAlign w:val="center"/>
            <w:hideMark/>
          </w:tcPr>
          <w:p w14:paraId="52A9B8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40EDE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0,5844</w:t>
            </w:r>
          </w:p>
        </w:tc>
      </w:tr>
      <w:tr w:rsidR="00F749D4" w:rsidRPr="00F749D4" w14:paraId="2F48C48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5B95C7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10/11/25</w:t>
            </w:r>
          </w:p>
        </w:tc>
        <w:tc>
          <w:tcPr>
            <w:tcW w:w="1220" w:type="dxa"/>
            <w:tcBorders>
              <w:top w:val="nil"/>
              <w:left w:val="nil"/>
              <w:bottom w:val="nil"/>
              <w:right w:val="single" w:sz="4" w:space="0" w:color="auto"/>
            </w:tcBorders>
            <w:shd w:val="clear" w:color="auto" w:fill="auto"/>
            <w:noWrap/>
            <w:vAlign w:val="center"/>
            <w:hideMark/>
          </w:tcPr>
          <w:p w14:paraId="331D96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10/11/25</w:t>
            </w:r>
          </w:p>
        </w:tc>
        <w:tc>
          <w:tcPr>
            <w:tcW w:w="1320" w:type="dxa"/>
            <w:tcBorders>
              <w:top w:val="nil"/>
              <w:left w:val="single" w:sz="8" w:space="0" w:color="auto"/>
              <w:bottom w:val="nil"/>
              <w:right w:val="nil"/>
            </w:tcBorders>
            <w:shd w:val="clear" w:color="auto" w:fill="auto"/>
            <w:noWrap/>
            <w:vAlign w:val="center"/>
            <w:hideMark/>
          </w:tcPr>
          <w:p w14:paraId="11171E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7.530,89</w:t>
            </w:r>
          </w:p>
        </w:tc>
        <w:tc>
          <w:tcPr>
            <w:tcW w:w="1320" w:type="dxa"/>
            <w:tcBorders>
              <w:top w:val="nil"/>
              <w:left w:val="single" w:sz="4" w:space="0" w:color="auto"/>
              <w:bottom w:val="nil"/>
              <w:right w:val="nil"/>
            </w:tcBorders>
            <w:shd w:val="clear" w:color="auto" w:fill="auto"/>
            <w:noWrap/>
            <w:vAlign w:val="center"/>
            <w:hideMark/>
          </w:tcPr>
          <w:p w14:paraId="3F02B2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3.861,65</w:t>
            </w:r>
          </w:p>
        </w:tc>
        <w:tc>
          <w:tcPr>
            <w:tcW w:w="1300" w:type="dxa"/>
            <w:tcBorders>
              <w:top w:val="nil"/>
              <w:left w:val="single" w:sz="4" w:space="0" w:color="auto"/>
              <w:bottom w:val="nil"/>
              <w:right w:val="nil"/>
            </w:tcBorders>
            <w:shd w:val="clear" w:color="auto" w:fill="auto"/>
            <w:noWrap/>
            <w:vAlign w:val="center"/>
            <w:hideMark/>
          </w:tcPr>
          <w:p w14:paraId="658190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3.669,24</w:t>
            </w:r>
          </w:p>
        </w:tc>
        <w:tc>
          <w:tcPr>
            <w:tcW w:w="1240" w:type="dxa"/>
            <w:tcBorders>
              <w:top w:val="nil"/>
              <w:left w:val="single" w:sz="4" w:space="0" w:color="auto"/>
              <w:bottom w:val="nil"/>
              <w:right w:val="single" w:sz="4" w:space="0" w:color="auto"/>
            </w:tcBorders>
            <w:shd w:val="clear" w:color="auto" w:fill="auto"/>
            <w:noWrap/>
            <w:vAlign w:val="center"/>
            <w:hideMark/>
          </w:tcPr>
          <w:p w14:paraId="3681E1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617.923,10</w:t>
            </w:r>
          </w:p>
        </w:tc>
        <w:tc>
          <w:tcPr>
            <w:tcW w:w="100" w:type="dxa"/>
            <w:tcBorders>
              <w:top w:val="nil"/>
              <w:left w:val="nil"/>
              <w:bottom w:val="nil"/>
              <w:right w:val="nil"/>
            </w:tcBorders>
            <w:shd w:val="clear" w:color="auto" w:fill="auto"/>
            <w:noWrap/>
            <w:vAlign w:val="center"/>
            <w:hideMark/>
          </w:tcPr>
          <w:p w14:paraId="2FBAA3F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6308AC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0,5903</w:t>
            </w:r>
          </w:p>
        </w:tc>
      </w:tr>
      <w:tr w:rsidR="00F749D4" w:rsidRPr="00F749D4" w14:paraId="1EBFC5C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5A8D09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10/12/25</w:t>
            </w:r>
          </w:p>
        </w:tc>
        <w:tc>
          <w:tcPr>
            <w:tcW w:w="1220" w:type="dxa"/>
            <w:tcBorders>
              <w:top w:val="nil"/>
              <w:left w:val="nil"/>
              <w:bottom w:val="nil"/>
              <w:right w:val="single" w:sz="4" w:space="0" w:color="auto"/>
            </w:tcBorders>
            <w:shd w:val="clear" w:color="auto" w:fill="auto"/>
            <w:noWrap/>
            <w:vAlign w:val="center"/>
            <w:hideMark/>
          </w:tcPr>
          <w:p w14:paraId="08568D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10/12/25</w:t>
            </w:r>
          </w:p>
        </w:tc>
        <w:tc>
          <w:tcPr>
            <w:tcW w:w="1320" w:type="dxa"/>
            <w:tcBorders>
              <w:top w:val="nil"/>
              <w:left w:val="single" w:sz="8" w:space="0" w:color="auto"/>
              <w:bottom w:val="nil"/>
              <w:right w:val="nil"/>
            </w:tcBorders>
            <w:shd w:val="clear" w:color="auto" w:fill="auto"/>
            <w:noWrap/>
            <w:vAlign w:val="center"/>
            <w:hideMark/>
          </w:tcPr>
          <w:p w14:paraId="7B81B8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7.508,05</w:t>
            </w:r>
          </w:p>
        </w:tc>
        <w:tc>
          <w:tcPr>
            <w:tcW w:w="1320" w:type="dxa"/>
            <w:tcBorders>
              <w:top w:val="nil"/>
              <w:left w:val="single" w:sz="4" w:space="0" w:color="auto"/>
              <w:bottom w:val="nil"/>
              <w:right w:val="nil"/>
            </w:tcBorders>
            <w:shd w:val="clear" w:color="auto" w:fill="auto"/>
            <w:noWrap/>
            <w:vAlign w:val="center"/>
            <w:hideMark/>
          </w:tcPr>
          <w:p w14:paraId="3A88973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3.838,86</w:t>
            </w:r>
          </w:p>
        </w:tc>
        <w:tc>
          <w:tcPr>
            <w:tcW w:w="1300" w:type="dxa"/>
            <w:tcBorders>
              <w:top w:val="nil"/>
              <w:left w:val="single" w:sz="4" w:space="0" w:color="auto"/>
              <w:bottom w:val="nil"/>
              <w:right w:val="nil"/>
            </w:tcBorders>
            <w:shd w:val="clear" w:color="auto" w:fill="auto"/>
            <w:noWrap/>
            <w:vAlign w:val="center"/>
            <w:hideMark/>
          </w:tcPr>
          <w:p w14:paraId="251E4E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3.669,19</w:t>
            </w:r>
          </w:p>
        </w:tc>
        <w:tc>
          <w:tcPr>
            <w:tcW w:w="1240" w:type="dxa"/>
            <w:tcBorders>
              <w:top w:val="nil"/>
              <w:left w:val="single" w:sz="4" w:space="0" w:color="auto"/>
              <w:bottom w:val="nil"/>
              <w:right w:val="single" w:sz="4" w:space="0" w:color="auto"/>
            </w:tcBorders>
            <w:shd w:val="clear" w:color="auto" w:fill="auto"/>
            <w:noWrap/>
            <w:vAlign w:val="center"/>
            <w:hideMark/>
          </w:tcPr>
          <w:p w14:paraId="16B795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614.253,91</w:t>
            </w:r>
          </w:p>
        </w:tc>
        <w:tc>
          <w:tcPr>
            <w:tcW w:w="100" w:type="dxa"/>
            <w:tcBorders>
              <w:top w:val="nil"/>
              <w:left w:val="nil"/>
              <w:bottom w:val="nil"/>
              <w:right w:val="nil"/>
            </w:tcBorders>
            <w:shd w:val="clear" w:color="auto" w:fill="auto"/>
            <w:noWrap/>
            <w:vAlign w:val="center"/>
            <w:hideMark/>
          </w:tcPr>
          <w:p w14:paraId="1BF587E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56C81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0,5938</w:t>
            </w:r>
          </w:p>
        </w:tc>
      </w:tr>
      <w:tr w:rsidR="00F749D4" w:rsidRPr="00F749D4" w14:paraId="0A00EC5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E13DE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10/01/26</w:t>
            </w:r>
          </w:p>
        </w:tc>
        <w:tc>
          <w:tcPr>
            <w:tcW w:w="1220" w:type="dxa"/>
            <w:tcBorders>
              <w:top w:val="nil"/>
              <w:left w:val="nil"/>
              <w:bottom w:val="nil"/>
              <w:right w:val="single" w:sz="4" w:space="0" w:color="auto"/>
            </w:tcBorders>
            <w:shd w:val="clear" w:color="auto" w:fill="auto"/>
            <w:noWrap/>
            <w:vAlign w:val="center"/>
            <w:hideMark/>
          </w:tcPr>
          <w:p w14:paraId="1B5B1B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10/01/26</w:t>
            </w:r>
          </w:p>
        </w:tc>
        <w:tc>
          <w:tcPr>
            <w:tcW w:w="1320" w:type="dxa"/>
            <w:tcBorders>
              <w:top w:val="nil"/>
              <w:left w:val="single" w:sz="8" w:space="0" w:color="auto"/>
              <w:bottom w:val="nil"/>
              <w:right w:val="nil"/>
            </w:tcBorders>
            <w:shd w:val="clear" w:color="auto" w:fill="auto"/>
            <w:noWrap/>
            <w:vAlign w:val="center"/>
            <w:hideMark/>
          </w:tcPr>
          <w:p w14:paraId="1146B0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7.485,20</w:t>
            </w:r>
          </w:p>
        </w:tc>
        <w:tc>
          <w:tcPr>
            <w:tcW w:w="1320" w:type="dxa"/>
            <w:tcBorders>
              <w:top w:val="nil"/>
              <w:left w:val="single" w:sz="4" w:space="0" w:color="auto"/>
              <w:bottom w:val="nil"/>
              <w:right w:val="nil"/>
            </w:tcBorders>
            <w:shd w:val="clear" w:color="auto" w:fill="auto"/>
            <w:noWrap/>
            <w:vAlign w:val="center"/>
            <w:hideMark/>
          </w:tcPr>
          <w:p w14:paraId="5FEE63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3.816,06</w:t>
            </w:r>
          </w:p>
        </w:tc>
        <w:tc>
          <w:tcPr>
            <w:tcW w:w="1300" w:type="dxa"/>
            <w:tcBorders>
              <w:top w:val="nil"/>
              <w:left w:val="single" w:sz="4" w:space="0" w:color="auto"/>
              <w:bottom w:val="nil"/>
              <w:right w:val="nil"/>
            </w:tcBorders>
            <w:shd w:val="clear" w:color="auto" w:fill="auto"/>
            <w:noWrap/>
            <w:vAlign w:val="center"/>
            <w:hideMark/>
          </w:tcPr>
          <w:p w14:paraId="575A3B1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3.669,14</w:t>
            </w:r>
          </w:p>
        </w:tc>
        <w:tc>
          <w:tcPr>
            <w:tcW w:w="1240" w:type="dxa"/>
            <w:tcBorders>
              <w:top w:val="nil"/>
              <w:left w:val="single" w:sz="4" w:space="0" w:color="auto"/>
              <w:bottom w:val="nil"/>
              <w:right w:val="single" w:sz="4" w:space="0" w:color="auto"/>
            </w:tcBorders>
            <w:shd w:val="clear" w:color="auto" w:fill="auto"/>
            <w:noWrap/>
            <w:vAlign w:val="center"/>
            <w:hideMark/>
          </w:tcPr>
          <w:p w14:paraId="3B9AC8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610.584,77</w:t>
            </w:r>
          </w:p>
        </w:tc>
        <w:tc>
          <w:tcPr>
            <w:tcW w:w="100" w:type="dxa"/>
            <w:tcBorders>
              <w:top w:val="nil"/>
              <w:left w:val="nil"/>
              <w:bottom w:val="nil"/>
              <w:right w:val="nil"/>
            </w:tcBorders>
            <w:shd w:val="clear" w:color="auto" w:fill="auto"/>
            <w:noWrap/>
            <w:vAlign w:val="center"/>
            <w:hideMark/>
          </w:tcPr>
          <w:p w14:paraId="3C0A2E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D950C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0,5973</w:t>
            </w:r>
          </w:p>
        </w:tc>
      </w:tr>
      <w:tr w:rsidR="00F749D4" w:rsidRPr="00F749D4" w14:paraId="6F34FDC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076D4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10/02/26</w:t>
            </w:r>
          </w:p>
        </w:tc>
        <w:tc>
          <w:tcPr>
            <w:tcW w:w="1220" w:type="dxa"/>
            <w:tcBorders>
              <w:top w:val="nil"/>
              <w:left w:val="nil"/>
              <w:bottom w:val="nil"/>
              <w:right w:val="single" w:sz="4" w:space="0" w:color="auto"/>
            </w:tcBorders>
            <w:shd w:val="clear" w:color="auto" w:fill="auto"/>
            <w:noWrap/>
            <w:vAlign w:val="center"/>
            <w:hideMark/>
          </w:tcPr>
          <w:p w14:paraId="49D007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10/02/26</w:t>
            </w:r>
          </w:p>
        </w:tc>
        <w:tc>
          <w:tcPr>
            <w:tcW w:w="1320" w:type="dxa"/>
            <w:tcBorders>
              <w:top w:val="nil"/>
              <w:left w:val="single" w:sz="8" w:space="0" w:color="auto"/>
              <w:bottom w:val="nil"/>
              <w:right w:val="nil"/>
            </w:tcBorders>
            <w:shd w:val="clear" w:color="auto" w:fill="auto"/>
            <w:noWrap/>
            <w:vAlign w:val="center"/>
            <w:hideMark/>
          </w:tcPr>
          <w:p w14:paraId="4CC76F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7.462,36</w:t>
            </w:r>
          </w:p>
        </w:tc>
        <w:tc>
          <w:tcPr>
            <w:tcW w:w="1320" w:type="dxa"/>
            <w:tcBorders>
              <w:top w:val="nil"/>
              <w:left w:val="single" w:sz="4" w:space="0" w:color="auto"/>
              <w:bottom w:val="nil"/>
              <w:right w:val="nil"/>
            </w:tcBorders>
            <w:shd w:val="clear" w:color="auto" w:fill="auto"/>
            <w:noWrap/>
            <w:vAlign w:val="center"/>
            <w:hideMark/>
          </w:tcPr>
          <w:p w14:paraId="19FB44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3.793,27</w:t>
            </w:r>
          </w:p>
        </w:tc>
        <w:tc>
          <w:tcPr>
            <w:tcW w:w="1300" w:type="dxa"/>
            <w:tcBorders>
              <w:top w:val="nil"/>
              <w:left w:val="single" w:sz="4" w:space="0" w:color="auto"/>
              <w:bottom w:val="nil"/>
              <w:right w:val="nil"/>
            </w:tcBorders>
            <w:shd w:val="clear" w:color="auto" w:fill="auto"/>
            <w:noWrap/>
            <w:vAlign w:val="center"/>
            <w:hideMark/>
          </w:tcPr>
          <w:p w14:paraId="578183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3.669,09</w:t>
            </w:r>
          </w:p>
        </w:tc>
        <w:tc>
          <w:tcPr>
            <w:tcW w:w="1240" w:type="dxa"/>
            <w:tcBorders>
              <w:top w:val="nil"/>
              <w:left w:val="single" w:sz="4" w:space="0" w:color="auto"/>
              <w:bottom w:val="nil"/>
              <w:right w:val="single" w:sz="4" w:space="0" w:color="auto"/>
            </w:tcBorders>
            <w:shd w:val="clear" w:color="auto" w:fill="auto"/>
            <w:noWrap/>
            <w:vAlign w:val="center"/>
            <w:hideMark/>
          </w:tcPr>
          <w:p w14:paraId="1E8B96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606.915,68</w:t>
            </w:r>
          </w:p>
        </w:tc>
        <w:tc>
          <w:tcPr>
            <w:tcW w:w="100" w:type="dxa"/>
            <w:tcBorders>
              <w:top w:val="nil"/>
              <w:left w:val="nil"/>
              <w:bottom w:val="nil"/>
              <w:right w:val="nil"/>
            </w:tcBorders>
            <w:shd w:val="clear" w:color="auto" w:fill="auto"/>
            <w:noWrap/>
            <w:vAlign w:val="center"/>
            <w:hideMark/>
          </w:tcPr>
          <w:p w14:paraId="6C1A98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361EF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0,6009</w:t>
            </w:r>
          </w:p>
        </w:tc>
      </w:tr>
      <w:tr w:rsidR="00F749D4" w:rsidRPr="00F749D4" w14:paraId="6C16BE7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F919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10/03/26</w:t>
            </w:r>
          </w:p>
        </w:tc>
        <w:tc>
          <w:tcPr>
            <w:tcW w:w="1220" w:type="dxa"/>
            <w:tcBorders>
              <w:top w:val="nil"/>
              <w:left w:val="nil"/>
              <w:bottom w:val="nil"/>
              <w:right w:val="single" w:sz="4" w:space="0" w:color="auto"/>
            </w:tcBorders>
            <w:shd w:val="clear" w:color="auto" w:fill="auto"/>
            <w:noWrap/>
            <w:vAlign w:val="center"/>
            <w:hideMark/>
          </w:tcPr>
          <w:p w14:paraId="1560C6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10/03/26</w:t>
            </w:r>
          </w:p>
        </w:tc>
        <w:tc>
          <w:tcPr>
            <w:tcW w:w="1320" w:type="dxa"/>
            <w:tcBorders>
              <w:top w:val="nil"/>
              <w:left w:val="single" w:sz="8" w:space="0" w:color="auto"/>
              <w:bottom w:val="nil"/>
              <w:right w:val="nil"/>
            </w:tcBorders>
            <w:shd w:val="clear" w:color="auto" w:fill="auto"/>
            <w:noWrap/>
            <w:vAlign w:val="center"/>
            <w:hideMark/>
          </w:tcPr>
          <w:p w14:paraId="3C9E0A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7.439,51</w:t>
            </w:r>
          </w:p>
        </w:tc>
        <w:tc>
          <w:tcPr>
            <w:tcW w:w="1320" w:type="dxa"/>
            <w:tcBorders>
              <w:top w:val="nil"/>
              <w:left w:val="single" w:sz="4" w:space="0" w:color="auto"/>
              <w:bottom w:val="nil"/>
              <w:right w:val="nil"/>
            </w:tcBorders>
            <w:shd w:val="clear" w:color="auto" w:fill="auto"/>
            <w:noWrap/>
            <w:vAlign w:val="center"/>
            <w:hideMark/>
          </w:tcPr>
          <w:p w14:paraId="160C60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3.770,47</w:t>
            </w:r>
          </w:p>
        </w:tc>
        <w:tc>
          <w:tcPr>
            <w:tcW w:w="1300" w:type="dxa"/>
            <w:tcBorders>
              <w:top w:val="nil"/>
              <w:left w:val="single" w:sz="4" w:space="0" w:color="auto"/>
              <w:bottom w:val="nil"/>
              <w:right w:val="nil"/>
            </w:tcBorders>
            <w:shd w:val="clear" w:color="auto" w:fill="auto"/>
            <w:noWrap/>
            <w:vAlign w:val="center"/>
            <w:hideMark/>
          </w:tcPr>
          <w:p w14:paraId="73D148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3.669,04</w:t>
            </w:r>
          </w:p>
        </w:tc>
        <w:tc>
          <w:tcPr>
            <w:tcW w:w="1240" w:type="dxa"/>
            <w:tcBorders>
              <w:top w:val="nil"/>
              <w:left w:val="single" w:sz="4" w:space="0" w:color="auto"/>
              <w:bottom w:val="nil"/>
              <w:right w:val="single" w:sz="4" w:space="0" w:color="auto"/>
            </w:tcBorders>
            <w:shd w:val="clear" w:color="auto" w:fill="auto"/>
            <w:noWrap/>
            <w:vAlign w:val="center"/>
            <w:hideMark/>
          </w:tcPr>
          <w:p w14:paraId="3ED187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603.246,64</w:t>
            </w:r>
          </w:p>
        </w:tc>
        <w:tc>
          <w:tcPr>
            <w:tcW w:w="100" w:type="dxa"/>
            <w:tcBorders>
              <w:top w:val="nil"/>
              <w:left w:val="nil"/>
              <w:bottom w:val="nil"/>
              <w:right w:val="nil"/>
            </w:tcBorders>
            <w:shd w:val="clear" w:color="auto" w:fill="auto"/>
            <w:noWrap/>
            <w:vAlign w:val="center"/>
            <w:hideMark/>
          </w:tcPr>
          <w:p w14:paraId="0749100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8F78E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0,6045</w:t>
            </w:r>
          </w:p>
        </w:tc>
      </w:tr>
      <w:tr w:rsidR="00F749D4" w:rsidRPr="00F749D4" w14:paraId="265D078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F9700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10/04/26</w:t>
            </w:r>
          </w:p>
        </w:tc>
        <w:tc>
          <w:tcPr>
            <w:tcW w:w="1220" w:type="dxa"/>
            <w:tcBorders>
              <w:top w:val="nil"/>
              <w:left w:val="nil"/>
              <w:bottom w:val="nil"/>
              <w:right w:val="single" w:sz="4" w:space="0" w:color="auto"/>
            </w:tcBorders>
            <w:shd w:val="clear" w:color="auto" w:fill="auto"/>
            <w:noWrap/>
            <w:vAlign w:val="center"/>
            <w:hideMark/>
          </w:tcPr>
          <w:p w14:paraId="1EE8E9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10/04/26</w:t>
            </w:r>
          </w:p>
        </w:tc>
        <w:tc>
          <w:tcPr>
            <w:tcW w:w="1320" w:type="dxa"/>
            <w:tcBorders>
              <w:top w:val="nil"/>
              <w:left w:val="single" w:sz="8" w:space="0" w:color="auto"/>
              <w:bottom w:val="nil"/>
              <w:right w:val="nil"/>
            </w:tcBorders>
            <w:shd w:val="clear" w:color="auto" w:fill="auto"/>
            <w:noWrap/>
            <w:vAlign w:val="center"/>
            <w:hideMark/>
          </w:tcPr>
          <w:p w14:paraId="6865091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7.401,03</w:t>
            </w:r>
          </w:p>
        </w:tc>
        <w:tc>
          <w:tcPr>
            <w:tcW w:w="1320" w:type="dxa"/>
            <w:tcBorders>
              <w:top w:val="nil"/>
              <w:left w:val="single" w:sz="4" w:space="0" w:color="auto"/>
              <w:bottom w:val="nil"/>
              <w:right w:val="nil"/>
            </w:tcBorders>
            <w:shd w:val="clear" w:color="auto" w:fill="auto"/>
            <w:noWrap/>
            <w:vAlign w:val="center"/>
            <w:hideMark/>
          </w:tcPr>
          <w:p w14:paraId="0719A49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3.747,68</w:t>
            </w:r>
          </w:p>
        </w:tc>
        <w:tc>
          <w:tcPr>
            <w:tcW w:w="1300" w:type="dxa"/>
            <w:tcBorders>
              <w:top w:val="nil"/>
              <w:left w:val="single" w:sz="4" w:space="0" w:color="auto"/>
              <w:bottom w:val="nil"/>
              <w:right w:val="nil"/>
            </w:tcBorders>
            <w:shd w:val="clear" w:color="auto" w:fill="auto"/>
            <w:noWrap/>
            <w:vAlign w:val="center"/>
            <w:hideMark/>
          </w:tcPr>
          <w:p w14:paraId="7DCB55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3.653,35</w:t>
            </w:r>
          </w:p>
        </w:tc>
        <w:tc>
          <w:tcPr>
            <w:tcW w:w="1240" w:type="dxa"/>
            <w:tcBorders>
              <w:top w:val="nil"/>
              <w:left w:val="single" w:sz="4" w:space="0" w:color="auto"/>
              <w:bottom w:val="nil"/>
              <w:right w:val="single" w:sz="4" w:space="0" w:color="auto"/>
            </w:tcBorders>
            <w:shd w:val="clear" w:color="auto" w:fill="auto"/>
            <w:noWrap/>
            <w:vAlign w:val="center"/>
            <w:hideMark/>
          </w:tcPr>
          <w:p w14:paraId="7C92346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599.593,30</w:t>
            </w:r>
          </w:p>
        </w:tc>
        <w:tc>
          <w:tcPr>
            <w:tcW w:w="100" w:type="dxa"/>
            <w:tcBorders>
              <w:top w:val="nil"/>
              <w:left w:val="nil"/>
              <w:bottom w:val="nil"/>
              <w:right w:val="nil"/>
            </w:tcBorders>
            <w:shd w:val="clear" w:color="auto" w:fill="auto"/>
            <w:noWrap/>
            <w:vAlign w:val="center"/>
            <w:hideMark/>
          </w:tcPr>
          <w:p w14:paraId="0FF1C15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8920F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0,6056</w:t>
            </w:r>
          </w:p>
        </w:tc>
      </w:tr>
      <w:tr w:rsidR="00F749D4" w:rsidRPr="00F749D4" w14:paraId="5A2F27D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F628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10/05/26</w:t>
            </w:r>
          </w:p>
        </w:tc>
        <w:tc>
          <w:tcPr>
            <w:tcW w:w="1220" w:type="dxa"/>
            <w:tcBorders>
              <w:top w:val="nil"/>
              <w:left w:val="nil"/>
              <w:bottom w:val="nil"/>
              <w:right w:val="single" w:sz="4" w:space="0" w:color="auto"/>
            </w:tcBorders>
            <w:shd w:val="clear" w:color="auto" w:fill="auto"/>
            <w:noWrap/>
            <w:vAlign w:val="center"/>
            <w:hideMark/>
          </w:tcPr>
          <w:p w14:paraId="537A80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10/05/26</w:t>
            </w:r>
          </w:p>
        </w:tc>
        <w:tc>
          <w:tcPr>
            <w:tcW w:w="1320" w:type="dxa"/>
            <w:tcBorders>
              <w:top w:val="nil"/>
              <w:left w:val="single" w:sz="8" w:space="0" w:color="auto"/>
              <w:bottom w:val="nil"/>
              <w:right w:val="nil"/>
            </w:tcBorders>
            <w:shd w:val="clear" w:color="auto" w:fill="auto"/>
            <w:noWrap/>
            <w:vAlign w:val="center"/>
            <w:hideMark/>
          </w:tcPr>
          <w:p w14:paraId="1DB0999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7.393,82</w:t>
            </w:r>
          </w:p>
        </w:tc>
        <w:tc>
          <w:tcPr>
            <w:tcW w:w="1320" w:type="dxa"/>
            <w:tcBorders>
              <w:top w:val="nil"/>
              <w:left w:val="single" w:sz="4" w:space="0" w:color="auto"/>
              <w:bottom w:val="nil"/>
              <w:right w:val="nil"/>
            </w:tcBorders>
            <w:shd w:val="clear" w:color="auto" w:fill="auto"/>
            <w:noWrap/>
            <w:vAlign w:val="center"/>
            <w:hideMark/>
          </w:tcPr>
          <w:p w14:paraId="1B0187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3.724,98</w:t>
            </w:r>
          </w:p>
        </w:tc>
        <w:tc>
          <w:tcPr>
            <w:tcW w:w="1300" w:type="dxa"/>
            <w:tcBorders>
              <w:top w:val="nil"/>
              <w:left w:val="single" w:sz="4" w:space="0" w:color="auto"/>
              <w:bottom w:val="nil"/>
              <w:right w:val="nil"/>
            </w:tcBorders>
            <w:shd w:val="clear" w:color="auto" w:fill="auto"/>
            <w:noWrap/>
            <w:vAlign w:val="center"/>
            <w:hideMark/>
          </w:tcPr>
          <w:p w14:paraId="24C3C2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3.668,84</w:t>
            </w:r>
          </w:p>
        </w:tc>
        <w:tc>
          <w:tcPr>
            <w:tcW w:w="1240" w:type="dxa"/>
            <w:tcBorders>
              <w:top w:val="nil"/>
              <w:left w:val="single" w:sz="4" w:space="0" w:color="auto"/>
              <w:bottom w:val="nil"/>
              <w:right w:val="single" w:sz="4" w:space="0" w:color="auto"/>
            </w:tcBorders>
            <w:shd w:val="clear" w:color="auto" w:fill="auto"/>
            <w:noWrap/>
            <w:vAlign w:val="center"/>
            <w:hideMark/>
          </w:tcPr>
          <w:p w14:paraId="04F758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595.924,46</w:t>
            </w:r>
          </w:p>
        </w:tc>
        <w:tc>
          <w:tcPr>
            <w:tcW w:w="100" w:type="dxa"/>
            <w:tcBorders>
              <w:top w:val="nil"/>
              <w:left w:val="nil"/>
              <w:bottom w:val="nil"/>
              <w:right w:val="nil"/>
            </w:tcBorders>
            <w:shd w:val="clear" w:color="auto" w:fill="auto"/>
            <w:noWrap/>
            <w:vAlign w:val="center"/>
            <w:hideMark/>
          </w:tcPr>
          <w:p w14:paraId="2005CF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9E751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0,6119</w:t>
            </w:r>
          </w:p>
        </w:tc>
      </w:tr>
      <w:tr w:rsidR="00F749D4" w:rsidRPr="00F749D4" w14:paraId="4CE5467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1768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10/06/26</w:t>
            </w:r>
          </w:p>
        </w:tc>
        <w:tc>
          <w:tcPr>
            <w:tcW w:w="1220" w:type="dxa"/>
            <w:tcBorders>
              <w:top w:val="nil"/>
              <w:left w:val="nil"/>
              <w:bottom w:val="nil"/>
              <w:right w:val="single" w:sz="4" w:space="0" w:color="auto"/>
            </w:tcBorders>
            <w:shd w:val="clear" w:color="auto" w:fill="auto"/>
            <w:noWrap/>
            <w:vAlign w:val="center"/>
            <w:hideMark/>
          </w:tcPr>
          <w:p w14:paraId="430630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10/06/26</w:t>
            </w:r>
          </w:p>
        </w:tc>
        <w:tc>
          <w:tcPr>
            <w:tcW w:w="1320" w:type="dxa"/>
            <w:tcBorders>
              <w:top w:val="nil"/>
              <w:left w:val="single" w:sz="8" w:space="0" w:color="auto"/>
              <w:bottom w:val="nil"/>
              <w:right w:val="nil"/>
            </w:tcBorders>
            <w:shd w:val="clear" w:color="auto" w:fill="auto"/>
            <w:noWrap/>
            <w:vAlign w:val="center"/>
            <w:hideMark/>
          </w:tcPr>
          <w:p w14:paraId="5F88C14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7.370,98</w:t>
            </w:r>
          </w:p>
        </w:tc>
        <w:tc>
          <w:tcPr>
            <w:tcW w:w="1320" w:type="dxa"/>
            <w:tcBorders>
              <w:top w:val="nil"/>
              <w:left w:val="single" w:sz="4" w:space="0" w:color="auto"/>
              <w:bottom w:val="nil"/>
              <w:right w:val="nil"/>
            </w:tcBorders>
            <w:shd w:val="clear" w:color="auto" w:fill="auto"/>
            <w:noWrap/>
            <w:vAlign w:val="center"/>
            <w:hideMark/>
          </w:tcPr>
          <w:p w14:paraId="1C6C0C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3.702,19</w:t>
            </w:r>
          </w:p>
        </w:tc>
        <w:tc>
          <w:tcPr>
            <w:tcW w:w="1300" w:type="dxa"/>
            <w:tcBorders>
              <w:top w:val="nil"/>
              <w:left w:val="single" w:sz="4" w:space="0" w:color="auto"/>
              <w:bottom w:val="nil"/>
              <w:right w:val="nil"/>
            </w:tcBorders>
            <w:shd w:val="clear" w:color="auto" w:fill="auto"/>
            <w:noWrap/>
            <w:vAlign w:val="center"/>
            <w:hideMark/>
          </w:tcPr>
          <w:p w14:paraId="782F05B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3.668,78</w:t>
            </w:r>
          </w:p>
        </w:tc>
        <w:tc>
          <w:tcPr>
            <w:tcW w:w="1240" w:type="dxa"/>
            <w:tcBorders>
              <w:top w:val="nil"/>
              <w:left w:val="single" w:sz="4" w:space="0" w:color="auto"/>
              <w:bottom w:val="nil"/>
              <w:right w:val="single" w:sz="4" w:space="0" w:color="auto"/>
            </w:tcBorders>
            <w:shd w:val="clear" w:color="auto" w:fill="auto"/>
            <w:noWrap/>
            <w:vAlign w:val="center"/>
            <w:hideMark/>
          </w:tcPr>
          <w:p w14:paraId="3EFA1D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592.255,68</w:t>
            </w:r>
          </w:p>
        </w:tc>
        <w:tc>
          <w:tcPr>
            <w:tcW w:w="100" w:type="dxa"/>
            <w:tcBorders>
              <w:top w:val="nil"/>
              <w:left w:val="nil"/>
              <w:bottom w:val="nil"/>
              <w:right w:val="nil"/>
            </w:tcBorders>
            <w:shd w:val="clear" w:color="auto" w:fill="auto"/>
            <w:noWrap/>
            <w:vAlign w:val="center"/>
            <w:hideMark/>
          </w:tcPr>
          <w:p w14:paraId="1C50A57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CE80A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0,6156</w:t>
            </w:r>
          </w:p>
        </w:tc>
      </w:tr>
      <w:tr w:rsidR="00F749D4" w:rsidRPr="00F749D4" w14:paraId="75ED486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CD7D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10/07/26</w:t>
            </w:r>
          </w:p>
        </w:tc>
        <w:tc>
          <w:tcPr>
            <w:tcW w:w="1220" w:type="dxa"/>
            <w:tcBorders>
              <w:top w:val="nil"/>
              <w:left w:val="nil"/>
              <w:bottom w:val="nil"/>
              <w:right w:val="single" w:sz="4" w:space="0" w:color="auto"/>
            </w:tcBorders>
            <w:shd w:val="clear" w:color="auto" w:fill="auto"/>
            <w:noWrap/>
            <w:vAlign w:val="center"/>
            <w:hideMark/>
          </w:tcPr>
          <w:p w14:paraId="704EC7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10/07/26</w:t>
            </w:r>
          </w:p>
        </w:tc>
        <w:tc>
          <w:tcPr>
            <w:tcW w:w="1320" w:type="dxa"/>
            <w:tcBorders>
              <w:top w:val="nil"/>
              <w:left w:val="single" w:sz="8" w:space="0" w:color="auto"/>
              <w:bottom w:val="nil"/>
              <w:right w:val="nil"/>
            </w:tcBorders>
            <w:shd w:val="clear" w:color="auto" w:fill="auto"/>
            <w:noWrap/>
            <w:vAlign w:val="center"/>
            <w:hideMark/>
          </w:tcPr>
          <w:p w14:paraId="19362F8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7.348,13</w:t>
            </w:r>
          </w:p>
        </w:tc>
        <w:tc>
          <w:tcPr>
            <w:tcW w:w="1320" w:type="dxa"/>
            <w:tcBorders>
              <w:top w:val="nil"/>
              <w:left w:val="single" w:sz="4" w:space="0" w:color="auto"/>
              <w:bottom w:val="nil"/>
              <w:right w:val="nil"/>
            </w:tcBorders>
            <w:shd w:val="clear" w:color="auto" w:fill="auto"/>
            <w:noWrap/>
            <w:vAlign w:val="center"/>
            <w:hideMark/>
          </w:tcPr>
          <w:p w14:paraId="4EC971A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3.679,40</w:t>
            </w:r>
          </w:p>
        </w:tc>
        <w:tc>
          <w:tcPr>
            <w:tcW w:w="1300" w:type="dxa"/>
            <w:tcBorders>
              <w:top w:val="nil"/>
              <w:left w:val="single" w:sz="4" w:space="0" w:color="auto"/>
              <w:bottom w:val="nil"/>
              <w:right w:val="nil"/>
            </w:tcBorders>
            <w:shd w:val="clear" w:color="auto" w:fill="auto"/>
            <w:noWrap/>
            <w:vAlign w:val="center"/>
            <w:hideMark/>
          </w:tcPr>
          <w:p w14:paraId="211A15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3.668,73</w:t>
            </w:r>
          </w:p>
        </w:tc>
        <w:tc>
          <w:tcPr>
            <w:tcW w:w="1240" w:type="dxa"/>
            <w:tcBorders>
              <w:top w:val="nil"/>
              <w:left w:val="single" w:sz="4" w:space="0" w:color="auto"/>
              <w:bottom w:val="nil"/>
              <w:right w:val="single" w:sz="4" w:space="0" w:color="auto"/>
            </w:tcBorders>
            <w:shd w:val="clear" w:color="auto" w:fill="auto"/>
            <w:noWrap/>
            <w:vAlign w:val="center"/>
            <w:hideMark/>
          </w:tcPr>
          <w:p w14:paraId="00AFC1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588.586,94</w:t>
            </w:r>
          </w:p>
        </w:tc>
        <w:tc>
          <w:tcPr>
            <w:tcW w:w="100" w:type="dxa"/>
            <w:tcBorders>
              <w:top w:val="nil"/>
              <w:left w:val="nil"/>
              <w:bottom w:val="nil"/>
              <w:right w:val="nil"/>
            </w:tcBorders>
            <w:shd w:val="clear" w:color="auto" w:fill="auto"/>
            <w:noWrap/>
            <w:vAlign w:val="center"/>
            <w:hideMark/>
          </w:tcPr>
          <w:p w14:paraId="7194A5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EACCA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0,6195</w:t>
            </w:r>
          </w:p>
        </w:tc>
      </w:tr>
      <w:tr w:rsidR="00F749D4" w:rsidRPr="00F749D4" w14:paraId="12AC804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AFEA1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10/08/26</w:t>
            </w:r>
          </w:p>
        </w:tc>
        <w:tc>
          <w:tcPr>
            <w:tcW w:w="1220" w:type="dxa"/>
            <w:tcBorders>
              <w:top w:val="nil"/>
              <w:left w:val="nil"/>
              <w:bottom w:val="nil"/>
              <w:right w:val="single" w:sz="4" w:space="0" w:color="auto"/>
            </w:tcBorders>
            <w:shd w:val="clear" w:color="auto" w:fill="auto"/>
            <w:noWrap/>
            <w:vAlign w:val="center"/>
            <w:hideMark/>
          </w:tcPr>
          <w:p w14:paraId="058E68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10/08/26</w:t>
            </w:r>
          </w:p>
        </w:tc>
        <w:tc>
          <w:tcPr>
            <w:tcW w:w="1320" w:type="dxa"/>
            <w:tcBorders>
              <w:top w:val="nil"/>
              <w:left w:val="single" w:sz="8" w:space="0" w:color="auto"/>
              <w:bottom w:val="nil"/>
              <w:right w:val="nil"/>
            </w:tcBorders>
            <w:shd w:val="clear" w:color="auto" w:fill="auto"/>
            <w:noWrap/>
            <w:vAlign w:val="center"/>
            <w:hideMark/>
          </w:tcPr>
          <w:p w14:paraId="435D4E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7.325,28</w:t>
            </w:r>
          </w:p>
        </w:tc>
        <w:tc>
          <w:tcPr>
            <w:tcW w:w="1320" w:type="dxa"/>
            <w:tcBorders>
              <w:top w:val="nil"/>
              <w:left w:val="single" w:sz="4" w:space="0" w:color="auto"/>
              <w:bottom w:val="nil"/>
              <w:right w:val="nil"/>
            </w:tcBorders>
            <w:shd w:val="clear" w:color="auto" w:fill="auto"/>
            <w:noWrap/>
            <w:vAlign w:val="center"/>
            <w:hideMark/>
          </w:tcPr>
          <w:p w14:paraId="6D969A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3.656,61</w:t>
            </w:r>
          </w:p>
        </w:tc>
        <w:tc>
          <w:tcPr>
            <w:tcW w:w="1300" w:type="dxa"/>
            <w:tcBorders>
              <w:top w:val="nil"/>
              <w:left w:val="single" w:sz="4" w:space="0" w:color="auto"/>
              <w:bottom w:val="nil"/>
              <w:right w:val="nil"/>
            </w:tcBorders>
            <w:shd w:val="clear" w:color="auto" w:fill="auto"/>
            <w:noWrap/>
            <w:vAlign w:val="center"/>
            <w:hideMark/>
          </w:tcPr>
          <w:p w14:paraId="45A347A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3.668,68</w:t>
            </w:r>
          </w:p>
        </w:tc>
        <w:tc>
          <w:tcPr>
            <w:tcW w:w="1240" w:type="dxa"/>
            <w:tcBorders>
              <w:top w:val="nil"/>
              <w:left w:val="single" w:sz="4" w:space="0" w:color="auto"/>
              <w:bottom w:val="nil"/>
              <w:right w:val="single" w:sz="4" w:space="0" w:color="auto"/>
            </w:tcBorders>
            <w:shd w:val="clear" w:color="auto" w:fill="auto"/>
            <w:noWrap/>
            <w:vAlign w:val="center"/>
            <w:hideMark/>
          </w:tcPr>
          <w:p w14:paraId="24012B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584.918,27</w:t>
            </w:r>
          </w:p>
        </w:tc>
        <w:tc>
          <w:tcPr>
            <w:tcW w:w="100" w:type="dxa"/>
            <w:tcBorders>
              <w:top w:val="nil"/>
              <w:left w:val="nil"/>
              <w:bottom w:val="nil"/>
              <w:right w:val="nil"/>
            </w:tcBorders>
            <w:shd w:val="clear" w:color="auto" w:fill="auto"/>
            <w:noWrap/>
            <w:vAlign w:val="center"/>
            <w:hideMark/>
          </w:tcPr>
          <w:p w14:paraId="5BF98E7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FDC54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0,6233</w:t>
            </w:r>
          </w:p>
        </w:tc>
      </w:tr>
      <w:tr w:rsidR="00F749D4" w:rsidRPr="00F749D4" w14:paraId="5CAD28B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EC1E98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10/09/26</w:t>
            </w:r>
          </w:p>
        </w:tc>
        <w:tc>
          <w:tcPr>
            <w:tcW w:w="1220" w:type="dxa"/>
            <w:tcBorders>
              <w:top w:val="nil"/>
              <w:left w:val="nil"/>
              <w:bottom w:val="nil"/>
              <w:right w:val="single" w:sz="4" w:space="0" w:color="auto"/>
            </w:tcBorders>
            <w:shd w:val="clear" w:color="auto" w:fill="auto"/>
            <w:noWrap/>
            <w:vAlign w:val="center"/>
            <w:hideMark/>
          </w:tcPr>
          <w:p w14:paraId="7029A4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10/09/26</w:t>
            </w:r>
          </w:p>
        </w:tc>
        <w:tc>
          <w:tcPr>
            <w:tcW w:w="1320" w:type="dxa"/>
            <w:tcBorders>
              <w:top w:val="nil"/>
              <w:left w:val="single" w:sz="8" w:space="0" w:color="auto"/>
              <w:bottom w:val="nil"/>
              <w:right w:val="nil"/>
            </w:tcBorders>
            <w:shd w:val="clear" w:color="auto" w:fill="auto"/>
            <w:noWrap/>
            <w:vAlign w:val="center"/>
            <w:hideMark/>
          </w:tcPr>
          <w:p w14:paraId="088C70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7.302,44</w:t>
            </w:r>
          </w:p>
        </w:tc>
        <w:tc>
          <w:tcPr>
            <w:tcW w:w="1320" w:type="dxa"/>
            <w:tcBorders>
              <w:top w:val="nil"/>
              <w:left w:val="single" w:sz="4" w:space="0" w:color="auto"/>
              <w:bottom w:val="nil"/>
              <w:right w:val="nil"/>
            </w:tcBorders>
            <w:shd w:val="clear" w:color="auto" w:fill="auto"/>
            <w:noWrap/>
            <w:vAlign w:val="center"/>
            <w:hideMark/>
          </w:tcPr>
          <w:p w14:paraId="0EC589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3.633,81</w:t>
            </w:r>
          </w:p>
        </w:tc>
        <w:tc>
          <w:tcPr>
            <w:tcW w:w="1300" w:type="dxa"/>
            <w:tcBorders>
              <w:top w:val="nil"/>
              <w:left w:val="single" w:sz="4" w:space="0" w:color="auto"/>
              <w:bottom w:val="nil"/>
              <w:right w:val="nil"/>
            </w:tcBorders>
            <w:shd w:val="clear" w:color="auto" w:fill="auto"/>
            <w:noWrap/>
            <w:vAlign w:val="center"/>
            <w:hideMark/>
          </w:tcPr>
          <w:p w14:paraId="4B2ECA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3.668,62</w:t>
            </w:r>
          </w:p>
        </w:tc>
        <w:tc>
          <w:tcPr>
            <w:tcW w:w="1240" w:type="dxa"/>
            <w:tcBorders>
              <w:top w:val="nil"/>
              <w:left w:val="single" w:sz="4" w:space="0" w:color="auto"/>
              <w:bottom w:val="nil"/>
              <w:right w:val="single" w:sz="4" w:space="0" w:color="auto"/>
            </w:tcBorders>
            <w:shd w:val="clear" w:color="auto" w:fill="auto"/>
            <w:noWrap/>
            <w:vAlign w:val="center"/>
            <w:hideMark/>
          </w:tcPr>
          <w:p w14:paraId="5D23BB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581.249,64</w:t>
            </w:r>
          </w:p>
        </w:tc>
        <w:tc>
          <w:tcPr>
            <w:tcW w:w="100" w:type="dxa"/>
            <w:tcBorders>
              <w:top w:val="nil"/>
              <w:left w:val="nil"/>
              <w:bottom w:val="nil"/>
              <w:right w:val="nil"/>
            </w:tcBorders>
            <w:shd w:val="clear" w:color="auto" w:fill="auto"/>
            <w:noWrap/>
            <w:vAlign w:val="center"/>
            <w:hideMark/>
          </w:tcPr>
          <w:p w14:paraId="3ED742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3234F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0,6272</w:t>
            </w:r>
          </w:p>
        </w:tc>
      </w:tr>
      <w:tr w:rsidR="00F749D4" w:rsidRPr="00F749D4" w14:paraId="63E957C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9FF67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10/10/26</w:t>
            </w:r>
          </w:p>
        </w:tc>
        <w:tc>
          <w:tcPr>
            <w:tcW w:w="1220" w:type="dxa"/>
            <w:tcBorders>
              <w:top w:val="nil"/>
              <w:left w:val="nil"/>
              <w:bottom w:val="nil"/>
              <w:right w:val="single" w:sz="4" w:space="0" w:color="auto"/>
            </w:tcBorders>
            <w:shd w:val="clear" w:color="auto" w:fill="auto"/>
            <w:noWrap/>
            <w:vAlign w:val="center"/>
            <w:hideMark/>
          </w:tcPr>
          <w:p w14:paraId="562D632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10/10/26</w:t>
            </w:r>
          </w:p>
        </w:tc>
        <w:tc>
          <w:tcPr>
            <w:tcW w:w="1320" w:type="dxa"/>
            <w:tcBorders>
              <w:top w:val="nil"/>
              <w:left w:val="single" w:sz="8" w:space="0" w:color="auto"/>
              <w:bottom w:val="nil"/>
              <w:right w:val="nil"/>
            </w:tcBorders>
            <w:shd w:val="clear" w:color="auto" w:fill="auto"/>
            <w:noWrap/>
            <w:vAlign w:val="center"/>
            <w:hideMark/>
          </w:tcPr>
          <w:p w14:paraId="2641BF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7.263,95</w:t>
            </w:r>
          </w:p>
        </w:tc>
        <w:tc>
          <w:tcPr>
            <w:tcW w:w="1320" w:type="dxa"/>
            <w:tcBorders>
              <w:top w:val="nil"/>
              <w:left w:val="single" w:sz="4" w:space="0" w:color="auto"/>
              <w:bottom w:val="nil"/>
              <w:right w:val="nil"/>
            </w:tcBorders>
            <w:shd w:val="clear" w:color="auto" w:fill="auto"/>
            <w:noWrap/>
            <w:vAlign w:val="center"/>
            <w:hideMark/>
          </w:tcPr>
          <w:p w14:paraId="435BDC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3.611,02</w:t>
            </w:r>
          </w:p>
        </w:tc>
        <w:tc>
          <w:tcPr>
            <w:tcW w:w="1300" w:type="dxa"/>
            <w:tcBorders>
              <w:top w:val="nil"/>
              <w:left w:val="single" w:sz="4" w:space="0" w:color="auto"/>
              <w:bottom w:val="nil"/>
              <w:right w:val="nil"/>
            </w:tcBorders>
            <w:shd w:val="clear" w:color="auto" w:fill="auto"/>
            <w:noWrap/>
            <w:vAlign w:val="center"/>
            <w:hideMark/>
          </w:tcPr>
          <w:p w14:paraId="362AD0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3.652,93</w:t>
            </w:r>
          </w:p>
        </w:tc>
        <w:tc>
          <w:tcPr>
            <w:tcW w:w="1240" w:type="dxa"/>
            <w:tcBorders>
              <w:top w:val="nil"/>
              <w:left w:val="single" w:sz="4" w:space="0" w:color="auto"/>
              <w:bottom w:val="nil"/>
              <w:right w:val="single" w:sz="4" w:space="0" w:color="auto"/>
            </w:tcBorders>
            <w:shd w:val="clear" w:color="auto" w:fill="auto"/>
            <w:noWrap/>
            <w:vAlign w:val="center"/>
            <w:hideMark/>
          </w:tcPr>
          <w:p w14:paraId="239315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577.596,71</w:t>
            </w:r>
          </w:p>
        </w:tc>
        <w:tc>
          <w:tcPr>
            <w:tcW w:w="100" w:type="dxa"/>
            <w:tcBorders>
              <w:top w:val="nil"/>
              <w:left w:val="nil"/>
              <w:bottom w:val="nil"/>
              <w:right w:val="nil"/>
            </w:tcBorders>
            <w:shd w:val="clear" w:color="auto" w:fill="auto"/>
            <w:noWrap/>
            <w:vAlign w:val="center"/>
            <w:hideMark/>
          </w:tcPr>
          <w:p w14:paraId="5CAB7A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9754B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0,6285</w:t>
            </w:r>
          </w:p>
        </w:tc>
      </w:tr>
      <w:tr w:rsidR="00F749D4" w:rsidRPr="00F749D4" w14:paraId="62754D3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9D94D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10/11/26</w:t>
            </w:r>
          </w:p>
        </w:tc>
        <w:tc>
          <w:tcPr>
            <w:tcW w:w="1220" w:type="dxa"/>
            <w:tcBorders>
              <w:top w:val="nil"/>
              <w:left w:val="nil"/>
              <w:bottom w:val="nil"/>
              <w:right w:val="single" w:sz="4" w:space="0" w:color="auto"/>
            </w:tcBorders>
            <w:shd w:val="clear" w:color="auto" w:fill="auto"/>
            <w:noWrap/>
            <w:vAlign w:val="center"/>
            <w:hideMark/>
          </w:tcPr>
          <w:p w14:paraId="707F0A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10/11/26</w:t>
            </w:r>
          </w:p>
        </w:tc>
        <w:tc>
          <w:tcPr>
            <w:tcW w:w="1320" w:type="dxa"/>
            <w:tcBorders>
              <w:top w:val="nil"/>
              <w:left w:val="single" w:sz="8" w:space="0" w:color="auto"/>
              <w:bottom w:val="nil"/>
              <w:right w:val="nil"/>
            </w:tcBorders>
            <w:shd w:val="clear" w:color="auto" w:fill="auto"/>
            <w:noWrap/>
            <w:vAlign w:val="center"/>
            <w:hideMark/>
          </w:tcPr>
          <w:p w14:paraId="54B0A94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7.256,75</w:t>
            </w:r>
          </w:p>
        </w:tc>
        <w:tc>
          <w:tcPr>
            <w:tcW w:w="1320" w:type="dxa"/>
            <w:tcBorders>
              <w:top w:val="nil"/>
              <w:left w:val="single" w:sz="4" w:space="0" w:color="auto"/>
              <w:bottom w:val="nil"/>
              <w:right w:val="nil"/>
            </w:tcBorders>
            <w:shd w:val="clear" w:color="auto" w:fill="auto"/>
            <w:noWrap/>
            <w:vAlign w:val="center"/>
            <w:hideMark/>
          </w:tcPr>
          <w:p w14:paraId="185AD0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3.588,33</w:t>
            </w:r>
          </w:p>
        </w:tc>
        <w:tc>
          <w:tcPr>
            <w:tcW w:w="1300" w:type="dxa"/>
            <w:tcBorders>
              <w:top w:val="nil"/>
              <w:left w:val="single" w:sz="4" w:space="0" w:color="auto"/>
              <w:bottom w:val="nil"/>
              <w:right w:val="nil"/>
            </w:tcBorders>
            <w:shd w:val="clear" w:color="auto" w:fill="auto"/>
            <w:noWrap/>
            <w:vAlign w:val="center"/>
            <w:hideMark/>
          </w:tcPr>
          <w:p w14:paraId="6F0351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3.668,42</w:t>
            </w:r>
          </w:p>
        </w:tc>
        <w:tc>
          <w:tcPr>
            <w:tcW w:w="1240" w:type="dxa"/>
            <w:tcBorders>
              <w:top w:val="nil"/>
              <w:left w:val="single" w:sz="4" w:space="0" w:color="auto"/>
              <w:bottom w:val="nil"/>
              <w:right w:val="single" w:sz="4" w:space="0" w:color="auto"/>
            </w:tcBorders>
            <w:shd w:val="clear" w:color="auto" w:fill="auto"/>
            <w:noWrap/>
            <w:vAlign w:val="center"/>
            <w:hideMark/>
          </w:tcPr>
          <w:p w14:paraId="6D5CD2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573.928,29</w:t>
            </w:r>
          </w:p>
        </w:tc>
        <w:tc>
          <w:tcPr>
            <w:tcW w:w="100" w:type="dxa"/>
            <w:tcBorders>
              <w:top w:val="nil"/>
              <w:left w:val="nil"/>
              <w:bottom w:val="nil"/>
              <w:right w:val="nil"/>
            </w:tcBorders>
            <w:shd w:val="clear" w:color="auto" w:fill="auto"/>
            <w:noWrap/>
            <w:vAlign w:val="center"/>
            <w:hideMark/>
          </w:tcPr>
          <w:p w14:paraId="1CFD08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22F7A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0,6351</w:t>
            </w:r>
          </w:p>
        </w:tc>
      </w:tr>
      <w:tr w:rsidR="00F749D4" w:rsidRPr="00F749D4" w14:paraId="0A65BC9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91F5F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10/12/26</w:t>
            </w:r>
          </w:p>
        </w:tc>
        <w:tc>
          <w:tcPr>
            <w:tcW w:w="1220" w:type="dxa"/>
            <w:tcBorders>
              <w:top w:val="nil"/>
              <w:left w:val="nil"/>
              <w:bottom w:val="nil"/>
              <w:right w:val="single" w:sz="4" w:space="0" w:color="auto"/>
            </w:tcBorders>
            <w:shd w:val="clear" w:color="auto" w:fill="auto"/>
            <w:noWrap/>
            <w:vAlign w:val="center"/>
            <w:hideMark/>
          </w:tcPr>
          <w:p w14:paraId="538FCC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10/12/26</w:t>
            </w:r>
          </w:p>
        </w:tc>
        <w:tc>
          <w:tcPr>
            <w:tcW w:w="1320" w:type="dxa"/>
            <w:tcBorders>
              <w:top w:val="nil"/>
              <w:left w:val="single" w:sz="8" w:space="0" w:color="auto"/>
              <w:bottom w:val="nil"/>
              <w:right w:val="nil"/>
            </w:tcBorders>
            <w:shd w:val="clear" w:color="auto" w:fill="auto"/>
            <w:noWrap/>
            <w:vAlign w:val="center"/>
            <w:hideMark/>
          </w:tcPr>
          <w:p w14:paraId="4EADA7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7.233,90</w:t>
            </w:r>
          </w:p>
        </w:tc>
        <w:tc>
          <w:tcPr>
            <w:tcW w:w="1320" w:type="dxa"/>
            <w:tcBorders>
              <w:top w:val="nil"/>
              <w:left w:val="single" w:sz="4" w:space="0" w:color="auto"/>
              <w:bottom w:val="nil"/>
              <w:right w:val="nil"/>
            </w:tcBorders>
            <w:shd w:val="clear" w:color="auto" w:fill="auto"/>
            <w:noWrap/>
            <w:vAlign w:val="center"/>
            <w:hideMark/>
          </w:tcPr>
          <w:p w14:paraId="76F07E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3.565,54</w:t>
            </w:r>
          </w:p>
        </w:tc>
        <w:tc>
          <w:tcPr>
            <w:tcW w:w="1300" w:type="dxa"/>
            <w:tcBorders>
              <w:top w:val="nil"/>
              <w:left w:val="single" w:sz="4" w:space="0" w:color="auto"/>
              <w:bottom w:val="nil"/>
              <w:right w:val="nil"/>
            </w:tcBorders>
            <w:shd w:val="clear" w:color="auto" w:fill="auto"/>
            <w:noWrap/>
            <w:vAlign w:val="center"/>
            <w:hideMark/>
          </w:tcPr>
          <w:p w14:paraId="033B00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3.668,36</w:t>
            </w:r>
          </w:p>
        </w:tc>
        <w:tc>
          <w:tcPr>
            <w:tcW w:w="1240" w:type="dxa"/>
            <w:tcBorders>
              <w:top w:val="nil"/>
              <w:left w:val="single" w:sz="4" w:space="0" w:color="auto"/>
              <w:bottom w:val="nil"/>
              <w:right w:val="single" w:sz="4" w:space="0" w:color="auto"/>
            </w:tcBorders>
            <w:shd w:val="clear" w:color="auto" w:fill="auto"/>
            <w:noWrap/>
            <w:vAlign w:val="center"/>
            <w:hideMark/>
          </w:tcPr>
          <w:p w14:paraId="099DD1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570.259,93</w:t>
            </w:r>
          </w:p>
        </w:tc>
        <w:tc>
          <w:tcPr>
            <w:tcW w:w="100" w:type="dxa"/>
            <w:tcBorders>
              <w:top w:val="nil"/>
              <w:left w:val="nil"/>
              <w:bottom w:val="nil"/>
              <w:right w:val="nil"/>
            </w:tcBorders>
            <w:shd w:val="clear" w:color="auto" w:fill="auto"/>
            <w:noWrap/>
            <w:vAlign w:val="center"/>
            <w:hideMark/>
          </w:tcPr>
          <w:p w14:paraId="0677BE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CA9F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0,6392</w:t>
            </w:r>
          </w:p>
        </w:tc>
      </w:tr>
      <w:tr w:rsidR="00F749D4" w:rsidRPr="00F749D4" w14:paraId="4F1854F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BFFAA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10/01/27</w:t>
            </w:r>
          </w:p>
        </w:tc>
        <w:tc>
          <w:tcPr>
            <w:tcW w:w="1220" w:type="dxa"/>
            <w:tcBorders>
              <w:top w:val="nil"/>
              <w:left w:val="nil"/>
              <w:bottom w:val="nil"/>
              <w:right w:val="single" w:sz="4" w:space="0" w:color="auto"/>
            </w:tcBorders>
            <w:shd w:val="clear" w:color="auto" w:fill="auto"/>
            <w:noWrap/>
            <w:vAlign w:val="center"/>
            <w:hideMark/>
          </w:tcPr>
          <w:p w14:paraId="1A2E17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10/01/27</w:t>
            </w:r>
          </w:p>
        </w:tc>
        <w:tc>
          <w:tcPr>
            <w:tcW w:w="1320" w:type="dxa"/>
            <w:tcBorders>
              <w:top w:val="nil"/>
              <w:left w:val="single" w:sz="8" w:space="0" w:color="auto"/>
              <w:bottom w:val="nil"/>
              <w:right w:val="nil"/>
            </w:tcBorders>
            <w:shd w:val="clear" w:color="auto" w:fill="auto"/>
            <w:noWrap/>
            <w:vAlign w:val="center"/>
            <w:hideMark/>
          </w:tcPr>
          <w:p w14:paraId="7548FB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7.211,06</w:t>
            </w:r>
          </w:p>
        </w:tc>
        <w:tc>
          <w:tcPr>
            <w:tcW w:w="1320" w:type="dxa"/>
            <w:tcBorders>
              <w:top w:val="nil"/>
              <w:left w:val="single" w:sz="4" w:space="0" w:color="auto"/>
              <w:bottom w:val="nil"/>
              <w:right w:val="nil"/>
            </w:tcBorders>
            <w:shd w:val="clear" w:color="auto" w:fill="auto"/>
            <w:noWrap/>
            <w:vAlign w:val="center"/>
            <w:hideMark/>
          </w:tcPr>
          <w:p w14:paraId="0BF44A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3.542,75</w:t>
            </w:r>
          </w:p>
        </w:tc>
        <w:tc>
          <w:tcPr>
            <w:tcW w:w="1300" w:type="dxa"/>
            <w:tcBorders>
              <w:top w:val="nil"/>
              <w:left w:val="single" w:sz="4" w:space="0" w:color="auto"/>
              <w:bottom w:val="nil"/>
              <w:right w:val="nil"/>
            </w:tcBorders>
            <w:shd w:val="clear" w:color="auto" w:fill="auto"/>
            <w:noWrap/>
            <w:vAlign w:val="center"/>
            <w:hideMark/>
          </w:tcPr>
          <w:p w14:paraId="35ECF0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3.668,31</w:t>
            </w:r>
          </w:p>
        </w:tc>
        <w:tc>
          <w:tcPr>
            <w:tcW w:w="1240" w:type="dxa"/>
            <w:tcBorders>
              <w:top w:val="nil"/>
              <w:left w:val="single" w:sz="4" w:space="0" w:color="auto"/>
              <w:bottom w:val="nil"/>
              <w:right w:val="single" w:sz="4" w:space="0" w:color="auto"/>
            </w:tcBorders>
            <w:shd w:val="clear" w:color="auto" w:fill="auto"/>
            <w:noWrap/>
            <w:vAlign w:val="center"/>
            <w:hideMark/>
          </w:tcPr>
          <w:p w14:paraId="5DDBC0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566.591,62</w:t>
            </w:r>
          </w:p>
        </w:tc>
        <w:tc>
          <w:tcPr>
            <w:tcW w:w="100" w:type="dxa"/>
            <w:tcBorders>
              <w:top w:val="nil"/>
              <w:left w:val="nil"/>
              <w:bottom w:val="nil"/>
              <w:right w:val="nil"/>
            </w:tcBorders>
            <w:shd w:val="clear" w:color="auto" w:fill="auto"/>
            <w:noWrap/>
            <w:vAlign w:val="center"/>
            <w:hideMark/>
          </w:tcPr>
          <w:p w14:paraId="528318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A5A8E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0,6433</w:t>
            </w:r>
          </w:p>
        </w:tc>
      </w:tr>
      <w:tr w:rsidR="00F749D4" w:rsidRPr="00F749D4" w14:paraId="2A5AD36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37FF9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10/02/27</w:t>
            </w:r>
          </w:p>
        </w:tc>
        <w:tc>
          <w:tcPr>
            <w:tcW w:w="1220" w:type="dxa"/>
            <w:tcBorders>
              <w:top w:val="nil"/>
              <w:left w:val="nil"/>
              <w:bottom w:val="nil"/>
              <w:right w:val="single" w:sz="4" w:space="0" w:color="auto"/>
            </w:tcBorders>
            <w:shd w:val="clear" w:color="auto" w:fill="auto"/>
            <w:noWrap/>
            <w:vAlign w:val="center"/>
            <w:hideMark/>
          </w:tcPr>
          <w:p w14:paraId="0F9EC2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10/02/27</w:t>
            </w:r>
          </w:p>
        </w:tc>
        <w:tc>
          <w:tcPr>
            <w:tcW w:w="1320" w:type="dxa"/>
            <w:tcBorders>
              <w:top w:val="nil"/>
              <w:left w:val="single" w:sz="8" w:space="0" w:color="auto"/>
              <w:bottom w:val="nil"/>
              <w:right w:val="nil"/>
            </w:tcBorders>
            <w:shd w:val="clear" w:color="auto" w:fill="auto"/>
            <w:noWrap/>
            <w:vAlign w:val="center"/>
            <w:hideMark/>
          </w:tcPr>
          <w:p w14:paraId="58A510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7.188,21</w:t>
            </w:r>
          </w:p>
        </w:tc>
        <w:tc>
          <w:tcPr>
            <w:tcW w:w="1320" w:type="dxa"/>
            <w:tcBorders>
              <w:top w:val="nil"/>
              <w:left w:val="single" w:sz="4" w:space="0" w:color="auto"/>
              <w:bottom w:val="nil"/>
              <w:right w:val="nil"/>
            </w:tcBorders>
            <w:shd w:val="clear" w:color="auto" w:fill="auto"/>
            <w:noWrap/>
            <w:vAlign w:val="center"/>
            <w:hideMark/>
          </w:tcPr>
          <w:p w14:paraId="4F642A7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3.519,96</w:t>
            </w:r>
          </w:p>
        </w:tc>
        <w:tc>
          <w:tcPr>
            <w:tcW w:w="1300" w:type="dxa"/>
            <w:tcBorders>
              <w:top w:val="nil"/>
              <w:left w:val="single" w:sz="4" w:space="0" w:color="auto"/>
              <w:bottom w:val="nil"/>
              <w:right w:val="nil"/>
            </w:tcBorders>
            <w:shd w:val="clear" w:color="auto" w:fill="auto"/>
            <w:noWrap/>
            <w:vAlign w:val="center"/>
            <w:hideMark/>
          </w:tcPr>
          <w:p w14:paraId="50BEF0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3.668,25</w:t>
            </w:r>
          </w:p>
        </w:tc>
        <w:tc>
          <w:tcPr>
            <w:tcW w:w="1240" w:type="dxa"/>
            <w:tcBorders>
              <w:top w:val="nil"/>
              <w:left w:val="single" w:sz="4" w:space="0" w:color="auto"/>
              <w:bottom w:val="nil"/>
              <w:right w:val="single" w:sz="4" w:space="0" w:color="auto"/>
            </w:tcBorders>
            <w:shd w:val="clear" w:color="auto" w:fill="auto"/>
            <w:noWrap/>
            <w:vAlign w:val="center"/>
            <w:hideMark/>
          </w:tcPr>
          <w:p w14:paraId="4825D7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562.923,37</w:t>
            </w:r>
          </w:p>
        </w:tc>
        <w:tc>
          <w:tcPr>
            <w:tcW w:w="100" w:type="dxa"/>
            <w:tcBorders>
              <w:top w:val="nil"/>
              <w:left w:val="nil"/>
              <w:bottom w:val="nil"/>
              <w:right w:val="nil"/>
            </w:tcBorders>
            <w:shd w:val="clear" w:color="auto" w:fill="auto"/>
            <w:noWrap/>
            <w:vAlign w:val="center"/>
            <w:hideMark/>
          </w:tcPr>
          <w:p w14:paraId="6EDA70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D2BF4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0,6474</w:t>
            </w:r>
          </w:p>
        </w:tc>
      </w:tr>
      <w:tr w:rsidR="00F749D4" w:rsidRPr="00F749D4" w14:paraId="7C15C65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96D17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10/03/27</w:t>
            </w:r>
          </w:p>
        </w:tc>
        <w:tc>
          <w:tcPr>
            <w:tcW w:w="1220" w:type="dxa"/>
            <w:tcBorders>
              <w:top w:val="nil"/>
              <w:left w:val="nil"/>
              <w:bottom w:val="nil"/>
              <w:right w:val="single" w:sz="4" w:space="0" w:color="auto"/>
            </w:tcBorders>
            <w:shd w:val="clear" w:color="auto" w:fill="auto"/>
            <w:noWrap/>
            <w:vAlign w:val="center"/>
            <w:hideMark/>
          </w:tcPr>
          <w:p w14:paraId="6929420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10/03/27</w:t>
            </w:r>
          </w:p>
        </w:tc>
        <w:tc>
          <w:tcPr>
            <w:tcW w:w="1320" w:type="dxa"/>
            <w:tcBorders>
              <w:top w:val="nil"/>
              <w:left w:val="single" w:sz="8" w:space="0" w:color="auto"/>
              <w:bottom w:val="nil"/>
              <w:right w:val="nil"/>
            </w:tcBorders>
            <w:shd w:val="clear" w:color="auto" w:fill="auto"/>
            <w:noWrap/>
            <w:vAlign w:val="center"/>
            <w:hideMark/>
          </w:tcPr>
          <w:p w14:paraId="6ED63F9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7.165,37</w:t>
            </w:r>
          </w:p>
        </w:tc>
        <w:tc>
          <w:tcPr>
            <w:tcW w:w="1320" w:type="dxa"/>
            <w:tcBorders>
              <w:top w:val="nil"/>
              <w:left w:val="single" w:sz="4" w:space="0" w:color="auto"/>
              <w:bottom w:val="nil"/>
              <w:right w:val="nil"/>
            </w:tcBorders>
            <w:shd w:val="clear" w:color="auto" w:fill="auto"/>
            <w:noWrap/>
            <w:vAlign w:val="center"/>
            <w:hideMark/>
          </w:tcPr>
          <w:p w14:paraId="2C5236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3.497,17</w:t>
            </w:r>
          </w:p>
        </w:tc>
        <w:tc>
          <w:tcPr>
            <w:tcW w:w="1300" w:type="dxa"/>
            <w:tcBorders>
              <w:top w:val="nil"/>
              <w:left w:val="single" w:sz="4" w:space="0" w:color="auto"/>
              <w:bottom w:val="nil"/>
              <w:right w:val="nil"/>
            </w:tcBorders>
            <w:shd w:val="clear" w:color="auto" w:fill="auto"/>
            <w:noWrap/>
            <w:vAlign w:val="center"/>
            <w:hideMark/>
          </w:tcPr>
          <w:p w14:paraId="690D6A7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3.668,20</w:t>
            </w:r>
          </w:p>
        </w:tc>
        <w:tc>
          <w:tcPr>
            <w:tcW w:w="1240" w:type="dxa"/>
            <w:tcBorders>
              <w:top w:val="nil"/>
              <w:left w:val="single" w:sz="4" w:space="0" w:color="auto"/>
              <w:bottom w:val="nil"/>
              <w:right w:val="single" w:sz="4" w:space="0" w:color="auto"/>
            </w:tcBorders>
            <w:shd w:val="clear" w:color="auto" w:fill="auto"/>
            <w:noWrap/>
            <w:vAlign w:val="center"/>
            <w:hideMark/>
          </w:tcPr>
          <w:p w14:paraId="42B9DA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559.255,18</w:t>
            </w:r>
          </w:p>
        </w:tc>
        <w:tc>
          <w:tcPr>
            <w:tcW w:w="100" w:type="dxa"/>
            <w:tcBorders>
              <w:top w:val="nil"/>
              <w:left w:val="nil"/>
              <w:bottom w:val="nil"/>
              <w:right w:val="nil"/>
            </w:tcBorders>
            <w:shd w:val="clear" w:color="auto" w:fill="auto"/>
            <w:noWrap/>
            <w:vAlign w:val="center"/>
            <w:hideMark/>
          </w:tcPr>
          <w:p w14:paraId="6EFB86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270CA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0,6516</w:t>
            </w:r>
          </w:p>
        </w:tc>
      </w:tr>
      <w:tr w:rsidR="00F749D4" w:rsidRPr="00F749D4" w14:paraId="462C1AC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A673E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10/04/27</w:t>
            </w:r>
          </w:p>
        </w:tc>
        <w:tc>
          <w:tcPr>
            <w:tcW w:w="1220" w:type="dxa"/>
            <w:tcBorders>
              <w:top w:val="nil"/>
              <w:left w:val="nil"/>
              <w:bottom w:val="nil"/>
              <w:right w:val="single" w:sz="4" w:space="0" w:color="auto"/>
            </w:tcBorders>
            <w:shd w:val="clear" w:color="auto" w:fill="auto"/>
            <w:noWrap/>
            <w:vAlign w:val="center"/>
            <w:hideMark/>
          </w:tcPr>
          <w:p w14:paraId="15D438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10/04/27</w:t>
            </w:r>
          </w:p>
        </w:tc>
        <w:tc>
          <w:tcPr>
            <w:tcW w:w="1320" w:type="dxa"/>
            <w:tcBorders>
              <w:top w:val="nil"/>
              <w:left w:val="single" w:sz="8" w:space="0" w:color="auto"/>
              <w:bottom w:val="nil"/>
              <w:right w:val="nil"/>
            </w:tcBorders>
            <w:shd w:val="clear" w:color="auto" w:fill="auto"/>
            <w:noWrap/>
            <w:vAlign w:val="center"/>
            <w:hideMark/>
          </w:tcPr>
          <w:p w14:paraId="0977C00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7.126,88</w:t>
            </w:r>
          </w:p>
        </w:tc>
        <w:tc>
          <w:tcPr>
            <w:tcW w:w="1320" w:type="dxa"/>
            <w:tcBorders>
              <w:top w:val="nil"/>
              <w:left w:val="single" w:sz="4" w:space="0" w:color="auto"/>
              <w:bottom w:val="nil"/>
              <w:right w:val="nil"/>
            </w:tcBorders>
            <w:shd w:val="clear" w:color="auto" w:fill="auto"/>
            <w:noWrap/>
            <w:vAlign w:val="center"/>
            <w:hideMark/>
          </w:tcPr>
          <w:p w14:paraId="520F0D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3.474,38</w:t>
            </w:r>
          </w:p>
        </w:tc>
        <w:tc>
          <w:tcPr>
            <w:tcW w:w="1300" w:type="dxa"/>
            <w:tcBorders>
              <w:top w:val="nil"/>
              <w:left w:val="single" w:sz="4" w:space="0" w:color="auto"/>
              <w:bottom w:val="nil"/>
              <w:right w:val="nil"/>
            </w:tcBorders>
            <w:shd w:val="clear" w:color="auto" w:fill="auto"/>
            <w:noWrap/>
            <w:vAlign w:val="center"/>
            <w:hideMark/>
          </w:tcPr>
          <w:p w14:paraId="268ADD1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3.652,50</w:t>
            </w:r>
          </w:p>
        </w:tc>
        <w:tc>
          <w:tcPr>
            <w:tcW w:w="1240" w:type="dxa"/>
            <w:tcBorders>
              <w:top w:val="nil"/>
              <w:left w:val="single" w:sz="4" w:space="0" w:color="auto"/>
              <w:bottom w:val="nil"/>
              <w:right w:val="single" w:sz="4" w:space="0" w:color="auto"/>
            </w:tcBorders>
            <w:shd w:val="clear" w:color="auto" w:fill="auto"/>
            <w:noWrap/>
            <w:vAlign w:val="center"/>
            <w:hideMark/>
          </w:tcPr>
          <w:p w14:paraId="384F872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555.602,68</w:t>
            </w:r>
          </w:p>
        </w:tc>
        <w:tc>
          <w:tcPr>
            <w:tcW w:w="100" w:type="dxa"/>
            <w:tcBorders>
              <w:top w:val="nil"/>
              <w:left w:val="nil"/>
              <w:bottom w:val="nil"/>
              <w:right w:val="nil"/>
            </w:tcBorders>
            <w:shd w:val="clear" w:color="auto" w:fill="auto"/>
            <w:noWrap/>
            <w:vAlign w:val="center"/>
            <w:hideMark/>
          </w:tcPr>
          <w:p w14:paraId="5E00C2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E42DD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0,6531</w:t>
            </w:r>
          </w:p>
        </w:tc>
      </w:tr>
      <w:tr w:rsidR="00F749D4" w:rsidRPr="00F749D4" w14:paraId="779102B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50D3C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10/05/27</w:t>
            </w:r>
          </w:p>
        </w:tc>
        <w:tc>
          <w:tcPr>
            <w:tcW w:w="1220" w:type="dxa"/>
            <w:tcBorders>
              <w:top w:val="nil"/>
              <w:left w:val="nil"/>
              <w:bottom w:val="nil"/>
              <w:right w:val="single" w:sz="4" w:space="0" w:color="auto"/>
            </w:tcBorders>
            <w:shd w:val="clear" w:color="auto" w:fill="auto"/>
            <w:noWrap/>
            <w:vAlign w:val="center"/>
            <w:hideMark/>
          </w:tcPr>
          <w:p w14:paraId="07DCE1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10/05/27</w:t>
            </w:r>
          </w:p>
        </w:tc>
        <w:tc>
          <w:tcPr>
            <w:tcW w:w="1320" w:type="dxa"/>
            <w:tcBorders>
              <w:top w:val="nil"/>
              <w:left w:val="single" w:sz="8" w:space="0" w:color="auto"/>
              <w:bottom w:val="nil"/>
              <w:right w:val="nil"/>
            </w:tcBorders>
            <w:shd w:val="clear" w:color="auto" w:fill="auto"/>
            <w:noWrap/>
            <w:vAlign w:val="center"/>
            <w:hideMark/>
          </w:tcPr>
          <w:p w14:paraId="3FC30D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7.119,68</w:t>
            </w:r>
          </w:p>
        </w:tc>
        <w:tc>
          <w:tcPr>
            <w:tcW w:w="1320" w:type="dxa"/>
            <w:tcBorders>
              <w:top w:val="nil"/>
              <w:left w:val="single" w:sz="4" w:space="0" w:color="auto"/>
              <w:bottom w:val="nil"/>
              <w:right w:val="nil"/>
            </w:tcBorders>
            <w:shd w:val="clear" w:color="auto" w:fill="auto"/>
            <w:noWrap/>
            <w:vAlign w:val="center"/>
            <w:hideMark/>
          </w:tcPr>
          <w:p w14:paraId="38E869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3.451,69</w:t>
            </w:r>
          </w:p>
        </w:tc>
        <w:tc>
          <w:tcPr>
            <w:tcW w:w="1300" w:type="dxa"/>
            <w:tcBorders>
              <w:top w:val="nil"/>
              <w:left w:val="single" w:sz="4" w:space="0" w:color="auto"/>
              <w:bottom w:val="nil"/>
              <w:right w:val="nil"/>
            </w:tcBorders>
            <w:shd w:val="clear" w:color="auto" w:fill="auto"/>
            <w:noWrap/>
            <w:vAlign w:val="center"/>
            <w:hideMark/>
          </w:tcPr>
          <w:p w14:paraId="4729A9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3.667,98</w:t>
            </w:r>
          </w:p>
        </w:tc>
        <w:tc>
          <w:tcPr>
            <w:tcW w:w="1240" w:type="dxa"/>
            <w:tcBorders>
              <w:top w:val="nil"/>
              <w:left w:val="single" w:sz="4" w:space="0" w:color="auto"/>
              <w:bottom w:val="nil"/>
              <w:right w:val="single" w:sz="4" w:space="0" w:color="auto"/>
            </w:tcBorders>
            <w:shd w:val="clear" w:color="auto" w:fill="auto"/>
            <w:noWrap/>
            <w:vAlign w:val="center"/>
            <w:hideMark/>
          </w:tcPr>
          <w:p w14:paraId="24583C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551.934,69</w:t>
            </w:r>
          </w:p>
        </w:tc>
        <w:tc>
          <w:tcPr>
            <w:tcW w:w="100" w:type="dxa"/>
            <w:tcBorders>
              <w:top w:val="nil"/>
              <w:left w:val="nil"/>
              <w:bottom w:val="nil"/>
              <w:right w:val="nil"/>
            </w:tcBorders>
            <w:shd w:val="clear" w:color="auto" w:fill="auto"/>
            <w:noWrap/>
            <w:vAlign w:val="center"/>
            <w:hideMark/>
          </w:tcPr>
          <w:p w14:paraId="681DE83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E622E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0,6602</w:t>
            </w:r>
          </w:p>
        </w:tc>
      </w:tr>
      <w:tr w:rsidR="00F749D4" w:rsidRPr="00F749D4" w14:paraId="06C4C4C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121954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10/06/27</w:t>
            </w:r>
          </w:p>
        </w:tc>
        <w:tc>
          <w:tcPr>
            <w:tcW w:w="1220" w:type="dxa"/>
            <w:tcBorders>
              <w:top w:val="nil"/>
              <w:left w:val="nil"/>
              <w:bottom w:val="nil"/>
              <w:right w:val="single" w:sz="4" w:space="0" w:color="auto"/>
            </w:tcBorders>
            <w:shd w:val="clear" w:color="auto" w:fill="auto"/>
            <w:noWrap/>
            <w:vAlign w:val="center"/>
            <w:hideMark/>
          </w:tcPr>
          <w:p w14:paraId="506774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10/06/27</w:t>
            </w:r>
          </w:p>
        </w:tc>
        <w:tc>
          <w:tcPr>
            <w:tcW w:w="1320" w:type="dxa"/>
            <w:tcBorders>
              <w:top w:val="nil"/>
              <w:left w:val="single" w:sz="8" w:space="0" w:color="auto"/>
              <w:bottom w:val="nil"/>
              <w:right w:val="nil"/>
            </w:tcBorders>
            <w:shd w:val="clear" w:color="auto" w:fill="auto"/>
            <w:noWrap/>
            <w:vAlign w:val="center"/>
            <w:hideMark/>
          </w:tcPr>
          <w:p w14:paraId="2BEA01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7.096,83</w:t>
            </w:r>
          </w:p>
        </w:tc>
        <w:tc>
          <w:tcPr>
            <w:tcW w:w="1320" w:type="dxa"/>
            <w:tcBorders>
              <w:top w:val="nil"/>
              <w:left w:val="single" w:sz="4" w:space="0" w:color="auto"/>
              <w:bottom w:val="nil"/>
              <w:right w:val="nil"/>
            </w:tcBorders>
            <w:shd w:val="clear" w:color="auto" w:fill="auto"/>
            <w:noWrap/>
            <w:vAlign w:val="center"/>
            <w:hideMark/>
          </w:tcPr>
          <w:p w14:paraId="4B3E6F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3.428,90</w:t>
            </w:r>
          </w:p>
        </w:tc>
        <w:tc>
          <w:tcPr>
            <w:tcW w:w="1300" w:type="dxa"/>
            <w:tcBorders>
              <w:top w:val="nil"/>
              <w:left w:val="single" w:sz="4" w:space="0" w:color="auto"/>
              <w:bottom w:val="nil"/>
              <w:right w:val="nil"/>
            </w:tcBorders>
            <w:shd w:val="clear" w:color="auto" w:fill="auto"/>
            <w:noWrap/>
            <w:vAlign w:val="center"/>
            <w:hideMark/>
          </w:tcPr>
          <w:p w14:paraId="353DFDC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3.667,93</w:t>
            </w:r>
          </w:p>
        </w:tc>
        <w:tc>
          <w:tcPr>
            <w:tcW w:w="1240" w:type="dxa"/>
            <w:tcBorders>
              <w:top w:val="nil"/>
              <w:left w:val="single" w:sz="4" w:space="0" w:color="auto"/>
              <w:bottom w:val="nil"/>
              <w:right w:val="single" w:sz="4" w:space="0" w:color="auto"/>
            </w:tcBorders>
            <w:shd w:val="clear" w:color="auto" w:fill="auto"/>
            <w:noWrap/>
            <w:vAlign w:val="center"/>
            <w:hideMark/>
          </w:tcPr>
          <w:p w14:paraId="263CAE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548.266,77</w:t>
            </w:r>
          </w:p>
        </w:tc>
        <w:tc>
          <w:tcPr>
            <w:tcW w:w="100" w:type="dxa"/>
            <w:tcBorders>
              <w:top w:val="nil"/>
              <w:left w:val="nil"/>
              <w:bottom w:val="nil"/>
              <w:right w:val="nil"/>
            </w:tcBorders>
            <w:shd w:val="clear" w:color="auto" w:fill="auto"/>
            <w:noWrap/>
            <w:vAlign w:val="center"/>
            <w:hideMark/>
          </w:tcPr>
          <w:p w14:paraId="00F999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27CBF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0,6646</w:t>
            </w:r>
          </w:p>
        </w:tc>
      </w:tr>
      <w:tr w:rsidR="00F749D4" w:rsidRPr="00F749D4" w14:paraId="76597AF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5BCA0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10/07/27</w:t>
            </w:r>
          </w:p>
        </w:tc>
        <w:tc>
          <w:tcPr>
            <w:tcW w:w="1220" w:type="dxa"/>
            <w:tcBorders>
              <w:top w:val="nil"/>
              <w:left w:val="nil"/>
              <w:bottom w:val="nil"/>
              <w:right w:val="single" w:sz="4" w:space="0" w:color="auto"/>
            </w:tcBorders>
            <w:shd w:val="clear" w:color="auto" w:fill="auto"/>
            <w:noWrap/>
            <w:vAlign w:val="center"/>
            <w:hideMark/>
          </w:tcPr>
          <w:p w14:paraId="70642A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10/07/27</w:t>
            </w:r>
          </w:p>
        </w:tc>
        <w:tc>
          <w:tcPr>
            <w:tcW w:w="1320" w:type="dxa"/>
            <w:tcBorders>
              <w:top w:val="nil"/>
              <w:left w:val="single" w:sz="8" w:space="0" w:color="auto"/>
              <w:bottom w:val="nil"/>
              <w:right w:val="nil"/>
            </w:tcBorders>
            <w:shd w:val="clear" w:color="auto" w:fill="auto"/>
            <w:noWrap/>
            <w:vAlign w:val="center"/>
            <w:hideMark/>
          </w:tcPr>
          <w:p w14:paraId="4DCABE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7.073,99</w:t>
            </w:r>
          </w:p>
        </w:tc>
        <w:tc>
          <w:tcPr>
            <w:tcW w:w="1320" w:type="dxa"/>
            <w:tcBorders>
              <w:top w:val="nil"/>
              <w:left w:val="single" w:sz="4" w:space="0" w:color="auto"/>
              <w:bottom w:val="nil"/>
              <w:right w:val="nil"/>
            </w:tcBorders>
            <w:shd w:val="clear" w:color="auto" w:fill="auto"/>
            <w:noWrap/>
            <w:vAlign w:val="center"/>
            <w:hideMark/>
          </w:tcPr>
          <w:p w14:paraId="7603F8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3.406,12</w:t>
            </w:r>
          </w:p>
        </w:tc>
        <w:tc>
          <w:tcPr>
            <w:tcW w:w="1300" w:type="dxa"/>
            <w:tcBorders>
              <w:top w:val="nil"/>
              <w:left w:val="single" w:sz="4" w:space="0" w:color="auto"/>
              <w:bottom w:val="nil"/>
              <w:right w:val="nil"/>
            </w:tcBorders>
            <w:shd w:val="clear" w:color="auto" w:fill="auto"/>
            <w:noWrap/>
            <w:vAlign w:val="center"/>
            <w:hideMark/>
          </w:tcPr>
          <w:p w14:paraId="11500F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3.667,87</w:t>
            </w:r>
          </w:p>
        </w:tc>
        <w:tc>
          <w:tcPr>
            <w:tcW w:w="1240" w:type="dxa"/>
            <w:tcBorders>
              <w:top w:val="nil"/>
              <w:left w:val="single" w:sz="4" w:space="0" w:color="auto"/>
              <w:bottom w:val="nil"/>
              <w:right w:val="single" w:sz="4" w:space="0" w:color="auto"/>
            </w:tcBorders>
            <w:shd w:val="clear" w:color="auto" w:fill="auto"/>
            <w:noWrap/>
            <w:vAlign w:val="center"/>
            <w:hideMark/>
          </w:tcPr>
          <w:p w14:paraId="475E10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544.598,90</w:t>
            </w:r>
          </w:p>
        </w:tc>
        <w:tc>
          <w:tcPr>
            <w:tcW w:w="100" w:type="dxa"/>
            <w:tcBorders>
              <w:top w:val="nil"/>
              <w:left w:val="nil"/>
              <w:bottom w:val="nil"/>
              <w:right w:val="nil"/>
            </w:tcBorders>
            <w:shd w:val="clear" w:color="auto" w:fill="auto"/>
            <w:noWrap/>
            <w:vAlign w:val="center"/>
            <w:hideMark/>
          </w:tcPr>
          <w:p w14:paraId="7EB799A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48FA92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0,6690</w:t>
            </w:r>
          </w:p>
        </w:tc>
      </w:tr>
      <w:tr w:rsidR="00F749D4" w:rsidRPr="00F749D4" w14:paraId="6FDA1A5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1CF0C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lastRenderedPageBreak/>
              <w:t>10/08/27</w:t>
            </w:r>
          </w:p>
        </w:tc>
        <w:tc>
          <w:tcPr>
            <w:tcW w:w="1220" w:type="dxa"/>
            <w:tcBorders>
              <w:top w:val="nil"/>
              <w:left w:val="nil"/>
              <w:bottom w:val="nil"/>
              <w:right w:val="single" w:sz="4" w:space="0" w:color="auto"/>
            </w:tcBorders>
            <w:shd w:val="clear" w:color="auto" w:fill="auto"/>
            <w:noWrap/>
            <w:vAlign w:val="center"/>
            <w:hideMark/>
          </w:tcPr>
          <w:p w14:paraId="5F2DE1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10/08/27</w:t>
            </w:r>
          </w:p>
        </w:tc>
        <w:tc>
          <w:tcPr>
            <w:tcW w:w="1320" w:type="dxa"/>
            <w:tcBorders>
              <w:top w:val="nil"/>
              <w:left w:val="single" w:sz="8" w:space="0" w:color="auto"/>
              <w:bottom w:val="nil"/>
              <w:right w:val="nil"/>
            </w:tcBorders>
            <w:shd w:val="clear" w:color="auto" w:fill="auto"/>
            <w:noWrap/>
            <w:vAlign w:val="center"/>
            <w:hideMark/>
          </w:tcPr>
          <w:p w14:paraId="7E342D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7.051,14</w:t>
            </w:r>
          </w:p>
        </w:tc>
        <w:tc>
          <w:tcPr>
            <w:tcW w:w="1320" w:type="dxa"/>
            <w:tcBorders>
              <w:top w:val="nil"/>
              <w:left w:val="single" w:sz="4" w:space="0" w:color="auto"/>
              <w:bottom w:val="nil"/>
              <w:right w:val="nil"/>
            </w:tcBorders>
            <w:shd w:val="clear" w:color="auto" w:fill="auto"/>
            <w:noWrap/>
            <w:vAlign w:val="center"/>
            <w:hideMark/>
          </w:tcPr>
          <w:p w14:paraId="32B42B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3.383,33</w:t>
            </w:r>
          </w:p>
        </w:tc>
        <w:tc>
          <w:tcPr>
            <w:tcW w:w="1300" w:type="dxa"/>
            <w:tcBorders>
              <w:top w:val="nil"/>
              <w:left w:val="single" w:sz="4" w:space="0" w:color="auto"/>
              <w:bottom w:val="nil"/>
              <w:right w:val="nil"/>
            </w:tcBorders>
            <w:shd w:val="clear" w:color="auto" w:fill="auto"/>
            <w:noWrap/>
            <w:vAlign w:val="center"/>
            <w:hideMark/>
          </w:tcPr>
          <w:p w14:paraId="44F85F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3.667,81</w:t>
            </w:r>
          </w:p>
        </w:tc>
        <w:tc>
          <w:tcPr>
            <w:tcW w:w="1240" w:type="dxa"/>
            <w:tcBorders>
              <w:top w:val="nil"/>
              <w:left w:val="single" w:sz="4" w:space="0" w:color="auto"/>
              <w:bottom w:val="nil"/>
              <w:right w:val="single" w:sz="4" w:space="0" w:color="auto"/>
            </w:tcBorders>
            <w:shd w:val="clear" w:color="auto" w:fill="auto"/>
            <w:noWrap/>
            <w:vAlign w:val="center"/>
            <w:hideMark/>
          </w:tcPr>
          <w:p w14:paraId="076615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540.931,09</w:t>
            </w:r>
          </w:p>
        </w:tc>
        <w:tc>
          <w:tcPr>
            <w:tcW w:w="100" w:type="dxa"/>
            <w:tcBorders>
              <w:top w:val="nil"/>
              <w:left w:val="nil"/>
              <w:bottom w:val="nil"/>
              <w:right w:val="nil"/>
            </w:tcBorders>
            <w:shd w:val="clear" w:color="auto" w:fill="auto"/>
            <w:noWrap/>
            <w:vAlign w:val="center"/>
            <w:hideMark/>
          </w:tcPr>
          <w:p w14:paraId="724E2F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C8FB3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0,6735</w:t>
            </w:r>
          </w:p>
        </w:tc>
      </w:tr>
      <w:tr w:rsidR="00F749D4" w:rsidRPr="00F749D4" w14:paraId="4A9A068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D3271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10/09/27</w:t>
            </w:r>
          </w:p>
        </w:tc>
        <w:tc>
          <w:tcPr>
            <w:tcW w:w="1220" w:type="dxa"/>
            <w:tcBorders>
              <w:top w:val="nil"/>
              <w:left w:val="nil"/>
              <w:bottom w:val="nil"/>
              <w:right w:val="single" w:sz="4" w:space="0" w:color="auto"/>
            </w:tcBorders>
            <w:shd w:val="clear" w:color="auto" w:fill="auto"/>
            <w:noWrap/>
            <w:vAlign w:val="center"/>
            <w:hideMark/>
          </w:tcPr>
          <w:p w14:paraId="3338FD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10/09/27</w:t>
            </w:r>
          </w:p>
        </w:tc>
        <w:tc>
          <w:tcPr>
            <w:tcW w:w="1320" w:type="dxa"/>
            <w:tcBorders>
              <w:top w:val="nil"/>
              <w:left w:val="single" w:sz="8" w:space="0" w:color="auto"/>
              <w:bottom w:val="nil"/>
              <w:right w:val="nil"/>
            </w:tcBorders>
            <w:shd w:val="clear" w:color="auto" w:fill="auto"/>
            <w:noWrap/>
            <w:vAlign w:val="center"/>
            <w:hideMark/>
          </w:tcPr>
          <w:p w14:paraId="2C73A4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7.028,29</w:t>
            </w:r>
          </w:p>
        </w:tc>
        <w:tc>
          <w:tcPr>
            <w:tcW w:w="1320" w:type="dxa"/>
            <w:tcBorders>
              <w:top w:val="nil"/>
              <w:left w:val="single" w:sz="4" w:space="0" w:color="auto"/>
              <w:bottom w:val="nil"/>
              <w:right w:val="nil"/>
            </w:tcBorders>
            <w:shd w:val="clear" w:color="auto" w:fill="auto"/>
            <w:noWrap/>
            <w:vAlign w:val="center"/>
            <w:hideMark/>
          </w:tcPr>
          <w:p w14:paraId="6B7F7B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3.360,54</w:t>
            </w:r>
          </w:p>
        </w:tc>
        <w:tc>
          <w:tcPr>
            <w:tcW w:w="1300" w:type="dxa"/>
            <w:tcBorders>
              <w:top w:val="nil"/>
              <w:left w:val="single" w:sz="4" w:space="0" w:color="auto"/>
              <w:bottom w:val="nil"/>
              <w:right w:val="nil"/>
            </w:tcBorders>
            <w:shd w:val="clear" w:color="auto" w:fill="auto"/>
            <w:noWrap/>
            <w:vAlign w:val="center"/>
            <w:hideMark/>
          </w:tcPr>
          <w:p w14:paraId="14A9DF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3.667,75</w:t>
            </w:r>
          </w:p>
        </w:tc>
        <w:tc>
          <w:tcPr>
            <w:tcW w:w="1240" w:type="dxa"/>
            <w:tcBorders>
              <w:top w:val="nil"/>
              <w:left w:val="single" w:sz="4" w:space="0" w:color="auto"/>
              <w:bottom w:val="nil"/>
              <w:right w:val="single" w:sz="4" w:space="0" w:color="auto"/>
            </w:tcBorders>
            <w:shd w:val="clear" w:color="auto" w:fill="auto"/>
            <w:noWrap/>
            <w:vAlign w:val="center"/>
            <w:hideMark/>
          </w:tcPr>
          <w:p w14:paraId="53DE409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537.263,34</w:t>
            </w:r>
          </w:p>
        </w:tc>
        <w:tc>
          <w:tcPr>
            <w:tcW w:w="100" w:type="dxa"/>
            <w:tcBorders>
              <w:top w:val="nil"/>
              <w:left w:val="nil"/>
              <w:bottom w:val="nil"/>
              <w:right w:val="nil"/>
            </w:tcBorders>
            <w:shd w:val="clear" w:color="auto" w:fill="auto"/>
            <w:noWrap/>
            <w:vAlign w:val="center"/>
            <w:hideMark/>
          </w:tcPr>
          <w:p w14:paraId="10610F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6A59D8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0,6780</w:t>
            </w:r>
          </w:p>
        </w:tc>
      </w:tr>
      <w:tr w:rsidR="00F749D4" w:rsidRPr="00F749D4" w14:paraId="75C12C2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1F9873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10/10/27</w:t>
            </w:r>
          </w:p>
        </w:tc>
        <w:tc>
          <w:tcPr>
            <w:tcW w:w="1220" w:type="dxa"/>
            <w:tcBorders>
              <w:top w:val="nil"/>
              <w:left w:val="nil"/>
              <w:bottom w:val="nil"/>
              <w:right w:val="single" w:sz="4" w:space="0" w:color="auto"/>
            </w:tcBorders>
            <w:shd w:val="clear" w:color="auto" w:fill="auto"/>
            <w:noWrap/>
            <w:vAlign w:val="center"/>
            <w:hideMark/>
          </w:tcPr>
          <w:p w14:paraId="2CC533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10/10/27</w:t>
            </w:r>
          </w:p>
        </w:tc>
        <w:tc>
          <w:tcPr>
            <w:tcW w:w="1320" w:type="dxa"/>
            <w:tcBorders>
              <w:top w:val="nil"/>
              <w:left w:val="single" w:sz="8" w:space="0" w:color="auto"/>
              <w:bottom w:val="nil"/>
              <w:right w:val="nil"/>
            </w:tcBorders>
            <w:shd w:val="clear" w:color="auto" w:fill="auto"/>
            <w:noWrap/>
            <w:vAlign w:val="center"/>
            <w:hideMark/>
          </w:tcPr>
          <w:p w14:paraId="2462269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6.989,81</w:t>
            </w:r>
          </w:p>
        </w:tc>
        <w:tc>
          <w:tcPr>
            <w:tcW w:w="1320" w:type="dxa"/>
            <w:tcBorders>
              <w:top w:val="nil"/>
              <w:left w:val="single" w:sz="4" w:space="0" w:color="auto"/>
              <w:bottom w:val="nil"/>
              <w:right w:val="nil"/>
            </w:tcBorders>
            <w:shd w:val="clear" w:color="auto" w:fill="auto"/>
            <w:noWrap/>
            <w:vAlign w:val="center"/>
            <w:hideMark/>
          </w:tcPr>
          <w:p w14:paraId="646FD2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3.337,76</w:t>
            </w:r>
          </w:p>
        </w:tc>
        <w:tc>
          <w:tcPr>
            <w:tcW w:w="1300" w:type="dxa"/>
            <w:tcBorders>
              <w:top w:val="nil"/>
              <w:left w:val="single" w:sz="4" w:space="0" w:color="auto"/>
              <w:bottom w:val="nil"/>
              <w:right w:val="nil"/>
            </w:tcBorders>
            <w:shd w:val="clear" w:color="auto" w:fill="auto"/>
            <w:noWrap/>
            <w:vAlign w:val="center"/>
            <w:hideMark/>
          </w:tcPr>
          <w:p w14:paraId="30FC17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3.652,05</w:t>
            </w:r>
          </w:p>
        </w:tc>
        <w:tc>
          <w:tcPr>
            <w:tcW w:w="1240" w:type="dxa"/>
            <w:tcBorders>
              <w:top w:val="nil"/>
              <w:left w:val="single" w:sz="4" w:space="0" w:color="auto"/>
              <w:bottom w:val="nil"/>
              <w:right w:val="single" w:sz="4" w:space="0" w:color="auto"/>
            </w:tcBorders>
            <w:shd w:val="clear" w:color="auto" w:fill="auto"/>
            <w:noWrap/>
            <w:vAlign w:val="center"/>
            <w:hideMark/>
          </w:tcPr>
          <w:p w14:paraId="522732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533.611,29</w:t>
            </w:r>
          </w:p>
        </w:tc>
        <w:tc>
          <w:tcPr>
            <w:tcW w:w="100" w:type="dxa"/>
            <w:tcBorders>
              <w:top w:val="nil"/>
              <w:left w:val="nil"/>
              <w:bottom w:val="nil"/>
              <w:right w:val="nil"/>
            </w:tcBorders>
            <w:shd w:val="clear" w:color="auto" w:fill="auto"/>
            <w:noWrap/>
            <w:vAlign w:val="center"/>
            <w:hideMark/>
          </w:tcPr>
          <w:p w14:paraId="44D8BD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9DE71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0,6798</w:t>
            </w:r>
          </w:p>
        </w:tc>
      </w:tr>
      <w:tr w:rsidR="00F749D4" w:rsidRPr="00F749D4" w14:paraId="1C78965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EC89E9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10/11/27</w:t>
            </w:r>
          </w:p>
        </w:tc>
        <w:tc>
          <w:tcPr>
            <w:tcW w:w="1220" w:type="dxa"/>
            <w:tcBorders>
              <w:top w:val="nil"/>
              <w:left w:val="nil"/>
              <w:bottom w:val="nil"/>
              <w:right w:val="single" w:sz="4" w:space="0" w:color="auto"/>
            </w:tcBorders>
            <w:shd w:val="clear" w:color="auto" w:fill="auto"/>
            <w:noWrap/>
            <w:vAlign w:val="center"/>
            <w:hideMark/>
          </w:tcPr>
          <w:p w14:paraId="417955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10/11/27</w:t>
            </w:r>
          </w:p>
        </w:tc>
        <w:tc>
          <w:tcPr>
            <w:tcW w:w="1320" w:type="dxa"/>
            <w:tcBorders>
              <w:top w:val="nil"/>
              <w:left w:val="single" w:sz="8" w:space="0" w:color="auto"/>
              <w:bottom w:val="nil"/>
              <w:right w:val="nil"/>
            </w:tcBorders>
            <w:shd w:val="clear" w:color="auto" w:fill="auto"/>
            <w:noWrap/>
            <w:vAlign w:val="center"/>
            <w:hideMark/>
          </w:tcPr>
          <w:p w14:paraId="66C995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6.982,60</w:t>
            </w:r>
          </w:p>
        </w:tc>
        <w:tc>
          <w:tcPr>
            <w:tcW w:w="1320" w:type="dxa"/>
            <w:tcBorders>
              <w:top w:val="nil"/>
              <w:left w:val="single" w:sz="4" w:space="0" w:color="auto"/>
              <w:bottom w:val="nil"/>
              <w:right w:val="nil"/>
            </w:tcBorders>
            <w:shd w:val="clear" w:color="auto" w:fill="auto"/>
            <w:noWrap/>
            <w:vAlign w:val="center"/>
            <w:hideMark/>
          </w:tcPr>
          <w:p w14:paraId="5E6A00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3.315,07</w:t>
            </w:r>
          </w:p>
        </w:tc>
        <w:tc>
          <w:tcPr>
            <w:tcW w:w="1300" w:type="dxa"/>
            <w:tcBorders>
              <w:top w:val="nil"/>
              <w:left w:val="single" w:sz="4" w:space="0" w:color="auto"/>
              <w:bottom w:val="nil"/>
              <w:right w:val="nil"/>
            </w:tcBorders>
            <w:shd w:val="clear" w:color="auto" w:fill="auto"/>
            <w:noWrap/>
            <w:vAlign w:val="center"/>
            <w:hideMark/>
          </w:tcPr>
          <w:p w14:paraId="23A22A9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3.667,53</w:t>
            </w:r>
          </w:p>
        </w:tc>
        <w:tc>
          <w:tcPr>
            <w:tcW w:w="1240" w:type="dxa"/>
            <w:tcBorders>
              <w:top w:val="nil"/>
              <w:left w:val="single" w:sz="4" w:space="0" w:color="auto"/>
              <w:bottom w:val="nil"/>
              <w:right w:val="single" w:sz="4" w:space="0" w:color="auto"/>
            </w:tcBorders>
            <w:shd w:val="clear" w:color="auto" w:fill="auto"/>
            <w:noWrap/>
            <w:vAlign w:val="center"/>
            <w:hideMark/>
          </w:tcPr>
          <w:p w14:paraId="1F4868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529.943,75</w:t>
            </w:r>
          </w:p>
        </w:tc>
        <w:tc>
          <w:tcPr>
            <w:tcW w:w="100" w:type="dxa"/>
            <w:tcBorders>
              <w:top w:val="nil"/>
              <w:left w:val="nil"/>
              <w:bottom w:val="nil"/>
              <w:right w:val="nil"/>
            </w:tcBorders>
            <w:shd w:val="clear" w:color="auto" w:fill="auto"/>
            <w:noWrap/>
            <w:vAlign w:val="center"/>
            <w:hideMark/>
          </w:tcPr>
          <w:p w14:paraId="37D15C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5CB89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0,6873</w:t>
            </w:r>
          </w:p>
        </w:tc>
      </w:tr>
      <w:tr w:rsidR="00F749D4" w:rsidRPr="00F749D4" w14:paraId="4FAB84A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2D01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10/12/27</w:t>
            </w:r>
          </w:p>
        </w:tc>
        <w:tc>
          <w:tcPr>
            <w:tcW w:w="1220" w:type="dxa"/>
            <w:tcBorders>
              <w:top w:val="nil"/>
              <w:left w:val="nil"/>
              <w:bottom w:val="nil"/>
              <w:right w:val="single" w:sz="4" w:space="0" w:color="auto"/>
            </w:tcBorders>
            <w:shd w:val="clear" w:color="auto" w:fill="auto"/>
            <w:noWrap/>
            <w:vAlign w:val="center"/>
            <w:hideMark/>
          </w:tcPr>
          <w:p w14:paraId="2EAA8F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10/12/27</w:t>
            </w:r>
          </w:p>
        </w:tc>
        <w:tc>
          <w:tcPr>
            <w:tcW w:w="1320" w:type="dxa"/>
            <w:tcBorders>
              <w:top w:val="nil"/>
              <w:left w:val="single" w:sz="8" w:space="0" w:color="auto"/>
              <w:bottom w:val="nil"/>
              <w:right w:val="nil"/>
            </w:tcBorders>
            <w:shd w:val="clear" w:color="auto" w:fill="auto"/>
            <w:noWrap/>
            <w:vAlign w:val="center"/>
            <w:hideMark/>
          </w:tcPr>
          <w:p w14:paraId="604967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6.959,76</w:t>
            </w:r>
          </w:p>
        </w:tc>
        <w:tc>
          <w:tcPr>
            <w:tcW w:w="1320" w:type="dxa"/>
            <w:tcBorders>
              <w:top w:val="nil"/>
              <w:left w:val="single" w:sz="4" w:space="0" w:color="auto"/>
              <w:bottom w:val="nil"/>
              <w:right w:val="nil"/>
            </w:tcBorders>
            <w:shd w:val="clear" w:color="auto" w:fill="auto"/>
            <w:noWrap/>
            <w:vAlign w:val="center"/>
            <w:hideMark/>
          </w:tcPr>
          <w:p w14:paraId="7B10A4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3.292,28</w:t>
            </w:r>
          </w:p>
        </w:tc>
        <w:tc>
          <w:tcPr>
            <w:tcW w:w="1300" w:type="dxa"/>
            <w:tcBorders>
              <w:top w:val="nil"/>
              <w:left w:val="single" w:sz="4" w:space="0" w:color="auto"/>
              <w:bottom w:val="nil"/>
              <w:right w:val="nil"/>
            </w:tcBorders>
            <w:shd w:val="clear" w:color="auto" w:fill="auto"/>
            <w:noWrap/>
            <w:vAlign w:val="center"/>
            <w:hideMark/>
          </w:tcPr>
          <w:p w14:paraId="488D14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3.667,47</w:t>
            </w:r>
          </w:p>
        </w:tc>
        <w:tc>
          <w:tcPr>
            <w:tcW w:w="1240" w:type="dxa"/>
            <w:tcBorders>
              <w:top w:val="nil"/>
              <w:left w:val="single" w:sz="4" w:space="0" w:color="auto"/>
              <w:bottom w:val="nil"/>
              <w:right w:val="single" w:sz="4" w:space="0" w:color="auto"/>
            </w:tcBorders>
            <w:shd w:val="clear" w:color="auto" w:fill="auto"/>
            <w:noWrap/>
            <w:vAlign w:val="center"/>
            <w:hideMark/>
          </w:tcPr>
          <w:p w14:paraId="67552F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526.276,28</w:t>
            </w:r>
          </w:p>
        </w:tc>
        <w:tc>
          <w:tcPr>
            <w:tcW w:w="100" w:type="dxa"/>
            <w:tcBorders>
              <w:top w:val="nil"/>
              <w:left w:val="nil"/>
              <w:bottom w:val="nil"/>
              <w:right w:val="nil"/>
            </w:tcBorders>
            <w:shd w:val="clear" w:color="auto" w:fill="auto"/>
            <w:noWrap/>
            <w:vAlign w:val="center"/>
            <w:hideMark/>
          </w:tcPr>
          <w:p w14:paraId="4A0856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CF64B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0,6920</w:t>
            </w:r>
          </w:p>
        </w:tc>
      </w:tr>
      <w:tr w:rsidR="00F749D4" w:rsidRPr="00F749D4" w14:paraId="151CBB0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20DBA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10/01/28</w:t>
            </w:r>
          </w:p>
        </w:tc>
        <w:tc>
          <w:tcPr>
            <w:tcW w:w="1220" w:type="dxa"/>
            <w:tcBorders>
              <w:top w:val="nil"/>
              <w:left w:val="nil"/>
              <w:bottom w:val="nil"/>
              <w:right w:val="single" w:sz="4" w:space="0" w:color="auto"/>
            </w:tcBorders>
            <w:shd w:val="clear" w:color="auto" w:fill="auto"/>
            <w:noWrap/>
            <w:vAlign w:val="center"/>
            <w:hideMark/>
          </w:tcPr>
          <w:p w14:paraId="63A8C4A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10/01/28</w:t>
            </w:r>
          </w:p>
        </w:tc>
        <w:tc>
          <w:tcPr>
            <w:tcW w:w="1320" w:type="dxa"/>
            <w:tcBorders>
              <w:top w:val="nil"/>
              <w:left w:val="single" w:sz="8" w:space="0" w:color="auto"/>
              <w:bottom w:val="nil"/>
              <w:right w:val="nil"/>
            </w:tcBorders>
            <w:shd w:val="clear" w:color="auto" w:fill="auto"/>
            <w:noWrap/>
            <w:vAlign w:val="center"/>
            <w:hideMark/>
          </w:tcPr>
          <w:p w14:paraId="5C8CC1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6.936,91</w:t>
            </w:r>
          </w:p>
        </w:tc>
        <w:tc>
          <w:tcPr>
            <w:tcW w:w="1320" w:type="dxa"/>
            <w:tcBorders>
              <w:top w:val="nil"/>
              <w:left w:val="single" w:sz="4" w:space="0" w:color="auto"/>
              <w:bottom w:val="nil"/>
              <w:right w:val="nil"/>
            </w:tcBorders>
            <w:shd w:val="clear" w:color="auto" w:fill="auto"/>
            <w:noWrap/>
            <w:vAlign w:val="center"/>
            <w:hideMark/>
          </w:tcPr>
          <w:p w14:paraId="1EF8F6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3.269,50</w:t>
            </w:r>
          </w:p>
        </w:tc>
        <w:tc>
          <w:tcPr>
            <w:tcW w:w="1300" w:type="dxa"/>
            <w:tcBorders>
              <w:top w:val="nil"/>
              <w:left w:val="single" w:sz="4" w:space="0" w:color="auto"/>
              <w:bottom w:val="nil"/>
              <w:right w:val="nil"/>
            </w:tcBorders>
            <w:shd w:val="clear" w:color="auto" w:fill="auto"/>
            <w:noWrap/>
            <w:vAlign w:val="center"/>
            <w:hideMark/>
          </w:tcPr>
          <w:p w14:paraId="501245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3.667,41</w:t>
            </w:r>
          </w:p>
        </w:tc>
        <w:tc>
          <w:tcPr>
            <w:tcW w:w="1240" w:type="dxa"/>
            <w:tcBorders>
              <w:top w:val="nil"/>
              <w:left w:val="single" w:sz="4" w:space="0" w:color="auto"/>
              <w:bottom w:val="nil"/>
              <w:right w:val="single" w:sz="4" w:space="0" w:color="auto"/>
            </w:tcBorders>
            <w:shd w:val="clear" w:color="auto" w:fill="auto"/>
            <w:noWrap/>
            <w:vAlign w:val="center"/>
            <w:hideMark/>
          </w:tcPr>
          <w:p w14:paraId="6809EF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522.608,87</w:t>
            </w:r>
          </w:p>
        </w:tc>
        <w:tc>
          <w:tcPr>
            <w:tcW w:w="100" w:type="dxa"/>
            <w:tcBorders>
              <w:top w:val="nil"/>
              <w:left w:val="nil"/>
              <w:bottom w:val="nil"/>
              <w:right w:val="nil"/>
            </w:tcBorders>
            <w:shd w:val="clear" w:color="auto" w:fill="auto"/>
            <w:noWrap/>
            <w:vAlign w:val="center"/>
            <w:hideMark/>
          </w:tcPr>
          <w:p w14:paraId="602770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411AC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0,6969</w:t>
            </w:r>
          </w:p>
        </w:tc>
      </w:tr>
      <w:tr w:rsidR="00F749D4" w:rsidRPr="00F749D4" w14:paraId="37BAE49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A3F08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10/02/28</w:t>
            </w:r>
          </w:p>
        </w:tc>
        <w:tc>
          <w:tcPr>
            <w:tcW w:w="1220" w:type="dxa"/>
            <w:tcBorders>
              <w:top w:val="nil"/>
              <w:left w:val="nil"/>
              <w:bottom w:val="nil"/>
              <w:right w:val="single" w:sz="4" w:space="0" w:color="auto"/>
            </w:tcBorders>
            <w:shd w:val="clear" w:color="auto" w:fill="auto"/>
            <w:noWrap/>
            <w:vAlign w:val="center"/>
            <w:hideMark/>
          </w:tcPr>
          <w:p w14:paraId="2F2B84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10/02/28</w:t>
            </w:r>
          </w:p>
        </w:tc>
        <w:tc>
          <w:tcPr>
            <w:tcW w:w="1320" w:type="dxa"/>
            <w:tcBorders>
              <w:top w:val="nil"/>
              <w:left w:val="single" w:sz="8" w:space="0" w:color="auto"/>
              <w:bottom w:val="nil"/>
              <w:right w:val="nil"/>
            </w:tcBorders>
            <w:shd w:val="clear" w:color="auto" w:fill="auto"/>
            <w:noWrap/>
            <w:vAlign w:val="center"/>
            <w:hideMark/>
          </w:tcPr>
          <w:p w14:paraId="3381E8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6.914,07</w:t>
            </w:r>
          </w:p>
        </w:tc>
        <w:tc>
          <w:tcPr>
            <w:tcW w:w="1320" w:type="dxa"/>
            <w:tcBorders>
              <w:top w:val="nil"/>
              <w:left w:val="single" w:sz="4" w:space="0" w:color="auto"/>
              <w:bottom w:val="nil"/>
              <w:right w:val="nil"/>
            </w:tcBorders>
            <w:shd w:val="clear" w:color="auto" w:fill="auto"/>
            <w:noWrap/>
            <w:vAlign w:val="center"/>
            <w:hideMark/>
          </w:tcPr>
          <w:p w14:paraId="19B52B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3.246,72</w:t>
            </w:r>
          </w:p>
        </w:tc>
        <w:tc>
          <w:tcPr>
            <w:tcW w:w="1300" w:type="dxa"/>
            <w:tcBorders>
              <w:top w:val="nil"/>
              <w:left w:val="single" w:sz="4" w:space="0" w:color="auto"/>
              <w:bottom w:val="nil"/>
              <w:right w:val="nil"/>
            </w:tcBorders>
            <w:shd w:val="clear" w:color="auto" w:fill="auto"/>
            <w:noWrap/>
            <w:vAlign w:val="center"/>
            <w:hideMark/>
          </w:tcPr>
          <w:p w14:paraId="564C81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3.667,35</w:t>
            </w:r>
          </w:p>
        </w:tc>
        <w:tc>
          <w:tcPr>
            <w:tcW w:w="1240" w:type="dxa"/>
            <w:tcBorders>
              <w:top w:val="nil"/>
              <w:left w:val="single" w:sz="4" w:space="0" w:color="auto"/>
              <w:bottom w:val="nil"/>
              <w:right w:val="single" w:sz="4" w:space="0" w:color="auto"/>
            </w:tcBorders>
            <w:shd w:val="clear" w:color="auto" w:fill="auto"/>
            <w:noWrap/>
            <w:vAlign w:val="center"/>
            <w:hideMark/>
          </w:tcPr>
          <w:p w14:paraId="500CE2E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518.941,52</w:t>
            </w:r>
          </w:p>
        </w:tc>
        <w:tc>
          <w:tcPr>
            <w:tcW w:w="100" w:type="dxa"/>
            <w:tcBorders>
              <w:top w:val="nil"/>
              <w:left w:val="nil"/>
              <w:bottom w:val="nil"/>
              <w:right w:val="nil"/>
            </w:tcBorders>
            <w:shd w:val="clear" w:color="auto" w:fill="auto"/>
            <w:noWrap/>
            <w:vAlign w:val="center"/>
            <w:hideMark/>
          </w:tcPr>
          <w:p w14:paraId="196957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95E74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0,7017</w:t>
            </w:r>
          </w:p>
        </w:tc>
      </w:tr>
      <w:tr w:rsidR="00F749D4" w:rsidRPr="00F749D4" w14:paraId="198BB72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7E0C7E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10/03/28</w:t>
            </w:r>
          </w:p>
        </w:tc>
        <w:tc>
          <w:tcPr>
            <w:tcW w:w="1220" w:type="dxa"/>
            <w:tcBorders>
              <w:top w:val="nil"/>
              <w:left w:val="nil"/>
              <w:bottom w:val="nil"/>
              <w:right w:val="single" w:sz="4" w:space="0" w:color="auto"/>
            </w:tcBorders>
            <w:shd w:val="clear" w:color="auto" w:fill="auto"/>
            <w:noWrap/>
            <w:vAlign w:val="center"/>
            <w:hideMark/>
          </w:tcPr>
          <w:p w14:paraId="2562C3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10/03/28</w:t>
            </w:r>
          </w:p>
        </w:tc>
        <w:tc>
          <w:tcPr>
            <w:tcW w:w="1320" w:type="dxa"/>
            <w:tcBorders>
              <w:top w:val="nil"/>
              <w:left w:val="single" w:sz="8" w:space="0" w:color="auto"/>
              <w:bottom w:val="nil"/>
              <w:right w:val="nil"/>
            </w:tcBorders>
            <w:shd w:val="clear" w:color="auto" w:fill="auto"/>
            <w:noWrap/>
            <w:vAlign w:val="center"/>
            <w:hideMark/>
          </w:tcPr>
          <w:p w14:paraId="58E303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6.891,22</w:t>
            </w:r>
          </w:p>
        </w:tc>
        <w:tc>
          <w:tcPr>
            <w:tcW w:w="1320" w:type="dxa"/>
            <w:tcBorders>
              <w:top w:val="nil"/>
              <w:left w:val="single" w:sz="4" w:space="0" w:color="auto"/>
              <w:bottom w:val="nil"/>
              <w:right w:val="nil"/>
            </w:tcBorders>
            <w:shd w:val="clear" w:color="auto" w:fill="auto"/>
            <w:noWrap/>
            <w:vAlign w:val="center"/>
            <w:hideMark/>
          </w:tcPr>
          <w:p w14:paraId="1812BD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3.223,93</w:t>
            </w:r>
          </w:p>
        </w:tc>
        <w:tc>
          <w:tcPr>
            <w:tcW w:w="1300" w:type="dxa"/>
            <w:tcBorders>
              <w:top w:val="nil"/>
              <w:left w:val="single" w:sz="4" w:space="0" w:color="auto"/>
              <w:bottom w:val="nil"/>
              <w:right w:val="nil"/>
            </w:tcBorders>
            <w:shd w:val="clear" w:color="auto" w:fill="auto"/>
            <w:noWrap/>
            <w:vAlign w:val="center"/>
            <w:hideMark/>
          </w:tcPr>
          <w:p w14:paraId="21EF5F0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3.667,29</w:t>
            </w:r>
          </w:p>
        </w:tc>
        <w:tc>
          <w:tcPr>
            <w:tcW w:w="1240" w:type="dxa"/>
            <w:tcBorders>
              <w:top w:val="nil"/>
              <w:left w:val="single" w:sz="4" w:space="0" w:color="auto"/>
              <w:bottom w:val="nil"/>
              <w:right w:val="single" w:sz="4" w:space="0" w:color="auto"/>
            </w:tcBorders>
            <w:shd w:val="clear" w:color="auto" w:fill="auto"/>
            <w:noWrap/>
            <w:vAlign w:val="center"/>
            <w:hideMark/>
          </w:tcPr>
          <w:p w14:paraId="771E66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515.274,23</w:t>
            </w:r>
          </w:p>
        </w:tc>
        <w:tc>
          <w:tcPr>
            <w:tcW w:w="100" w:type="dxa"/>
            <w:tcBorders>
              <w:top w:val="nil"/>
              <w:left w:val="nil"/>
              <w:bottom w:val="nil"/>
              <w:right w:val="nil"/>
            </w:tcBorders>
            <w:shd w:val="clear" w:color="auto" w:fill="auto"/>
            <w:noWrap/>
            <w:vAlign w:val="center"/>
            <w:hideMark/>
          </w:tcPr>
          <w:p w14:paraId="644BD1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BB27DA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0,7067</w:t>
            </w:r>
          </w:p>
        </w:tc>
      </w:tr>
      <w:tr w:rsidR="00F749D4" w:rsidRPr="00F749D4" w14:paraId="03FA0BC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FFD34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10/04/28</w:t>
            </w:r>
          </w:p>
        </w:tc>
        <w:tc>
          <w:tcPr>
            <w:tcW w:w="1220" w:type="dxa"/>
            <w:tcBorders>
              <w:top w:val="nil"/>
              <w:left w:val="nil"/>
              <w:bottom w:val="nil"/>
              <w:right w:val="single" w:sz="4" w:space="0" w:color="auto"/>
            </w:tcBorders>
            <w:shd w:val="clear" w:color="auto" w:fill="auto"/>
            <w:noWrap/>
            <w:vAlign w:val="center"/>
            <w:hideMark/>
          </w:tcPr>
          <w:p w14:paraId="4FDB63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10/04/28</w:t>
            </w:r>
          </w:p>
        </w:tc>
        <w:tc>
          <w:tcPr>
            <w:tcW w:w="1320" w:type="dxa"/>
            <w:tcBorders>
              <w:top w:val="nil"/>
              <w:left w:val="single" w:sz="8" w:space="0" w:color="auto"/>
              <w:bottom w:val="nil"/>
              <w:right w:val="nil"/>
            </w:tcBorders>
            <w:shd w:val="clear" w:color="auto" w:fill="auto"/>
            <w:noWrap/>
            <w:vAlign w:val="center"/>
            <w:hideMark/>
          </w:tcPr>
          <w:p w14:paraId="2E9793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6.852,74</w:t>
            </w:r>
          </w:p>
        </w:tc>
        <w:tc>
          <w:tcPr>
            <w:tcW w:w="1320" w:type="dxa"/>
            <w:tcBorders>
              <w:top w:val="nil"/>
              <w:left w:val="single" w:sz="4" w:space="0" w:color="auto"/>
              <w:bottom w:val="nil"/>
              <w:right w:val="nil"/>
            </w:tcBorders>
            <w:shd w:val="clear" w:color="auto" w:fill="auto"/>
            <w:noWrap/>
            <w:vAlign w:val="center"/>
            <w:hideMark/>
          </w:tcPr>
          <w:p w14:paraId="080D6C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3.201,15</w:t>
            </w:r>
          </w:p>
        </w:tc>
        <w:tc>
          <w:tcPr>
            <w:tcW w:w="1300" w:type="dxa"/>
            <w:tcBorders>
              <w:top w:val="nil"/>
              <w:left w:val="single" w:sz="4" w:space="0" w:color="auto"/>
              <w:bottom w:val="nil"/>
              <w:right w:val="nil"/>
            </w:tcBorders>
            <w:shd w:val="clear" w:color="auto" w:fill="auto"/>
            <w:noWrap/>
            <w:vAlign w:val="center"/>
            <w:hideMark/>
          </w:tcPr>
          <w:p w14:paraId="060ED6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3.651,59</w:t>
            </w:r>
          </w:p>
        </w:tc>
        <w:tc>
          <w:tcPr>
            <w:tcW w:w="1240" w:type="dxa"/>
            <w:tcBorders>
              <w:top w:val="nil"/>
              <w:left w:val="single" w:sz="4" w:space="0" w:color="auto"/>
              <w:bottom w:val="nil"/>
              <w:right w:val="single" w:sz="4" w:space="0" w:color="auto"/>
            </w:tcBorders>
            <w:shd w:val="clear" w:color="auto" w:fill="auto"/>
            <w:noWrap/>
            <w:vAlign w:val="center"/>
            <w:hideMark/>
          </w:tcPr>
          <w:p w14:paraId="0246F7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511.622,64</w:t>
            </w:r>
          </w:p>
        </w:tc>
        <w:tc>
          <w:tcPr>
            <w:tcW w:w="100" w:type="dxa"/>
            <w:tcBorders>
              <w:top w:val="nil"/>
              <w:left w:val="nil"/>
              <w:bottom w:val="nil"/>
              <w:right w:val="nil"/>
            </w:tcBorders>
            <w:shd w:val="clear" w:color="auto" w:fill="auto"/>
            <w:noWrap/>
            <w:vAlign w:val="center"/>
            <w:hideMark/>
          </w:tcPr>
          <w:p w14:paraId="77A18D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BC0F1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0,7087</w:t>
            </w:r>
          </w:p>
        </w:tc>
      </w:tr>
      <w:tr w:rsidR="00F749D4" w:rsidRPr="00F749D4" w14:paraId="1B9E95E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AA1D75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10/05/28</w:t>
            </w:r>
          </w:p>
        </w:tc>
        <w:tc>
          <w:tcPr>
            <w:tcW w:w="1220" w:type="dxa"/>
            <w:tcBorders>
              <w:top w:val="nil"/>
              <w:left w:val="nil"/>
              <w:bottom w:val="nil"/>
              <w:right w:val="single" w:sz="4" w:space="0" w:color="auto"/>
            </w:tcBorders>
            <w:shd w:val="clear" w:color="auto" w:fill="auto"/>
            <w:noWrap/>
            <w:vAlign w:val="center"/>
            <w:hideMark/>
          </w:tcPr>
          <w:p w14:paraId="1DCDD6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10/05/28</w:t>
            </w:r>
          </w:p>
        </w:tc>
        <w:tc>
          <w:tcPr>
            <w:tcW w:w="1320" w:type="dxa"/>
            <w:tcBorders>
              <w:top w:val="nil"/>
              <w:left w:val="single" w:sz="8" w:space="0" w:color="auto"/>
              <w:bottom w:val="nil"/>
              <w:right w:val="nil"/>
            </w:tcBorders>
            <w:shd w:val="clear" w:color="auto" w:fill="auto"/>
            <w:noWrap/>
            <w:vAlign w:val="center"/>
            <w:hideMark/>
          </w:tcPr>
          <w:p w14:paraId="7CAFAB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6.845,53</w:t>
            </w:r>
          </w:p>
        </w:tc>
        <w:tc>
          <w:tcPr>
            <w:tcW w:w="1320" w:type="dxa"/>
            <w:tcBorders>
              <w:top w:val="nil"/>
              <w:left w:val="single" w:sz="4" w:space="0" w:color="auto"/>
              <w:bottom w:val="nil"/>
              <w:right w:val="nil"/>
            </w:tcBorders>
            <w:shd w:val="clear" w:color="auto" w:fill="auto"/>
            <w:noWrap/>
            <w:vAlign w:val="center"/>
            <w:hideMark/>
          </w:tcPr>
          <w:p w14:paraId="7A5976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3.178,46</w:t>
            </w:r>
          </w:p>
        </w:tc>
        <w:tc>
          <w:tcPr>
            <w:tcW w:w="1300" w:type="dxa"/>
            <w:tcBorders>
              <w:top w:val="nil"/>
              <w:left w:val="single" w:sz="4" w:space="0" w:color="auto"/>
              <w:bottom w:val="nil"/>
              <w:right w:val="nil"/>
            </w:tcBorders>
            <w:shd w:val="clear" w:color="auto" w:fill="auto"/>
            <w:noWrap/>
            <w:vAlign w:val="center"/>
            <w:hideMark/>
          </w:tcPr>
          <w:p w14:paraId="551263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3.667,07</w:t>
            </w:r>
          </w:p>
        </w:tc>
        <w:tc>
          <w:tcPr>
            <w:tcW w:w="1240" w:type="dxa"/>
            <w:tcBorders>
              <w:top w:val="nil"/>
              <w:left w:val="single" w:sz="4" w:space="0" w:color="auto"/>
              <w:bottom w:val="nil"/>
              <w:right w:val="single" w:sz="4" w:space="0" w:color="auto"/>
            </w:tcBorders>
            <w:shd w:val="clear" w:color="auto" w:fill="auto"/>
            <w:noWrap/>
            <w:vAlign w:val="center"/>
            <w:hideMark/>
          </w:tcPr>
          <w:p w14:paraId="3D7B62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507.955,58</w:t>
            </w:r>
          </w:p>
        </w:tc>
        <w:tc>
          <w:tcPr>
            <w:tcW w:w="100" w:type="dxa"/>
            <w:tcBorders>
              <w:top w:val="nil"/>
              <w:left w:val="nil"/>
              <w:bottom w:val="nil"/>
              <w:right w:val="nil"/>
            </w:tcBorders>
            <w:shd w:val="clear" w:color="auto" w:fill="auto"/>
            <w:noWrap/>
            <w:vAlign w:val="center"/>
            <w:hideMark/>
          </w:tcPr>
          <w:p w14:paraId="418EB3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A8FD9A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0,7168</w:t>
            </w:r>
          </w:p>
        </w:tc>
      </w:tr>
      <w:tr w:rsidR="00F749D4" w:rsidRPr="00F749D4" w14:paraId="3274590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DEA2A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10/06/28</w:t>
            </w:r>
          </w:p>
        </w:tc>
        <w:tc>
          <w:tcPr>
            <w:tcW w:w="1220" w:type="dxa"/>
            <w:tcBorders>
              <w:top w:val="nil"/>
              <w:left w:val="nil"/>
              <w:bottom w:val="nil"/>
              <w:right w:val="single" w:sz="4" w:space="0" w:color="auto"/>
            </w:tcBorders>
            <w:shd w:val="clear" w:color="auto" w:fill="auto"/>
            <w:noWrap/>
            <w:vAlign w:val="center"/>
            <w:hideMark/>
          </w:tcPr>
          <w:p w14:paraId="0B6FE0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10/06/28</w:t>
            </w:r>
          </w:p>
        </w:tc>
        <w:tc>
          <w:tcPr>
            <w:tcW w:w="1320" w:type="dxa"/>
            <w:tcBorders>
              <w:top w:val="nil"/>
              <w:left w:val="single" w:sz="8" w:space="0" w:color="auto"/>
              <w:bottom w:val="nil"/>
              <w:right w:val="nil"/>
            </w:tcBorders>
            <w:shd w:val="clear" w:color="auto" w:fill="auto"/>
            <w:noWrap/>
            <w:vAlign w:val="center"/>
            <w:hideMark/>
          </w:tcPr>
          <w:p w14:paraId="5E03A6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6.822,69</w:t>
            </w:r>
          </w:p>
        </w:tc>
        <w:tc>
          <w:tcPr>
            <w:tcW w:w="1320" w:type="dxa"/>
            <w:tcBorders>
              <w:top w:val="nil"/>
              <w:left w:val="single" w:sz="4" w:space="0" w:color="auto"/>
              <w:bottom w:val="nil"/>
              <w:right w:val="nil"/>
            </w:tcBorders>
            <w:shd w:val="clear" w:color="auto" w:fill="auto"/>
            <w:noWrap/>
            <w:vAlign w:val="center"/>
            <w:hideMark/>
          </w:tcPr>
          <w:p w14:paraId="4D1471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3.155,68</w:t>
            </w:r>
          </w:p>
        </w:tc>
        <w:tc>
          <w:tcPr>
            <w:tcW w:w="1300" w:type="dxa"/>
            <w:tcBorders>
              <w:top w:val="nil"/>
              <w:left w:val="single" w:sz="4" w:space="0" w:color="auto"/>
              <w:bottom w:val="nil"/>
              <w:right w:val="nil"/>
            </w:tcBorders>
            <w:shd w:val="clear" w:color="auto" w:fill="auto"/>
            <w:noWrap/>
            <w:vAlign w:val="center"/>
            <w:hideMark/>
          </w:tcPr>
          <w:p w14:paraId="246537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3.667,00</w:t>
            </w:r>
          </w:p>
        </w:tc>
        <w:tc>
          <w:tcPr>
            <w:tcW w:w="1240" w:type="dxa"/>
            <w:tcBorders>
              <w:top w:val="nil"/>
              <w:left w:val="single" w:sz="4" w:space="0" w:color="auto"/>
              <w:bottom w:val="nil"/>
              <w:right w:val="single" w:sz="4" w:space="0" w:color="auto"/>
            </w:tcBorders>
            <w:shd w:val="clear" w:color="auto" w:fill="auto"/>
            <w:noWrap/>
            <w:vAlign w:val="center"/>
            <w:hideMark/>
          </w:tcPr>
          <w:p w14:paraId="5A0170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504.288,57</w:t>
            </w:r>
          </w:p>
        </w:tc>
        <w:tc>
          <w:tcPr>
            <w:tcW w:w="100" w:type="dxa"/>
            <w:tcBorders>
              <w:top w:val="nil"/>
              <w:left w:val="nil"/>
              <w:bottom w:val="nil"/>
              <w:right w:val="nil"/>
            </w:tcBorders>
            <w:shd w:val="clear" w:color="auto" w:fill="auto"/>
            <w:noWrap/>
            <w:vAlign w:val="center"/>
            <w:hideMark/>
          </w:tcPr>
          <w:p w14:paraId="04473FC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C660FA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0,7219</w:t>
            </w:r>
          </w:p>
        </w:tc>
      </w:tr>
      <w:tr w:rsidR="00F749D4" w:rsidRPr="00F749D4" w14:paraId="4E92DE6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48770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10/07/28</w:t>
            </w:r>
          </w:p>
        </w:tc>
        <w:tc>
          <w:tcPr>
            <w:tcW w:w="1220" w:type="dxa"/>
            <w:tcBorders>
              <w:top w:val="nil"/>
              <w:left w:val="nil"/>
              <w:bottom w:val="nil"/>
              <w:right w:val="single" w:sz="4" w:space="0" w:color="auto"/>
            </w:tcBorders>
            <w:shd w:val="clear" w:color="auto" w:fill="auto"/>
            <w:noWrap/>
            <w:vAlign w:val="center"/>
            <w:hideMark/>
          </w:tcPr>
          <w:p w14:paraId="4AF5AE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10/07/28</w:t>
            </w:r>
          </w:p>
        </w:tc>
        <w:tc>
          <w:tcPr>
            <w:tcW w:w="1320" w:type="dxa"/>
            <w:tcBorders>
              <w:top w:val="nil"/>
              <w:left w:val="single" w:sz="8" w:space="0" w:color="auto"/>
              <w:bottom w:val="nil"/>
              <w:right w:val="nil"/>
            </w:tcBorders>
            <w:shd w:val="clear" w:color="auto" w:fill="auto"/>
            <w:noWrap/>
            <w:vAlign w:val="center"/>
            <w:hideMark/>
          </w:tcPr>
          <w:p w14:paraId="4E2ED0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6.799,84</w:t>
            </w:r>
          </w:p>
        </w:tc>
        <w:tc>
          <w:tcPr>
            <w:tcW w:w="1320" w:type="dxa"/>
            <w:tcBorders>
              <w:top w:val="nil"/>
              <w:left w:val="single" w:sz="4" w:space="0" w:color="auto"/>
              <w:bottom w:val="nil"/>
              <w:right w:val="nil"/>
            </w:tcBorders>
            <w:shd w:val="clear" w:color="auto" w:fill="auto"/>
            <w:noWrap/>
            <w:vAlign w:val="center"/>
            <w:hideMark/>
          </w:tcPr>
          <w:p w14:paraId="750CDF9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3.132,90</w:t>
            </w:r>
          </w:p>
        </w:tc>
        <w:tc>
          <w:tcPr>
            <w:tcW w:w="1300" w:type="dxa"/>
            <w:tcBorders>
              <w:top w:val="nil"/>
              <w:left w:val="single" w:sz="4" w:space="0" w:color="auto"/>
              <w:bottom w:val="nil"/>
              <w:right w:val="nil"/>
            </w:tcBorders>
            <w:shd w:val="clear" w:color="auto" w:fill="auto"/>
            <w:noWrap/>
            <w:vAlign w:val="center"/>
            <w:hideMark/>
          </w:tcPr>
          <w:p w14:paraId="09EBDB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3.666,94</w:t>
            </w:r>
          </w:p>
        </w:tc>
        <w:tc>
          <w:tcPr>
            <w:tcW w:w="1240" w:type="dxa"/>
            <w:tcBorders>
              <w:top w:val="nil"/>
              <w:left w:val="single" w:sz="4" w:space="0" w:color="auto"/>
              <w:bottom w:val="nil"/>
              <w:right w:val="single" w:sz="4" w:space="0" w:color="auto"/>
            </w:tcBorders>
            <w:shd w:val="clear" w:color="auto" w:fill="auto"/>
            <w:noWrap/>
            <w:vAlign w:val="center"/>
            <w:hideMark/>
          </w:tcPr>
          <w:p w14:paraId="385D6A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500.621,63</w:t>
            </w:r>
          </w:p>
        </w:tc>
        <w:tc>
          <w:tcPr>
            <w:tcW w:w="100" w:type="dxa"/>
            <w:tcBorders>
              <w:top w:val="nil"/>
              <w:left w:val="nil"/>
              <w:bottom w:val="nil"/>
              <w:right w:val="nil"/>
            </w:tcBorders>
            <w:shd w:val="clear" w:color="auto" w:fill="auto"/>
            <w:noWrap/>
            <w:vAlign w:val="center"/>
            <w:hideMark/>
          </w:tcPr>
          <w:p w14:paraId="72DE92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FAEC3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0,7272</w:t>
            </w:r>
          </w:p>
        </w:tc>
      </w:tr>
      <w:tr w:rsidR="00F749D4" w:rsidRPr="00F749D4" w14:paraId="2820F08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36B38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10/08/28</w:t>
            </w:r>
          </w:p>
        </w:tc>
        <w:tc>
          <w:tcPr>
            <w:tcW w:w="1220" w:type="dxa"/>
            <w:tcBorders>
              <w:top w:val="nil"/>
              <w:left w:val="nil"/>
              <w:bottom w:val="nil"/>
              <w:right w:val="single" w:sz="4" w:space="0" w:color="auto"/>
            </w:tcBorders>
            <w:shd w:val="clear" w:color="auto" w:fill="auto"/>
            <w:noWrap/>
            <w:vAlign w:val="center"/>
            <w:hideMark/>
          </w:tcPr>
          <w:p w14:paraId="7361EA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10/08/28</w:t>
            </w:r>
          </w:p>
        </w:tc>
        <w:tc>
          <w:tcPr>
            <w:tcW w:w="1320" w:type="dxa"/>
            <w:tcBorders>
              <w:top w:val="nil"/>
              <w:left w:val="single" w:sz="8" w:space="0" w:color="auto"/>
              <w:bottom w:val="nil"/>
              <w:right w:val="nil"/>
            </w:tcBorders>
            <w:shd w:val="clear" w:color="auto" w:fill="auto"/>
            <w:noWrap/>
            <w:vAlign w:val="center"/>
            <w:hideMark/>
          </w:tcPr>
          <w:p w14:paraId="0E6640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6.776,99</w:t>
            </w:r>
          </w:p>
        </w:tc>
        <w:tc>
          <w:tcPr>
            <w:tcW w:w="1320" w:type="dxa"/>
            <w:tcBorders>
              <w:top w:val="nil"/>
              <w:left w:val="single" w:sz="4" w:space="0" w:color="auto"/>
              <w:bottom w:val="nil"/>
              <w:right w:val="nil"/>
            </w:tcBorders>
            <w:shd w:val="clear" w:color="auto" w:fill="auto"/>
            <w:noWrap/>
            <w:vAlign w:val="center"/>
            <w:hideMark/>
          </w:tcPr>
          <w:p w14:paraId="03D66D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3.110,12</w:t>
            </w:r>
          </w:p>
        </w:tc>
        <w:tc>
          <w:tcPr>
            <w:tcW w:w="1300" w:type="dxa"/>
            <w:tcBorders>
              <w:top w:val="nil"/>
              <w:left w:val="single" w:sz="4" w:space="0" w:color="auto"/>
              <w:bottom w:val="nil"/>
              <w:right w:val="nil"/>
            </w:tcBorders>
            <w:shd w:val="clear" w:color="auto" w:fill="auto"/>
            <w:noWrap/>
            <w:vAlign w:val="center"/>
            <w:hideMark/>
          </w:tcPr>
          <w:p w14:paraId="54446A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3.666,87</w:t>
            </w:r>
          </w:p>
        </w:tc>
        <w:tc>
          <w:tcPr>
            <w:tcW w:w="1240" w:type="dxa"/>
            <w:tcBorders>
              <w:top w:val="nil"/>
              <w:left w:val="single" w:sz="4" w:space="0" w:color="auto"/>
              <w:bottom w:val="nil"/>
              <w:right w:val="single" w:sz="4" w:space="0" w:color="auto"/>
            </w:tcBorders>
            <w:shd w:val="clear" w:color="auto" w:fill="auto"/>
            <w:noWrap/>
            <w:vAlign w:val="center"/>
            <w:hideMark/>
          </w:tcPr>
          <w:p w14:paraId="5FC3FE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496.954,76</w:t>
            </w:r>
          </w:p>
        </w:tc>
        <w:tc>
          <w:tcPr>
            <w:tcW w:w="100" w:type="dxa"/>
            <w:tcBorders>
              <w:top w:val="nil"/>
              <w:left w:val="nil"/>
              <w:bottom w:val="nil"/>
              <w:right w:val="nil"/>
            </w:tcBorders>
            <w:shd w:val="clear" w:color="auto" w:fill="auto"/>
            <w:noWrap/>
            <w:vAlign w:val="center"/>
            <w:hideMark/>
          </w:tcPr>
          <w:p w14:paraId="7D12842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A6537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0,7325</w:t>
            </w:r>
          </w:p>
        </w:tc>
      </w:tr>
      <w:tr w:rsidR="00F749D4" w:rsidRPr="00F749D4" w14:paraId="5DE2BC3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B901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10/09/28</w:t>
            </w:r>
          </w:p>
        </w:tc>
        <w:tc>
          <w:tcPr>
            <w:tcW w:w="1220" w:type="dxa"/>
            <w:tcBorders>
              <w:top w:val="nil"/>
              <w:left w:val="nil"/>
              <w:bottom w:val="nil"/>
              <w:right w:val="single" w:sz="4" w:space="0" w:color="auto"/>
            </w:tcBorders>
            <w:shd w:val="clear" w:color="auto" w:fill="auto"/>
            <w:noWrap/>
            <w:vAlign w:val="center"/>
            <w:hideMark/>
          </w:tcPr>
          <w:p w14:paraId="5E74BE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10/09/28</w:t>
            </w:r>
          </w:p>
        </w:tc>
        <w:tc>
          <w:tcPr>
            <w:tcW w:w="1320" w:type="dxa"/>
            <w:tcBorders>
              <w:top w:val="nil"/>
              <w:left w:val="single" w:sz="8" w:space="0" w:color="auto"/>
              <w:bottom w:val="nil"/>
              <w:right w:val="nil"/>
            </w:tcBorders>
            <w:shd w:val="clear" w:color="auto" w:fill="auto"/>
            <w:noWrap/>
            <w:vAlign w:val="center"/>
            <w:hideMark/>
          </w:tcPr>
          <w:p w14:paraId="3FBDC7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6.754,15</w:t>
            </w:r>
          </w:p>
        </w:tc>
        <w:tc>
          <w:tcPr>
            <w:tcW w:w="1320" w:type="dxa"/>
            <w:tcBorders>
              <w:top w:val="nil"/>
              <w:left w:val="single" w:sz="4" w:space="0" w:color="auto"/>
              <w:bottom w:val="nil"/>
              <w:right w:val="nil"/>
            </w:tcBorders>
            <w:shd w:val="clear" w:color="auto" w:fill="auto"/>
            <w:noWrap/>
            <w:vAlign w:val="center"/>
            <w:hideMark/>
          </w:tcPr>
          <w:p w14:paraId="6E9511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3.087,34</w:t>
            </w:r>
          </w:p>
        </w:tc>
        <w:tc>
          <w:tcPr>
            <w:tcW w:w="1300" w:type="dxa"/>
            <w:tcBorders>
              <w:top w:val="nil"/>
              <w:left w:val="single" w:sz="4" w:space="0" w:color="auto"/>
              <w:bottom w:val="nil"/>
              <w:right w:val="nil"/>
            </w:tcBorders>
            <w:shd w:val="clear" w:color="auto" w:fill="auto"/>
            <w:noWrap/>
            <w:vAlign w:val="center"/>
            <w:hideMark/>
          </w:tcPr>
          <w:p w14:paraId="67DF4E3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3.666,81</w:t>
            </w:r>
          </w:p>
        </w:tc>
        <w:tc>
          <w:tcPr>
            <w:tcW w:w="1240" w:type="dxa"/>
            <w:tcBorders>
              <w:top w:val="nil"/>
              <w:left w:val="single" w:sz="4" w:space="0" w:color="auto"/>
              <w:bottom w:val="nil"/>
              <w:right w:val="single" w:sz="4" w:space="0" w:color="auto"/>
            </w:tcBorders>
            <w:shd w:val="clear" w:color="auto" w:fill="auto"/>
            <w:noWrap/>
            <w:vAlign w:val="center"/>
            <w:hideMark/>
          </w:tcPr>
          <w:p w14:paraId="7CC900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493.287,95</w:t>
            </w:r>
          </w:p>
        </w:tc>
        <w:tc>
          <w:tcPr>
            <w:tcW w:w="100" w:type="dxa"/>
            <w:tcBorders>
              <w:top w:val="nil"/>
              <w:left w:val="nil"/>
              <w:bottom w:val="nil"/>
              <w:right w:val="nil"/>
            </w:tcBorders>
            <w:shd w:val="clear" w:color="auto" w:fill="auto"/>
            <w:noWrap/>
            <w:vAlign w:val="center"/>
            <w:hideMark/>
          </w:tcPr>
          <w:p w14:paraId="4614E6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ADC3B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0,7379</w:t>
            </w:r>
          </w:p>
        </w:tc>
      </w:tr>
      <w:tr w:rsidR="00F749D4" w:rsidRPr="00F749D4" w14:paraId="5325B2E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5C79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10/10/28</w:t>
            </w:r>
          </w:p>
        </w:tc>
        <w:tc>
          <w:tcPr>
            <w:tcW w:w="1220" w:type="dxa"/>
            <w:tcBorders>
              <w:top w:val="nil"/>
              <w:left w:val="nil"/>
              <w:bottom w:val="nil"/>
              <w:right w:val="single" w:sz="4" w:space="0" w:color="auto"/>
            </w:tcBorders>
            <w:shd w:val="clear" w:color="auto" w:fill="auto"/>
            <w:noWrap/>
            <w:vAlign w:val="center"/>
            <w:hideMark/>
          </w:tcPr>
          <w:p w14:paraId="1CA2A2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10/10/28</w:t>
            </w:r>
          </w:p>
        </w:tc>
        <w:tc>
          <w:tcPr>
            <w:tcW w:w="1320" w:type="dxa"/>
            <w:tcBorders>
              <w:top w:val="nil"/>
              <w:left w:val="single" w:sz="8" w:space="0" w:color="auto"/>
              <w:bottom w:val="nil"/>
              <w:right w:val="nil"/>
            </w:tcBorders>
            <w:shd w:val="clear" w:color="auto" w:fill="auto"/>
            <w:noWrap/>
            <w:vAlign w:val="center"/>
            <w:hideMark/>
          </w:tcPr>
          <w:p w14:paraId="26353D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6.715,66</w:t>
            </w:r>
          </w:p>
        </w:tc>
        <w:tc>
          <w:tcPr>
            <w:tcW w:w="1320" w:type="dxa"/>
            <w:tcBorders>
              <w:top w:val="nil"/>
              <w:left w:val="single" w:sz="4" w:space="0" w:color="auto"/>
              <w:bottom w:val="nil"/>
              <w:right w:val="nil"/>
            </w:tcBorders>
            <w:shd w:val="clear" w:color="auto" w:fill="auto"/>
            <w:noWrap/>
            <w:vAlign w:val="center"/>
            <w:hideMark/>
          </w:tcPr>
          <w:p w14:paraId="63980D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3.064,56</w:t>
            </w:r>
          </w:p>
        </w:tc>
        <w:tc>
          <w:tcPr>
            <w:tcW w:w="1300" w:type="dxa"/>
            <w:tcBorders>
              <w:top w:val="nil"/>
              <w:left w:val="single" w:sz="4" w:space="0" w:color="auto"/>
              <w:bottom w:val="nil"/>
              <w:right w:val="nil"/>
            </w:tcBorders>
            <w:shd w:val="clear" w:color="auto" w:fill="auto"/>
            <w:noWrap/>
            <w:vAlign w:val="center"/>
            <w:hideMark/>
          </w:tcPr>
          <w:p w14:paraId="5B44BB2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3.651,10</w:t>
            </w:r>
          </w:p>
        </w:tc>
        <w:tc>
          <w:tcPr>
            <w:tcW w:w="1240" w:type="dxa"/>
            <w:tcBorders>
              <w:top w:val="nil"/>
              <w:left w:val="single" w:sz="4" w:space="0" w:color="auto"/>
              <w:bottom w:val="nil"/>
              <w:right w:val="single" w:sz="4" w:space="0" w:color="auto"/>
            </w:tcBorders>
            <w:shd w:val="clear" w:color="auto" w:fill="auto"/>
            <w:noWrap/>
            <w:vAlign w:val="center"/>
            <w:hideMark/>
          </w:tcPr>
          <w:p w14:paraId="76CD1E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489.636,85</w:t>
            </w:r>
          </w:p>
        </w:tc>
        <w:tc>
          <w:tcPr>
            <w:tcW w:w="100" w:type="dxa"/>
            <w:tcBorders>
              <w:top w:val="nil"/>
              <w:left w:val="nil"/>
              <w:bottom w:val="nil"/>
              <w:right w:val="nil"/>
            </w:tcBorders>
            <w:shd w:val="clear" w:color="auto" w:fill="auto"/>
            <w:noWrap/>
            <w:vAlign w:val="center"/>
            <w:hideMark/>
          </w:tcPr>
          <w:p w14:paraId="3607238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AEBCD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0,7402</w:t>
            </w:r>
          </w:p>
        </w:tc>
      </w:tr>
      <w:tr w:rsidR="00F749D4" w:rsidRPr="00F749D4" w14:paraId="1B09AD9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84E14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10/11/28</w:t>
            </w:r>
          </w:p>
        </w:tc>
        <w:tc>
          <w:tcPr>
            <w:tcW w:w="1220" w:type="dxa"/>
            <w:tcBorders>
              <w:top w:val="nil"/>
              <w:left w:val="nil"/>
              <w:bottom w:val="nil"/>
              <w:right w:val="single" w:sz="4" w:space="0" w:color="auto"/>
            </w:tcBorders>
            <w:shd w:val="clear" w:color="auto" w:fill="auto"/>
            <w:noWrap/>
            <w:vAlign w:val="center"/>
            <w:hideMark/>
          </w:tcPr>
          <w:p w14:paraId="1664FE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10/11/28</w:t>
            </w:r>
          </w:p>
        </w:tc>
        <w:tc>
          <w:tcPr>
            <w:tcW w:w="1320" w:type="dxa"/>
            <w:tcBorders>
              <w:top w:val="nil"/>
              <w:left w:val="single" w:sz="8" w:space="0" w:color="auto"/>
              <w:bottom w:val="nil"/>
              <w:right w:val="nil"/>
            </w:tcBorders>
            <w:shd w:val="clear" w:color="auto" w:fill="auto"/>
            <w:noWrap/>
            <w:vAlign w:val="center"/>
            <w:hideMark/>
          </w:tcPr>
          <w:p w14:paraId="3B93FA9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6.708,46</w:t>
            </w:r>
          </w:p>
        </w:tc>
        <w:tc>
          <w:tcPr>
            <w:tcW w:w="1320" w:type="dxa"/>
            <w:tcBorders>
              <w:top w:val="nil"/>
              <w:left w:val="single" w:sz="4" w:space="0" w:color="auto"/>
              <w:bottom w:val="nil"/>
              <w:right w:val="nil"/>
            </w:tcBorders>
            <w:shd w:val="clear" w:color="auto" w:fill="auto"/>
            <w:noWrap/>
            <w:vAlign w:val="center"/>
            <w:hideMark/>
          </w:tcPr>
          <w:p w14:paraId="3701A4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3.041,88</w:t>
            </w:r>
          </w:p>
        </w:tc>
        <w:tc>
          <w:tcPr>
            <w:tcW w:w="1300" w:type="dxa"/>
            <w:tcBorders>
              <w:top w:val="nil"/>
              <w:left w:val="single" w:sz="4" w:space="0" w:color="auto"/>
              <w:bottom w:val="nil"/>
              <w:right w:val="nil"/>
            </w:tcBorders>
            <w:shd w:val="clear" w:color="auto" w:fill="auto"/>
            <w:noWrap/>
            <w:vAlign w:val="center"/>
            <w:hideMark/>
          </w:tcPr>
          <w:p w14:paraId="5502A3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3.666,58</w:t>
            </w:r>
          </w:p>
        </w:tc>
        <w:tc>
          <w:tcPr>
            <w:tcW w:w="1240" w:type="dxa"/>
            <w:tcBorders>
              <w:top w:val="nil"/>
              <w:left w:val="single" w:sz="4" w:space="0" w:color="auto"/>
              <w:bottom w:val="nil"/>
              <w:right w:val="single" w:sz="4" w:space="0" w:color="auto"/>
            </w:tcBorders>
            <w:shd w:val="clear" w:color="auto" w:fill="auto"/>
            <w:noWrap/>
            <w:vAlign w:val="center"/>
            <w:hideMark/>
          </w:tcPr>
          <w:p w14:paraId="6143E5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485.970,26</w:t>
            </w:r>
          </w:p>
        </w:tc>
        <w:tc>
          <w:tcPr>
            <w:tcW w:w="100" w:type="dxa"/>
            <w:tcBorders>
              <w:top w:val="nil"/>
              <w:left w:val="nil"/>
              <w:bottom w:val="nil"/>
              <w:right w:val="nil"/>
            </w:tcBorders>
            <w:shd w:val="clear" w:color="auto" w:fill="auto"/>
            <w:noWrap/>
            <w:vAlign w:val="center"/>
            <w:hideMark/>
          </w:tcPr>
          <w:p w14:paraId="04B667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4B551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0,7488</w:t>
            </w:r>
          </w:p>
        </w:tc>
      </w:tr>
      <w:tr w:rsidR="00F749D4" w:rsidRPr="00F749D4" w14:paraId="7E06DE9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D5619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10/12/28</w:t>
            </w:r>
          </w:p>
        </w:tc>
        <w:tc>
          <w:tcPr>
            <w:tcW w:w="1220" w:type="dxa"/>
            <w:tcBorders>
              <w:top w:val="nil"/>
              <w:left w:val="nil"/>
              <w:bottom w:val="nil"/>
              <w:right w:val="single" w:sz="4" w:space="0" w:color="auto"/>
            </w:tcBorders>
            <w:shd w:val="clear" w:color="auto" w:fill="auto"/>
            <w:noWrap/>
            <w:vAlign w:val="center"/>
            <w:hideMark/>
          </w:tcPr>
          <w:p w14:paraId="4B2BAF4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10/12/28</w:t>
            </w:r>
          </w:p>
        </w:tc>
        <w:tc>
          <w:tcPr>
            <w:tcW w:w="1320" w:type="dxa"/>
            <w:tcBorders>
              <w:top w:val="nil"/>
              <w:left w:val="single" w:sz="8" w:space="0" w:color="auto"/>
              <w:bottom w:val="nil"/>
              <w:right w:val="nil"/>
            </w:tcBorders>
            <w:shd w:val="clear" w:color="auto" w:fill="auto"/>
            <w:noWrap/>
            <w:vAlign w:val="center"/>
            <w:hideMark/>
          </w:tcPr>
          <w:p w14:paraId="65EFBE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6.685,61</w:t>
            </w:r>
          </w:p>
        </w:tc>
        <w:tc>
          <w:tcPr>
            <w:tcW w:w="1320" w:type="dxa"/>
            <w:tcBorders>
              <w:top w:val="nil"/>
              <w:left w:val="single" w:sz="4" w:space="0" w:color="auto"/>
              <w:bottom w:val="nil"/>
              <w:right w:val="nil"/>
            </w:tcBorders>
            <w:shd w:val="clear" w:color="auto" w:fill="auto"/>
            <w:noWrap/>
            <w:vAlign w:val="center"/>
            <w:hideMark/>
          </w:tcPr>
          <w:p w14:paraId="396996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3.019,10</w:t>
            </w:r>
          </w:p>
        </w:tc>
        <w:tc>
          <w:tcPr>
            <w:tcW w:w="1300" w:type="dxa"/>
            <w:tcBorders>
              <w:top w:val="nil"/>
              <w:left w:val="single" w:sz="4" w:space="0" w:color="auto"/>
              <w:bottom w:val="nil"/>
              <w:right w:val="nil"/>
            </w:tcBorders>
            <w:shd w:val="clear" w:color="auto" w:fill="auto"/>
            <w:noWrap/>
            <w:vAlign w:val="center"/>
            <w:hideMark/>
          </w:tcPr>
          <w:p w14:paraId="22BB740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3.666,51</w:t>
            </w:r>
          </w:p>
        </w:tc>
        <w:tc>
          <w:tcPr>
            <w:tcW w:w="1240" w:type="dxa"/>
            <w:tcBorders>
              <w:top w:val="nil"/>
              <w:left w:val="single" w:sz="4" w:space="0" w:color="auto"/>
              <w:bottom w:val="nil"/>
              <w:right w:val="single" w:sz="4" w:space="0" w:color="auto"/>
            </w:tcBorders>
            <w:shd w:val="clear" w:color="auto" w:fill="auto"/>
            <w:noWrap/>
            <w:vAlign w:val="center"/>
            <w:hideMark/>
          </w:tcPr>
          <w:p w14:paraId="0C5E70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482.303,75</w:t>
            </w:r>
          </w:p>
        </w:tc>
        <w:tc>
          <w:tcPr>
            <w:tcW w:w="100" w:type="dxa"/>
            <w:tcBorders>
              <w:top w:val="nil"/>
              <w:left w:val="nil"/>
              <w:bottom w:val="nil"/>
              <w:right w:val="nil"/>
            </w:tcBorders>
            <w:shd w:val="clear" w:color="auto" w:fill="auto"/>
            <w:noWrap/>
            <w:vAlign w:val="center"/>
            <w:hideMark/>
          </w:tcPr>
          <w:p w14:paraId="1E082D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B99E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0,7545</w:t>
            </w:r>
          </w:p>
        </w:tc>
      </w:tr>
      <w:tr w:rsidR="00F749D4" w:rsidRPr="00F749D4" w14:paraId="035E4FA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89788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10/01/29</w:t>
            </w:r>
          </w:p>
        </w:tc>
        <w:tc>
          <w:tcPr>
            <w:tcW w:w="1220" w:type="dxa"/>
            <w:tcBorders>
              <w:top w:val="nil"/>
              <w:left w:val="nil"/>
              <w:bottom w:val="nil"/>
              <w:right w:val="single" w:sz="4" w:space="0" w:color="auto"/>
            </w:tcBorders>
            <w:shd w:val="clear" w:color="auto" w:fill="auto"/>
            <w:noWrap/>
            <w:vAlign w:val="center"/>
            <w:hideMark/>
          </w:tcPr>
          <w:p w14:paraId="184B32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10/01/29</w:t>
            </w:r>
          </w:p>
        </w:tc>
        <w:tc>
          <w:tcPr>
            <w:tcW w:w="1320" w:type="dxa"/>
            <w:tcBorders>
              <w:top w:val="nil"/>
              <w:left w:val="single" w:sz="8" w:space="0" w:color="auto"/>
              <w:bottom w:val="nil"/>
              <w:right w:val="nil"/>
            </w:tcBorders>
            <w:shd w:val="clear" w:color="auto" w:fill="auto"/>
            <w:noWrap/>
            <w:vAlign w:val="center"/>
            <w:hideMark/>
          </w:tcPr>
          <w:p w14:paraId="17D04E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6.662,77</w:t>
            </w:r>
          </w:p>
        </w:tc>
        <w:tc>
          <w:tcPr>
            <w:tcW w:w="1320" w:type="dxa"/>
            <w:tcBorders>
              <w:top w:val="nil"/>
              <w:left w:val="single" w:sz="4" w:space="0" w:color="auto"/>
              <w:bottom w:val="nil"/>
              <w:right w:val="nil"/>
            </w:tcBorders>
            <w:shd w:val="clear" w:color="auto" w:fill="auto"/>
            <w:noWrap/>
            <w:vAlign w:val="center"/>
            <w:hideMark/>
          </w:tcPr>
          <w:p w14:paraId="2D51E5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2.996,32</w:t>
            </w:r>
          </w:p>
        </w:tc>
        <w:tc>
          <w:tcPr>
            <w:tcW w:w="1300" w:type="dxa"/>
            <w:tcBorders>
              <w:top w:val="nil"/>
              <w:left w:val="single" w:sz="4" w:space="0" w:color="auto"/>
              <w:bottom w:val="nil"/>
              <w:right w:val="nil"/>
            </w:tcBorders>
            <w:shd w:val="clear" w:color="auto" w:fill="auto"/>
            <w:noWrap/>
            <w:vAlign w:val="center"/>
            <w:hideMark/>
          </w:tcPr>
          <w:p w14:paraId="39DBBB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3.666,45</w:t>
            </w:r>
          </w:p>
        </w:tc>
        <w:tc>
          <w:tcPr>
            <w:tcW w:w="1240" w:type="dxa"/>
            <w:tcBorders>
              <w:top w:val="nil"/>
              <w:left w:val="single" w:sz="4" w:space="0" w:color="auto"/>
              <w:bottom w:val="nil"/>
              <w:right w:val="single" w:sz="4" w:space="0" w:color="auto"/>
            </w:tcBorders>
            <w:shd w:val="clear" w:color="auto" w:fill="auto"/>
            <w:noWrap/>
            <w:vAlign w:val="center"/>
            <w:hideMark/>
          </w:tcPr>
          <w:p w14:paraId="3DC53C7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478.637,30</w:t>
            </w:r>
          </w:p>
        </w:tc>
        <w:tc>
          <w:tcPr>
            <w:tcW w:w="100" w:type="dxa"/>
            <w:tcBorders>
              <w:top w:val="nil"/>
              <w:left w:val="nil"/>
              <w:bottom w:val="nil"/>
              <w:right w:val="nil"/>
            </w:tcBorders>
            <w:shd w:val="clear" w:color="auto" w:fill="auto"/>
            <w:noWrap/>
            <w:vAlign w:val="center"/>
            <w:hideMark/>
          </w:tcPr>
          <w:p w14:paraId="52AD01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21825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0,7602</w:t>
            </w:r>
          </w:p>
        </w:tc>
      </w:tr>
      <w:tr w:rsidR="00F749D4" w:rsidRPr="00F749D4" w14:paraId="0E1A80D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42399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10/02/29</w:t>
            </w:r>
          </w:p>
        </w:tc>
        <w:tc>
          <w:tcPr>
            <w:tcW w:w="1220" w:type="dxa"/>
            <w:tcBorders>
              <w:top w:val="nil"/>
              <w:left w:val="nil"/>
              <w:bottom w:val="nil"/>
              <w:right w:val="single" w:sz="4" w:space="0" w:color="auto"/>
            </w:tcBorders>
            <w:shd w:val="clear" w:color="auto" w:fill="auto"/>
            <w:noWrap/>
            <w:vAlign w:val="center"/>
            <w:hideMark/>
          </w:tcPr>
          <w:p w14:paraId="74C2EF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10/02/29</w:t>
            </w:r>
          </w:p>
        </w:tc>
        <w:tc>
          <w:tcPr>
            <w:tcW w:w="1320" w:type="dxa"/>
            <w:tcBorders>
              <w:top w:val="nil"/>
              <w:left w:val="single" w:sz="8" w:space="0" w:color="auto"/>
              <w:bottom w:val="nil"/>
              <w:right w:val="nil"/>
            </w:tcBorders>
            <w:shd w:val="clear" w:color="auto" w:fill="auto"/>
            <w:noWrap/>
            <w:vAlign w:val="center"/>
            <w:hideMark/>
          </w:tcPr>
          <w:p w14:paraId="757569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6.639,92</w:t>
            </w:r>
          </w:p>
        </w:tc>
        <w:tc>
          <w:tcPr>
            <w:tcW w:w="1320" w:type="dxa"/>
            <w:tcBorders>
              <w:top w:val="nil"/>
              <w:left w:val="single" w:sz="4" w:space="0" w:color="auto"/>
              <w:bottom w:val="nil"/>
              <w:right w:val="nil"/>
            </w:tcBorders>
            <w:shd w:val="clear" w:color="auto" w:fill="auto"/>
            <w:noWrap/>
            <w:vAlign w:val="center"/>
            <w:hideMark/>
          </w:tcPr>
          <w:p w14:paraId="3464F21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2.973,54</w:t>
            </w:r>
          </w:p>
        </w:tc>
        <w:tc>
          <w:tcPr>
            <w:tcW w:w="1300" w:type="dxa"/>
            <w:tcBorders>
              <w:top w:val="nil"/>
              <w:left w:val="single" w:sz="4" w:space="0" w:color="auto"/>
              <w:bottom w:val="nil"/>
              <w:right w:val="nil"/>
            </w:tcBorders>
            <w:shd w:val="clear" w:color="auto" w:fill="auto"/>
            <w:noWrap/>
            <w:vAlign w:val="center"/>
            <w:hideMark/>
          </w:tcPr>
          <w:p w14:paraId="1FA80B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3.666,38</w:t>
            </w:r>
          </w:p>
        </w:tc>
        <w:tc>
          <w:tcPr>
            <w:tcW w:w="1240" w:type="dxa"/>
            <w:tcBorders>
              <w:top w:val="nil"/>
              <w:left w:val="single" w:sz="4" w:space="0" w:color="auto"/>
              <w:bottom w:val="nil"/>
              <w:right w:val="single" w:sz="4" w:space="0" w:color="auto"/>
            </w:tcBorders>
            <w:shd w:val="clear" w:color="auto" w:fill="auto"/>
            <w:noWrap/>
            <w:vAlign w:val="center"/>
            <w:hideMark/>
          </w:tcPr>
          <w:p w14:paraId="0CD8F7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474.970,92</w:t>
            </w:r>
          </w:p>
        </w:tc>
        <w:tc>
          <w:tcPr>
            <w:tcW w:w="100" w:type="dxa"/>
            <w:tcBorders>
              <w:top w:val="nil"/>
              <w:left w:val="nil"/>
              <w:bottom w:val="nil"/>
              <w:right w:val="nil"/>
            </w:tcBorders>
            <w:shd w:val="clear" w:color="auto" w:fill="auto"/>
            <w:noWrap/>
            <w:vAlign w:val="center"/>
            <w:hideMark/>
          </w:tcPr>
          <w:p w14:paraId="7A89E6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4A07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0,7660</w:t>
            </w:r>
          </w:p>
        </w:tc>
      </w:tr>
      <w:tr w:rsidR="00F749D4" w:rsidRPr="00F749D4" w14:paraId="24EADC1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9CCAB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10/03/29</w:t>
            </w:r>
          </w:p>
        </w:tc>
        <w:tc>
          <w:tcPr>
            <w:tcW w:w="1220" w:type="dxa"/>
            <w:tcBorders>
              <w:top w:val="nil"/>
              <w:left w:val="nil"/>
              <w:bottom w:val="nil"/>
              <w:right w:val="single" w:sz="4" w:space="0" w:color="auto"/>
            </w:tcBorders>
            <w:shd w:val="clear" w:color="auto" w:fill="auto"/>
            <w:noWrap/>
            <w:vAlign w:val="center"/>
            <w:hideMark/>
          </w:tcPr>
          <w:p w14:paraId="2BEEEF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10/03/29</w:t>
            </w:r>
          </w:p>
        </w:tc>
        <w:tc>
          <w:tcPr>
            <w:tcW w:w="1320" w:type="dxa"/>
            <w:tcBorders>
              <w:top w:val="nil"/>
              <w:left w:val="single" w:sz="8" w:space="0" w:color="auto"/>
              <w:bottom w:val="nil"/>
              <w:right w:val="nil"/>
            </w:tcBorders>
            <w:shd w:val="clear" w:color="auto" w:fill="auto"/>
            <w:noWrap/>
            <w:vAlign w:val="center"/>
            <w:hideMark/>
          </w:tcPr>
          <w:p w14:paraId="08665B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6.617,08</w:t>
            </w:r>
          </w:p>
        </w:tc>
        <w:tc>
          <w:tcPr>
            <w:tcW w:w="1320" w:type="dxa"/>
            <w:tcBorders>
              <w:top w:val="nil"/>
              <w:left w:val="single" w:sz="4" w:space="0" w:color="auto"/>
              <w:bottom w:val="nil"/>
              <w:right w:val="nil"/>
            </w:tcBorders>
            <w:shd w:val="clear" w:color="auto" w:fill="auto"/>
            <w:noWrap/>
            <w:vAlign w:val="center"/>
            <w:hideMark/>
          </w:tcPr>
          <w:p w14:paraId="59CEA7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2.950,77</w:t>
            </w:r>
          </w:p>
        </w:tc>
        <w:tc>
          <w:tcPr>
            <w:tcW w:w="1300" w:type="dxa"/>
            <w:tcBorders>
              <w:top w:val="nil"/>
              <w:left w:val="single" w:sz="4" w:space="0" w:color="auto"/>
              <w:bottom w:val="nil"/>
              <w:right w:val="nil"/>
            </w:tcBorders>
            <w:shd w:val="clear" w:color="auto" w:fill="auto"/>
            <w:noWrap/>
            <w:vAlign w:val="center"/>
            <w:hideMark/>
          </w:tcPr>
          <w:p w14:paraId="67EAEB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3.666,31</w:t>
            </w:r>
          </w:p>
        </w:tc>
        <w:tc>
          <w:tcPr>
            <w:tcW w:w="1240" w:type="dxa"/>
            <w:tcBorders>
              <w:top w:val="nil"/>
              <w:left w:val="single" w:sz="4" w:space="0" w:color="auto"/>
              <w:bottom w:val="nil"/>
              <w:right w:val="single" w:sz="4" w:space="0" w:color="auto"/>
            </w:tcBorders>
            <w:shd w:val="clear" w:color="auto" w:fill="auto"/>
            <w:noWrap/>
            <w:vAlign w:val="center"/>
            <w:hideMark/>
          </w:tcPr>
          <w:p w14:paraId="3A65B2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471.304,61</w:t>
            </w:r>
          </w:p>
        </w:tc>
        <w:tc>
          <w:tcPr>
            <w:tcW w:w="100" w:type="dxa"/>
            <w:tcBorders>
              <w:top w:val="nil"/>
              <w:left w:val="nil"/>
              <w:bottom w:val="nil"/>
              <w:right w:val="nil"/>
            </w:tcBorders>
            <w:shd w:val="clear" w:color="auto" w:fill="auto"/>
            <w:noWrap/>
            <w:vAlign w:val="center"/>
            <w:hideMark/>
          </w:tcPr>
          <w:p w14:paraId="6A714E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EAC7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0,7719</w:t>
            </w:r>
          </w:p>
        </w:tc>
      </w:tr>
      <w:tr w:rsidR="00F749D4" w:rsidRPr="00F749D4" w14:paraId="2C91331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109F8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10/04/29</w:t>
            </w:r>
          </w:p>
        </w:tc>
        <w:tc>
          <w:tcPr>
            <w:tcW w:w="1220" w:type="dxa"/>
            <w:tcBorders>
              <w:top w:val="nil"/>
              <w:left w:val="nil"/>
              <w:bottom w:val="nil"/>
              <w:right w:val="single" w:sz="4" w:space="0" w:color="auto"/>
            </w:tcBorders>
            <w:shd w:val="clear" w:color="auto" w:fill="auto"/>
            <w:noWrap/>
            <w:vAlign w:val="center"/>
            <w:hideMark/>
          </w:tcPr>
          <w:p w14:paraId="569AD53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10/04/29</w:t>
            </w:r>
          </w:p>
        </w:tc>
        <w:tc>
          <w:tcPr>
            <w:tcW w:w="1320" w:type="dxa"/>
            <w:tcBorders>
              <w:top w:val="nil"/>
              <w:left w:val="single" w:sz="8" w:space="0" w:color="auto"/>
              <w:bottom w:val="nil"/>
              <w:right w:val="nil"/>
            </w:tcBorders>
            <w:shd w:val="clear" w:color="auto" w:fill="auto"/>
            <w:noWrap/>
            <w:vAlign w:val="center"/>
            <w:hideMark/>
          </w:tcPr>
          <w:p w14:paraId="0CF3A6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6.578,59</w:t>
            </w:r>
          </w:p>
        </w:tc>
        <w:tc>
          <w:tcPr>
            <w:tcW w:w="1320" w:type="dxa"/>
            <w:tcBorders>
              <w:top w:val="nil"/>
              <w:left w:val="single" w:sz="4" w:space="0" w:color="auto"/>
              <w:bottom w:val="nil"/>
              <w:right w:val="nil"/>
            </w:tcBorders>
            <w:shd w:val="clear" w:color="auto" w:fill="auto"/>
            <w:noWrap/>
            <w:vAlign w:val="center"/>
            <w:hideMark/>
          </w:tcPr>
          <w:p w14:paraId="7A4C59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2.927,99</w:t>
            </w:r>
          </w:p>
        </w:tc>
        <w:tc>
          <w:tcPr>
            <w:tcW w:w="1300" w:type="dxa"/>
            <w:tcBorders>
              <w:top w:val="nil"/>
              <w:left w:val="single" w:sz="4" w:space="0" w:color="auto"/>
              <w:bottom w:val="nil"/>
              <w:right w:val="nil"/>
            </w:tcBorders>
            <w:shd w:val="clear" w:color="auto" w:fill="auto"/>
            <w:noWrap/>
            <w:vAlign w:val="center"/>
            <w:hideMark/>
          </w:tcPr>
          <w:p w14:paraId="5E0093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3.650,60</w:t>
            </w:r>
          </w:p>
        </w:tc>
        <w:tc>
          <w:tcPr>
            <w:tcW w:w="1240" w:type="dxa"/>
            <w:tcBorders>
              <w:top w:val="nil"/>
              <w:left w:val="single" w:sz="4" w:space="0" w:color="auto"/>
              <w:bottom w:val="nil"/>
              <w:right w:val="single" w:sz="4" w:space="0" w:color="auto"/>
            </w:tcBorders>
            <w:shd w:val="clear" w:color="auto" w:fill="auto"/>
            <w:noWrap/>
            <w:vAlign w:val="center"/>
            <w:hideMark/>
          </w:tcPr>
          <w:p w14:paraId="572198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467.654,01</w:t>
            </w:r>
          </w:p>
        </w:tc>
        <w:tc>
          <w:tcPr>
            <w:tcW w:w="100" w:type="dxa"/>
            <w:tcBorders>
              <w:top w:val="nil"/>
              <w:left w:val="nil"/>
              <w:bottom w:val="nil"/>
              <w:right w:val="nil"/>
            </w:tcBorders>
            <w:shd w:val="clear" w:color="auto" w:fill="auto"/>
            <w:noWrap/>
            <w:vAlign w:val="center"/>
            <w:hideMark/>
          </w:tcPr>
          <w:p w14:paraId="3EE502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2972C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0,7746</w:t>
            </w:r>
          </w:p>
        </w:tc>
      </w:tr>
      <w:tr w:rsidR="00F749D4" w:rsidRPr="00F749D4" w14:paraId="073A72C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6292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10/05/29</w:t>
            </w:r>
          </w:p>
        </w:tc>
        <w:tc>
          <w:tcPr>
            <w:tcW w:w="1220" w:type="dxa"/>
            <w:tcBorders>
              <w:top w:val="nil"/>
              <w:left w:val="nil"/>
              <w:bottom w:val="nil"/>
              <w:right w:val="single" w:sz="4" w:space="0" w:color="auto"/>
            </w:tcBorders>
            <w:shd w:val="clear" w:color="auto" w:fill="auto"/>
            <w:noWrap/>
            <w:vAlign w:val="center"/>
            <w:hideMark/>
          </w:tcPr>
          <w:p w14:paraId="3597AC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10/05/29</w:t>
            </w:r>
          </w:p>
        </w:tc>
        <w:tc>
          <w:tcPr>
            <w:tcW w:w="1320" w:type="dxa"/>
            <w:tcBorders>
              <w:top w:val="nil"/>
              <w:left w:val="single" w:sz="8" w:space="0" w:color="auto"/>
              <w:bottom w:val="nil"/>
              <w:right w:val="nil"/>
            </w:tcBorders>
            <w:shd w:val="clear" w:color="auto" w:fill="auto"/>
            <w:noWrap/>
            <w:vAlign w:val="center"/>
            <w:hideMark/>
          </w:tcPr>
          <w:p w14:paraId="16CCE21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6.571,39</w:t>
            </w:r>
          </w:p>
        </w:tc>
        <w:tc>
          <w:tcPr>
            <w:tcW w:w="1320" w:type="dxa"/>
            <w:tcBorders>
              <w:top w:val="nil"/>
              <w:left w:val="single" w:sz="4" w:space="0" w:color="auto"/>
              <w:bottom w:val="nil"/>
              <w:right w:val="nil"/>
            </w:tcBorders>
            <w:shd w:val="clear" w:color="auto" w:fill="auto"/>
            <w:noWrap/>
            <w:vAlign w:val="center"/>
            <w:hideMark/>
          </w:tcPr>
          <w:p w14:paraId="4D0AF1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2.905,31</w:t>
            </w:r>
          </w:p>
        </w:tc>
        <w:tc>
          <w:tcPr>
            <w:tcW w:w="1300" w:type="dxa"/>
            <w:tcBorders>
              <w:top w:val="nil"/>
              <w:left w:val="single" w:sz="4" w:space="0" w:color="auto"/>
              <w:bottom w:val="nil"/>
              <w:right w:val="nil"/>
            </w:tcBorders>
            <w:shd w:val="clear" w:color="auto" w:fill="auto"/>
            <w:noWrap/>
            <w:vAlign w:val="center"/>
            <w:hideMark/>
          </w:tcPr>
          <w:p w14:paraId="37CDCE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3.666,08</w:t>
            </w:r>
          </w:p>
        </w:tc>
        <w:tc>
          <w:tcPr>
            <w:tcW w:w="1240" w:type="dxa"/>
            <w:tcBorders>
              <w:top w:val="nil"/>
              <w:left w:val="single" w:sz="4" w:space="0" w:color="auto"/>
              <w:bottom w:val="nil"/>
              <w:right w:val="single" w:sz="4" w:space="0" w:color="auto"/>
            </w:tcBorders>
            <w:shd w:val="clear" w:color="auto" w:fill="auto"/>
            <w:noWrap/>
            <w:vAlign w:val="center"/>
            <w:hideMark/>
          </w:tcPr>
          <w:p w14:paraId="6D6C2B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463.987,93</w:t>
            </w:r>
          </w:p>
        </w:tc>
        <w:tc>
          <w:tcPr>
            <w:tcW w:w="100" w:type="dxa"/>
            <w:tcBorders>
              <w:top w:val="nil"/>
              <w:left w:val="nil"/>
              <w:bottom w:val="nil"/>
              <w:right w:val="nil"/>
            </w:tcBorders>
            <w:shd w:val="clear" w:color="auto" w:fill="auto"/>
            <w:noWrap/>
            <w:vAlign w:val="center"/>
            <w:hideMark/>
          </w:tcPr>
          <w:p w14:paraId="69CED2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E66C2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0,7839</w:t>
            </w:r>
          </w:p>
        </w:tc>
      </w:tr>
      <w:tr w:rsidR="00F749D4" w:rsidRPr="00F749D4" w14:paraId="35C502E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852EB3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10/06/29</w:t>
            </w:r>
          </w:p>
        </w:tc>
        <w:tc>
          <w:tcPr>
            <w:tcW w:w="1220" w:type="dxa"/>
            <w:tcBorders>
              <w:top w:val="nil"/>
              <w:left w:val="nil"/>
              <w:bottom w:val="nil"/>
              <w:right w:val="single" w:sz="4" w:space="0" w:color="auto"/>
            </w:tcBorders>
            <w:shd w:val="clear" w:color="auto" w:fill="auto"/>
            <w:noWrap/>
            <w:vAlign w:val="center"/>
            <w:hideMark/>
          </w:tcPr>
          <w:p w14:paraId="5016F83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10/06/29</w:t>
            </w:r>
          </w:p>
        </w:tc>
        <w:tc>
          <w:tcPr>
            <w:tcW w:w="1320" w:type="dxa"/>
            <w:tcBorders>
              <w:top w:val="nil"/>
              <w:left w:val="single" w:sz="8" w:space="0" w:color="auto"/>
              <w:bottom w:val="nil"/>
              <w:right w:val="nil"/>
            </w:tcBorders>
            <w:shd w:val="clear" w:color="auto" w:fill="auto"/>
            <w:noWrap/>
            <w:vAlign w:val="center"/>
            <w:hideMark/>
          </w:tcPr>
          <w:p w14:paraId="1C3D68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6.548,54</w:t>
            </w:r>
          </w:p>
        </w:tc>
        <w:tc>
          <w:tcPr>
            <w:tcW w:w="1320" w:type="dxa"/>
            <w:tcBorders>
              <w:top w:val="nil"/>
              <w:left w:val="single" w:sz="4" w:space="0" w:color="auto"/>
              <w:bottom w:val="nil"/>
              <w:right w:val="nil"/>
            </w:tcBorders>
            <w:shd w:val="clear" w:color="auto" w:fill="auto"/>
            <w:noWrap/>
            <w:vAlign w:val="center"/>
            <w:hideMark/>
          </w:tcPr>
          <w:p w14:paraId="7AE33AE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2.882,53</w:t>
            </w:r>
          </w:p>
        </w:tc>
        <w:tc>
          <w:tcPr>
            <w:tcW w:w="1300" w:type="dxa"/>
            <w:tcBorders>
              <w:top w:val="nil"/>
              <w:left w:val="single" w:sz="4" w:space="0" w:color="auto"/>
              <w:bottom w:val="nil"/>
              <w:right w:val="nil"/>
            </w:tcBorders>
            <w:shd w:val="clear" w:color="auto" w:fill="auto"/>
            <w:noWrap/>
            <w:vAlign w:val="center"/>
            <w:hideMark/>
          </w:tcPr>
          <w:p w14:paraId="7A58AB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3.666,01</w:t>
            </w:r>
          </w:p>
        </w:tc>
        <w:tc>
          <w:tcPr>
            <w:tcW w:w="1240" w:type="dxa"/>
            <w:tcBorders>
              <w:top w:val="nil"/>
              <w:left w:val="single" w:sz="4" w:space="0" w:color="auto"/>
              <w:bottom w:val="nil"/>
              <w:right w:val="single" w:sz="4" w:space="0" w:color="auto"/>
            </w:tcBorders>
            <w:shd w:val="clear" w:color="auto" w:fill="auto"/>
            <w:noWrap/>
            <w:vAlign w:val="center"/>
            <w:hideMark/>
          </w:tcPr>
          <w:p w14:paraId="36C6B4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460.321,92</w:t>
            </w:r>
          </w:p>
        </w:tc>
        <w:tc>
          <w:tcPr>
            <w:tcW w:w="100" w:type="dxa"/>
            <w:tcBorders>
              <w:top w:val="nil"/>
              <w:left w:val="nil"/>
              <w:bottom w:val="nil"/>
              <w:right w:val="nil"/>
            </w:tcBorders>
            <w:shd w:val="clear" w:color="auto" w:fill="auto"/>
            <w:noWrap/>
            <w:vAlign w:val="center"/>
            <w:hideMark/>
          </w:tcPr>
          <w:p w14:paraId="000668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0EED7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0,7901</w:t>
            </w:r>
          </w:p>
        </w:tc>
      </w:tr>
      <w:tr w:rsidR="00F749D4" w:rsidRPr="00F749D4" w14:paraId="31DA8A1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20E20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10/07/29</w:t>
            </w:r>
          </w:p>
        </w:tc>
        <w:tc>
          <w:tcPr>
            <w:tcW w:w="1220" w:type="dxa"/>
            <w:tcBorders>
              <w:top w:val="nil"/>
              <w:left w:val="nil"/>
              <w:bottom w:val="nil"/>
              <w:right w:val="single" w:sz="4" w:space="0" w:color="auto"/>
            </w:tcBorders>
            <w:shd w:val="clear" w:color="auto" w:fill="auto"/>
            <w:noWrap/>
            <w:vAlign w:val="center"/>
            <w:hideMark/>
          </w:tcPr>
          <w:p w14:paraId="53046C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10/07/29</w:t>
            </w:r>
          </w:p>
        </w:tc>
        <w:tc>
          <w:tcPr>
            <w:tcW w:w="1320" w:type="dxa"/>
            <w:tcBorders>
              <w:top w:val="nil"/>
              <w:left w:val="single" w:sz="8" w:space="0" w:color="auto"/>
              <w:bottom w:val="nil"/>
              <w:right w:val="nil"/>
            </w:tcBorders>
            <w:shd w:val="clear" w:color="auto" w:fill="auto"/>
            <w:noWrap/>
            <w:vAlign w:val="center"/>
            <w:hideMark/>
          </w:tcPr>
          <w:p w14:paraId="6BD3FC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6.525,70</w:t>
            </w:r>
          </w:p>
        </w:tc>
        <w:tc>
          <w:tcPr>
            <w:tcW w:w="1320" w:type="dxa"/>
            <w:tcBorders>
              <w:top w:val="nil"/>
              <w:left w:val="single" w:sz="4" w:space="0" w:color="auto"/>
              <w:bottom w:val="nil"/>
              <w:right w:val="nil"/>
            </w:tcBorders>
            <w:shd w:val="clear" w:color="auto" w:fill="auto"/>
            <w:noWrap/>
            <w:vAlign w:val="center"/>
            <w:hideMark/>
          </w:tcPr>
          <w:p w14:paraId="3E80B4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2.859,76</w:t>
            </w:r>
          </w:p>
        </w:tc>
        <w:tc>
          <w:tcPr>
            <w:tcW w:w="1300" w:type="dxa"/>
            <w:tcBorders>
              <w:top w:val="nil"/>
              <w:left w:val="single" w:sz="4" w:space="0" w:color="auto"/>
              <w:bottom w:val="nil"/>
              <w:right w:val="nil"/>
            </w:tcBorders>
            <w:shd w:val="clear" w:color="auto" w:fill="auto"/>
            <w:noWrap/>
            <w:vAlign w:val="center"/>
            <w:hideMark/>
          </w:tcPr>
          <w:p w14:paraId="6A8D4B0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3.665,94</w:t>
            </w:r>
          </w:p>
        </w:tc>
        <w:tc>
          <w:tcPr>
            <w:tcW w:w="1240" w:type="dxa"/>
            <w:tcBorders>
              <w:top w:val="nil"/>
              <w:left w:val="single" w:sz="4" w:space="0" w:color="auto"/>
              <w:bottom w:val="nil"/>
              <w:right w:val="single" w:sz="4" w:space="0" w:color="auto"/>
            </w:tcBorders>
            <w:shd w:val="clear" w:color="auto" w:fill="auto"/>
            <w:noWrap/>
            <w:vAlign w:val="center"/>
            <w:hideMark/>
          </w:tcPr>
          <w:p w14:paraId="498387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456.655,98</w:t>
            </w:r>
          </w:p>
        </w:tc>
        <w:tc>
          <w:tcPr>
            <w:tcW w:w="100" w:type="dxa"/>
            <w:tcBorders>
              <w:top w:val="nil"/>
              <w:left w:val="nil"/>
              <w:bottom w:val="nil"/>
              <w:right w:val="nil"/>
            </w:tcBorders>
            <w:shd w:val="clear" w:color="auto" w:fill="auto"/>
            <w:noWrap/>
            <w:vAlign w:val="center"/>
            <w:hideMark/>
          </w:tcPr>
          <w:p w14:paraId="55E123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91D3D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0,7964</w:t>
            </w:r>
          </w:p>
        </w:tc>
      </w:tr>
      <w:tr w:rsidR="00F749D4" w:rsidRPr="00F749D4" w14:paraId="181D4D2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7EF9F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10/08/29</w:t>
            </w:r>
          </w:p>
        </w:tc>
        <w:tc>
          <w:tcPr>
            <w:tcW w:w="1220" w:type="dxa"/>
            <w:tcBorders>
              <w:top w:val="nil"/>
              <w:left w:val="nil"/>
              <w:bottom w:val="nil"/>
              <w:right w:val="single" w:sz="4" w:space="0" w:color="auto"/>
            </w:tcBorders>
            <w:shd w:val="clear" w:color="auto" w:fill="auto"/>
            <w:noWrap/>
            <w:vAlign w:val="center"/>
            <w:hideMark/>
          </w:tcPr>
          <w:p w14:paraId="2EB44B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10/08/29</w:t>
            </w:r>
          </w:p>
        </w:tc>
        <w:tc>
          <w:tcPr>
            <w:tcW w:w="1320" w:type="dxa"/>
            <w:tcBorders>
              <w:top w:val="nil"/>
              <w:left w:val="single" w:sz="8" w:space="0" w:color="auto"/>
              <w:bottom w:val="nil"/>
              <w:right w:val="nil"/>
            </w:tcBorders>
            <w:shd w:val="clear" w:color="auto" w:fill="auto"/>
            <w:noWrap/>
            <w:vAlign w:val="center"/>
            <w:hideMark/>
          </w:tcPr>
          <w:p w14:paraId="55BE48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6.502,85</w:t>
            </w:r>
          </w:p>
        </w:tc>
        <w:tc>
          <w:tcPr>
            <w:tcW w:w="1320" w:type="dxa"/>
            <w:tcBorders>
              <w:top w:val="nil"/>
              <w:left w:val="single" w:sz="4" w:space="0" w:color="auto"/>
              <w:bottom w:val="nil"/>
              <w:right w:val="nil"/>
            </w:tcBorders>
            <w:shd w:val="clear" w:color="auto" w:fill="auto"/>
            <w:noWrap/>
            <w:vAlign w:val="center"/>
            <w:hideMark/>
          </w:tcPr>
          <w:p w14:paraId="7FEE31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2.836,98</w:t>
            </w:r>
          </w:p>
        </w:tc>
        <w:tc>
          <w:tcPr>
            <w:tcW w:w="1300" w:type="dxa"/>
            <w:tcBorders>
              <w:top w:val="nil"/>
              <w:left w:val="single" w:sz="4" w:space="0" w:color="auto"/>
              <w:bottom w:val="nil"/>
              <w:right w:val="nil"/>
            </w:tcBorders>
            <w:shd w:val="clear" w:color="auto" w:fill="auto"/>
            <w:noWrap/>
            <w:vAlign w:val="center"/>
            <w:hideMark/>
          </w:tcPr>
          <w:p w14:paraId="6FFE3C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3.665,87</w:t>
            </w:r>
          </w:p>
        </w:tc>
        <w:tc>
          <w:tcPr>
            <w:tcW w:w="1240" w:type="dxa"/>
            <w:tcBorders>
              <w:top w:val="nil"/>
              <w:left w:val="single" w:sz="4" w:space="0" w:color="auto"/>
              <w:bottom w:val="nil"/>
              <w:right w:val="single" w:sz="4" w:space="0" w:color="auto"/>
            </w:tcBorders>
            <w:shd w:val="clear" w:color="auto" w:fill="auto"/>
            <w:noWrap/>
            <w:vAlign w:val="center"/>
            <w:hideMark/>
          </w:tcPr>
          <w:p w14:paraId="075A0D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452.990,12</w:t>
            </w:r>
          </w:p>
        </w:tc>
        <w:tc>
          <w:tcPr>
            <w:tcW w:w="100" w:type="dxa"/>
            <w:tcBorders>
              <w:top w:val="nil"/>
              <w:left w:val="nil"/>
              <w:bottom w:val="nil"/>
              <w:right w:val="nil"/>
            </w:tcBorders>
            <w:shd w:val="clear" w:color="auto" w:fill="auto"/>
            <w:noWrap/>
            <w:vAlign w:val="center"/>
            <w:hideMark/>
          </w:tcPr>
          <w:p w14:paraId="24B6BF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1EBA4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0,8028</w:t>
            </w:r>
          </w:p>
        </w:tc>
      </w:tr>
      <w:tr w:rsidR="00F749D4" w:rsidRPr="00F749D4" w14:paraId="1ED5D00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72653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10/09/29</w:t>
            </w:r>
          </w:p>
        </w:tc>
        <w:tc>
          <w:tcPr>
            <w:tcW w:w="1220" w:type="dxa"/>
            <w:tcBorders>
              <w:top w:val="nil"/>
              <w:left w:val="nil"/>
              <w:bottom w:val="nil"/>
              <w:right w:val="single" w:sz="4" w:space="0" w:color="auto"/>
            </w:tcBorders>
            <w:shd w:val="clear" w:color="auto" w:fill="auto"/>
            <w:noWrap/>
            <w:vAlign w:val="center"/>
            <w:hideMark/>
          </w:tcPr>
          <w:p w14:paraId="545EFA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10/09/29</w:t>
            </w:r>
          </w:p>
        </w:tc>
        <w:tc>
          <w:tcPr>
            <w:tcW w:w="1320" w:type="dxa"/>
            <w:tcBorders>
              <w:top w:val="nil"/>
              <w:left w:val="single" w:sz="8" w:space="0" w:color="auto"/>
              <w:bottom w:val="nil"/>
              <w:right w:val="nil"/>
            </w:tcBorders>
            <w:shd w:val="clear" w:color="auto" w:fill="auto"/>
            <w:noWrap/>
            <w:vAlign w:val="center"/>
            <w:hideMark/>
          </w:tcPr>
          <w:p w14:paraId="5ABE8F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6.480,00</w:t>
            </w:r>
          </w:p>
        </w:tc>
        <w:tc>
          <w:tcPr>
            <w:tcW w:w="1320" w:type="dxa"/>
            <w:tcBorders>
              <w:top w:val="nil"/>
              <w:left w:val="single" w:sz="4" w:space="0" w:color="auto"/>
              <w:bottom w:val="nil"/>
              <w:right w:val="nil"/>
            </w:tcBorders>
            <w:shd w:val="clear" w:color="auto" w:fill="auto"/>
            <w:noWrap/>
            <w:vAlign w:val="center"/>
            <w:hideMark/>
          </w:tcPr>
          <w:p w14:paraId="5B95BA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2.814,21</w:t>
            </w:r>
          </w:p>
        </w:tc>
        <w:tc>
          <w:tcPr>
            <w:tcW w:w="1300" w:type="dxa"/>
            <w:tcBorders>
              <w:top w:val="nil"/>
              <w:left w:val="single" w:sz="4" w:space="0" w:color="auto"/>
              <w:bottom w:val="nil"/>
              <w:right w:val="nil"/>
            </w:tcBorders>
            <w:shd w:val="clear" w:color="auto" w:fill="auto"/>
            <w:noWrap/>
            <w:vAlign w:val="center"/>
            <w:hideMark/>
          </w:tcPr>
          <w:p w14:paraId="1A26C6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3.665,80</w:t>
            </w:r>
          </w:p>
        </w:tc>
        <w:tc>
          <w:tcPr>
            <w:tcW w:w="1240" w:type="dxa"/>
            <w:tcBorders>
              <w:top w:val="nil"/>
              <w:left w:val="single" w:sz="4" w:space="0" w:color="auto"/>
              <w:bottom w:val="nil"/>
              <w:right w:val="single" w:sz="4" w:space="0" w:color="auto"/>
            </w:tcBorders>
            <w:shd w:val="clear" w:color="auto" w:fill="auto"/>
            <w:noWrap/>
            <w:vAlign w:val="center"/>
            <w:hideMark/>
          </w:tcPr>
          <w:p w14:paraId="5C8E86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449.324,32</w:t>
            </w:r>
          </w:p>
        </w:tc>
        <w:tc>
          <w:tcPr>
            <w:tcW w:w="100" w:type="dxa"/>
            <w:tcBorders>
              <w:top w:val="nil"/>
              <w:left w:val="nil"/>
              <w:bottom w:val="nil"/>
              <w:right w:val="nil"/>
            </w:tcBorders>
            <w:shd w:val="clear" w:color="auto" w:fill="auto"/>
            <w:noWrap/>
            <w:vAlign w:val="center"/>
            <w:hideMark/>
          </w:tcPr>
          <w:p w14:paraId="62C876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F82FA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0,8092</w:t>
            </w:r>
          </w:p>
        </w:tc>
      </w:tr>
      <w:tr w:rsidR="00F749D4" w:rsidRPr="00F749D4" w14:paraId="220FF0C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B995DD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10/10/29</w:t>
            </w:r>
          </w:p>
        </w:tc>
        <w:tc>
          <w:tcPr>
            <w:tcW w:w="1220" w:type="dxa"/>
            <w:tcBorders>
              <w:top w:val="nil"/>
              <w:left w:val="nil"/>
              <w:bottom w:val="nil"/>
              <w:right w:val="single" w:sz="4" w:space="0" w:color="auto"/>
            </w:tcBorders>
            <w:shd w:val="clear" w:color="auto" w:fill="auto"/>
            <w:noWrap/>
            <w:vAlign w:val="center"/>
            <w:hideMark/>
          </w:tcPr>
          <w:p w14:paraId="15B243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10/10/29</w:t>
            </w:r>
          </w:p>
        </w:tc>
        <w:tc>
          <w:tcPr>
            <w:tcW w:w="1320" w:type="dxa"/>
            <w:tcBorders>
              <w:top w:val="nil"/>
              <w:left w:val="single" w:sz="8" w:space="0" w:color="auto"/>
              <w:bottom w:val="nil"/>
              <w:right w:val="nil"/>
            </w:tcBorders>
            <w:shd w:val="clear" w:color="auto" w:fill="auto"/>
            <w:noWrap/>
            <w:vAlign w:val="center"/>
            <w:hideMark/>
          </w:tcPr>
          <w:p w14:paraId="72D333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6.441,52</w:t>
            </w:r>
          </w:p>
        </w:tc>
        <w:tc>
          <w:tcPr>
            <w:tcW w:w="1320" w:type="dxa"/>
            <w:tcBorders>
              <w:top w:val="nil"/>
              <w:left w:val="single" w:sz="4" w:space="0" w:color="auto"/>
              <w:bottom w:val="nil"/>
              <w:right w:val="nil"/>
            </w:tcBorders>
            <w:shd w:val="clear" w:color="auto" w:fill="auto"/>
            <w:noWrap/>
            <w:vAlign w:val="center"/>
            <w:hideMark/>
          </w:tcPr>
          <w:p w14:paraId="2B5F24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2.791,44</w:t>
            </w:r>
          </w:p>
        </w:tc>
        <w:tc>
          <w:tcPr>
            <w:tcW w:w="1300" w:type="dxa"/>
            <w:tcBorders>
              <w:top w:val="nil"/>
              <w:left w:val="single" w:sz="4" w:space="0" w:color="auto"/>
              <w:bottom w:val="nil"/>
              <w:right w:val="nil"/>
            </w:tcBorders>
            <w:shd w:val="clear" w:color="auto" w:fill="auto"/>
            <w:noWrap/>
            <w:vAlign w:val="center"/>
            <w:hideMark/>
          </w:tcPr>
          <w:p w14:paraId="7C029D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3.650,08</w:t>
            </w:r>
          </w:p>
        </w:tc>
        <w:tc>
          <w:tcPr>
            <w:tcW w:w="1240" w:type="dxa"/>
            <w:tcBorders>
              <w:top w:val="nil"/>
              <w:left w:val="single" w:sz="4" w:space="0" w:color="auto"/>
              <w:bottom w:val="nil"/>
              <w:right w:val="single" w:sz="4" w:space="0" w:color="auto"/>
            </w:tcBorders>
            <w:shd w:val="clear" w:color="auto" w:fill="auto"/>
            <w:noWrap/>
            <w:vAlign w:val="center"/>
            <w:hideMark/>
          </w:tcPr>
          <w:p w14:paraId="0B5504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445.674,24</w:t>
            </w:r>
          </w:p>
        </w:tc>
        <w:tc>
          <w:tcPr>
            <w:tcW w:w="100" w:type="dxa"/>
            <w:tcBorders>
              <w:top w:val="nil"/>
              <w:left w:val="nil"/>
              <w:bottom w:val="nil"/>
              <w:right w:val="nil"/>
            </w:tcBorders>
            <w:shd w:val="clear" w:color="auto" w:fill="auto"/>
            <w:noWrap/>
            <w:vAlign w:val="center"/>
            <w:hideMark/>
          </w:tcPr>
          <w:p w14:paraId="5787F5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5E8E1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0,8123</w:t>
            </w:r>
          </w:p>
        </w:tc>
      </w:tr>
      <w:tr w:rsidR="00F749D4" w:rsidRPr="00F749D4" w14:paraId="066E890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8947E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10/11/29</w:t>
            </w:r>
          </w:p>
        </w:tc>
        <w:tc>
          <w:tcPr>
            <w:tcW w:w="1220" w:type="dxa"/>
            <w:tcBorders>
              <w:top w:val="nil"/>
              <w:left w:val="nil"/>
              <w:bottom w:val="nil"/>
              <w:right w:val="single" w:sz="4" w:space="0" w:color="auto"/>
            </w:tcBorders>
            <w:shd w:val="clear" w:color="auto" w:fill="auto"/>
            <w:noWrap/>
            <w:vAlign w:val="center"/>
            <w:hideMark/>
          </w:tcPr>
          <w:p w14:paraId="53D8D6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10/11/29</w:t>
            </w:r>
          </w:p>
        </w:tc>
        <w:tc>
          <w:tcPr>
            <w:tcW w:w="1320" w:type="dxa"/>
            <w:tcBorders>
              <w:top w:val="nil"/>
              <w:left w:val="single" w:sz="8" w:space="0" w:color="auto"/>
              <w:bottom w:val="nil"/>
              <w:right w:val="nil"/>
            </w:tcBorders>
            <w:shd w:val="clear" w:color="auto" w:fill="auto"/>
            <w:noWrap/>
            <w:vAlign w:val="center"/>
            <w:hideMark/>
          </w:tcPr>
          <w:p w14:paraId="40B457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6.434,31</w:t>
            </w:r>
          </w:p>
        </w:tc>
        <w:tc>
          <w:tcPr>
            <w:tcW w:w="1320" w:type="dxa"/>
            <w:tcBorders>
              <w:top w:val="nil"/>
              <w:left w:val="single" w:sz="4" w:space="0" w:color="auto"/>
              <w:bottom w:val="nil"/>
              <w:right w:val="nil"/>
            </w:tcBorders>
            <w:shd w:val="clear" w:color="auto" w:fill="auto"/>
            <w:noWrap/>
            <w:vAlign w:val="center"/>
            <w:hideMark/>
          </w:tcPr>
          <w:p w14:paraId="618CAC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2.768,76</w:t>
            </w:r>
          </w:p>
        </w:tc>
        <w:tc>
          <w:tcPr>
            <w:tcW w:w="1300" w:type="dxa"/>
            <w:tcBorders>
              <w:top w:val="nil"/>
              <w:left w:val="single" w:sz="4" w:space="0" w:color="auto"/>
              <w:bottom w:val="nil"/>
              <w:right w:val="nil"/>
            </w:tcBorders>
            <w:shd w:val="clear" w:color="auto" w:fill="auto"/>
            <w:noWrap/>
            <w:vAlign w:val="center"/>
            <w:hideMark/>
          </w:tcPr>
          <w:p w14:paraId="6CB7FC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3.665,55</w:t>
            </w:r>
          </w:p>
        </w:tc>
        <w:tc>
          <w:tcPr>
            <w:tcW w:w="1240" w:type="dxa"/>
            <w:tcBorders>
              <w:top w:val="nil"/>
              <w:left w:val="single" w:sz="4" w:space="0" w:color="auto"/>
              <w:bottom w:val="nil"/>
              <w:right w:val="single" w:sz="4" w:space="0" w:color="auto"/>
            </w:tcBorders>
            <w:shd w:val="clear" w:color="auto" w:fill="auto"/>
            <w:noWrap/>
            <w:vAlign w:val="center"/>
            <w:hideMark/>
          </w:tcPr>
          <w:p w14:paraId="6969DB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442.008,68</w:t>
            </w:r>
          </w:p>
        </w:tc>
        <w:tc>
          <w:tcPr>
            <w:tcW w:w="100" w:type="dxa"/>
            <w:tcBorders>
              <w:top w:val="nil"/>
              <w:left w:val="nil"/>
              <w:bottom w:val="nil"/>
              <w:right w:val="nil"/>
            </w:tcBorders>
            <w:shd w:val="clear" w:color="auto" w:fill="auto"/>
            <w:noWrap/>
            <w:vAlign w:val="center"/>
            <w:hideMark/>
          </w:tcPr>
          <w:p w14:paraId="1D2127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BFAFA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0,8225</w:t>
            </w:r>
          </w:p>
        </w:tc>
      </w:tr>
      <w:tr w:rsidR="00F749D4" w:rsidRPr="00F749D4" w14:paraId="71962EC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8A7E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10/12/29</w:t>
            </w:r>
          </w:p>
        </w:tc>
        <w:tc>
          <w:tcPr>
            <w:tcW w:w="1220" w:type="dxa"/>
            <w:tcBorders>
              <w:top w:val="nil"/>
              <w:left w:val="nil"/>
              <w:bottom w:val="nil"/>
              <w:right w:val="single" w:sz="4" w:space="0" w:color="auto"/>
            </w:tcBorders>
            <w:shd w:val="clear" w:color="auto" w:fill="auto"/>
            <w:noWrap/>
            <w:vAlign w:val="center"/>
            <w:hideMark/>
          </w:tcPr>
          <w:p w14:paraId="312587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10/12/29</w:t>
            </w:r>
          </w:p>
        </w:tc>
        <w:tc>
          <w:tcPr>
            <w:tcW w:w="1320" w:type="dxa"/>
            <w:tcBorders>
              <w:top w:val="nil"/>
              <w:left w:val="single" w:sz="8" w:space="0" w:color="auto"/>
              <w:bottom w:val="nil"/>
              <w:right w:val="nil"/>
            </w:tcBorders>
            <w:shd w:val="clear" w:color="auto" w:fill="auto"/>
            <w:noWrap/>
            <w:vAlign w:val="center"/>
            <w:hideMark/>
          </w:tcPr>
          <w:p w14:paraId="07CCB7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6.411,47</w:t>
            </w:r>
          </w:p>
        </w:tc>
        <w:tc>
          <w:tcPr>
            <w:tcW w:w="1320" w:type="dxa"/>
            <w:tcBorders>
              <w:top w:val="nil"/>
              <w:left w:val="single" w:sz="4" w:space="0" w:color="auto"/>
              <w:bottom w:val="nil"/>
              <w:right w:val="nil"/>
            </w:tcBorders>
            <w:shd w:val="clear" w:color="auto" w:fill="auto"/>
            <w:noWrap/>
            <w:vAlign w:val="center"/>
            <w:hideMark/>
          </w:tcPr>
          <w:p w14:paraId="53B4466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2.745,99</w:t>
            </w:r>
          </w:p>
        </w:tc>
        <w:tc>
          <w:tcPr>
            <w:tcW w:w="1300" w:type="dxa"/>
            <w:tcBorders>
              <w:top w:val="nil"/>
              <w:left w:val="single" w:sz="4" w:space="0" w:color="auto"/>
              <w:bottom w:val="nil"/>
              <w:right w:val="nil"/>
            </w:tcBorders>
            <w:shd w:val="clear" w:color="auto" w:fill="auto"/>
            <w:noWrap/>
            <w:vAlign w:val="center"/>
            <w:hideMark/>
          </w:tcPr>
          <w:p w14:paraId="45FDE5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3.665,48</w:t>
            </w:r>
          </w:p>
        </w:tc>
        <w:tc>
          <w:tcPr>
            <w:tcW w:w="1240" w:type="dxa"/>
            <w:tcBorders>
              <w:top w:val="nil"/>
              <w:left w:val="single" w:sz="4" w:space="0" w:color="auto"/>
              <w:bottom w:val="nil"/>
              <w:right w:val="single" w:sz="4" w:space="0" w:color="auto"/>
            </w:tcBorders>
            <w:shd w:val="clear" w:color="auto" w:fill="auto"/>
            <w:noWrap/>
            <w:vAlign w:val="center"/>
            <w:hideMark/>
          </w:tcPr>
          <w:p w14:paraId="384E415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438.343,20</w:t>
            </w:r>
          </w:p>
        </w:tc>
        <w:tc>
          <w:tcPr>
            <w:tcW w:w="100" w:type="dxa"/>
            <w:tcBorders>
              <w:top w:val="nil"/>
              <w:left w:val="nil"/>
              <w:bottom w:val="nil"/>
              <w:right w:val="nil"/>
            </w:tcBorders>
            <w:shd w:val="clear" w:color="auto" w:fill="auto"/>
            <w:noWrap/>
            <w:vAlign w:val="center"/>
            <w:hideMark/>
          </w:tcPr>
          <w:p w14:paraId="2D2EB8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46F6C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0,8293</w:t>
            </w:r>
          </w:p>
        </w:tc>
      </w:tr>
      <w:tr w:rsidR="00F749D4" w:rsidRPr="00F749D4" w14:paraId="306BC7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98D4AC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10/01/30</w:t>
            </w:r>
          </w:p>
        </w:tc>
        <w:tc>
          <w:tcPr>
            <w:tcW w:w="1220" w:type="dxa"/>
            <w:tcBorders>
              <w:top w:val="nil"/>
              <w:left w:val="nil"/>
              <w:bottom w:val="nil"/>
              <w:right w:val="single" w:sz="4" w:space="0" w:color="auto"/>
            </w:tcBorders>
            <w:shd w:val="clear" w:color="auto" w:fill="auto"/>
            <w:noWrap/>
            <w:vAlign w:val="center"/>
            <w:hideMark/>
          </w:tcPr>
          <w:p w14:paraId="2C79AC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10/01/30</w:t>
            </w:r>
          </w:p>
        </w:tc>
        <w:tc>
          <w:tcPr>
            <w:tcW w:w="1320" w:type="dxa"/>
            <w:tcBorders>
              <w:top w:val="nil"/>
              <w:left w:val="single" w:sz="8" w:space="0" w:color="auto"/>
              <w:bottom w:val="nil"/>
              <w:right w:val="nil"/>
            </w:tcBorders>
            <w:shd w:val="clear" w:color="auto" w:fill="auto"/>
            <w:noWrap/>
            <w:vAlign w:val="center"/>
            <w:hideMark/>
          </w:tcPr>
          <w:p w14:paraId="52D985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6.388,62</w:t>
            </w:r>
          </w:p>
        </w:tc>
        <w:tc>
          <w:tcPr>
            <w:tcW w:w="1320" w:type="dxa"/>
            <w:tcBorders>
              <w:top w:val="nil"/>
              <w:left w:val="single" w:sz="4" w:space="0" w:color="auto"/>
              <w:bottom w:val="nil"/>
              <w:right w:val="nil"/>
            </w:tcBorders>
            <w:shd w:val="clear" w:color="auto" w:fill="auto"/>
            <w:noWrap/>
            <w:vAlign w:val="center"/>
            <w:hideMark/>
          </w:tcPr>
          <w:p w14:paraId="7DE560E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2.723,21</w:t>
            </w:r>
          </w:p>
        </w:tc>
        <w:tc>
          <w:tcPr>
            <w:tcW w:w="1300" w:type="dxa"/>
            <w:tcBorders>
              <w:top w:val="nil"/>
              <w:left w:val="single" w:sz="4" w:space="0" w:color="auto"/>
              <w:bottom w:val="nil"/>
              <w:right w:val="nil"/>
            </w:tcBorders>
            <w:shd w:val="clear" w:color="auto" w:fill="auto"/>
            <w:noWrap/>
            <w:vAlign w:val="center"/>
            <w:hideMark/>
          </w:tcPr>
          <w:p w14:paraId="63C2EF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3.665,41</w:t>
            </w:r>
          </w:p>
        </w:tc>
        <w:tc>
          <w:tcPr>
            <w:tcW w:w="1240" w:type="dxa"/>
            <w:tcBorders>
              <w:top w:val="nil"/>
              <w:left w:val="single" w:sz="4" w:space="0" w:color="auto"/>
              <w:bottom w:val="nil"/>
              <w:right w:val="single" w:sz="4" w:space="0" w:color="auto"/>
            </w:tcBorders>
            <w:shd w:val="clear" w:color="auto" w:fill="auto"/>
            <w:noWrap/>
            <w:vAlign w:val="center"/>
            <w:hideMark/>
          </w:tcPr>
          <w:p w14:paraId="486C13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434.677,79</w:t>
            </w:r>
          </w:p>
        </w:tc>
        <w:tc>
          <w:tcPr>
            <w:tcW w:w="100" w:type="dxa"/>
            <w:tcBorders>
              <w:top w:val="nil"/>
              <w:left w:val="nil"/>
              <w:bottom w:val="nil"/>
              <w:right w:val="nil"/>
            </w:tcBorders>
            <w:shd w:val="clear" w:color="auto" w:fill="auto"/>
            <w:noWrap/>
            <w:vAlign w:val="center"/>
            <w:hideMark/>
          </w:tcPr>
          <w:p w14:paraId="752350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6CBB8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0,8362</w:t>
            </w:r>
          </w:p>
        </w:tc>
      </w:tr>
      <w:tr w:rsidR="00F749D4" w:rsidRPr="00F749D4" w14:paraId="275E7F7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1E000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10/02/30</w:t>
            </w:r>
          </w:p>
        </w:tc>
        <w:tc>
          <w:tcPr>
            <w:tcW w:w="1220" w:type="dxa"/>
            <w:tcBorders>
              <w:top w:val="nil"/>
              <w:left w:val="nil"/>
              <w:bottom w:val="nil"/>
              <w:right w:val="single" w:sz="4" w:space="0" w:color="auto"/>
            </w:tcBorders>
            <w:shd w:val="clear" w:color="auto" w:fill="auto"/>
            <w:noWrap/>
            <w:vAlign w:val="center"/>
            <w:hideMark/>
          </w:tcPr>
          <w:p w14:paraId="79848D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10/02/30</w:t>
            </w:r>
          </w:p>
        </w:tc>
        <w:tc>
          <w:tcPr>
            <w:tcW w:w="1320" w:type="dxa"/>
            <w:tcBorders>
              <w:top w:val="nil"/>
              <w:left w:val="single" w:sz="8" w:space="0" w:color="auto"/>
              <w:bottom w:val="nil"/>
              <w:right w:val="nil"/>
            </w:tcBorders>
            <w:shd w:val="clear" w:color="auto" w:fill="auto"/>
            <w:noWrap/>
            <w:vAlign w:val="center"/>
            <w:hideMark/>
          </w:tcPr>
          <w:p w14:paraId="6D2AF6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6.365,78</w:t>
            </w:r>
          </w:p>
        </w:tc>
        <w:tc>
          <w:tcPr>
            <w:tcW w:w="1320" w:type="dxa"/>
            <w:tcBorders>
              <w:top w:val="nil"/>
              <w:left w:val="single" w:sz="4" w:space="0" w:color="auto"/>
              <w:bottom w:val="nil"/>
              <w:right w:val="nil"/>
            </w:tcBorders>
            <w:shd w:val="clear" w:color="auto" w:fill="auto"/>
            <w:noWrap/>
            <w:vAlign w:val="center"/>
            <w:hideMark/>
          </w:tcPr>
          <w:p w14:paraId="243EDC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2.700,44</w:t>
            </w:r>
          </w:p>
        </w:tc>
        <w:tc>
          <w:tcPr>
            <w:tcW w:w="1300" w:type="dxa"/>
            <w:tcBorders>
              <w:top w:val="nil"/>
              <w:left w:val="single" w:sz="4" w:space="0" w:color="auto"/>
              <w:bottom w:val="nil"/>
              <w:right w:val="nil"/>
            </w:tcBorders>
            <w:shd w:val="clear" w:color="auto" w:fill="auto"/>
            <w:noWrap/>
            <w:vAlign w:val="center"/>
            <w:hideMark/>
          </w:tcPr>
          <w:p w14:paraId="1A9157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3.665,33</w:t>
            </w:r>
          </w:p>
        </w:tc>
        <w:tc>
          <w:tcPr>
            <w:tcW w:w="1240" w:type="dxa"/>
            <w:tcBorders>
              <w:top w:val="nil"/>
              <w:left w:val="single" w:sz="4" w:space="0" w:color="auto"/>
              <w:bottom w:val="nil"/>
              <w:right w:val="single" w:sz="4" w:space="0" w:color="auto"/>
            </w:tcBorders>
            <w:shd w:val="clear" w:color="auto" w:fill="auto"/>
            <w:noWrap/>
            <w:vAlign w:val="center"/>
            <w:hideMark/>
          </w:tcPr>
          <w:p w14:paraId="54E343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431.012,46</w:t>
            </w:r>
          </w:p>
        </w:tc>
        <w:tc>
          <w:tcPr>
            <w:tcW w:w="100" w:type="dxa"/>
            <w:tcBorders>
              <w:top w:val="nil"/>
              <w:left w:val="nil"/>
              <w:bottom w:val="nil"/>
              <w:right w:val="nil"/>
            </w:tcBorders>
            <w:shd w:val="clear" w:color="auto" w:fill="auto"/>
            <w:noWrap/>
            <w:vAlign w:val="center"/>
            <w:hideMark/>
          </w:tcPr>
          <w:p w14:paraId="2DA7E74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D60D8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0,8432</w:t>
            </w:r>
          </w:p>
        </w:tc>
      </w:tr>
      <w:tr w:rsidR="00F749D4" w:rsidRPr="00F749D4" w14:paraId="743AD19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F4BDC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10/03/30</w:t>
            </w:r>
          </w:p>
        </w:tc>
        <w:tc>
          <w:tcPr>
            <w:tcW w:w="1220" w:type="dxa"/>
            <w:tcBorders>
              <w:top w:val="nil"/>
              <w:left w:val="nil"/>
              <w:bottom w:val="nil"/>
              <w:right w:val="single" w:sz="4" w:space="0" w:color="auto"/>
            </w:tcBorders>
            <w:shd w:val="clear" w:color="auto" w:fill="auto"/>
            <w:noWrap/>
            <w:vAlign w:val="center"/>
            <w:hideMark/>
          </w:tcPr>
          <w:p w14:paraId="4C63957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10/03/30</w:t>
            </w:r>
          </w:p>
        </w:tc>
        <w:tc>
          <w:tcPr>
            <w:tcW w:w="1320" w:type="dxa"/>
            <w:tcBorders>
              <w:top w:val="nil"/>
              <w:left w:val="single" w:sz="8" w:space="0" w:color="auto"/>
              <w:bottom w:val="nil"/>
              <w:right w:val="nil"/>
            </w:tcBorders>
            <w:shd w:val="clear" w:color="auto" w:fill="auto"/>
            <w:noWrap/>
            <w:vAlign w:val="center"/>
            <w:hideMark/>
          </w:tcPr>
          <w:p w14:paraId="236AF2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6.342,93</w:t>
            </w:r>
          </w:p>
        </w:tc>
        <w:tc>
          <w:tcPr>
            <w:tcW w:w="1320" w:type="dxa"/>
            <w:tcBorders>
              <w:top w:val="nil"/>
              <w:left w:val="single" w:sz="4" w:space="0" w:color="auto"/>
              <w:bottom w:val="nil"/>
              <w:right w:val="nil"/>
            </w:tcBorders>
            <w:shd w:val="clear" w:color="auto" w:fill="auto"/>
            <w:noWrap/>
            <w:vAlign w:val="center"/>
            <w:hideMark/>
          </w:tcPr>
          <w:p w14:paraId="58F6DE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2.677,67</w:t>
            </w:r>
          </w:p>
        </w:tc>
        <w:tc>
          <w:tcPr>
            <w:tcW w:w="1300" w:type="dxa"/>
            <w:tcBorders>
              <w:top w:val="nil"/>
              <w:left w:val="single" w:sz="4" w:space="0" w:color="auto"/>
              <w:bottom w:val="nil"/>
              <w:right w:val="nil"/>
            </w:tcBorders>
            <w:shd w:val="clear" w:color="auto" w:fill="auto"/>
            <w:noWrap/>
            <w:vAlign w:val="center"/>
            <w:hideMark/>
          </w:tcPr>
          <w:p w14:paraId="11B5F0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3.665,26</w:t>
            </w:r>
          </w:p>
        </w:tc>
        <w:tc>
          <w:tcPr>
            <w:tcW w:w="1240" w:type="dxa"/>
            <w:tcBorders>
              <w:top w:val="nil"/>
              <w:left w:val="single" w:sz="4" w:space="0" w:color="auto"/>
              <w:bottom w:val="nil"/>
              <w:right w:val="single" w:sz="4" w:space="0" w:color="auto"/>
            </w:tcBorders>
            <w:shd w:val="clear" w:color="auto" w:fill="auto"/>
            <w:noWrap/>
            <w:vAlign w:val="center"/>
            <w:hideMark/>
          </w:tcPr>
          <w:p w14:paraId="0BDA8F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427.347,20</w:t>
            </w:r>
          </w:p>
        </w:tc>
        <w:tc>
          <w:tcPr>
            <w:tcW w:w="100" w:type="dxa"/>
            <w:tcBorders>
              <w:top w:val="nil"/>
              <w:left w:val="nil"/>
              <w:bottom w:val="nil"/>
              <w:right w:val="nil"/>
            </w:tcBorders>
            <w:shd w:val="clear" w:color="auto" w:fill="auto"/>
            <w:noWrap/>
            <w:vAlign w:val="center"/>
            <w:hideMark/>
          </w:tcPr>
          <w:p w14:paraId="5AB049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80D60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0,8504</w:t>
            </w:r>
          </w:p>
        </w:tc>
      </w:tr>
      <w:tr w:rsidR="00F749D4" w:rsidRPr="00F749D4" w14:paraId="208E702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F88045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10/04/30</w:t>
            </w:r>
          </w:p>
        </w:tc>
        <w:tc>
          <w:tcPr>
            <w:tcW w:w="1220" w:type="dxa"/>
            <w:tcBorders>
              <w:top w:val="nil"/>
              <w:left w:val="nil"/>
              <w:bottom w:val="nil"/>
              <w:right w:val="single" w:sz="4" w:space="0" w:color="auto"/>
            </w:tcBorders>
            <w:shd w:val="clear" w:color="auto" w:fill="auto"/>
            <w:noWrap/>
            <w:vAlign w:val="center"/>
            <w:hideMark/>
          </w:tcPr>
          <w:p w14:paraId="701C7B1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10/04/30</w:t>
            </w:r>
          </w:p>
        </w:tc>
        <w:tc>
          <w:tcPr>
            <w:tcW w:w="1320" w:type="dxa"/>
            <w:tcBorders>
              <w:top w:val="nil"/>
              <w:left w:val="single" w:sz="8" w:space="0" w:color="auto"/>
              <w:bottom w:val="nil"/>
              <w:right w:val="nil"/>
            </w:tcBorders>
            <w:shd w:val="clear" w:color="auto" w:fill="auto"/>
            <w:noWrap/>
            <w:vAlign w:val="center"/>
            <w:hideMark/>
          </w:tcPr>
          <w:p w14:paraId="0FAA0AC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6.304,45</w:t>
            </w:r>
          </w:p>
        </w:tc>
        <w:tc>
          <w:tcPr>
            <w:tcW w:w="1320" w:type="dxa"/>
            <w:tcBorders>
              <w:top w:val="nil"/>
              <w:left w:val="single" w:sz="4" w:space="0" w:color="auto"/>
              <w:bottom w:val="nil"/>
              <w:right w:val="nil"/>
            </w:tcBorders>
            <w:shd w:val="clear" w:color="auto" w:fill="auto"/>
            <w:noWrap/>
            <w:vAlign w:val="center"/>
            <w:hideMark/>
          </w:tcPr>
          <w:p w14:paraId="096B3D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2.654,90</w:t>
            </w:r>
          </w:p>
        </w:tc>
        <w:tc>
          <w:tcPr>
            <w:tcW w:w="1300" w:type="dxa"/>
            <w:tcBorders>
              <w:top w:val="nil"/>
              <w:left w:val="single" w:sz="4" w:space="0" w:color="auto"/>
              <w:bottom w:val="nil"/>
              <w:right w:val="nil"/>
            </w:tcBorders>
            <w:shd w:val="clear" w:color="auto" w:fill="auto"/>
            <w:noWrap/>
            <w:vAlign w:val="center"/>
            <w:hideMark/>
          </w:tcPr>
          <w:p w14:paraId="723615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3.649,55</w:t>
            </w:r>
          </w:p>
        </w:tc>
        <w:tc>
          <w:tcPr>
            <w:tcW w:w="1240" w:type="dxa"/>
            <w:tcBorders>
              <w:top w:val="nil"/>
              <w:left w:val="single" w:sz="4" w:space="0" w:color="auto"/>
              <w:bottom w:val="nil"/>
              <w:right w:val="single" w:sz="4" w:space="0" w:color="auto"/>
            </w:tcBorders>
            <w:shd w:val="clear" w:color="auto" w:fill="auto"/>
            <w:noWrap/>
            <w:vAlign w:val="center"/>
            <w:hideMark/>
          </w:tcPr>
          <w:p w14:paraId="1FECAC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423.697,65</w:t>
            </w:r>
          </w:p>
        </w:tc>
        <w:tc>
          <w:tcPr>
            <w:tcW w:w="100" w:type="dxa"/>
            <w:tcBorders>
              <w:top w:val="nil"/>
              <w:left w:val="nil"/>
              <w:bottom w:val="nil"/>
              <w:right w:val="nil"/>
            </w:tcBorders>
            <w:shd w:val="clear" w:color="auto" w:fill="auto"/>
            <w:noWrap/>
            <w:vAlign w:val="center"/>
            <w:hideMark/>
          </w:tcPr>
          <w:p w14:paraId="55A971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0831A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0,8540</w:t>
            </w:r>
          </w:p>
        </w:tc>
      </w:tr>
      <w:tr w:rsidR="00F749D4" w:rsidRPr="00F749D4" w14:paraId="645D24A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37268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10/05/30</w:t>
            </w:r>
          </w:p>
        </w:tc>
        <w:tc>
          <w:tcPr>
            <w:tcW w:w="1220" w:type="dxa"/>
            <w:tcBorders>
              <w:top w:val="nil"/>
              <w:left w:val="nil"/>
              <w:bottom w:val="nil"/>
              <w:right w:val="single" w:sz="4" w:space="0" w:color="auto"/>
            </w:tcBorders>
            <w:shd w:val="clear" w:color="auto" w:fill="auto"/>
            <w:noWrap/>
            <w:vAlign w:val="center"/>
            <w:hideMark/>
          </w:tcPr>
          <w:p w14:paraId="272A92D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10/05/30</w:t>
            </w:r>
          </w:p>
        </w:tc>
        <w:tc>
          <w:tcPr>
            <w:tcW w:w="1320" w:type="dxa"/>
            <w:tcBorders>
              <w:top w:val="nil"/>
              <w:left w:val="single" w:sz="8" w:space="0" w:color="auto"/>
              <w:bottom w:val="nil"/>
              <w:right w:val="nil"/>
            </w:tcBorders>
            <w:shd w:val="clear" w:color="auto" w:fill="auto"/>
            <w:noWrap/>
            <w:vAlign w:val="center"/>
            <w:hideMark/>
          </w:tcPr>
          <w:p w14:paraId="2750990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6.297,24</w:t>
            </w:r>
          </w:p>
        </w:tc>
        <w:tc>
          <w:tcPr>
            <w:tcW w:w="1320" w:type="dxa"/>
            <w:tcBorders>
              <w:top w:val="nil"/>
              <w:left w:val="single" w:sz="4" w:space="0" w:color="auto"/>
              <w:bottom w:val="nil"/>
              <w:right w:val="nil"/>
            </w:tcBorders>
            <w:shd w:val="clear" w:color="auto" w:fill="auto"/>
            <w:noWrap/>
            <w:vAlign w:val="center"/>
            <w:hideMark/>
          </w:tcPr>
          <w:p w14:paraId="5A0A6C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2.632,23</w:t>
            </w:r>
          </w:p>
        </w:tc>
        <w:tc>
          <w:tcPr>
            <w:tcW w:w="1300" w:type="dxa"/>
            <w:tcBorders>
              <w:top w:val="nil"/>
              <w:left w:val="single" w:sz="4" w:space="0" w:color="auto"/>
              <w:bottom w:val="nil"/>
              <w:right w:val="nil"/>
            </w:tcBorders>
            <w:shd w:val="clear" w:color="auto" w:fill="auto"/>
            <w:noWrap/>
            <w:vAlign w:val="center"/>
            <w:hideMark/>
          </w:tcPr>
          <w:p w14:paraId="5CFA83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3.665,01</w:t>
            </w:r>
          </w:p>
        </w:tc>
        <w:tc>
          <w:tcPr>
            <w:tcW w:w="1240" w:type="dxa"/>
            <w:tcBorders>
              <w:top w:val="nil"/>
              <w:left w:val="single" w:sz="4" w:space="0" w:color="auto"/>
              <w:bottom w:val="nil"/>
              <w:right w:val="single" w:sz="4" w:space="0" w:color="auto"/>
            </w:tcBorders>
            <w:shd w:val="clear" w:color="auto" w:fill="auto"/>
            <w:noWrap/>
            <w:vAlign w:val="center"/>
            <w:hideMark/>
          </w:tcPr>
          <w:p w14:paraId="118FB9B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420.032,64</w:t>
            </w:r>
          </w:p>
        </w:tc>
        <w:tc>
          <w:tcPr>
            <w:tcW w:w="100" w:type="dxa"/>
            <w:tcBorders>
              <w:top w:val="nil"/>
              <w:left w:val="nil"/>
              <w:bottom w:val="nil"/>
              <w:right w:val="nil"/>
            </w:tcBorders>
            <w:shd w:val="clear" w:color="auto" w:fill="auto"/>
            <w:noWrap/>
            <w:vAlign w:val="center"/>
            <w:hideMark/>
          </w:tcPr>
          <w:p w14:paraId="51D598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A39BEE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0,8650</w:t>
            </w:r>
          </w:p>
        </w:tc>
      </w:tr>
      <w:tr w:rsidR="00F749D4" w:rsidRPr="00F749D4" w14:paraId="11693B2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45486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10/06/30</w:t>
            </w:r>
          </w:p>
        </w:tc>
        <w:tc>
          <w:tcPr>
            <w:tcW w:w="1220" w:type="dxa"/>
            <w:tcBorders>
              <w:top w:val="nil"/>
              <w:left w:val="nil"/>
              <w:bottom w:val="nil"/>
              <w:right w:val="single" w:sz="4" w:space="0" w:color="auto"/>
            </w:tcBorders>
            <w:shd w:val="clear" w:color="auto" w:fill="auto"/>
            <w:noWrap/>
            <w:vAlign w:val="center"/>
            <w:hideMark/>
          </w:tcPr>
          <w:p w14:paraId="19C8B4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10/06/30</w:t>
            </w:r>
          </w:p>
        </w:tc>
        <w:tc>
          <w:tcPr>
            <w:tcW w:w="1320" w:type="dxa"/>
            <w:tcBorders>
              <w:top w:val="nil"/>
              <w:left w:val="single" w:sz="8" w:space="0" w:color="auto"/>
              <w:bottom w:val="nil"/>
              <w:right w:val="nil"/>
            </w:tcBorders>
            <w:shd w:val="clear" w:color="auto" w:fill="auto"/>
            <w:noWrap/>
            <w:vAlign w:val="center"/>
            <w:hideMark/>
          </w:tcPr>
          <w:p w14:paraId="43B5BF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6.274,40</w:t>
            </w:r>
          </w:p>
        </w:tc>
        <w:tc>
          <w:tcPr>
            <w:tcW w:w="1320" w:type="dxa"/>
            <w:tcBorders>
              <w:top w:val="nil"/>
              <w:left w:val="single" w:sz="4" w:space="0" w:color="auto"/>
              <w:bottom w:val="nil"/>
              <w:right w:val="nil"/>
            </w:tcBorders>
            <w:shd w:val="clear" w:color="auto" w:fill="auto"/>
            <w:noWrap/>
            <w:vAlign w:val="center"/>
            <w:hideMark/>
          </w:tcPr>
          <w:p w14:paraId="2E78BE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2.609,46</w:t>
            </w:r>
          </w:p>
        </w:tc>
        <w:tc>
          <w:tcPr>
            <w:tcW w:w="1300" w:type="dxa"/>
            <w:tcBorders>
              <w:top w:val="nil"/>
              <w:left w:val="single" w:sz="4" w:space="0" w:color="auto"/>
              <w:bottom w:val="nil"/>
              <w:right w:val="nil"/>
            </w:tcBorders>
            <w:shd w:val="clear" w:color="auto" w:fill="auto"/>
            <w:noWrap/>
            <w:vAlign w:val="center"/>
            <w:hideMark/>
          </w:tcPr>
          <w:p w14:paraId="692B19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3.664,94</w:t>
            </w:r>
          </w:p>
        </w:tc>
        <w:tc>
          <w:tcPr>
            <w:tcW w:w="1240" w:type="dxa"/>
            <w:tcBorders>
              <w:top w:val="nil"/>
              <w:left w:val="single" w:sz="4" w:space="0" w:color="auto"/>
              <w:bottom w:val="nil"/>
              <w:right w:val="single" w:sz="4" w:space="0" w:color="auto"/>
            </w:tcBorders>
            <w:shd w:val="clear" w:color="auto" w:fill="auto"/>
            <w:noWrap/>
            <w:vAlign w:val="center"/>
            <w:hideMark/>
          </w:tcPr>
          <w:p w14:paraId="358B78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416.367,70</w:t>
            </w:r>
          </w:p>
        </w:tc>
        <w:tc>
          <w:tcPr>
            <w:tcW w:w="100" w:type="dxa"/>
            <w:tcBorders>
              <w:top w:val="nil"/>
              <w:left w:val="nil"/>
              <w:bottom w:val="nil"/>
              <w:right w:val="nil"/>
            </w:tcBorders>
            <w:shd w:val="clear" w:color="auto" w:fill="auto"/>
            <w:noWrap/>
            <w:vAlign w:val="center"/>
            <w:hideMark/>
          </w:tcPr>
          <w:p w14:paraId="429C36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DED3D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0,8725</w:t>
            </w:r>
          </w:p>
        </w:tc>
      </w:tr>
      <w:tr w:rsidR="00F749D4" w:rsidRPr="00F749D4" w14:paraId="4506D39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D0EA1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10/07/30</w:t>
            </w:r>
          </w:p>
        </w:tc>
        <w:tc>
          <w:tcPr>
            <w:tcW w:w="1220" w:type="dxa"/>
            <w:tcBorders>
              <w:top w:val="nil"/>
              <w:left w:val="nil"/>
              <w:bottom w:val="nil"/>
              <w:right w:val="single" w:sz="4" w:space="0" w:color="auto"/>
            </w:tcBorders>
            <w:shd w:val="clear" w:color="auto" w:fill="auto"/>
            <w:noWrap/>
            <w:vAlign w:val="center"/>
            <w:hideMark/>
          </w:tcPr>
          <w:p w14:paraId="054A38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10/07/30</w:t>
            </w:r>
          </w:p>
        </w:tc>
        <w:tc>
          <w:tcPr>
            <w:tcW w:w="1320" w:type="dxa"/>
            <w:tcBorders>
              <w:top w:val="nil"/>
              <w:left w:val="single" w:sz="8" w:space="0" w:color="auto"/>
              <w:bottom w:val="nil"/>
              <w:right w:val="nil"/>
            </w:tcBorders>
            <w:shd w:val="clear" w:color="auto" w:fill="auto"/>
            <w:noWrap/>
            <w:vAlign w:val="center"/>
            <w:hideMark/>
          </w:tcPr>
          <w:p w14:paraId="0B5447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6.251,55</w:t>
            </w:r>
          </w:p>
        </w:tc>
        <w:tc>
          <w:tcPr>
            <w:tcW w:w="1320" w:type="dxa"/>
            <w:tcBorders>
              <w:top w:val="nil"/>
              <w:left w:val="single" w:sz="4" w:space="0" w:color="auto"/>
              <w:bottom w:val="nil"/>
              <w:right w:val="nil"/>
            </w:tcBorders>
            <w:shd w:val="clear" w:color="auto" w:fill="auto"/>
            <w:noWrap/>
            <w:vAlign w:val="center"/>
            <w:hideMark/>
          </w:tcPr>
          <w:p w14:paraId="3B59F6B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2.586,69</w:t>
            </w:r>
          </w:p>
        </w:tc>
        <w:tc>
          <w:tcPr>
            <w:tcW w:w="1300" w:type="dxa"/>
            <w:tcBorders>
              <w:top w:val="nil"/>
              <w:left w:val="single" w:sz="4" w:space="0" w:color="auto"/>
              <w:bottom w:val="nil"/>
              <w:right w:val="nil"/>
            </w:tcBorders>
            <w:shd w:val="clear" w:color="auto" w:fill="auto"/>
            <w:noWrap/>
            <w:vAlign w:val="center"/>
            <w:hideMark/>
          </w:tcPr>
          <w:p w14:paraId="055AD3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3.664,86</w:t>
            </w:r>
          </w:p>
        </w:tc>
        <w:tc>
          <w:tcPr>
            <w:tcW w:w="1240" w:type="dxa"/>
            <w:tcBorders>
              <w:top w:val="nil"/>
              <w:left w:val="single" w:sz="4" w:space="0" w:color="auto"/>
              <w:bottom w:val="nil"/>
              <w:right w:val="single" w:sz="4" w:space="0" w:color="auto"/>
            </w:tcBorders>
            <w:shd w:val="clear" w:color="auto" w:fill="auto"/>
            <w:noWrap/>
            <w:vAlign w:val="center"/>
            <w:hideMark/>
          </w:tcPr>
          <w:p w14:paraId="087D1D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412.702,84</w:t>
            </w:r>
          </w:p>
        </w:tc>
        <w:tc>
          <w:tcPr>
            <w:tcW w:w="100" w:type="dxa"/>
            <w:tcBorders>
              <w:top w:val="nil"/>
              <w:left w:val="nil"/>
              <w:bottom w:val="nil"/>
              <w:right w:val="nil"/>
            </w:tcBorders>
            <w:shd w:val="clear" w:color="auto" w:fill="auto"/>
            <w:noWrap/>
            <w:vAlign w:val="center"/>
            <w:hideMark/>
          </w:tcPr>
          <w:p w14:paraId="42E059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3E721C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0,8802</w:t>
            </w:r>
          </w:p>
        </w:tc>
      </w:tr>
      <w:tr w:rsidR="00F749D4" w:rsidRPr="00F749D4" w14:paraId="70E48EB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1EFFF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10/08/30</w:t>
            </w:r>
          </w:p>
        </w:tc>
        <w:tc>
          <w:tcPr>
            <w:tcW w:w="1220" w:type="dxa"/>
            <w:tcBorders>
              <w:top w:val="nil"/>
              <w:left w:val="nil"/>
              <w:bottom w:val="nil"/>
              <w:right w:val="single" w:sz="4" w:space="0" w:color="auto"/>
            </w:tcBorders>
            <w:shd w:val="clear" w:color="auto" w:fill="auto"/>
            <w:noWrap/>
            <w:vAlign w:val="center"/>
            <w:hideMark/>
          </w:tcPr>
          <w:p w14:paraId="5F2D96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10/08/30</w:t>
            </w:r>
          </w:p>
        </w:tc>
        <w:tc>
          <w:tcPr>
            <w:tcW w:w="1320" w:type="dxa"/>
            <w:tcBorders>
              <w:top w:val="nil"/>
              <w:left w:val="single" w:sz="8" w:space="0" w:color="auto"/>
              <w:bottom w:val="nil"/>
              <w:right w:val="nil"/>
            </w:tcBorders>
            <w:shd w:val="clear" w:color="auto" w:fill="auto"/>
            <w:noWrap/>
            <w:vAlign w:val="center"/>
            <w:hideMark/>
          </w:tcPr>
          <w:p w14:paraId="72E737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6.228,71</w:t>
            </w:r>
          </w:p>
        </w:tc>
        <w:tc>
          <w:tcPr>
            <w:tcW w:w="1320" w:type="dxa"/>
            <w:tcBorders>
              <w:top w:val="nil"/>
              <w:left w:val="single" w:sz="4" w:space="0" w:color="auto"/>
              <w:bottom w:val="nil"/>
              <w:right w:val="nil"/>
            </w:tcBorders>
            <w:shd w:val="clear" w:color="auto" w:fill="auto"/>
            <w:noWrap/>
            <w:vAlign w:val="center"/>
            <w:hideMark/>
          </w:tcPr>
          <w:p w14:paraId="2B4467D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2.563,92</w:t>
            </w:r>
          </w:p>
        </w:tc>
        <w:tc>
          <w:tcPr>
            <w:tcW w:w="1300" w:type="dxa"/>
            <w:tcBorders>
              <w:top w:val="nil"/>
              <w:left w:val="single" w:sz="4" w:space="0" w:color="auto"/>
              <w:bottom w:val="nil"/>
              <w:right w:val="nil"/>
            </w:tcBorders>
            <w:shd w:val="clear" w:color="auto" w:fill="auto"/>
            <w:noWrap/>
            <w:vAlign w:val="center"/>
            <w:hideMark/>
          </w:tcPr>
          <w:p w14:paraId="7A4FA6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3.664,78</w:t>
            </w:r>
          </w:p>
        </w:tc>
        <w:tc>
          <w:tcPr>
            <w:tcW w:w="1240" w:type="dxa"/>
            <w:tcBorders>
              <w:top w:val="nil"/>
              <w:left w:val="single" w:sz="4" w:space="0" w:color="auto"/>
              <w:bottom w:val="nil"/>
              <w:right w:val="single" w:sz="4" w:space="0" w:color="auto"/>
            </w:tcBorders>
            <w:shd w:val="clear" w:color="auto" w:fill="auto"/>
            <w:noWrap/>
            <w:vAlign w:val="center"/>
            <w:hideMark/>
          </w:tcPr>
          <w:p w14:paraId="5CA7D4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409.038,06</w:t>
            </w:r>
          </w:p>
        </w:tc>
        <w:tc>
          <w:tcPr>
            <w:tcW w:w="100" w:type="dxa"/>
            <w:tcBorders>
              <w:top w:val="nil"/>
              <w:left w:val="nil"/>
              <w:bottom w:val="nil"/>
              <w:right w:val="nil"/>
            </w:tcBorders>
            <w:shd w:val="clear" w:color="auto" w:fill="auto"/>
            <w:noWrap/>
            <w:vAlign w:val="center"/>
            <w:hideMark/>
          </w:tcPr>
          <w:p w14:paraId="2D85D6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278D7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0,8880</w:t>
            </w:r>
          </w:p>
        </w:tc>
      </w:tr>
      <w:tr w:rsidR="00F749D4" w:rsidRPr="00F749D4" w14:paraId="7F47A86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B444F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10/09/30</w:t>
            </w:r>
          </w:p>
        </w:tc>
        <w:tc>
          <w:tcPr>
            <w:tcW w:w="1220" w:type="dxa"/>
            <w:tcBorders>
              <w:top w:val="nil"/>
              <w:left w:val="nil"/>
              <w:bottom w:val="nil"/>
              <w:right w:val="single" w:sz="4" w:space="0" w:color="auto"/>
            </w:tcBorders>
            <w:shd w:val="clear" w:color="auto" w:fill="auto"/>
            <w:noWrap/>
            <w:vAlign w:val="center"/>
            <w:hideMark/>
          </w:tcPr>
          <w:p w14:paraId="569EB8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10/09/30</w:t>
            </w:r>
          </w:p>
        </w:tc>
        <w:tc>
          <w:tcPr>
            <w:tcW w:w="1320" w:type="dxa"/>
            <w:tcBorders>
              <w:top w:val="nil"/>
              <w:left w:val="single" w:sz="8" w:space="0" w:color="auto"/>
              <w:bottom w:val="nil"/>
              <w:right w:val="nil"/>
            </w:tcBorders>
            <w:shd w:val="clear" w:color="auto" w:fill="auto"/>
            <w:noWrap/>
            <w:vAlign w:val="center"/>
            <w:hideMark/>
          </w:tcPr>
          <w:p w14:paraId="221085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6.205,86</w:t>
            </w:r>
          </w:p>
        </w:tc>
        <w:tc>
          <w:tcPr>
            <w:tcW w:w="1320" w:type="dxa"/>
            <w:tcBorders>
              <w:top w:val="nil"/>
              <w:left w:val="single" w:sz="4" w:space="0" w:color="auto"/>
              <w:bottom w:val="nil"/>
              <w:right w:val="nil"/>
            </w:tcBorders>
            <w:shd w:val="clear" w:color="auto" w:fill="auto"/>
            <w:noWrap/>
            <w:vAlign w:val="center"/>
            <w:hideMark/>
          </w:tcPr>
          <w:p w14:paraId="6EEA46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2.541,16</w:t>
            </w:r>
          </w:p>
        </w:tc>
        <w:tc>
          <w:tcPr>
            <w:tcW w:w="1300" w:type="dxa"/>
            <w:tcBorders>
              <w:top w:val="nil"/>
              <w:left w:val="single" w:sz="4" w:space="0" w:color="auto"/>
              <w:bottom w:val="nil"/>
              <w:right w:val="nil"/>
            </w:tcBorders>
            <w:shd w:val="clear" w:color="auto" w:fill="auto"/>
            <w:noWrap/>
            <w:vAlign w:val="center"/>
            <w:hideMark/>
          </w:tcPr>
          <w:p w14:paraId="2C9A5A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3.664,70</w:t>
            </w:r>
          </w:p>
        </w:tc>
        <w:tc>
          <w:tcPr>
            <w:tcW w:w="1240" w:type="dxa"/>
            <w:tcBorders>
              <w:top w:val="nil"/>
              <w:left w:val="single" w:sz="4" w:space="0" w:color="auto"/>
              <w:bottom w:val="nil"/>
              <w:right w:val="single" w:sz="4" w:space="0" w:color="auto"/>
            </w:tcBorders>
            <w:shd w:val="clear" w:color="auto" w:fill="auto"/>
            <w:noWrap/>
            <w:vAlign w:val="center"/>
            <w:hideMark/>
          </w:tcPr>
          <w:p w14:paraId="3898EA2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405.373,36</w:t>
            </w:r>
          </w:p>
        </w:tc>
        <w:tc>
          <w:tcPr>
            <w:tcW w:w="100" w:type="dxa"/>
            <w:tcBorders>
              <w:top w:val="nil"/>
              <w:left w:val="nil"/>
              <w:bottom w:val="nil"/>
              <w:right w:val="nil"/>
            </w:tcBorders>
            <w:shd w:val="clear" w:color="auto" w:fill="auto"/>
            <w:noWrap/>
            <w:vAlign w:val="center"/>
            <w:hideMark/>
          </w:tcPr>
          <w:p w14:paraId="5D5B583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45440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0,8959</w:t>
            </w:r>
          </w:p>
        </w:tc>
      </w:tr>
      <w:tr w:rsidR="00F749D4" w:rsidRPr="00F749D4" w14:paraId="6C23ED1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B13873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10/10/30</w:t>
            </w:r>
          </w:p>
        </w:tc>
        <w:tc>
          <w:tcPr>
            <w:tcW w:w="1220" w:type="dxa"/>
            <w:tcBorders>
              <w:top w:val="nil"/>
              <w:left w:val="nil"/>
              <w:bottom w:val="nil"/>
              <w:right w:val="single" w:sz="4" w:space="0" w:color="auto"/>
            </w:tcBorders>
            <w:shd w:val="clear" w:color="auto" w:fill="auto"/>
            <w:noWrap/>
            <w:vAlign w:val="center"/>
            <w:hideMark/>
          </w:tcPr>
          <w:p w14:paraId="37387F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10/10/30</w:t>
            </w:r>
          </w:p>
        </w:tc>
        <w:tc>
          <w:tcPr>
            <w:tcW w:w="1320" w:type="dxa"/>
            <w:tcBorders>
              <w:top w:val="nil"/>
              <w:left w:val="single" w:sz="8" w:space="0" w:color="auto"/>
              <w:bottom w:val="nil"/>
              <w:right w:val="nil"/>
            </w:tcBorders>
            <w:shd w:val="clear" w:color="auto" w:fill="auto"/>
            <w:noWrap/>
            <w:vAlign w:val="center"/>
            <w:hideMark/>
          </w:tcPr>
          <w:p w14:paraId="0D7BCA6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6.167,37</w:t>
            </w:r>
          </w:p>
        </w:tc>
        <w:tc>
          <w:tcPr>
            <w:tcW w:w="1320" w:type="dxa"/>
            <w:tcBorders>
              <w:top w:val="nil"/>
              <w:left w:val="single" w:sz="4" w:space="0" w:color="auto"/>
              <w:bottom w:val="nil"/>
              <w:right w:val="nil"/>
            </w:tcBorders>
            <w:shd w:val="clear" w:color="auto" w:fill="auto"/>
            <w:noWrap/>
            <w:vAlign w:val="center"/>
            <w:hideMark/>
          </w:tcPr>
          <w:p w14:paraId="611108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2.518,39</w:t>
            </w:r>
          </w:p>
        </w:tc>
        <w:tc>
          <w:tcPr>
            <w:tcW w:w="1300" w:type="dxa"/>
            <w:tcBorders>
              <w:top w:val="nil"/>
              <w:left w:val="single" w:sz="4" w:space="0" w:color="auto"/>
              <w:bottom w:val="nil"/>
              <w:right w:val="nil"/>
            </w:tcBorders>
            <w:shd w:val="clear" w:color="auto" w:fill="auto"/>
            <w:noWrap/>
            <w:vAlign w:val="center"/>
            <w:hideMark/>
          </w:tcPr>
          <w:p w14:paraId="6592D2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3.648,99</w:t>
            </w:r>
          </w:p>
        </w:tc>
        <w:tc>
          <w:tcPr>
            <w:tcW w:w="1240" w:type="dxa"/>
            <w:tcBorders>
              <w:top w:val="nil"/>
              <w:left w:val="single" w:sz="4" w:space="0" w:color="auto"/>
              <w:bottom w:val="nil"/>
              <w:right w:val="single" w:sz="4" w:space="0" w:color="auto"/>
            </w:tcBorders>
            <w:shd w:val="clear" w:color="auto" w:fill="auto"/>
            <w:noWrap/>
            <w:vAlign w:val="center"/>
            <w:hideMark/>
          </w:tcPr>
          <w:p w14:paraId="4CB032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401.724,37</w:t>
            </w:r>
          </w:p>
        </w:tc>
        <w:tc>
          <w:tcPr>
            <w:tcW w:w="100" w:type="dxa"/>
            <w:tcBorders>
              <w:top w:val="nil"/>
              <w:left w:val="nil"/>
              <w:bottom w:val="nil"/>
              <w:right w:val="nil"/>
            </w:tcBorders>
            <w:shd w:val="clear" w:color="auto" w:fill="auto"/>
            <w:noWrap/>
            <w:vAlign w:val="center"/>
            <w:hideMark/>
          </w:tcPr>
          <w:p w14:paraId="1E9E11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11420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0,9002</w:t>
            </w:r>
          </w:p>
        </w:tc>
      </w:tr>
      <w:tr w:rsidR="00F749D4" w:rsidRPr="00F749D4" w14:paraId="4472577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94A62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10/11/30</w:t>
            </w:r>
          </w:p>
        </w:tc>
        <w:tc>
          <w:tcPr>
            <w:tcW w:w="1220" w:type="dxa"/>
            <w:tcBorders>
              <w:top w:val="nil"/>
              <w:left w:val="nil"/>
              <w:bottom w:val="nil"/>
              <w:right w:val="single" w:sz="4" w:space="0" w:color="auto"/>
            </w:tcBorders>
            <w:shd w:val="clear" w:color="auto" w:fill="auto"/>
            <w:noWrap/>
            <w:vAlign w:val="center"/>
            <w:hideMark/>
          </w:tcPr>
          <w:p w14:paraId="75C19E9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10/11/30</w:t>
            </w:r>
          </w:p>
        </w:tc>
        <w:tc>
          <w:tcPr>
            <w:tcW w:w="1320" w:type="dxa"/>
            <w:tcBorders>
              <w:top w:val="nil"/>
              <w:left w:val="single" w:sz="8" w:space="0" w:color="auto"/>
              <w:bottom w:val="nil"/>
              <w:right w:val="nil"/>
            </w:tcBorders>
            <w:shd w:val="clear" w:color="auto" w:fill="auto"/>
            <w:noWrap/>
            <w:vAlign w:val="center"/>
            <w:hideMark/>
          </w:tcPr>
          <w:p w14:paraId="1FEF1E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6.160,17</w:t>
            </w:r>
          </w:p>
        </w:tc>
        <w:tc>
          <w:tcPr>
            <w:tcW w:w="1320" w:type="dxa"/>
            <w:tcBorders>
              <w:top w:val="nil"/>
              <w:left w:val="single" w:sz="4" w:space="0" w:color="auto"/>
              <w:bottom w:val="nil"/>
              <w:right w:val="nil"/>
            </w:tcBorders>
            <w:shd w:val="clear" w:color="auto" w:fill="auto"/>
            <w:noWrap/>
            <w:vAlign w:val="center"/>
            <w:hideMark/>
          </w:tcPr>
          <w:p w14:paraId="335F5A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2.495,72</w:t>
            </w:r>
          </w:p>
        </w:tc>
        <w:tc>
          <w:tcPr>
            <w:tcW w:w="1300" w:type="dxa"/>
            <w:tcBorders>
              <w:top w:val="nil"/>
              <w:left w:val="single" w:sz="4" w:space="0" w:color="auto"/>
              <w:bottom w:val="nil"/>
              <w:right w:val="nil"/>
            </w:tcBorders>
            <w:shd w:val="clear" w:color="auto" w:fill="auto"/>
            <w:noWrap/>
            <w:vAlign w:val="center"/>
            <w:hideMark/>
          </w:tcPr>
          <w:p w14:paraId="6C2AE1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3.664,45</w:t>
            </w:r>
          </w:p>
        </w:tc>
        <w:tc>
          <w:tcPr>
            <w:tcW w:w="1240" w:type="dxa"/>
            <w:tcBorders>
              <w:top w:val="nil"/>
              <w:left w:val="single" w:sz="4" w:space="0" w:color="auto"/>
              <w:bottom w:val="nil"/>
              <w:right w:val="single" w:sz="4" w:space="0" w:color="auto"/>
            </w:tcBorders>
            <w:shd w:val="clear" w:color="auto" w:fill="auto"/>
            <w:noWrap/>
            <w:vAlign w:val="center"/>
            <w:hideMark/>
          </w:tcPr>
          <w:p w14:paraId="44134D9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398.059,92</w:t>
            </w:r>
          </w:p>
        </w:tc>
        <w:tc>
          <w:tcPr>
            <w:tcW w:w="100" w:type="dxa"/>
            <w:tcBorders>
              <w:top w:val="nil"/>
              <w:left w:val="nil"/>
              <w:bottom w:val="nil"/>
              <w:right w:val="nil"/>
            </w:tcBorders>
            <w:shd w:val="clear" w:color="auto" w:fill="auto"/>
            <w:noWrap/>
            <w:vAlign w:val="center"/>
            <w:hideMark/>
          </w:tcPr>
          <w:p w14:paraId="3393D6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98D15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0,9122</w:t>
            </w:r>
          </w:p>
        </w:tc>
      </w:tr>
      <w:tr w:rsidR="00F749D4" w:rsidRPr="00F749D4" w14:paraId="5F1D366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19203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10/12/30</w:t>
            </w:r>
          </w:p>
        </w:tc>
        <w:tc>
          <w:tcPr>
            <w:tcW w:w="1220" w:type="dxa"/>
            <w:tcBorders>
              <w:top w:val="nil"/>
              <w:left w:val="nil"/>
              <w:bottom w:val="nil"/>
              <w:right w:val="single" w:sz="4" w:space="0" w:color="auto"/>
            </w:tcBorders>
            <w:shd w:val="clear" w:color="auto" w:fill="auto"/>
            <w:noWrap/>
            <w:vAlign w:val="center"/>
            <w:hideMark/>
          </w:tcPr>
          <w:p w14:paraId="09AAFF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10/12/30</w:t>
            </w:r>
          </w:p>
        </w:tc>
        <w:tc>
          <w:tcPr>
            <w:tcW w:w="1320" w:type="dxa"/>
            <w:tcBorders>
              <w:top w:val="nil"/>
              <w:left w:val="single" w:sz="8" w:space="0" w:color="auto"/>
              <w:bottom w:val="nil"/>
              <w:right w:val="nil"/>
            </w:tcBorders>
            <w:shd w:val="clear" w:color="auto" w:fill="auto"/>
            <w:noWrap/>
            <w:vAlign w:val="center"/>
            <w:hideMark/>
          </w:tcPr>
          <w:p w14:paraId="00146B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6.137,32</w:t>
            </w:r>
          </w:p>
        </w:tc>
        <w:tc>
          <w:tcPr>
            <w:tcW w:w="1320" w:type="dxa"/>
            <w:tcBorders>
              <w:top w:val="nil"/>
              <w:left w:val="single" w:sz="4" w:space="0" w:color="auto"/>
              <w:bottom w:val="nil"/>
              <w:right w:val="nil"/>
            </w:tcBorders>
            <w:shd w:val="clear" w:color="auto" w:fill="auto"/>
            <w:noWrap/>
            <w:vAlign w:val="center"/>
            <w:hideMark/>
          </w:tcPr>
          <w:p w14:paraId="2A6E0F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2.472,95</w:t>
            </w:r>
          </w:p>
        </w:tc>
        <w:tc>
          <w:tcPr>
            <w:tcW w:w="1300" w:type="dxa"/>
            <w:tcBorders>
              <w:top w:val="nil"/>
              <w:left w:val="single" w:sz="4" w:space="0" w:color="auto"/>
              <w:bottom w:val="nil"/>
              <w:right w:val="nil"/>
            </w:tcBorders>
            <w:shd w:val="clear" w:color="auto" w:fill="auto"/>
            <w:noWrap/>
            <w:vAlign w:val="center"/>
            <w:hideMark/>
          </w:tcPr>
          <w:p w14:paraId="5B6226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3.664,37</w:t>
            </w:r>
          </w:p>
        </w:tc>
        <w:tc>
          <w:tcPr>
            <w:tcW w:w="1240" w:type="dxa"/>
            <w:tcBorders>
              <w:top w:val="nil"/>
              <w:left w:val="single" w:sz="4" w:space="0" w:color="auto"/>
              <w:bottom w:val="nil"/>
              <w:right w:val="single" w:sz="4" w:space="0" w:color="auto"/>
            </w:tcBorders>
            <w:shd w:val="clear" w:color="auto" w:fill="auto"/>
            <w:noWrap/>
            <w:vAlign w:val="center"/>
            <w:hideMark/>
          </w:tcPr>
          <w:p w14:paraId="5F6D3A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394.395,55</w:t>
            </w:r>
          </w:p>
        </w:tc>
        <w:tc>
          <w:tcPr>
            <w:tcW w:w="100" w:type="dxa"/>
            <w:tcBorders>
              <w:top w:val="nil"/>
              <w:left w:val="nil"/>
              <w:bottom w:val="nil"/>
              <w:right w:val="nil"/>
            </w:tcBorders>
            <w:shd w:val="clear" w:color="auto" w:fill="auto"/>
            <w:noWrap/>
            <w:vAlign w:val="center"/>
            <w:hideMark/>
          </w:tcPr>
          <w:p w14:paraId="7C5D931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CE16C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0,9206</w:t>
            </w:r>
          </w:p>
        </w:tc>
      </w:tr>
      <w:tr w:rsidR="00F749D4" w:rsidRPr="00F749D4" w14:paraId="6C29537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EBC4F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10/01/31</w:t>
            </w:r>
          </w:p>
        </w:tc>
        <w:tc>
          <w:tcPr>
            <w:tcW w:w="1220" w:type="dxa"/>
            <w:tcBorders>
              <w:top w:val="nil"/>
              <w:left w:val="nil"/>
              <w:bottom w:val="nil"/>
              <w:right w:val="single" w:sz="4" w:space="0" w:color="auto"/>
            </w:tcBorders>
            <w:shd w:val="clear" w:color="auto" w:fill="auto"/>
            <w:noWrap/>
            <w:vAlign w:val="center"/>
            <w:hideMark/>
          </w:tcPr>
          <w:p w14:paraId="194F46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10/01/31</w:t>
            </w:r>
          </w:p>
        </w:tc>
        <w:tc>
          <w:tcPr>
            <w:tcW w:w="1320" w:type="dxa"/>
            <w:tcBorders>
              <w:top w:val="nil"/>
              <w:left w:val="single" w:sz="8" w:space="0" w:color="auto"/>
              <w:bottom w:val="nil"/>
              <w:right w:val="nil"/>
            </w:tcBorders>
            <w:shd w:val="clear" w:color="auto" w:fill="auto"/>
            <w:noWrap/>
            <w:vAlign w:val="center"/>
            <w:hideMark/>
          </w:tcPr>
          <w:p w14:paraId="113DE4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6.114,48</w:t>
            </w:r>
          </w:p>
        </w:tc>
        <w:tc>
          <w:tcPr>
            <w:tcW w:w="1320" w:type="dxa"/>
            <w:tcBorders>
              <w:top w:val="nil"/>
              <w:left w:val="single" w:sz="4" w:space="0" w:color="auto"/>
              <w:bottom w:val="nil"/>
              <w:right w:val="nil"/>
            </w:tcBorders>
            <w:shd w:val="clear" w:color="auto" w:fill="auto"/>
            <w:noWrap/>
            <w:vAlign w:val="center"/>
            <w:hideMark/>
          </w:tcPr>
          <w:p w14:paraId="0E7D05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2.450,19</w:t>
            </w:r>
          </w:p>
        </w:tc>
        <w:tc>
          <w:tcPr>
            <w:tcW w:w="1300" w:type="dxa"/>
            <w:tcBorders>
              <w:top w:val="nil"/>
              <w:left w:val="single" w:sz="4" w:space="0" w:color="auto"/>
              <w:bottom w:val="nil"/>
              <w:right w:val="nil"/>
            </w:tcBorders>
            <w:shd w:val="clear" w:color="auto" w:fill="auto"/>
            <w:noWrap/>
            <w:vAlign w:val="center"/>
            <w:hideMark/>
          </w:tcPr>
          <w:p w14:paraId="6D5AD6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3.664,29</w:t>
            </w:r>
          </w:p>
        </w:tc>
        <w:tc>
          <w:tcPr>
            <w:tcW w:w="1240" w:type="dxa"/>
            <w:tcBorders>
              <w:top w:val="nil"/>
              <w:left w:val="single" w:sz="4" w:space="0" w:color="auto"/>
              <w:bottom w:val="nil"/>
              <w:right w:val="single" w:sz="4" w:space="0" w:color="auto"/>
            </w:tcBorders>
            <w:shd w:val="clear" w:color="auto" w:fill="auto"/>
            <w:noWrap/>
            <w:vAlign w:val="center"/>
            <w:hideMark/>
          </w:tcPr>
          <w:p w14:paraId="50ECA3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390.731,26</w:t>
            </w:r>
          </w:p>
        </w:tc>
        <w:tc>
          <w:tcPr>
            <w:tcW w:w="100" w:type="dxa"/>
            <w:tcBorders>
              <w:top w:val="nil"/>
              <w:left w:val="nil"/>
              <w:bottom w:val="nil"/>
              <w:right w:val="nil"/>
            </w:tcBorders>
            <w:shd w:val="clear" w:color="auto" w:fill="auto"/>
            <w:noWrap/>
            <w:vAlign w:val="center"/>
            <w:hideMark/>
          </w:tcPr>
          <w:p w14:paraId="21451D0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37860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0,9291</w:t>
            </w:r>
          </w:p>
        </w:tc>
      </w:tr>
      <w:tr w:rsidR="00F749D4" w:rsidRPr="00F749D4" w14:paraId="4BAAAE0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87380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10/02/31</w:t>
            </w:r>
          </w:p>
        </w:tc>
        <w:tc>
          <w:tcPr>
            <w:tcW w:w="1220" w:type="dxa"/>
            <w:tcBorders>
              <w:top w:val="nil"/>
              <w:left w:val="nil"/>
              <w:bottom w:val="nil"/>
              <w:right w:val="single" w:sz="4" w:space="0" w:color="auto"/>
            </w:tcBorders>
            <w:shd w:val="clear" w:color="auto" w:fill="auto"/>
            <w:noWrap/>
            <w:vAlign w:val="center"/>
            <w:hideMark/>
          </w:tcPr>
          <w:p w14:paraId="521595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10/02/31</w:t>
            </w:r>
          </w:p>
        </w:tc>
        <w:tc>
          <w:tcPr>
            <w:tcW w:w="1320" w:type="dxa"/>
            <w:tcBorders>
              <w:top w:val="nil"/>
              <w:left w:val="single" w:sz="8" w:space="0" w:color="auto"/>
              <w:bottom w:val="nil"/>
              <w:right w:val="nil"/>
            </w:tcBorders>
            <w:shd w:val="clear" w:color="auto" w:fill="auto"/>
            <w:noWrap/>
            <w:vAlign w:val="center"/>
            <w:hideMark/>
          </w:tcPr>
          <w:p w14:paraId="21276B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6.091,63</w:t>
            </w:r>
          </w:p>
        </w:tc>
        <w:tc>
          <w:tcPr>
            <w:tcW w:w="1320" w:type="dxa"/>
            <w:tcBorders>
              <w:top w:val="nil"/>
              <w:left w:val="single" w:sz="4" w:space="0" w:color="auto"/>
              <w:bottom w:val="nil"/>
              <w:right w:val="nil"/>
            </w:tcBorders>
            <w:shd w:val="clear" w:color="auto" w:fill="auto"/>
            <w:noWrap/>
            <w:vAlign w:val="center"/>
            <w:hideMark/>
          </w:tcPr>
          <w:p w14:paraId="005D1C4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2.427,42</w:t>
            </w:r>
          </w:p>
        </w:tc>
        <w:tc>
          <w:tcPr>
            <w:tcW w:w="1300" w:type="dxa"/>
            <w:tcBorders>
              <w:top w:val="nil"/>
              <w:left w:val="single" w:sz="4" w:space="0" w:color="auto"/>
              <w:bottom w:val="nil"/>
              <w:right w:val="nil"/>
            </w:tcBorders>
            <w:shd w:val="clear" w:color="auto" w:fill="auto"/>
            <w:noWrap/>
            <w:vAlign w:val="center"/>
            <w:hideMark/>
          </w:tcPr>
          <w:p w14:paraId="0F12E23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3.664,21</w:t>
            </w:r>
          </w:p>
        </w:tc>
        <w:tc>
          <w:tcPr>
            <w:tcW w:w="1240" w:type="dxa"/>
            <w:tcBorders>
              <w:top w:val="nil"/>
              <w:left w:val="single" w:sz="4" w:space="0" w:color="auto"/>
              <w:bottom w:val="nil"/>
              <w:right w:val="single" w:sz="4" w:space="0" w:color="auto"/>
            </w:tcBorders>
            <w:shd w:val="clear" w:color="auto" w:fill="auto"/>
            <w:noWrap/>
            <w:vAlign w:val="center"/>
            <w:hideMark/>
          </w:tcPr>
          <w:p w14:paraId="627CBB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387.067,06</w:t>
            </w:r>
          </w:p>
        </w:tc>
        <w:tc>
          <w:tcPr>
            <w:tcW w:w="100" w:type="dxa"/>
            <w:tcBorders>
              <w:top w:val="nil"/>
              <w:left w:val="nil"/>
              <w:bottom w:val="nil"/>
              <w:right w:val="nil"/>
            </w:tcBorders>
            <w:shd w:val="clear" w:color="auto" w:fill="auto"/>
            <w:noWrap/>
            <w:vAlign w:val="center"/>
            <w:hideMark/>
          </w:tcPr>
          <w:p w14:paraId="6640B0E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ACED4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0,9378</w:t>
            </w:r>
          </w:p>
        </w:tc>
      </w:tr>
      <w:tr w:rsidR="00F749D4" w:rsidRPr="00F749D4" w14:paraId="6F20787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DE3F7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10/03/31</w:t>
            </w:r>
          </w:p>
        </w:tc>
        <w:tc>
          <w:tcPr>
            <w:tcW w:w="1220" w:type="dxa"/>
            <w:tcBorders>
              <w:top w:val="nil"/>
              <w:left w:val="nil"/>
              <w:bottom w:val="nil"/>
              <w:right w:val="single" w:sz="4" w:space="0" w:color="auto"/>
            </w:tcBorders>
            <w:shd w:val="clear" w:color="auto" w:fill="auto"/>
            <w:noWrap/>
            <w:vAlign w:val="center"/>
            <w:hideMark/>
          </w:tcPr>
          <w:p w14:paraId="5DA252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10/03/31</w:t>
            </w:r>
          </w:p>
        </w:tc>
        <w:tc>
          <w:tcPr>
            <w:tcW w:w="1320" w:type="dxa"/>
            <w:tcBorders>
              <w:top w:val="nil"/>
              <w:left w:val="single" w:sz="8" w:space="0" w:color="auto"/>
              <w:bottom w:val="nil"/>
              <w:right w:val="nil"/>
            </w:tcBorders>
            <w:shd w:val="clear" w:color="auto" w:fill="auto"/>
            <w:noWrap/>
            <w:vAlign w:val="center"/>
            <w:hideMark/>
          </w:tcPr>
          <w:p w14:paraId="374CE5D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6.068,79</w:t>
            </w:r>
          </w:p>
        </w:tc>
        <w:tc>
          <w:tcPr>
            <w:tcW w:w="1320" w:type="dxa"/>
            <w:tcBorders>
              <w:top w:val="nil"/>
              <w:left w:val="single" w:sz="4" w:space="0" w:color="auto"/>
              <w:bottom w:val="nil"/>
              <w:right w:val="nil"/>
            </w:tcBorders>
            <w:shd w:val="clear" w:color="auto" w:fill="auto"/>
            <w:noWrap/>
            <w:vAlign w:val="center"/>
            <w:hideMark/>
          </w:tcPr>
          <w:p w14:paraId="1C1B3A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2.404,66</w:t>
            </w:r>
          </w:p>
        </w:tc>
        <w:tc>
          <w:tcPr>
            <w:tcW w:w="1300" w:type="dxa"/>
            <w:tcBorders>
              <w:top w:val="nil"/>
              <w:left w:val="single" w:sz="4" w:space="0" w:color="auto"/>
              <w:bottom w:val="nil"/>
              <w:right w:val="nil"/>
            </w:tcBorders>
            <w:shd w:val="clear" w:color="auto" w:fill="auto"/>
            <w:noWrap/>
            <w:vAlign w:val="center"/>
            <w:hideMark/>
          </w:tcPr>
          <w:p w14:paraId="5BAEC3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3.664,13</w:t>
            </w:r>
          </w:p>
        </w:tc>
        <w:tc>
          <w:tcPr>
            <w:tcW w:w="1240" w:type="dxa"/>
            <w:tcBorders>
              <w:top w:val="nil"/>
              <w:left w:val="single" w:sz="4" w:space="0" w:color="auto"/>
              <w:bottom w:val="nil"/>
              <w:right w:val="single" w:sz="4" w:space="0" w:color="auto"/>
            </w:tcBorders>
            <w:shd w:val="clear" w:color="auto" w:fill="auto"/>
            <w:noWrap/>
            <w:vAlign w:val="center"/>
            <w:hideMark/>
          </w:tcPr>
          <w:p w14:paraId="5A947F1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383.402,93</w:t>
            </w:r>
          </w:p>
        </w:tc>
        <w:tc>
          <w:tcPr>
            <w:tcW w:w="100" w:type="dxa"/>
            <w:tcBorders>
              <w:top w:val="nil"/>
              <w:left w:val="nil"/>
              <w:bottom w:val="nil"/>
              <w:right w:val="nil"/>
            </w:tcBorders>
            <w:shd w:val="clear" w:color="auto" w:fill="auto"/>
            <w:noWrap/>
            <w:vAlign w:val="center"/>
            <w:hideMark/>
          </w:tcPr>
          <w:p w14:paraId="0DDC494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6F4244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0,9466</w:t>
            </w:r>
          </w:p>
        </w:tc>
      </w:tr>
      <w:tr w:rsidR="00F749D4" w:rsidRPr="00F749D4" w14:paraId="5A969A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BB9F0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lastRenderedPageBreak/>
              <w:t>10/04/31</w:t>
            </w:r>
          </w:p>
        </w:tc>
        <w:tc>
          <w:tcPr>
            <w:tcW w:w="1220" w:type="dxa"/>
            <w:tcBorders>
              <w:top w:val="nil"/>
              <w:left w:val="nil"/>
              <w:bottom w:val="nil"/>
              <w:right w:val="single" w:sz="4" w:space="0" w:color="auto"/>
            </w:tcBorders>
            <w:shd w:val="clear" w:color="auto" w:fill="auto"/>
            <w:noWrap/>
            <w:vAlign w:val="center"/>
            <w:hideMark/>
          </w:tcPr>
          <w:p w14:paraId="375E83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10/04/31</w:t>
            </w:r>
          </w:p>
        </w:tc>
        <w:tc>
          <w:tcPr>
            <w:tcW w:w="1320" w:type="dxa"/>
            <w:tcBorders>
              <w:top w:val="nil"/>
              <w:left w:val="single" w:sz="8" w:space="0" w:color="auto"/>
              <w:bottom w:val="nil"/>
              <w:right w:val="nil"/>
            </w:tcBorders>
            <w:shd w:val="clear" w:color="auto" w:fill="auto"/>
            <w:noWrap/>
            <w:vAlign w:val="center"/>
            <w:hideMark/>
          </w:tcPr>
          <w:p w14:paraId="3FF91F6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6.030,30</w:t>
            </w:r>
          </w:p>
        </w:tc>
        <w:tc>
          <w:tcPr>
            <w:tcW w:w="1320" w:type="dxa"/>
            <w:tcBorders>
              <w:top w:val="nil"/>
              <w:left w:val="single" w:sz="4" w:space="0" w:color="auto"/>
              <w:bottom w:val="nil"/>
              <w:right w:val="nil"/>
            </w:tcBorders>
            <w:shd w:val="clear" w:color="auto" w:fill="auto"/>
            <w:noWrap/>
            <w:vAlign w:val="center"/>
            <w:hideMark/>
          </w:tcPr>
          <w:p w14:paraId="533589C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2.381,90</w:t>
            </w:r>
          </w:p>
        </w:tc>
        <w:tc>
          <w:tcPr>
            <w:tcW w:w="1300" w:type="dxa"/>
            <w:tcBorders>
              <w:top w:val="nil"/>
              <w:left w:val="single" w:sz="4" w:space="0" w:color="auto"/>
              <w:bottom w:val="nil"/>
              <w:right w:val="nil"/>
            </w:tcBorders>
            <w:shd w:val="clear" w:color="auto" w:fill="auto"/>
            <w:noWrap/>
            <w:vAlign w:val="center"/>
            <w:hideMark/>
          </w:tcPr>
          <w:p w14:paraId="47F28F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3.648,41</w:t>
            </w:r>
          </w:p>
        </w:tc>
        <w:tc>
          <w:tcPr>
            <w:tcW w:w="1240" w:type="dxa"/>
            <w:tcBorders>
              <w:top w:val="nil"/>
              <w:left w:val="single" w:sz="4" w:space="0" w:color="auto"/>
              <w:bottom w:val="nil"/>
              <w:right w:val="single" w:sz="4" w:space="0" w:color="auto"/>
            </w:tcBorders>
            <w:shd w:val="clear" w:color="auto" w:fill="auto"/>
            <w:noWrap/>
            <w:vAlign w:val="center"/>
            <w:hideMark/>
          </w:tcPr>
          <w:p w14:paraId="3F845B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379.754,52</w:t>
            </w:r>
          </w:p>
        </w:tc>
        <w:tc>
          <w:tcPr>
            <w:tcW w:w="100" w:type="dxa"/>
            <w:tcBorders>
              <w:top w:val="nil"/>
              <w:left w:val="nil"/>
              <w:bottom w:val="nil"/>
              <w:right w:val="nil"/>
            </w:tcBorders>
            <w:shd w:val="clear" w:color="auto" w:fill="auto"/>
            <w:noWrap/>
            <w:vAlign w:val="center"/>
            <w:hideMark/>
          </w:tcPr>
          <w:p w14:paraId="53C6AD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7F4EF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0,9516</w:t>
            </w:r>
          </w:p>
        </w:tc>
      </w:tr>
      <w:tr w:rsidR="00F749D4" w:rsidRPr="00F749D4" w14:paraId="1BEF9D7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C0C5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10/05/31</w:t>
            </w:r>
          </w:p>
        </w:tc>
        <w:tc>
          <w:tcPr>
            <w:tcW w:w="1220" w:type="dxa"/>
            <w:tcBorders>
              <w:top w:val="nil"/>
              <w:left w:val="nil"/>
              <w:bottom w:val="nil"/>
              <w:right w:val="single" w:sz="4" w:space="0" w:color="auto"/>
            </w:tcBorders>
            <w:shd w:val="clear" w:color="auto" w:fill="auto"/>
            <w:noWrap/>
            <w:vAlign w:val="center"/>
            <w:hideMark/>
          </w:tcPr>
          <w:p w14:paraId="2471A41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10/05/31</w:t>
            </w:r>
          </w:p>
        </w:tc>
        <w:tc>
          <w:tcPr>
            <w:tcW w:w="1320" w:type="dxa"/>
            <w:tcBorders>
              <w:top w:val="nil"/>
              <w:left w:val="single" w:sz="8" w:space="0" w:color="auto"/>
              <w:bottom w:val="nil"/>
              <w:right w:val="nil"/>
            </w:tcBorders>
            <w:shd w:val="clear" w:color="auto" w:fill="auto"/>
            <w:noWrap/>
            <w:vAlign w:val="center"/>
            <w:hideMark/>
          </w:tcPr>
          <w:p w14:paraId="36B1C7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6.023,10</w:t>
            </w:r>
          </w:p>
        </w:tc>
        <w:tc>
          <w:tcPr>
            <w:tcW w:w="1320" w:type="dxa"/>
            <w:tcBorders>
              <w:top w:val="nil"/>
              <w:left w:val="single" w:sz="4" w:space="0" w:color="auto"/>
              <w:bottom w:val="nil"/>
              <w:right w:val="nil"/>
            </w:tcBorders>
            <w:shd w:val="clear" w:color="auto" w:fill="auto"/>
            <w:noWrap/>
            <w:vAlign w:val="center"/>
            <w:hideMark/>
          </w:tcPr>
          <w:p w14:paraId="5D3C60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2.359,23</w:t>
            </w:r>
          </w:p>
        </w:tc>
        <w:tc>
          <w:tcPr>
            <w:tcW w:w="1300" w:type="dxa"/>
            <w:tcBorders>
              <w:top w:val="nil"/>
              <w:left w:val="single" w:sz="4" w:space="0" w:color="auto"/>
              <w:bottom w:val="nil"/>
              <w:right w:val="nil"/>
            </w:tcBorders>
            <w:shd w:val="clear" w:color="auto" w:fill="auto"/>
            <w:noWrap/>
            <w:vAlign w:val="center"/>
            <w:hideMark/>
          </w:tcPr>
          <w:p w14:paraId="7057F8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3.663,87</w:t>
            </w:r>
          </w:p>
        </w:tc>
        <w:tc>
          <w:tcPr>
            <w:tcW w:w="1240" w:type="dxa"/>
            <w:tcBorders>
              <w:top w:val="nil"/>
              <w:left w:val="single" w:sz="4" w:space="0" w:color="auto"/>
              <w:bottom w:val="nil"/>
              <w:right w:val="single" w:sz="4" w:space="0" w:color="auto"/>
            </w:tcBorders>
            <w:shd w:val="clear" w:color="auto" w:fill="auto"/>
            <w:noWrap/>
            <w:vAlign w:val="center"/>
            <w:hideMark/>
          </w:tcPr>
          <w:p w14:paraId="79ED7E5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376.090,66</w:t>
            </w:r>
          </w:p>
        </w:tc>
        <w:tc>
          <w:tcPr>
            <w:tcW w:w="100" w:type="dxa"/>
            <w:tcBorders>
              <w:top w:val="nil"/>
              <w:left w:val="nil"/>
              <w:bottom w:val="nil"/>
              <w:right w:val="nil"/>
            </w:tcBorders>
            <w:shd w:val="clear" w:color="auto" w:fill="auto"/>
            <w:noWrap/>
            <w:vAlign w:val="center"/>
            <w:hideMark/>
          </w:tcPr>
          <w:p w14:paraId="2713AA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87C84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0,9648</w:t>
            </w:r>
          </w:p>
        </w:tc>
      </w:tr>
      <w:tr w:rsidR="00F749D4" w:rsidRPr="00F749D4" w14:paraId="75C59BB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27792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10/06/31</w:t>
            </w:r>
          </w:p>
        </w:tc>
        <w:tc>
          <w:tcPr>
            <w:tcW w:w="1220" w:type="dxa"/>
            <w:tcBorders>
              <w:top w:val="nil"/>
              <w:left w:val="nil"/>
              <w:bottom w:val="nil"/>
              <w:right w:val="single" w:sz="4" w:space="0" w:color="auto"/>
            </w:tcBorders>
            <w:shd w:val="clear" w:color="auto" w:fill="auto"/>
            <w:noWrap/>
            <w:vAlign w:val="center"/>
            <w:hideMark/>
          </w:tcPr>
          <w:p w14:paraId="503C16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10/06/31</w:t>
            </w:r>
          </w:p>
        </w:tc>
        <w:tc>
          <w:tcPr>
            <w:tcW w:w="1320" w:type="dxa"/>
            <w:tcBorders>
              <w:top w:val="nil"/>
              <w:left w:val="single" w:sz="8" w:space="0" w:color="auto"/>
              <w:bottom w:val="nil"/>
              <w:right w:val="nil"/>
            </w:tcBorders>
            <w:shd w:val="clear" w:color="auto" w:fill="auto"/>
            <w:noWrap/>
            <w:vAlign w:val="center"/>
            <w:hideMark/>
          </w:tcPr>
          <w:p w14:paraId="2C47BD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6.000,25</w:t>
            </w:r>
          </w:p>
        </w:tc>
        <w:tc>
          <w:tcPr>
            <w:tcW w:w="1320" w:type="dxa"/>
            <w:tcBorders>
              <w:top w:val="nil"/>
              <w:left w:val="single" w:sz="4" w:space="0" w:color="auto"/>
              <w:bottom w:val="nil"/>
              <w:right w:val="nil"/>
            </w:tcBorders>
            <w:shd w:val="clear" w:color="auto" w:fill="auto"/>
            <w:noWrap/>
            <w:vAlign w:val="center"/>
            <w:hideMark/>
          </w:tcPr>
          <w:p w14:paraId="5739698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2.336,47</w:t>
            </w:r>
          </w:p>
        </w:tc>
        <w:tc>
          <w:tcPr>
            <w:tcW w:w="1300" w:type="dxa"/>
            <w:tcBorders>
              <w:top w:val="nil"/>
              <w:left w:val="single" w:sz="4" w:space="0" w:color="auto"/>
              <w:bottom w:val="nil"/>
              <w:right w:val="nil"/>
            </w:tcBorders>
            <w:shd w:val="clear" w:color="auto" w:fill="auto"/>
            <w:noWrap/>
            <w:vAlign w:val="center"/>
            <w:hideMark/>
          </w:tcPr>
          <w:p w14:paraId="5091AB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3.663,78</w:t>
            </w:r>
          </w:p>
        </w:tc>
        <w:tc>
          <w:tcPr>
            <w:tcW w:w="1240" w:type="dxa"/>
            <w:tcBorders>
              <w:top w:val="nil"/>
              <w:left w:val="single" w:sz="4" w:space="0" w:color="auto"/>
              <w:bottom w:val="nil"/>
              <w:right w:val="single" w:sz="4" w:space="0" w:color="auto"/>
            </w:tcBorders>
            <w:shd w:val="clear" w:color="auto" w:fill="auto"/>
            <w:noWrap/>
            <w:vAlign w:val="center"/>
            <w:hideMark/>
          </w:tcPr>
          <w:p w14:paraId="7F739A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372.426,88</w:t>
            </w:r>
          </w:p>
        </w:tc>
        <w:tc>
          <w:tcPr>
            <w:tcW w:w="100" w:type="dxa"/>
            <w:tcBorders>
              <w:top w:val="nil"/>
              <w:left w:val="nil"/>
              <w:bottom w:val="nil"/>
              <w:right w:val="nil"/>
            </w:tcBorders>
            <w:shd w:val="clear" w:color="auto" w:fill="auto"/>
            <w:noWrap/>
            <w:vAlign w:val="center"/>
            <w:hideMark/>
          </w:tcPr>
          <w:p w14:paraId="10F0C4D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FBC4C3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0,9742</w:t>
            </w:r>
          </w:p>
        </w:tc>
      </w:tr>
      <w:tr w:rsidR="00F749D4" w:rsidRPr="00F749D4" w14:paraId="665FE3F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8F3E0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10/07/31</w:t>
            </w:r>
          </w:p>
        </w:tc>
        <w:tc>
          <w:tcPr>
            <w:tcW w:w="1220" w:type="dxa"/>
            <w:tcBorders>
              <w:top w:val="nil"/>
              <w:left w:val="nil"/>
              <w:bottom w:val="nil"/>
              <w:right w:val="single" w:sz="4" w:space="0" w:color="auto"/>
            </w:tcBorders>
            <w:shd w:val="clear" w:color="auto" w:fill="auto"/>
            <w:noWrap/>
            <w:vAlign w:val="center"/>
            <w:hideMark/>
          </w:tcPr>
          <w:p w14:paraId="7F05BA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10/07/31</w:t>
            </w:r>
          </w:p>
        </w:tc>
        <w:tc>
          <w:tcPr>
            <w:tcW w:w="1320" w:type="dxa"/>
            <w:tcBorders>
              <w:top w:val="nil"/>
              <w:left w:val="single" w:sz="8" w:space="0" w:color="auto"/>
              <w:bottom w:val="nil"/>
              <w:right w:val="nil"/>
            </w:tcBorders>
            <w:shd w:val="clear" w:color="auto" w:fill="auto"/>
            <w:noWrap/>
            <w:vAlign w:val="center"/>
            <w:hideMark/>
          </w:tcPr>
          <w:p w14:paraId="19C425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5.977,41</w:t>
            </w:r>
          </w:p>
        </w:tc>
        <w:tc>
          <w:tcPr>
            <w:tcW w:w="1320" w:type="dxa"/>
            <w:tcBorders>
              <w:top w:val="nil"/>
              <w:left w:val="single" w:sz="4" w:space="0" w:color="auto"/>
              <w:bottom w:val="nil"/>
              <w:right w:val="nil"/>
            </w:tcBorders>
            <w:shd w:val="clear" w:color="auto" w:fill="auto"/>
            <w:noWrap/>
            <w:vAlign w:val="center"/>
            <w:hideMark/>
          </w:tcPr>
          <w:p w14:paraId="14EF6C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2.313,71</w:t>
            </w:r>
          </w:p>
        </w:tc>
        <w:tc>
          <w:tcPr>
            <w:tcW w:w="1300" w:type="dxa"/>
            <w:tcBorders>
              <w:top w:val="nil"/>
              <w:left w:val="single" w:sz="4" w:space="0" w:color="auto"/>
              <w:bottom w:val="nil"/>
              <w:right w:val="nil"/>
            </w:tcBorders>
            <w:shd w:val="clear" w:color="auto" w:fill="auto"/>
            <w:noWrap/>
            <w:vAlign w:val="center"/>
            <w:hideMark/>
          </w:tcPr>
          <w:p w14:paraId="402748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3.663,70</w:t>
            </w:r>
          </w:p>
        </w:tc>
        <w:tc>
          <w:tcPr>
            <w:tcW w:w="1240" w:type="dxa"/>
            <w:tcBorders>
              <w:top w:val="nil"/>
              <w:left w:val="single" w:sz="4" w:space="0" w:color="auto"/>
              <w:bottom w:val="nil"/>
              <w:right w:val="single" w:sz="4" w:space="0" w:color="auto"/>
            </w:tcBorders>
            <w:shd w:val="clear" w:color="auto" w:fill="auto"/>
            <w:noWrap/>
            <w:vAlign w:val="center"/>
            <w:hideMark/>
          </w:tcPr>
          <w:p w14:paraId="3E1686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368.763,18</w:t>
            </w:r>
          </w:p>
        </w:tc>
        <w:tc>
          <w:tcPr>
            <w:tcW w:w="100" w:type="dxa"/>
            <w:tcBorders>
              <w:top w:val="nil"/>
              <w:left w:val="nil"/>
              <w:bottom w:val="nil"/>
              <w:right w:val="nil"/>
            </w:tcBorders>
            <w:shd w:val="clear" w:color="auto" w:fill="auto"/>
            <w:noWrap/>
            <w:vAlign w:val="center"/>
            <w:hideMark/>
          </w:tcPr>
          <w:p w14:paraId="013CBC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20F0C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0,9837</w:t>
            </w:r>
          </w:p>
        </w:tc>
      </w:tr>
      <w:tr w:rsidR="00F749D4" w:rsidRPr="00F749D4" w14:paraId="4DF8296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7B87E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10/08/31</w:t>
            </w:r>
          </w:p>
        </w:tc>
        <w:tc>
          <w:tcPr>
            <w:tcW w:w="1220" w:type="dxa"/>
            <w:tcBorders>
              <w:top w:val="nil"/>
              <w:left w:val="nil"/>
              <w:bottom w:val="nil"/>
              <w:right w:val="single" w:sz="4" w:space="0" w:color="auto"/>
            </w:tcBorders>
            <w:shd w:val="clear" w:color="auto" w:fill="auto"/>
            <w:noWrap/>
            <w:vAlign w:val="center"/>
            <w:hideMark/>
          </w:tcPr>
          <w:p w14:paraId="4BDB38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10/08/31</w:t>
            </w:r>
          </w:p>
        </w:tc>
        <w:tc>
          <w:tcPr>
            <w:tcW w:w="1320" w:type="dxa"/>
            <w:tcBorders>
              <w:top w:val="nil"/>
              <w:left w:val="single" w:sz="8" w:space="0" w:color="auto"/>
              <w:bottom w:val="nil"/>
              <w:right w:val="nil"/>
            </w:tcBorders>
            <w:shd w:val="clear" w:color="auto" w:fill="auto"/>
            <w:noWrap/>
            <w:vAlign w:val="center"/>
            <w:hideMark/>
          </w:tcPr>
          <w:p w14:paraId="3406A0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5.954,56</w:t>
            </w:r>
          </w:p>
        </w:tc>
        <w:tc>
          <w:tcPr>
            <w:tcW w:w="1320" w:type="dxa"/>
            <w:tcBorders>
              <w:top w:val="nil"/>
              <w:left w:val="single" w:sz="4" w:space="0" w:color="auto"/>
              <w:bottom w:val="nil"/>
              <w:right w:val="nil"/>
            </w:tcBorders>
            <w:shd w:val="clear" w:color="auto" w:fill="auto"/>
            <w:noWrap/>
            <w:vAlign w:val="center"/>
            <w:hideMark/>
          </w:tcPr>
          <w:p w14:paraId="7D523C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2.290,95</w:t>
            </w:r>
          </w:p>
        </w:tc>
        <w:tc>
          <w:tcPr>
            <w:tcW w:w="1300" w:type="dxa"/>
            <w:tcBorders>
              <w:top w:val="nil"/>
              <w:left w:val="single" w:sz="4" w:space="0" w:color="auto"/>
              <w:bottom w:val="nil"/>
              <w:right w:val="nil"/>
            </w:tcBorders>
            <w:shd w:val="clear" w:color="auto" w:fill="auto"/>
            <w:noWrap/>
            <w:vAlign w:val="center"/>
            <w:hideMark/>
          </w:tcPr>
          <w:p w14:paraId="56DC1E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3.663,61</w:t>
            </w:r>
          </w:p>
        </w:tc>
        <w:tc>
          <w:tcPr>
            <w:tcW w:w="1240" w:type="dxa"/>
            <w:tcBorders>
              <w:top w:val="nil"/>
              <w:left w:val="single" w:sz="4" w:space="0" w:color="auto"/>
              <w:bottom w:val="nil"/>
              <w:right w:val="single" w:sz="4" w:space="0" w:color="auto"/>
            </w:tcBorders>
            <w:shd w:val="clear" w:color="auto" w:fill="auto"/>
            <w:noWrap/>
            <w:vAlign w:val="center"/>
            <w:hideMark/>
          </w:tcPr>
          <w:p w14:paraId="558955A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365.099,57</w:t>
            </w:r>
          </w:p>
        </w:tc>
        <w:tc>
          <w:tcPr>
            <w:tcW w:w="100" w:type="dxa"/>
            <w:tcBorders>
              <w:top w:val="nil"/>
              <w:left w:val="nil"/>
              <w:bottom w:val="nil"/>
              <w:right w:val="nil"/>
            </w:tcBorders>
            <w:shd w:val="clear" w:color="auto" w:fill="auto"/>
            <w:noWrap/>
            <w:vAlign w:val="center"/>
            <w:hideMark/>
          </w:tcPr>
          <w:p w14:paraId="10A8D2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7A4F2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0,9935</w:t>
            </w:r>
          </w:p>
        </w:tc>
      </w:tr>
      <w:tr w:rsidR="00F749D4" w:rsidRPr="00F749D4" w14:paraId="7620629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45986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10/09/31</w:t>
            </w:r>
          </w:p>
        </w:tc>
        <w:tc>
          <w:tcPr>
            <w:tcW w:w="1220" w:type="dxa"/>
            <w:tcBorders>
              <w:top w:val="nil"/>
              <w:left w:val="nil"/>
              <w:bottom w:val="nil"/>
              <w:right w:val="single" w:sz="4" w:space="0" w:color="auto"/>
            </w:tcBorders>
            <w:shd w:val="clear" w:color="auto" w:fill="auto"/>
            <w:noWrap/>
            <w:vAlign w:val="center"/>
            <w:hideMark/>
          </w:tcPr>
          <w:p w14:paraId="397F13D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10/09/31</w:t>
            </w:r>
          </w:p>
        </w:tc>
        <w:tc>
          <w:tcPr>
            <w:tcW w:w="1320" w:type="dxa"/>
            <w:tcBorders>
              <w:top w:val="nil"/>
              <w:left w:val="single" w:sz="8" w:space="0" w:color="auto"/>
              <w:bottom w:val="nil"/>
              <w:right w:val="nil"/>
            </w:tcBorders>
            <w:shd w:val="clear" w:color="auto" w:fill="auto"/>
            <w:noWrap/>
            <w:vAlign w:val="center"/>
            <w:hideMark/>
          </w:tcPr>
          <w:p w14:paraId="5B2834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5.931,72</w:t>
            </w:r>
          </w:p>
        </w:tc>
        <w:tc>
          <w:tcPr>
            <w:tcW w:w="1320" w:type="dxa"/>
            <w:tcBorders>
              <w:top w:val="nil"/>
              <w:left w:val="single" w:sz="4" w:space="0" w:color="auto"/>
              <w:bottom w:val="nil"/>
              <w:right w:val="nil"/>
            </w:tcBorders>
            <w:shd w:val="clear" w:color="auto" w:fill="auto"/>
            <w:noWrap/>
            <w:vAlign w:val="center"/>
            <w:hideMark/>
          </w:tcPr>
          <w:p w14:paraId="306C80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2.268,19</w:t>
            </w:r>
          </w:p>
        </w:tc>
        <w:tc>
          <w:tcPr>
            <w:tcW w:w="1300" w:type="dxa"/>
            <w:tcBorders>
              <w:top w:val="nil"/>
              <w:left w:val="single" w:sz="4" w:space="0" w:color="auto"/>
              <w:bottom w:val="nil"/>
              <w:right w:val="nil"/>
            </w:tcBorders>
            <w:shd w:val="clear" w:color="auto" w:fill="auto"/>
            <w:noWrap/>
            <w:vAlign w:val="center"/>
            <w:hideMark/>
          </w:tcPr>
          <w:p w14:paraId="4D9B4B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3.663,53</w:t>
            </w:r>
          </w:p>
        </w:tc>
        <w:tc>
          <w:tcPr>
            <w:tcW w:w="1240" w:type="dxa"/>
            <w:tcBorders>
              <w:top w:val="nil"/>
              <w:left w:val="single" w:sz="4" w:space="0" w:color="auto"/>
              <w:bottom w:val="nil"/>
              <w:right w:val="single" w:sz="4" w:space="0" w:color="auto"/>
            </w:tcBorders>
            <w:shd w:val="clear" w:color="auto" w:fill="auto"/>
            <w:noWrap/>
            <w:vAlign w:val="center"/>
            <w:hideMark/>
          </w:tcPr>
          <w:p w14:paraId="59B714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361.436,04</w:t>
            </w:r>
          </w:p>
        </w:tc>
        <w:tc>
          <w:tcPr>
            <w:tcW w:w="100" w:type="dxa"/>
            <w:tcBorders>
              <w:top w:val="nil"/>
              <w:left w:val="nil"/>
              <w:bottom w:val="nil"/>
              <w:right w:val="nil"/>
            </w:tcBorders>
            <w:shd w:val="clear" w:color="auto" w:fill="auto"/>
            <w:noWrap/>
            <w:vAlign w:val="center"/>
            <w:hideMark/>
          </w:tcPr>
          <w:p w14:paraId="5F9162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76A5A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1,0034</w:t>
            </w:r>
          </w:p>
        </w:tc>
      </w:tr>
      <w:tr w:rsidR="00F749D4" w:rsidRPr="00F749D4" w14:paraId="63E0EABE" w14:textId="77777777" w:rsidTr="00F749D4">
        <w:trPr>
          <w:trHeight w:val="255"/>
        </w:trPr>
        <w:tc>
          <w:tcPr>
            <w:tcW w:w="1220" w:type="dxa"/>
            <w:tcBorders>
              <w:top w:val="nil"/>
              <w:left w:val="single" w:sz="8" w:space="0" w:color="auto"/>
              <w:bottom w:val="single" w:sz="8" w:space="0" w:color="auto"/>
              <w:right w:val="single" w:sz="4" w:space="0" w:color="auto"/>
            </w:tcBorders>
            <w:shd w:val="clear" w:color="auto" w:fill="auto"/>
            <w:noWrap/>
            <w:vAlign w:val="center"/>
            <w:hideMark/>
          </w:tcPr>
          <w:p w14:paraId="5372D109" w14:textId="77777777" w:rsidR="00F749D4" w:rsidRPr="00F749D4" w:rsidRDefault="00F749D4" w:rsidP="00F749D4">
            <w:pPr>
              <w:jc w:val="center"/>
              <w:rPr>
                <w:rFonts w:ascii="Calibri" w:eastAsia="Times New Roman" w:hAnsi="Calibri"/>
                <w:color w:val="000000"/>
                <w:sz w:val="16"/>
                <w:szCs w:val="16"/>
                <w:lang w:val="pt-BR" w:eastAsia="pt-BR"/>
              </w:rPr>
            </w:pPr>
            <w:proofErr w:type="gramStart"/>
            <w:r w:rsidRPr="00F749D4">
              <w:rPr>
                <w:rFonts w:ascii="Calibri" w:eastAsia="Times New Roman" w:hAnsi="Calibri"/>
                <w:color w:val="000000"/>
                <w:sz w:val="16"/>
                <w:szCs w:val="16"/>
                <w:lang w:val="pt-BR" w:eastAsia="pt-BR"/>
              </w:rPr>
              <w:t>c</w:t>
            </w:r>
            <w:proofErr w:type="gramEnd"/>
          </w:p>
        </w:tc>
        <w:tc>
          <w:tcPr>
            <w:tcW w:w="1220" w:type="dxa"/>
            <w:tcBorders>
              <w:top w:val="nil"/>
              <w:left w:val="single" w:sz="4" w:space="0" w:color="auto"/>
              <w:bottom w:val="single" w:sz="8" w:space="0" w:color="auto"/>
              <w:right w:val="single" w:sz="4" w:space="0" w:color="auto"/>
            </w:tcBorders>
            <w:shd w:val="clear" w:color="auto" w:fill="auto"/>
            <w:noWrap/>
            <w:vAlign w:val="center"/>
            <w:hideMark/>
          </w:tcPr>
          <w:p w14:paraId="76CA17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10/10/31</w:t>
            </w:r>
          </w:p>
        </w:tc>
        <w:tc>
          <w:tcPr>
            <w:tcW w:w="1320" w:type="dxa"/>
            <w:tcBorders>
              <w:top w:val="nil"/>
              <w:left w:val="single" w:sz="8" w:space="0" w:color="auto"/>
              <w:bottom w:val="single" w:sz="8" w:space="0" w:color="auto"/>
              <w:right w:val="single" w:sz="4" w:space="0" w:color="auto"/>
            </w:tcBorders>
            <w:shd w:val="clear" w:color="auto" w:fill="auto"/>
            <w:noWrap/>
            <w:vAlign w:val="center"/>
            <w:hideMark/>
          </w:tcPr>
          <w:p w14:paraId="41E5B3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363.681,47</w:t>
            </w:r>
          </w:p>
        </w:tc>
        <w:tc>
          <w:tcPr>
            <w:tcW w:w="1320" w:type="dxa"/>
            <w:tcBorders>
              <w:top w:val="nil"/>
              <w:left w:val="single" w:sz="4" w:space="0" w:color="auto"/>
              <w:bottom w:val="single" w:sz="8" w:space="0" w:color="auto"/>
              <w:right w:val="nil"/>
            </w:tcBorders>
            <w:shd w:val="clear" w:color="auto" w:fill="auto"/>
            <w:noWrap/>
            <w:vAlign w:val="center"/>
            <w:hideMark/>
          </w:tcPr>
          <w:p w14:paraId="241ECC2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2.245,43</w:t>
            </w:r>
          </w:p>
        </w:tc>
        <w:tc>
          <w:tcPr>
            <w:tcW w:w="1300" w:type="dxa"/>
            <w:tcBorders>
              <w:top w:val="nil"/>
              <w:left w:val="single" w:sz="4" w:space="0" w:color="auto"/>
              <w:bottom w:val="single" w:sz="8" w:space="0" w:color="auto"/>
              <w:right w:val="nil"/>
            </w:tcBorders>
            <w:shd w:val="clear" w:color="auto" w:fill="auto"/>
            <w:noWrap/>
            <w:vAlign w:val="center"/>
            <w:hideMark/>
          </w:tcPr>
          <w:p w14:paraId="4C89E38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361.436,04</w:t>
            </w:r>
          </w:p>
        </w:tc>
        <w:tc>
          <w:tcPr>
            <w:tcW w:w="1240" w:type="dxa"/>
            <w:tcBorders>
              <w:top w:val="nil"/>
              <w:left w:val="single" w:sz="4" w:space="0" w:color="auto"/>
              <w:bottom w:val="single" w:sz="8" w:space="0" w:color="auto"/>
              <w:right w:val="nil"/>
            </w:tcBorders>
            <w:shd w:val="clear" w:color="auto" w:fill="auto"/>
            <w:noWrap/>
            <w:vAlign w:val="center"/>
            <w:hideMark/>
          </w:tcPr>
          <w:p w14:paraId="60EBA9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w:t>
            </w:r>
          </w:p>
        </w:tc>
        <w:tc>
          <w:tcPr>
            <w:tcW w:w="100" w:type="dxa"/>
            <w:tcBorders>
              <w:top w:val="nil"/>
              <w:left w:val="single" w:sz="4" w:space="0" w:color="auto"/>
              <w:bottom w:val="single" w:sz="8" w:space="0" w:color="auto"/>
              <w:right w:val="single" w:sz="4" w:space="0" w:color="auto"/>
            </w:tcBorders>
            <w:shd w:val="clear" w:color="auto" w:fill="auto"/>
            <w:noWrap/>
            <w:vAlign w:val="center"/>
            <w:hideMark/>
          </w:tcPr>
          <w:p w14:paraId="4BC182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nil"/>
              <w:bottom w:val="single" w:sz="8" w:space="0" w:color="auto"/>
              <w:right w:val="single" w:sz="8" w:space="0" w:color="auto"/>
            </w:tcBorders>
            <w:shd w:val="clear" w:color="auto" w:fill="auto"/>
            <w:noWrap/>
            <w:vAlign w:val="center"/>
            <w:hideMark/>
          </w:tcPr>
          <w:p w14:paraId="59BA87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100,0000</w:t>
            </w:r>
          </w:p>
        </w:tc>
      </w:tr>
    </w:tbl>
    <w:p w14:paraId="18425D4E" w14:textId="2195DBFA" w:rsidR="00BA132F" w:rsidRPr="00C8412D" w:rsidRDefault="00BA132F">
      <w:pPr>
        <w:tabs>
          <w:tab w:val="left" w:pos="284"/>
        </w:tabs>
        <w:spacing w:line="300" w:lineRule="exact"/>
        <w:jc w:val="center"/>
        <w:rPr>
          <w:rFonts w:ascii="Times New Roman" w:hAnsi="Times New Roman"/>
          <w:b/>
          <w:bCs/>
          <w:sz w:val="22"/>
          <w:szCs w:val="22"/>
          <w:lang w:val="pt-BR"/>
        </w:rPr>
      </w:pPr>
    </w:p>
    <w:p w14:paraId="29EF5757" w14:textId="7CB2ADE6" w:rsidR="002546FA" w:rsidRDefault="002546FA">
      <w:pPr>
        <w:rPr>
          <w:rFonts w:ascii="Times New Roman" w:hAnsi="Times New Roman"/>
          <w:b/>
          <w:bCs/>
          <w:sz w:val="22"/>
          <w:szCs w:val="22"/>
          <w:lang w:val="pt-BR"/>
        </w:rPr>
      </w:pPr>
      <w:r>
        <w:rPr>
          <w:rFonts w:ascii="Times New Roman" w:hAnsi="Times New Roman"/>
          <w:b/>
          <w:bCs/>
          <w:sz w:val="22"/>
          <w:szCs w:val="22"/>
          <w:lang w:val="pt-BR"/>
        </w:rPr>
        <w:br w:type="page"/>
      </w:r>
    </w:p>
    <w:p w14:paraId="6DC64331" w14:textId="77777777" w:rsidR="00651B35" w:rsidRPr="00C8412D" w:rsidRDefault="00651B35">
      <w:pPr>
        <w:tabs>
          <w:tab w:val="left" w:pos="284"/>
        </w:tabs>
        <w:spacing w:line="300" w:lineRule="exact"/>
        <w:jc w:val="center"/>
        <w:rPr>
          <w:rFonts w:ascii="Times New Roman" w:hAnsi="Times New Roman"/>
          <w:b/>
          <w:bCs/>
          <w:sz w:val="22"/>
          <w:szCs w:val="22"/>
          <w:lang w:val="pt-BR"/>
        </w:rPr>
      </w:pPr>
    </w:p>
    <w:p w14:paraId="514A1085" w14:textId="77777777" w:rsidR="00651B35" w:rsidRPr="00C8412D" w:rsidRDefault="00651B35">
      <w:pPr>
        <w:spacing w:line="300" w:lineRule="exact"/>
        <w:rPr>
          <w:rFonts w:ascii="Times New Roman" w:hAnsi="Times New Roman"/>
          <w:b/>
          <w:bCs/>
          <w:sz w:val="22"/>
          <w:szCs w:val="22"/>
          <w:lang w:val="pt-BR"/>
        </w:rPr>
      </w:pPr>
      <w:bookmarkStart w:id="479" w:name="_DV_M3"/>
      <w:bookmarkStart w:id="480" w:name="_DV_M4"/>
      <w:bookmarkStart w:id="481" w:name="_DV_M5"/>
      <w:bookmarkStart w:id="482" w:name="_DV_M6"/>
      <w:bookmarkStart w:id="483" w:name="_DV_M7"/>
      <w:bookmarkStart w:id="484" w:name="_DV_M8"/>
      <w:bookmarkStart w:id="485" w:name="_DV_M9"/>
      <w:bookmarkEnd w:id="479"/>
      <w:bookmarkEnd w:id="480"/>
      <w:bookmarkEnd w:id="481"/>
      <w:bookmarkEnd w:id="482"/>
      <w:bookmarkEnd w:id="483"/>
      <w:bookmarkEnd w:id="484"/>
      <w:bookmarkEnd w:id="485"/>
    </w:p>
    <w:p w14:paraId="2168A858"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ANEXO III</w:t>
      </w:r>
    </w:p>
    <w:p w14:paraId="470EEC45"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DECLARAÇÃO DO COORDENADOR PREVISTA NO ITEM 15 DO ANEXO III DA INSTRUÇÃO CVM 414</w:t>
      </w:r>
    </w:p>
    <w:p w14:paraId="228AE4AA" w14:textId="77777777" w:rsidR="00651B35" w:rsidRPr="00C8412D" w:rsidRDefault="00651B35">
      <w:pPr>
        <w:tabs>
          <w:tab w:val="left" w:pos="5760"/>
        </w:tabs>
        <w:spacing w:line="300" w:lineRule="exact"/>
        <w:jc w:val="center"/>
        <w:rPr>
          <w:rFonts w:ascii="Times New Roman" w:hAnsi="Times New Roman"/>
          <w:b/>
          <w:bCs/>
          <w:sz w:val="22"/>
          <w:szCs w:val="22"/>
          <w:lang w:val="pt-BR"/>
        </w:rPr>
      </w:pPr>
    </w:p>
    <w:p w14:paraId="4573202E" w14:textId="1541B016" w:rsidR="00651B35" w:rsidRPr="00C8412D" w:rsidRDefault="00651B35">
      <w:pPr>
        <w:widowControl w:val="0"/>
        <w:tabs>
          <w:tab w:val="left" w:pos="8647"/>
        </w:tabs>
        <w:autoSpaceDE w:val="0"/>
        <w:autoSpaceDN w:val="0"/>
        <w:adjustRightInd w:val="0"/>
        <w:spacing w:line="300" w:lineRule="exact"/>
        <w:jc w:val="both"/>
        <w:rPr>
          <w:rFonts w:ascii="Times New Roman" w:hAnsi="Times New Roman"/>
          <w:sz w:val="22"/>
          <w:szCs w:val="22"/>
          <w:lang w:val="pt-BR"/>
        </w:rPr>
      </w:pPr>
      <w:r w:rsidRPr="00C8412D">
        <w:rPr>
          <w:rFonts w:ascii="Times New Roman" w:hAnsi="Times New Roman"/>
          <w:b/>
          <w:bCs/>
          <w:sz w:val="22"/>
          <w:szCs w:val="22"/>
          <w:lang w:val="pt-BR"/>
        </w:rPr>
        <w:t>BANCO ITAÚ BBA S.A.</w:t>
      </w:r>
      <w:r w:rsidRPr="00C8412D">
        <w:rPr>
          <w:rFonts w:ascii="Times New Roman" w:hAnsi="Times New Roman"/>
          <w:sz w:val="22"/>
          <w:szCs w:val="22"/>
          <w:lang w:val="pt-BR"/>
        </w:rPr>
        <w:t xml:space="preserve">, instituição financeira, com sede na Cidade de São Paulo, Estado de São Paulo, na </w:t>
      </w:r>
      <w:r w:rsidR="000326C0" w:rsidRPr="00C8412D">
        <w:rPr>
          <w:rFonts w:ascii="Times New Roman" w:hAnsi="Times New Roman"/>
          <w:bCs/>
          <w:color w:val="000000"/>
          <w:sz w:val="22"/>
          <w:szCs w:val="22"/>
          <w:lang w:val="pt-BR"/>
        </w:rPr>
        <w:t>Avenida Brigadeiro Faria Lima, nº 3.500, 1º, 2º, 3º (parte), 4º e 5º andares</w:t>
      </w:r>
      <w:r w:rsidRPr="00C8412D">
        <w:rPr>
          <w:rFonts w:ascii="Times New Roman" w:hAnsi="Times New Roman"/>
          <w:sz w:val="22"/>
          <w:szCs w:val="22"/>
          <w:lang w:val="pt-BR"/>
        </w:rPr>
        <w:t xml:space="preserve">, inscrito no CNPJ/MF sob o nº 17.298.092/0001-30 neste ato representado na forma de seu Estatuto Social, (doravante denominado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Coordenador Líder</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na qualidade de Coordenador Líder da oferta pública de distribuição dos Certificados de Recebíveis Imobiliários da </w:t>
      </w:r>
      <w:r w:rsidR="001176B3" w:rsidRPr="001176B3">
        <w:rPr>
          <w:rFonts w:ascii="Times New Roman" w:hAnsi="Times New Roman"/>
          <w:sz w:val="22"/>
          <w:szCs w:val="22"/>
          <w:lang w:val="pt-BR"/>
        </w:rPr>
        <w:t>278ª Série da 2ª</w:t>
      </w:r>
      <w:r w:rsidRPr="00C8412D">
        <w:rPr>
          <w:rFonts w:ascii="Times New Roman" w:hAnsi="Times New Roman"/>
          <w:sz w:val="22"/>
          <w:szCs w:val="22"/>
          <w:lang w:val="pt-BR"/>
        </w:rPr>
        <w:t xml:space="preserve"> emissão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Emissão</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em que a </w:t>
      </w:r>
      <w:r w:rsidRPr="00C8412D">
        <w:rPr>
          <w:rFonts w:ascii="Times New Roman" w:hAnsi="Times New Roman"/>
          <w:b/>
          <w:bCs/>
          <w:sz w:val="22"/>
          <w:szCs w:val="22"/>
          <w:lang w:val="pt-BR"/>
        </w:rPr>
        <w:t>CIBRASEC – COMPANHIA BRASILEIRA DE SECURITIZAÇÃO</w:t>
      </w:r>
      <w:r w:rsidRPr="00C8412D">
        <w:rPr>
          <w:rFonts w:ascii="Times New Roman" w:hAnsi="Times New Roman"/>
          <w:sz w:val="22"/>
          <w:szCs w:val="22"/>
          <w:lang w:val="pt-BR"/>
        </w:rPr>
        <w:t xml:space="preserve">, companhia aberta, com sede na Cidade de São Paulo, Estado de São Paulo, na Avenida Paulista, nº 1.439, 2ª Sobreloja, Bela Vista, CEP 01.311-200, inscrita no CNPJ/MF sob o nº 02.105.040/0001-23 (doravante denominada simplesmente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Emissora</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atua na qualidade de emissora dos Certificados de Recebíveis Imobiliários da Emissão, que serão objeto de oferta pública de distribuição e a </w:t>
      </w:r>
      <w:r w:rsidR="001133B7" w:rsidRPr="00C8412D">
        <w:rPr>
          <w:rFonts w:ascii="Times New Roman" w:hAnsi="Times New Roman"/>
          <w:b/>
          <w:sz w:val="22"/>
          <w:szCs w:val="22"/>
          <w:lang w:val="pt-BR"/>
        </w:rPr>
        <w:t>VÓRTX DISTRIBUIDORA DE TÍTULOS E VALORES MOBILIÁRIOS LTDA.</w:t>
      </w:r>
      <w:r w:rsidR="001133B7" w:rsidRPr="00C8412D">
        <w:rPr>
          <w:rFonts w:ascii="Times New Roman" w:hAnsi="Times New Roman"/>
          <w:sz w:val="22"/>
          <w:szCs w:val="22"/>
          <w:lang w:val="pt-BR"/>
        </w:rPr>
        <w:t>,</w:t>
      </w:r>
      <w:r w:rsidR="001133B7" w:rsidRPr="00C8412D">
        <w:rPr>
          <w:rFonts w:ascii="Times New Roman" w:hAnsi="Times New Roman"/>
          <w:b/>
          <w:sz w:val="22"/>
          <w:szCs w:val="22"/>
          <w:lang w:val="pt-BR"/>
        </w:rPr>
        <w:t xml:space="preserve"> </w:t>
      </w:r>
      <w:r w:rsidR="001133B7" w:rsidRPr="00C8412D">
        <w:rPr>
          <w:rFonts w:ascii="Times New Roman" w:hAnsi="Times New Roman"/>
          <w:sz w:val="22"/>
          <w:szCs w:val="22"/>
          <w:lang w:val="pt-BR"/>
        </w:rPr>
        <w:t>sociedade limitada com sede na Cidade de São Paulo, Estado de São Paulo, na Rua Ferreira de Araújo, nº 221, conjunto 93, inscrita no CNPJ/MF sob o n.º 22.610.500/0001-88</w:t>
      </w:r>
      <w:r w:rsidR="009F09DF" w:rsidRPr="00C8412D">
        <w:rPr>
          <w:rFonts w:ascii="Times New Roman" w:hAnsi="Times New Roman"/>
          <w:sz w:val="22"/>
          <w:szCs w:val="22"/>
          <w:lang w:val="pt-BR"/>
        </w:rPr>
        <w:t xml:space="preserve"> </w:t>
      </w:r>
      <w:r w:rsidRPr="00C8412D">
        <w:rPr>
          <w:rFonts w:ascii="Times New Roman" w:hAnsi="Times New Roman"/>
          <w:sz w:val="22"/>
          <w:szCs w:val="22"/>
          <w:lang w:val="pt-BR"/>
        </w:rPr>
        <w:t>(</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Agente Fiduciário</w:t>
      </w:r>
      <w:r w:rsidR="00DA219E" w:rsidRPr="00C8412D">
        <w:rPr>
          <w:rFonts w:ascii="Times New Roman" w:hAnsi="Times New Roman"/>
          <w:sz w:val="22"/>
          <w:szCs w:val="22"/>
          <w:lang w:val="pt-BR"/>
        </w:rPr>
        <w:t>"</w:t>
      </w:r>
      <w:r w:rsidRPr="00C8412D">
        <w:rPr>
          <w:rFonts w:ascii="Times New Roman" w:hAnsi="Times New Roman"/>
          <w:sz w:val="22"/>
          <w:szCs w:val="22"/>
          <w:lang w:val="pt-BR"/>
        </w:rPr>
        <w:t>), nos termos da Instrução CVM nº 400, de 29 de dezembro de 2003, conforme alterada, e da Instrução CVM nº 414, de 30 de dezembro de 2.004, conforme alterada, declara, para todos os fins e efeitos, que verificou, em conjunto com a Emissora e com o Agente Fiduciário, a legalidade e a ausência de vícios da operação, além de ter agido com diligência para assegurar a veracidade, a consistência, a correção e a suficiência das informações prestadas pela Emissora no Termo de Securitização de Créditos Imobiliários da Emissão e no prospecto da oferta.</w:t>
      </w:r>
    </w:p>
    <w:p w14:paraId="6CA6570E" w14:textId="77777777" w:rsidR="00651B35" w:rsidRPr="00C8412D" w:rsidRDefault="00651B35">
      <w:pPr>
        <w:widowControl w:val="0"/>
        <w:tabs>
          <w:tab w:val="left" w:pos="8647"/>
        </w:tabs>
        <w:autoSpaceDE w:val="0"/>
        <w:autoSpaceDN w:val="0"/>
        <w:adjustRightInd w:val="0"/>
        <w:spacing w:line="300" w:lineRule="exact"/>
        <w:jc w:val="both"/>
        <w:rPr>
          <w:rFonts w:ascii="Times New Roman" w:hAnsi="Times New Roman"/>
          <w:sz w:val="22"/>
          <w:szCs w:val="22"/>
          <w:lang w:val="pt-BR"/>
        </w:rPr>
      </w:pPr>
    </w:p>
    <w:p w14:paraId="4466A5D4" w14:textId="3CE07D45" w:rsidR="00651B35" w:rsidRPr="00C8412D" w:rsidRDefault="00651B35">
      <w:pPr>
        <w:widowControl w:val="0"/>
        <w:tabs>
          <w:tab w:val="left" w:pos="8647"/>
        </w:tabs>
        <w:autoSpaceDE w:val="0"/>
        <w:autoSpaceDN w:val="0"/>
        <w:adjustRightInd w:val="0"/>
        <w:spacing w:line="300" w:lineRule="exact"/>
        <w:jc w:val="center"/>
        <w:rPr>
          <w:rFonts w:ascii="Times New Roman" w:hAnsi="Times New Roman"/>
          <w:sz w:val="22"/>
          <w:szCs w:val="22"/>
          <w:lang w:val="pt-BR"/>
        </w:rPr>
      </w:pPr>
      <w:r w:rsidRPr="00C8412D">
        <w:rPr>
          <w:rFonts w:ascii="Times New Roman" w:hAnsi="Times New Roman"/>
          <w:sz w:val="22"/>
          <w:szCs w:val="22"/>
          <w:lang w:val="pt-BR"/>
        </w:rPr>
        <w:t xml:space="preserve">São Paulo – SP, </w:t>
      </w:r>
      <w:r w:rsidR="001176B3" w:rsidRPr="001176B3">
        <w:rPr>
          <w:rFonts w:ascii="Times New Roman" w:hAnsi="Times New Roman"/>
          <w:sz w:val="22"/>
          <w:szCs w:val="22"/>
          <w:lang w:val="pt-BR"/>
        </w:rPr>
        <w:t>21 de outubro de 2016</w:t>
      </w:r>
      <w:r w:rsidR="003D31B0" w:rsidRPr="00C8412D">
        <w:rPr>
          <w:rFonts w:ascii="Times New Roman" w:hAnsi="Times New Roman"/>
          <w:sz w:val="22"/>
          <w:szCs w:val="22"/>
          <w:lang w:val="pt-BR"/>
        </w:rPr>
        <w:t>.</w:t>
      </w:r>
    </w:p>
    <w:p w14:paraId="631BAFED" w14:textId="77777777" w:rsidR="00985867" w:rsidRPr="00C8412D" w:rsidRDefault="00985867">
      <w:pPr>
        <w:widowControl w:val="0"/>
        <w:tabs>
          <w:tab w:val="left" w:pos="8647"/>
        </w:tabs>
        <w:autoSpaceDE w:val="0"/>
        <w:autoSpaceDN w:val="0"/>
        <w:adjustRightInd w:val="0"/>
        <w:spacing w:line="300" w:lineRule="exact"/>
        <w:jc w:val="center"/>
        <w:rPr>
          <w:rFonts w:ascii="Times New Roman" w:hAnsi="Times New Roman"/>
          <w:sz w:val="22"/>
          <w:szCs w:val="22"/>
          <w:lang w:val="pt-BR"/>
        </w:rPr>
      </w:pPr>
    </w:p>
    <w:p w14:paraId="30F485AA" w14:textId="77777777" w:rsidR="00651B35" w:rsidRPr="00C8412D" w:rsidRDefault="00651B35">
      <w:pPr>
        <w:widowControl w:val="0"/>
        <w:tabs>
          <w:tab w:val="left" w:pos="8647"/>
        </w:tabs>
        <w:autoSpaceDE w:val="0"/>
        <w:autoSpaceDN w:val="0"/>
        <w:adjustRightInd w:val="0"/>
        <w:spacing w:line="300" w:lineRule="exact"/>
        <w:jc w:val="center"/>
        <w:rPr>
          <w:rFonts w:ascii="Times New Roman" w:hAnsi="Times New Roman"/>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C8412D" w14:paraId="704D874C" w14:textId="77777777" w:rsidTr="007A4DD5">
        <w:trPr>
          <w:jc w:val="center"/>
        </w:trPr>
        <w:tc>
          <w:tcPr>
            <w:tcW w:w="8978" w:type="dxa"/>
            <w:tcBorders>
              <w:top w:val="single" w:sz="4" w:space="0" w:color="auto"/>
              <w:left w:val="nil"/>
              <w:bottom w:val="nil"/>
              <w:right w:val="nil"/>
            </w:tcBorders>
          </w:tcPr>
          <w:p w14:paraId="2FB8A7D2" w14:textId="77777777" w:rsidR="00651B35" w:rsidRPr="00C8412D" w:rsidRDefault="00651B35">
            <w:pPr>
              <w:spacing w:line="300" w:lineRule="exact"/>
              <w:jc w:val="center"/>
              <w:rPr>
                <w:rFonts w:ascii="Times New Roman" w:hAnsi="Times New Roman"/>
                <w:i/>
                <w:iCs/>
                <w:sz w:val="22"/>
                <w:szCs w:val="22"/>
                <w:lang w:val="pt-BR"/>
              </w:rPr>
            </w:pPr>
            <w:r w:rsidRPr="00C8412D">
              <w:rPr>
                <w:rFonts w:ascii="Times New Roman" w:hAnsi="Times New Roman"/>
                <w:b/>
                <w:bCs/>
                <w:sz w:val="22"/>
                <w:szCs w:val="22"/>
                <w:lang w:val="pt-BR"/>
              </w:rPr>
              <w:t>BANCO ITAÚ BBA S.A.</w:t>
            </w:r>
          </w:p>
          <w:p w14:paraId="5A0AEDB1" w14:textId="77777777" w:rsidR="00651B35" w:rsidRPr="00C8412D" w:rsidRDefault="00651B35">
            <w:pPr>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Coordenador Líder</w:t>
            </w:r>
          </w:p>
        </w:tc>
      </w:tr>
      <w:tr w:rsidR="00651B35" w:rsidRPr="00C8412D" w14:paraId="34F06B8D" w14:textId="77777777" w:rsidTr="007A4DD5">
        <w:trPr>
          <w:jc w:val="center"/>
        </w:trPr>
        <w:tc>
          <w:tcPr>
            <w:tcW w:w="8978" w:type="dxa"/>
            <w:tcBorders>
              <w:top w:val="nil"/>
              <w:left w:val="nil"/>
              <w:bottom w:val="nil"/>
              <w:right w:val="nil"/>
            </w:tcBorders>
          </w:tcPr>
          <w:p w14:paraId="694C734E" w14:textId="77777777"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64D71BB8" w14:textId="77777777" w:rsidTr="007A4DD5">
        <w:trPr>
          <w:jc w:val="center"/>
        </w:trPr>
        <w:tc>
          <w:tcPr>
            <w:tcW w:w="8978" w:type="dxa"/>
            <w:tcBorders>
              <w:top w:val="nil"/>
              <w:left w:val="nil"/>
              <w:bottom w:val="nil"/>
              <w:right w:val="nil"/>
            </w:tcBorders>
          </w:tcPr>
          <w:p w14:paraId="065ACF80" w14:textId="77777777" w:rsidR="00651B35" w:rsidRPr="00C8412D" w:rsidRDefault="00651B35">
            <w:pPr>
              <w:pStyle w:val="NormalWeb"/>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2B4F40DB" w14:textId="77777777" w:rsidR="00651B35" w:rsidRPr="00C8412D" w:rsidRDefault="00651B35">
      <w:pPr>
        <w:tabs>
          <w:tab w:val="left" w:pos="5760"/>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br w:type="page"/>
      </w:r>
    </w:p>
    <w:p w14:paraId="1A77D153"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lastRenderedPageBreak/>
        <w:t>DECLARAÇÃO DA EMISSORA PREVISTA NO ITEM 15 DO ANEXO III DA INSTRUÇÃO CVM 414</w:t>
      </w:r>
    </w:p>
    <w:p w14:paraId="01A626BC" w14:textId="77777777" w:rsidR="00651B35" w:rsidRPr="00C8412D" w:rsidRDefault="00651B35">
      <w:pPr>
        <w:spacing w:line="300" w:lineRule="exact"/>
        <w:jc w:val="center"/>
        <w:rPr>
          <w:rFonts w:ascii="Times New Roman" w:hAnsi="Times New Roman"/>
          <w:b/>
          <w:bCs/>
          <w:sz w:val="22"/>
          <w:szCs w:val="22"/>
          <w:lang w:val="pt-BR"/>
        </w:rPr>
      </w:pPr>
    </w:p>
    <w:p w14:paraId="5E28BC02" w14:textId="3097B873" w:rsidR="00651B35" w:rsidRPr="00C8412D" w:rsidRDefault="00651B35">
      <w:pPr>
        <w:pStyle w:val="Recuodecorpodetexto"/>
        <w:tabs>
          <w:tab w:val="left" w:pos="-1985"/>
        </w:tabs>
        <w:spacing w:line="300" w:lineRule="exact"/>
        <w:rPr>
          <w:rFonts w:ascii="Times New Roman" w:hAnsi="Times New Roman"/>
          <w:sz w:val="22"/>
          <w:szCs w:val="22"/>
        </w:rPr>
      </w:pPr>
      <w:r w:rsidRPr="00C8412D">
        <w:rPr>
          <w:rFonts w:ascii="Times New Roman" w:hAnsi="Times New Roman"/>
          <w:b/>
          <w:bCs/>
          <w:sz w:val="22"/>
          <w:szCs w:val="22"/>
        </w:rPr>
        <w:t>CIBRASEC – COMPANHIA BRASILEIRA DE SECURITIZAÇÃO</w:t>
      </w:r>
      <w:r w:rsidRPr="00C8412D">
        <w:rPr>
          <w:rFonts w:ascii="Times New Roman" w:hAnsi="Times New Roman"/>
          <w:sz w:val="22"/>
          <w:szCs w:val="22"/>
        </w:rPr>
        <w:t xml:space="preserve">, companhia aberta, com sede na Cidade de São Paulo, Estado de São Paulo, na Avenida Paulista, nº 1.439, 2ª Sobreloja, Bela Vista, CEP 01.311-200, inscrita no CNPJ/MF sob o nº 02.105.040/0001-23, por seus representantes legais ao final assinados (doravante denominada simplesmente </w:t>
      </w:r>
      <w:r w:rsidR="00DA219E" w:rsidRPr="00C8412D">
        <w:rPr>
          <w:rFonts w:ascii="Times New Roman" w:hAnsi="Times New Roman"/>
          <w:sz w:val="22"/>
          <w:szCs w:val="22"/>
        </w:rPr>
        <w:t>"</w:t>
      </w:r>
      <w:r w:rsidRPr="00C8412D">
        <w:rPr>
          <w:rFonts w:ascii="Times New Roman" w:hAnsi="Times New Roman"/>
          <w:sz w:val="22"/>
          <w:szCs w:val="22"/>
          <w:u w:val="single"/>
        </w:rPr>
        <w:t>Emissora</w:t>
      </w:r>
      <w:r w:rsidR="00DA219E" w:rsidRPr="00C8412D">
        <w:rPr>
          <w:rFonts w:ascii="Times New Roman" w:hAnsi="Times New Roman"/>
          <w:sz w:val="22"/>
          <w:szCs w:val="22"/>
        </w:rPr>
        <w:t>"</w:t>
      </w:r>
      <w:r w:rsidRPr="00C8412D">
        <w:rPr>
          <w:rFonts w:ascii="Times New Roman" w:hAnsi="Times New Roman"/>
          <w:sz w:val="22"/>
          <w:szCs w:val="22"/>
        </w:rPr>
        <w:t xml:space="preserve">), na qualidade de emissora dos Certificados de Recebíveis Imobiliários da </w:t>
      </w:r>
      <w:r w:rsidR="001176B3" w:rsidRPr="001176B3">
        <w:rPr>
          <w:rFonts w:ascii="Times New Roman" w:hAnsi="Times New Roman"/>
          <w:sz w:val="22"/>
          <w:szCs w:val="22"/>
        </w:rPr>
        <w:t>278ª Série da 2ª</w:t>
      </w:r>
      <w:del w:id="486" w:author="Hugo Alves Richard" w:date="2016-11-24T18:58:00Z">
        <w:r w:rsidRPr="00C8412D" w:rsidDel="003B205C">
          <w:rPr>
            <w:rFonts w:ascii="Times New Roman" w:hAnsi="Times New Roman"/>
            <w:sz w:val="22"/>
            <w:szCs w:val="22"/>
          </w:rPr>
          <w:delText>ª</w:delText>
        </w:r>
      </w:del>
      <w:r w:rsidRPr="00C8412D">
        <w:rPr>
          <w:rFonts w:ascii="Times New Roman" w:hAnsi="Times New Roman"/>
          <w:sz w:val="22"/>
          <w:szCs w:val="22"/>
        </w:rPr>
        <w:t xml:space="preserve"> Emissão (</w:t>
      </w:r>
      <w:r w:rsidR="00DA219E" w:rsidRPr="00C8412D">
        <w:rPr>
          <w:rFonts w:ascii="Times New Roman" w:hAnsi="Times New Roman"/>
          <w:sz w:val="22"/>
          <w:szCs w:val="22"/>
        </w:rPr>
        <w:t>"</w:t>
      </w:r>
      <w:r w:rsidRPr="00C8412D">
        <w:rPr>
          <w:rFonts w:ascii="Times New Roman" w:hAnsi="Times New Roman"/>
          <w:sz w:val="22"/>
          <w:szCs w:val="22"/>
          <w:u w:val="single"/>
        </w:rPr>
        <w:t>CRI</w:t>
      </w:r>
      <w:r w:rsidR="00DA219E" w:rsidRPr="00C8412D">
        <w:rPr>
          <w:rFonts w:ascii="Times New Roman" w:hAnsi="Times New Roman"/>
          <w:sz w:val="22"/>
          <w:szCs w:val="22"/>
        </w:rPr>
        <w:t>"</w:t>
      </w:r>
      <w:r w:rsidRPr="00C8412D">
        <w:rPr>
          <w:rFonts w:ascii="Times New Roman" w:hAnsi="Times New Roman"/>
          <w:sz w:val="22"/>
          <w:szCs w:val="22"/>
        </w:rPr>
        <w:t xml:space="preserve"> e </w:t>
      </w:r>
      <w:r w:rsidR="00DA219E" w:rsidRPr="00C8412D">
        <w:rPr>
          <w:rFonts w:ascii="Times New Roman" w:hAnsi="Times New Roman"/>
          <w:sz w:val="22"/>
          <w:szCs w:val="22"/>
        </w:rPr>
        <w:t>"</w:t>
      </w:r>
      <w:r w:rsidRPr="00C8412D">
        <w:rPr>
          <w:rFonts w:ascii="Times New Roman" w:hAnsi="Times New Roman"/>
          <w:sz w:val="22"/>
          <w:szCs w:val="22"/>
          <w:u w:val="single"/>
        </w:rPr>
        <w:t>Emissão</w:t>
      </w:r>
      <w:r w:rsidR="00DA219E" w:rsidRPr="00C8412D">
        <w:rPr>
          <w:rFonts w:ascii="Times New Roman" w:hAnsi="Times New Roman"/>
          <w:sz w:val="22"/>
          <w:szCs w:val="22"/>
        </w:rPr>
        <w:t>"</w:t>
      </w:r>
      <w:r w:rsidRPr="00C8412D">
        <w:rPr>
          <w:rFonts w:ascii="Times New Roman" w:hAnsi="Times New Roman"/>
          <w:sz w:val="22"/>
          <w:szCs w:val="22"/>
        </w:rPr>
        <w:t xml:space="preserve">, respectivamente), que serão objeto de oferta pública de distribuição, em que o </w:t>
      </w:r>
      <w:r w:rsidRPr="00C8412D">
        <w:rPr>
          <w:rFonts w:ascii="Times New Roman" w:hAnsi="Times New Roman"/>
          <w:b/>
          <w:bCs/>
          <w:sz w:val="22"/>
          <w:szCs w:val="22"/>
        </w:rPr>
        <w:t>BANCO ITAÚ BBA S.A.</w:t>
      </w:r>
      <w:r w:rsidRPr="00C8412D">
        <w:rPr>
          <w:rFonts w:ascii="Times New Roman" w:hAnsi="Times New Roman"/>
          <w:sz w:val="22"/>
          <w:szCs w:val="22"/>
        </w:rPr>
        <w:t xml:space="preserve">, instituição financeira, com sede na Cidade de São Paulo, Estado de São Paulo, </w:t>
      </w:r>
      <w:r w:rsidR="008474D5" w:rsidRPr="00C8412D">
        <w:rPr>
          <w:rFonts w:ascii="Times New Roman" w:hAnsi="Times New Roman"/>
          <w:sz w:val="22"/>
          <w:szCs w:val="22"/>
        </w:rPr>
        <w:t xml:space="preserve">na </w:t>
      </w:r>
      <w:r w:rsidR="000326C0" w:rsidRPr="00C8412D">
        <w:rPr>
          <w:rFonts w:ascii="Times New Roman" w:hAnsi="Times New Roman"/>
          <w:bCs/>
          <w:color w:val="000000"/>
          <w:sz w:val="22"/>
          <w:szCs w:val="22"/>
        </w:rPr>
        <w:t>Avenida Brigadeiro Faria Lima, nº 3.500, 1º, 2º, 3º (parte), 4º e 5º andares</w:t>
      </w:r>
      <w:r w:rsidRPr="00C8412D">
        <w:rPr>
          <w:rFonts w:ascii="Times New Roman" w:hAnsi="Times New Roman"/>
          <w:sz w:val="22"/>
          <w:szCs w:val="22"/>
        </w:rPr>
        <w:t>, inscrito no CNPJ/MF sob o nº 17.298.092/0001-30, atua como instituição intermediária líder (</w:t>
      </w:r>
      <w:r w:rsidR="00DA219E" w:rsidRPr="00C8412D">
        <w:rPr>
          <w:rFonts w:ascii="Times New Roman" w:hAnsi="Times New Roman"/>
          <w:sz w:val="22"/>
          <w:szCs w:val="22"/>
        </w:rPr>
        <w:t>"</w:t>
      </w:r>
      <w:r w:rsidRPr="00C8412D">
        <w:rPr>
          <w:rFonts w:ascii="Times New Roman" w:hAnsi="Times New Roman"/>
          <w:sz w:val="22"/>
          <w:szCs w:val="22"/>
          <w:u w:val="single"/>
        </w:rPr>
        <w:t>Coordenador Líder</w:t>
      </w:r>
      <w:r w:rsidR="00DA219E" w:rsidRPr="00C8412D">
        <w:rPr>
          <w:rFonts w:ascii="Times New Roman" w:hAnsi="Times New Roman"/>
          <w:sz w:val="22"/>
          <w:szCs w:val="22"/>
        </w:rPr>
        <w:t>"</w:t>
      </w:r>
      <w:r w:rsidRPr="00C8412D">
        <w:rPr>
          <w:rFonts w:ascii="Times New Roman" w:hAnsi="Times New Roman"/>
          <w:sz w:val="22"/>
          <w:szCs w:val="22"/>
        </w:rPr>
        <w:t xml:space="preserve">) e a </w:t>
      </w:r>
      <w:r w:rsidR="009F09DF" w:rsidRPr="00C8412D">
        <w:rPr>
          <w:rFonts w:ascii="Times New Roman" w:hAnsi="Times New Roman"/>
          <w:b/>
          <w:sz w:val="22"/>
          <w:szCs w:val="22"/>
        </w:rPr>
        <w:t>VÓRTX DISTRIBUIDORA DE TÍTULOS E VALORES MOBILIÁRIOS LTDA.</w:t>
      </w:r>
      <w:r w:rsidR="009F09DF" w:rsidRPr="00C8412D">
        <w:rPr>
          <w:rFonts w:ascii="Times New Roman" w:hAnsi="Times New Roman"/>
          <w:sz w:val="22"/>
          <w:szCs w:val="22"/>
        </w:rPr>
        <w:t>,</w:t>
      </w:r>
      <w:r w:rsidR="009F09DF" w:rsidRPr="00C8412D">
        <w:rPr>
          <w:rFonts w:ascii="Times New Roman" w:hAnsi="Times New Roman"/>
          <w:b/>
          <w:sz w:val="22"/>
          <w:szCs w:val="22"/>
        </w:rPr>
        <w:t xml:space="preserve"> </w:t>
      </w:r>
      <w:r w:rsidR="009F09DF" w:rsidRPr="00C8412D">
        <w:rPr>
          <w:rFonts w:ascii="Times New Roman" w:hAnsi="Times New Roman"/>
          <w:sz w:val="22"/>
          <w:szCs w:val="22"/>
        </w:rPr>
        <w:t>sociedade limitada com sede na Cidade de São Paulo, Estado de São Paulo, na Rua Ferreira de Araújo, nº 221, conjunto 93, inscrita no CNPJ/MF sob o n.º 22.610.500/0001-88</w:t>
      </w:r>
      <w:r w:rsidR="00DD6FC2" w:rsidRPr="00C8412D">
        <w:rPr>
          <w:rFonts w:ascii="Times New Roman" w:hAnsi="Times New Roman"/>
          <w:sz w:val="22"/>
          <w:szCs w:val="22"/>
        </w:rPr>
        <w:t xml:space="preserve"> </w:t>
      </w:r>
      <w:r w:rsidRPr="00C8412D">
        <w:rPr>
          <w:rFonts w:ascii="Times New Roman" w:hAnsi="Times New Roman"/>
          <w:sz w:val="22"/>
          <w:szCs w:val="22"/>
        </w:rPr>
        <w:t>(</w:t>
      </w:r>
      <w:r w:rsidR="00DA219E" w:rsidRPr="00C8412D">
        <w:rPr>
          <w:rFonts w:ascii="Times New Roman" w:hAnsi="Times New Roman"/>
          <w:sz w:val="22"/>
          <w:szCs w:val="22"/>
        </w:rPr>
        <w:t>"</w:t>
      </w:r>
      <w:r w:rsidRPr="00C8412D">
        <w:rPr>
          <w:rFonts w:ascii="Times New Roman" w:hAnsi="Times New Roman"/>
          <w:sz w:val="22"/>
          <w:szCs w:val="22"/>
          <w:u w:val="single"/>
        </w:rPr>
        <w:t>Agente Fiduciário</w:t>
      </w:r>
      <w:r w:rsidR="00DA219E" w:rsidRPr="00C8412D">
        <w:rPr>
          <w:rFonts w:ascii="Times New Roman" w:hAnsi="Times New Roman"/>
          <w:sz w:val="22"/>
          <w:szCs w:val="22"/>
        </w:rPr>
        <w:t>"</w:t>
      </w:r>
      <w:r w:rsidRPr="00C8412D">
        <w:rPr>
          <w:rFonts w:ascii="Times New Roman" w:hAnsi="Times New Roman"/>
          <w:sz w:val="22"/>
          <w:szCs w:val="22"/>
        </w:rPr>
        <w:t>), declara, nos termos da Instrução CVM nº 400, de 29 de dezembro de 2003, conforme alterada, e da Instrução CVM nº 414, de 30 de dezembro de 2.004, conforme alterada, para todos os fins e efeitos, que verificou, em conjunto com o Coordenador Líder e o Agente Fiduciário, a legalidade e a ausência de vícios da operação, além de ter agido com diligência para assegurar a veracidade, a consistência, a correção e a suficiência das informações prestadas no Termo de Securitização de Créditos Imobiliários da Emissão e no prospecto do CRI.</w:t>
      </w:r>
    </w:p>
    <w:p w14:paraId="5BC17E08" w14:textId="77777777" w:rsidR="00651B35" w:rsidRPr="00C8412D" w:rsidRDefault="00651B35">
      <w:pPr>
        <w:tabs>
          <w:tab w:val="left" w:pos="3060"/>
        </w:tabs>
        <w:spacing w:line="300" w:lineRule="exact"/>
        <w:jc w:val="both"/>
        <w:rPr>
          <w:rFonts w:ascii="Times New Roman" w:hAnsi="Times New Roman"/>
          <w:sz w:val="22"/>
          <w:szCs w:val="22"/>
          <w:lang w:val="pt-BR"/>
        </w:rPr>
      </w:pPr>
    </w:p>
    <w:p w14:paraId="290CCE07" w14:textId="23FF5569"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Sã</w:t>
      </w:r>
      <w:r w:rsidR="000326C0" w:rsidRPr="00C8412D">
        <w:rPr>
          <w:rFonts w:ascii="Times New Roman" w:hAnsi="Times New Roman"/>
          <w:sz w:val="22"/>
          <w:szCs w:val="22"/>
          <w:lang w:val="pt-BR"/>
        </w:rPr>
        <w:t xml:space="preserve">o Paulo – SP, </w:t>
      </w:r>
      <w:r w:rsidR="001176B3" w:rsidRPr="001176B3">
        <w:rPr>
          <w:rFonts w:ascii="Times New Roman" w:hAnsi="Times New Roman"/>
          <w:sz w:val="22"/>
          <w:szCs w:val="22"/>
          <w:lang w:val="pt-BR"/>
        </w:rPr>
        <w:t>21 de outubro de 2016</w:t>
      </w:r>
    </w:p>
    <w:p w14:paraId="6B48A334" w14:textId="77777777" w:rsidR="00651B35" w:rsidRPr="00C8412D" w:rsidRDefault="00651B35">
      <w:pPr>
        <w:spacing w:line="300" w:lineRule="exact"/>
        <w:jc w:val="center"/>
        <w:rPr>
          <w:rFonts w:ascii="Times New Roman" w:hAnsi="Times New Roman"/>
          <w:b/>
          <w:bCs/>
          <w:sz w:val="22"/>
          <w:szCs w:val="22"/>
          <w:lang w:val="pt-BR"/>
        </w:rPr>
      </w:pPr>
    </w:p>
    <w:p w14:paraId="5CA9F8BA" w14:textId="77777777" w:rsidR="00651B35" w:rsidRPr="00C8412D" w:rsidRDefault="00651B35">
      <w:pPr>
        <w:spacing w:line="300" w:lineRule="exact"/>
        <w:jc w:val="center"/>
        <w:rPr>
          <w:rFonts w:ascii="Times New Roman" w:hAnsi="Times New Roman"/>
          <w:b/>
          <w:bC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98348B" w14:paraId="1133B0A8" w14:textId="77777777" w:rsidTr="007A4DD5">
        <w:trPr>
          <w:jc w:val="center"/>
        </w:trPr>
        <w:tc>
          <w:tcPr>
            <w:tcW w:w="8978" w:type="dxa"/>
            <w:tcBorders>
              <w:top w:val="single" w:sz="4" w:space="0" w:color="auto"/>
              <w:left w:val="nil"/>
              <w:bottom w:val="nil"/>
              <w:right w:val="nil"/>
            </w:tcBorders>
          </w:tcPr>
          <w:p w14:paraId="7FB7D4B4"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CIBRASEC – COMPANHIA BRASILEIRA DE SECURITIZAÇÃO</w:t>
            </w:r>
          </w:p>
          <w:p w14:paraId="4A67F520" w14:textId="77777777" w:rsidR="00651B35" w:rsidRPr="00C8412D" w:rsidRDefault="00651B35">
            <w:pPr>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Emissora</w:t>
            </w:r>
          </w:p>
        </w:tc>
      </w:tr>
      <w:tr w:rsidR="00651B35" w:rsidRPr="00C8412D" w14:paraId="14795C71" w14:textId="77777777" w:rsidTr="007A4DD5">
        <w:trPr>
          <w:jc w:val="center"/>
        </w:trPr>
        <w:tc>
          <w:tcPr>
            <w:tcW w:w="8978" w:type="dxa"/>
            <w:tcBorders>
              <w:top w:val="nil"/>
              <w:left w:val="nil"/>
              <w:bottom w:val="nil"/>
              <w:right w:val="nil"/>
            </w:tcBorders>
          </w:tcPr>
          <w:p w14:paraId="070CE351" w14:textId="77777777"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2B4B8109" w14:textId="77777777" w:rsidTr="007A4DD5">
        <w:trPr>
          <w:jc w:val="center"/>
        </w:trPr>
        <w:tc>
          <w:tcPr>
            <w:tcW w:w="8978" w:type="dxa"/>
            <w:tcBorders>
              <w:top w:val="nil"/>
              <w:left w:val="nil"/>
              <w:bottom w:val="nil"/>
              <w:right w:val="nil"/>
            </w:tcBorders>
          </w:tcPr>
          <w:p w14:paraId="0EDC0F81" w14:textId="77777777" w:rsidR="00651B35" w:rsidRPr="00C8412D" w:rsidRDefault="00651B35">
            <w:pPr>
              <w:pStyle w:val="NormalWeb"/>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0AA20074" w14:textId="77777777" w:rsidR="00651B35" w:rsidRPr="00C8412D" w:rsidRDefault="00651B35">
      <w:pPr>
        <w:spacing w:line="300" w:lineRule="exact"/>
        <w:rPr>
          <w:rFonts w:ascii="Times New Roman" w:hAnsi="Times New Roman"/>
          <w:b/>
          <w:bCs/>
          <w:sz w:val="22"/>
          <w:szCs w:val="22"/>
          <w:lang w:val="pt-BR"/>
        </w:rPr>
      </w:pPr>
      <w:r w:rsidRPr="00C8412D">
        <w:rPr>
          <w:rFonts w:ascii="Times New Roman" w:hAnsi="Times New Roman"/>
          <w:b/>
          <w:bCs/>
          <w:sz w:val="22"/>
          <w:szCs w:val="22"/>
          <w:lang w:val="pt-BR"/>
        </w:rPr>
        <w:br w:type="page"/>
      </w:r>
    </w:p>
    <w:p w14:paraId="03F80EE0"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lastRenderedPageBreak/>
        <w:t>DECLARAÇÃO DO AGENTE FIDUCIÁRIO PREVISTA NO ITEM 15 DO ANEXO III DA INSTRUÇÃO CVM 414</w:t>
      </w:r>
    </w:p>
    <w:p w14:paraId="5E5F6BB5" w14:textId="77777777" w:rsidR="00651B35" w:rsidRPr="00C8412D" w:rsidRDefault="00651B35">
      <w:pPr>
        <w:spacing w:line="300" w:lineRule="exact"/>
        <w:ind w:left="360"/>
        <w:jc w:val="center"/>
        <w:rPr>
          <w:rFonts w:ascii="Times New Roman" w:hAnsi="Times New Roman"/>
          <w:b/>
          <w:bCs/>
          <w:sz w:val="22"/>
          <w:szCs w:val="22"/>
          <w:lang w:val="pt-BR"/>
        </w:rPr>
      </w:pPr>
    </w:p>
    <w:p w14:paraId="0DB3F1C6" w14:textId="064DFA90" w:rsidR="00651B35" w:rsidRPr="00C8412D" w:rsidRDefault="009F09DF">
      <w:pPr>
        <w:pStyle w:val="Recuodecorpodetexto"/>
        <w:tabs>
          <w:tab w:val="left" w:pos="-1985"/>
        </w:tabs>
        <w:spacing w:line="300" w:lineRule="exact"/>
        <w:rPr>
          <w:rFonts w:ascii="Times New Roman" w:hAnsi="Times New Roman"/>
          <w:sz w:val="22"/>
          <w:szCs w:val="22"/>
        </w:rPr>
      </w:pPr>
      <w:r w:rsidRPr="00C8412D">
        <w:rPr>
          <w:rFonts w:ascii="Times New Roman" w:hAnsi="Times New Roman"/>
          <w:b/>
          <w:sz w:val="22"/>
          <w:szCs w:val="22"/>
        </w:rPr>
        <w:t>VÓRTX DISTRIBUIDORA DE TÍTULOS E VALORES MOBILIÁRIOS LTDA.,</w:t>
      </w:r>
      <w:r w:rsidRPr="00C8412D">
        <w:rPr>
          <w:rFonts w:ascii="Times New Roman" w:hAnsi="Times New Roman"/>
          <w:sz w:val="22"/>
          <w:szCs w:val="22"/>
        </w:rPr>
        <w:t xml:space="preserve"> sociedade limitada com sede na Cidade de São Paulo, Estado de São Paulo, na Rua Ferreira de Araújo, nº 221, conjunto 93, inscrita no CNPJ/MF sob o n.º 22.610.500/0001-88, neste ato, representada na forma de seu contrato social, </w:t>
      </w:r>
      <w:r w:rsidR="00651B35" w:rsidRPr="00C8412D">
        <w:rPr>
          <w:rFonts w:ascii="Times New Roman" w:hAnsi="Times New Roman"/>
          <w:sz w:val="22"/>
          <w:szCs w:val="22"/>
        </w:rPr>
        <w:t xml:space="preserve">(doravante denominada simplesmente </w:t>
      </w:r>
      <w:r w:rsidR="00DA219E" w:rsidRPr="00C8412D">
        <w:rPr>
          <w:rFonts w:ascii="Times New Roman" w:hAnsi="Times New Roman"/>
          <w:sz w:val="22"/>
          <w:szCs w:val="22"/>
        </w:rPr>
        <w:t>"</w:t>
      </w:r>
      <w:r w:rsidR="00651B35" w:rsidRPr="00C8412D">
        <w:rPr>
          <w:rFonts w:ascii="Times New Roman" w:hAnsi="Times New Roman"/>
          <w:sz w:val="22"/>
          <w:szCs w:val="22"/>
          <w:u w:val="single"/>
        </w:rPr>
        <w:t>Agente Fiduciário</w:t>
      </w:r>
      <w:r w:rsidR="00DA219E" w:rsidRPr="00C8412D">
        <w:rPr>
          <w:rFonts w:ascii="Times New Roman" w:hAnsi="Times New Roman"/>
          <w:sz w:val="22"/>
          <w:szCs w:val="22"/>
        </w:rPr>
        <w:t>"</w:t>
      </w:r>
      <w:r w:rsidR="00651B35" w:rsidRPr="00C8412D">
        <w:rPr>
          <w:rFonts w:ascii="Times New Roman" w:hAnsi="Times New Roman"/>
          <w:sz w:val="22"/>
          <w:szCs w:val="22"/>
        </w:rPr>
        <w:t xml:space="preserve">), na qualidade de agente fiduciário dos Certificados de Recebíveis Imobiliários da </w:t>
      </w:r>
      <w:r w:rsidR="001176B3" w:rsidRPr="001176B3">
        <w:rPr>
          <w:rFonts w:ascii="Times New Roman" w:hAnsi="Times New Roman"/>
          <w:sz w:val="22"/>
          <w:szCs w:val="22"/>
        </w:rPr>
        <w:t>278ª Série da 2ª</w:t>
      </w:r>
      <w:r w:rsidR="00651B35" w:rsidRPr="00C8412D">
        <w:rPr>
          <w:rFonts w:ascii="Times New Roman" w:hAnsi="Times New Roman"/>
          <w:sz w:val="22"/>
          <w:szCs w:val="22"/>
        </w:rPr>
        <w:t xml:space="preserve"> emissão (</w:t>
      </w:r>
      <w:r w:rsidR="00DA219E" w:rsidRPr="00C8412D">
        <w:rPr>
          <w:rFonts w:ascii="Times New Roman" w:hAnsi="Times New Roman"/>
          <w:sz w:val="22"/>
          <w:szCs w:val="22"/>
        </w:rPr>
        <w:t>"</w:t>
      </w:r>
      <w:r w:rsidR="00651B35" w:rsidRPr="00C8412D">
        <w:rPr>
          <w:rFonts w:ascii="Times New Roman" w:hAnsi="Times New Roman"/>
          <w:sz w:val="22"/>
          <w:szCs w:val="22"/>
          <w:u w:val="single"/>
        </w:rPr>
        <w:t>CRI</w:t>
      </w:r>
      <w:r w:rsidR="00DA219E" w:rsidRPr="00C8412D">
        <w:rPr>
          <w:rFonts w:ascii="Times New Roman" w:hAnsi="Times New Roman"/>
          <w:sz w:val="22"/>
          <w:szCs w:val="22"/>
        </w:rPr>
        <w:t>"</w:t>
      </w:r>
      <w:r w:rsidR="00651B35" w:rsidRPr="00C8412D">
        <w:rPr>
          <w:rFonts w:ascii="Times New Roman" w:hAnsi="Times New Roman"/>
          <w:sz w:val="22"/>
          <w:szCs w:val="22"/>
        </w:rPr>
        <w:t xml:space="preserve"> e </w:t>
      </w:r>
      <w:r w:rsidR="00DA219E" w:rsidRPr="00C8412D">
        <w:rPr>
          <w:rFonts w:ascii="Times New Roman" w:hAnsi="Times New Roman"/>
          <w:sz w:val="22"/>
          <w:szCs w:val="22"/>
        </w:rPr>
        <w:t>"</w:t>
      </w:r>
      <w:r w:rsidR="00651B35" w:rsidRPr="00C8412D">
        <w:rPr>
          <w:rFonts w:ascii="Times New Roman" w:hAnsi="Times New Roman"/>
          <w:sz w:val="22"/>
          <w:szCs w:val="22"/>
          <w:u w:val="single"/>
        </w:rPr>
        <w:t>Emissão</w:t>
      </w:r>
      <w:r w:rsidR="00DA219E" w:rsidRPr="00C8412D">
        <w:rPr>
          <w:rFonts w:ascii="Times New Roman" w:hAnsi="Times New Roman"/>
          <w:sz w:val="22"/>
          <w:szCs w:val="22"/>
        </w:rPr>
        <w:t>"</w:t>
      </w:r>
      <w:r w:rsidR="00651B35" w:rsidRPr="00C8412D">
        <w:rPr>
          <w:rFonts w:ascii="Times New Roman" w:hAnsi="Times New Roman"/>
          <w:sz w:val="22"/>
          <w:szCs w:val="22"/>
        </w:rPr>
        <w:t xml:space="preserve">, respectivamente), da </w:t>
      </w:r>
      <w:r w:rsidR="00651B35" w:rsidRPr="00C8412D">
        <w:rPr>
          <w:rFonts w:ascii="Times New Roman" w:hAnsi="Times New Roman"/>
          <w:b/>
          <w:bCs/>
          <w:sz w:val="22"/>
          <w:szCs w:val="22"/>
        </w:rPr>
        <w:t>CIBRASEC – COMPANHIA BRASILEIRA DE SECURITIZAÇÃO</w:t>
      </w:r>
      <w:r w:rsidR="00651B35" w:rsidRPr="00C8412D">
        <w:rPr>
          <w:rFonts w:ascii="Times New Roman" w:hAnsi="Times New Roman"/>
          <w:sz w:val="22"/>
          <w:szCs w:val="22"/>
        </w:rPr>
        <w:t>, companhia aberta, com sede na Cidade de São Paulo, Estado de São Paulo, na Avenida Paulista, nº 1.439, 2ª Sobreloja, Bela Vista, CEP 01.311-200, inscrita no CNPJ/MF sob o nº 02.105.040/0001-23 (</w:t>
      </w:r>
      <w:r w:rsidR="00DA219E" w:rsidRPr="00C8412D">
        <w:rPr>
          <w:rFonts w:ascii="Times New Roman" w:hAnsi="Times New Roman"/>
          <w:sz w:val="22"/>
          <w:szCs w:val="22"/>
        </w:rPr>
        <w:t>"</w:t>
      </w:r>
      <w:r w:rsidR="00651B35" w:rsidRPr="00C8412D">
        <w:rPr>
          <w:rFonts w:ascii="Times New Roman" w:hAnsi="Times New Roman"/>
          <w:sz w:val="22"/>
          <w:szCs w:val="22"/>
          <w:u w:val="single"/>
        </w:rPr>
        <w:t>Emissora</w:t>
      </w:r>
      <w:r w:rsidR="00DA219E" w:rsidRPr="00C8412D">
        <w:rPr>
          <w:rFonts w:ascii="Times New Roman" w:hAnsi="Times New Roman"/>
          <w:sz w:val="22"/>
          <w:szCs w:val="22"/>
        </w:rPr>
        <w:t>"</w:t>
      </w:r>
      <w:r w:rsidR="00651B35" w:rsidRPr="00C8412D">
        <w:rPr>
          <w:rFonts w:ascii="Times New Roman" w:hAnsi="Times New Roman"/>
          <w:sz w:val="22"/>
          <w:szCs w:val="22"/>
        </w:rPr>
        <w:t xml:space="preserve">), nos termos da Instrução CVM nº 400, de 29 de dezembro de 2003, conforme alterada, e da Instrução CVM nº 414, de 30 de dezembro de 2.004, conforme alterada, em que o </w:t>
      </w:r>
      <w:r w:rsidR="00651B35" w:rsidRPr="00C8412D">
        <w:rPr>
          <w:rFonts w:ascii="Times New Roman" w:hAnsi="Times New Roman"/>
          <w:b/>
          <w:bCs/>
          <w:sz w:val="22"/>
          <w:szCs w:val="22"/>
        </w:rPr>
        <w:t>BANCO ITAÚ BBA S.A.</w:t>
      </w:r>
      <w:r w:rsidR="00651B35" w:rsidRPr="00C8412D">
        <w:rPr>
          <w:rFonts w:ascii="Times New Roman" w:hAnsi="Times New Roman"/>
          <w:sz w:val="22"/>
          <w:szCs w:val="22"/>
        </w:rPr>
        <w:t>, instituição financeira, com sede na Cidade de São Paulo, Estado de São Paulo,</w:t>
      </w:r>
      <w:r w:rsidR="000326C0" w:rsidRPr="00C8412D">
        <w:rPr>
          <w:rFonts w:ascii="Times New Roman" w:hAnsi="Times New Roman"/>
          <w:sz w:val="22"/>
          <w:szCs w:val="22"/>
        </w:rPr>
        <w:t xml:space="preserve"> na</w:t>
      </w:r>
      <w:r w:rsidR="00651B35" w:rsidRPr="00C8412D">
        <w:rPr>
          <w:rFonts w:ascii="Times New Roman" w:hAnsi="Times New Roman"/>
          <w:sz w:val="22"/>
          <w:szCs w:val="22"/>
        </w:rPr>
        <w:t xml:space="preserve"> </w:t>
      </w:r>
      <w:r w:rsidR="000326C0" w:rsidRPr="00C8412D">
        <w:rPr>
          <w:rFonts w:ascii="Times New Roman" w:hAnsi="Times New Roman"/>
          <w:bCs/>
          <w:color w:val="000000"/>
          <w:sz w:val="22"/>
          <w:szCs w:val="22"/>
        </w:rPr>
        <w:t>Avenida Brigadeiro Faria Lima, nº 3.500, 1º, 2º, 3º (parte), 4º e 5º andares</w:t>
      </w:r>
      <w:r w:rsidR="00651B35" w:rsidRPr="00C8412D">
        <w:rPr>
          <w:rFonts w:ascii="Times New Roman" w:hAnsi="Times New Roman"/>
          <w:sz w:val="22"/>
          <w:szCs w:val="22"/>
        </w:rPr>
        <w:t>, inscrito no CNPJ/MF sob o nº 17.298.092/0001-30, atua como instituição intermediária líder (</w:t>
      </w:r>
      <w:r w:rsidR="00DA219E" w:rsidRPr="00C8412D">
        <w:rPr>
          <w:rFonts w:ascii="Times New Roman" w:hAnsi="Times New Roman"/>
          <w:sz w:val="22"/>
          <w:szCs w:val="22"/>
        </w:rPr>
        <w:t>"</w:t>
      </w:r>
      <w:r w:rsidR="00651B35" w:rsidRPr="00C8412D">
        <w:rPr>
          <w:rFonts w:ascii="Times New Roman" w:hAnsi="Times New Roman"/>
          <w:sz w:val="22"/>
          <w:szCs w:val="22"/>
          <w:u w:val="single"/>
        </w:rPr>
        <w:t>Coordenador Líder</w:t>
      </w:r>
      <w:r w:rsidR="00DA219E" w:rsidRPr="00C8412D">
        <w:rPr>
          <w:rFonts w:ascii="Times New Roman" w:hAnsi="Times New Roman"/>
          <w:sz w:val="22"/>
          <w:szCs w:val="22"/>
        </w:rPr>
        <w:t>"</w:t>
      </w:r>
      <w:r w:rsidR="00651B35" w:rsidRPr="00C8412D">
        <w:rPr>
          <w:rFonts w:ascii="Times New Roman" w:hAnsi="Times New Roman"/>
          <w:sz w:val="22"/>
          <w:szCs w:val="22"/>
        </w:rPr>
        <w:t>), declara, para todos os fins e efeitos, que verificou, em conjunto com a Emissora e com o Coordenador Líder, a legalidade e a ausência de vícios da operação, além de ter agido com diligência para assegurar a veracidade, a consistência, a correção e a suficiência das informações prestadas pela Emissora no Termo de Securitização de Créditos Imobiliários da Emissão e no prospecto da oferta.</w:t>
      </w:r>
    </w:p>
    <w:p w14:paraId="4B4EE570" w14:textId="77777777" w:rsidR="00651B35" w:rsidRPr="00C8412D" w:rsidRDefault="00651B35">
      <w:pPr>
        <w:pStyle w:val="Recuodecorpodetexto"/>
        <w:tabs>
          <w:tab w:val="left" w:pos="-1985"/>
        </w:tabs>
        <w:spacing w:line="300" w:lineRule="exact"/>
        <w:rPr>
          <w:rFonts w:ascii="Times New Roman" w:hAnsi="Times New Roman"/>
          <w:sz w:val="22"/>
          <w:szCs w:val="22"/>
        </w:rPr>
      </w:pPr>
    </w:p>
    <w:p w14:paraId="2CC4CF7B" w14:textId="024226D9"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 xml:space="preserve">São Paulo – SP, </w:t>
      </w:r>
      <w:r w:rsidR="001176B3" w:rsidRPr="001176B3">
        <w:rPr>
          <w:rFonts w:ascii="Times New Roman" w:hAnsi="Times New Roman"/>
          <w:sz w:val="22"/>
          <w:szCs w:val="22"/>
          <w:lang w:val="pt-BR"/>
        </w:rPr>
        <w:t>21 de outubro de 2016</w:t>
      </w:r>
    </w:p>
    <w:p w14:paraId="15587AB4" w14:textId="77777777" w:rsidR="00651B35" w:rsidRPr="00C8412D" w:rsidRDefault="00651B35">
      <w:pPr>
        <w:spacing w:line="300" w:lineRule="exact"/>
        <w:jc w:val="center"/>
        <w:rPr>
          <w:rFonts w:ascii="Times New Roman" w:hAnsi="Times New Roman"/>
          <w:b/>
          <w:bCs/>
          <w:sz w:val="22"/>
          <w:szCs w:val="22"/>
          <w:lang w:val="pt-BR"/>
        </w:rPr>
      </w:pPr>
    </w:p>
    <w:p w14:paraId="7E67F6C5" w14:textId="77777777" w:rsidR="00651B35" w:rsidRPr="00C8412D" w:rsidRDefault="00651B35">
      <w:pPr>
        <w:spacing w:line="300" w:lineRule="exact"/>
        <w:jc w:val="center"/>
        <w:rPr>
          <w:rFonts w:ascii="Times New Roman" w:hAnsi="Times New Roman"/>
          <w:b/>
          <w:bC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C8412D" w14:paraId="22208FDB" w14:textId="77777777" w:rsidTr="007A4DD5">
        <w:trPr>
          <w:jc w:val="center"/>
        </w:trPr>
        <w:tc>
          <w:tcPr>
            <w:tcW w:w="8978" w:type="dxa"/>
            <w:tcBorders>
              <w:top w:val="single" w:sz="4" w:space="0" w:color="auto"/>
              <w:left w:val="nil"/>
              <w:bottom w:val="nil"/>
              <w:right w:val="nil"/>
            </w:tcBorders>
          </w:tcPr>
          <w:p w14:paraId="7572EA49" w14:textId="378B8FB5" w:rsidR="000326C0" w:rsidRPr="00C8412D" w:rsidRDefault="009F09DF">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VÓRTX</w:t>
            </w:r>
            <w:r w:rsidR="00DD6FC2" w:rsidRPr="00C8412D">
              <w:rPr>
                <w:rFonts w:ascii="Times New Roman" w:hAnsi="Times New Roman"/>
                <w:b/>
                <w:bCs/>
                <w:sz w:val="22"/>
                <w:szCs w:val="22"/>
                <w:lang w:val="pt-BR"/>
              </w:rPr>
              <w:t xml:space="preserve"> </w:t>
            </w:r>
            <w:r w:rsidR="000326C0" w:rsidRPr="00C8412D">
              <w:rPr>
                <w:rFonts w:ascii="Times New Roman" w:hAnsi="Times New Roman"/>
                <w:b/>
                <w:bCs/>
                <w:sz w:val="22"/>
                <w:szCs w:val="22"/>
                <w:lang w:val="pt-BR"/>
              </w:rPr>
              <w:t xml:space="preserve">DISTRIBUIDORA DE TÍTULOS E VALORES MOBILIÁRIOS </w:t>
            </w:r>
            <w:r w:rsidRPr="00C8412D">
              <w:rPr>
                <w:rFonts w:ascii="Times New Roman" w:hAnsi="Times New Roman"/>
                <w:b/>
                <w:bCs/>
                <w:sz w:val="22"/>
                <w:szCs w:val="22"/>
                <w:lang w:val="pt-BR"/>
              </w:rPr>
              <w:t>LTDA</w:t>
            </w:r>
            <w:r w:rsidR="000326C0" w:rsidRPr="00C8412D">
              <w:rPr>
                <w:rFonts w:ascii="Times New Roman" w:hAnsi="Times New Roman"/>
                <w:b/>
                <w:bCs/>
                <w:sz w:val="22"/>
                <w:szCs w:val="22"/>
                <w:lang w:val="pt-BR"/>
              </w:rPr>
              <w:t>.</w:t>
            </w:r>
          </w:p>
          <w:p w14:paraId="5492E323" w14:textId="77777777" w:rsidR="00651B35" w:rsidRPr="00C8412D" w:rsidRDefault="00651B35">
            <w:pPr>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Agente Fiduciário</w:t>
            </w:r>
          </w:p>
        </w:tc>
      </w:tr>
      <w:tr w:rsidR="00651B35" w:rsidRPr="00C8412D" w14:paraId="456CC0EE" w14:textId="77777777" w:rsidTr="007A4DD5">
        <w:trPr>
          <w:jc w:val="center"/>
        </w:trPr>
        <w:tc>
          <w:tcPr>
            <w:tcW w:w="8978" w:type="dxa"/>
            <w:tcBorders>
              <w:top w:val="nil"/>
              <w:left w:val="nil"/>
              <w:bottom w:val="nil"/>
              <w:right w:val="nil"/>
            </w:tcBorders>
          </w:tcPr>
          <w:p w14:paraId="563B8BBD" w14:textId="77777777"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39EF011B" w14:textId="77777777" w:rsidTr="007A4DD5">
        <w:trPr>
          <w:jc w:val="center"/>
        </w:trPr>
        <w:tc>
          <w:tcPr>
            <w:tcW w:w="8978" w:type="dxa"/>
            <w:tcBorders>
              <w:top w:val="nil"/>
              <w:left w:val="nil"/>
              <w:bottom w:val="nil"/>
              <w:right w:val="nil"/>
            </w:tcBorders>
          </w:tcPr>
          <w:p w14:paraId="78323A2E" w14:textId="77777777" w:rsidR="00651B35" w:rsidRPr="00C8412D" w:rsidRDefault="00651B35">
            <w:pPr>
              <w:pStyle w:val="NormalWeb"/>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210A2F2B" w14:textId="77777777" w:rsidR="00651B35" w:rsidRPr="00C8412D" w:rsidRDefault="00651B35">
      <w:pPr>
        <w:spacing w:line="300" w:lineRule="exact"/>
        <w:rPr>
          <w:rFonts w:ascii="Times New Roman" w:hAnsi="Times New Roman"/>
          <w:sz w:val="22"/>
          <w:szCs w:val="22"/>
          <w:lang w:val="pt-BR"/>
        </w:rPr>
      </w:pPr>
    </w:p>
    <w:p w14:paraId="1EC04D9B"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sz w:val="22"/>
          <w:szCs w:val="22"/>
          <w:lang w:val="pt-BR"/>
        </w:rPr>
        <w:br w:type="page"/>
      </w:r>
      <w:r w:rsidRPr="00C8412D">
        <w:rPr>
          <w:rFonts w:ascii="Times New Roman" w:hAnsi="Times New Roman"/>
          <w:b/>
          <w:bCs/>
          <w:sz w:val="22"/>
          <w:szCs w:val="22"/>
          <w:lang w:val="pt-BR"/>
        </w:rPr>
        <w:lastRenderedPageBreak/>
        <w:t>ANEXO IV – DECLARAÇÃO DA INSTITUIÇÃO CUSTODIANTE DAS CCI NOS TERMOS DO PARÁGRAFO ÚNICO DO ARTIGO 23 DA LEI Nº 10.931/2004</w:t>
      </w:r>
    </w:p>
    <w:p w14:paraId="526DE3A3" w14:textId="77777777" w:rsidR="00651B35" w:rsidRPr="00C8412D" w:rsidRDefault="00651B35">
      <w:pPr>
        <w:tabs>
          <w:tab w:val="left" w:pos="284"/>
        </w:tabs>
        <w:spacing w:line="300" w:lineRule="exact"/>
        <w:jc w:val="center"/>
        <w:rPr>
          <w:rFonts w:ascii="Times New Roman" w:hAnsi="Times New Roman"/>
          <w:b/>
          <w:bCs/>
          <w:sz w:val="22"/>
          <w:szCs w:val="22"/>
          <w:lang w:val="pt-BR"/>
        </w:rPr>
      </w:pPr>
    </w:p>
    <w:p w14:paraId="5CC2C41F" w14:textId="759FCF3B" w:rsidR="00651B35" w:rsidRPr="00C8412D" w:rsidRDefault="009F09DF">
      <w:pPr>
        <w:tabs>
          <w:tab w:val="left" w:pos="284"/>
          <w:tab w:val="left" w:pos="8280"/>
        </w:tabs>
        <w:spacing w:line="300" w:lineRule="exact"/>
        <w:jc w:val="both"/>
        <w:rPr>
          <w:rFonts w:ascii="Times New Roman" w:hAnsi="Times New Roman"/>
          <w:sz w:val="22"/>
          <w:szCs w:val="22"/>
          <w:lang w:val="pt-BR"/>
        </w:rPr>
      </w:pPr>
      <w:r w:rsidRPr="00C8412D">
        <w:rPr>
          <w:rFonts w:ascii="Times New Roman" w:hAnsi="Times New Roman"/>
          <w:b/>
          <w:sz w:val="22"/>
          <w:szCs w:val="22"/>
          <w:lang w:val="pt-BR"/>
        </w:rPr>
        <w:t>VÓRTX DISTRIBUIDORA DE TÍTULOS E VALORES MOBILIÁRIOS LTDA.,</w:t>
      </w:r>
      <w:r w:rsidRPr="00C8412D">
        <w:rPr>
          <w:rFonts w:ascii="Times New Roman" w:hAnsi="Times New Roman"/>
          <w:sz w:val="22"/>
          <w:szCs w:val="22"/>
          <w:lang w:val="pt-BR"/>
        </w:rPr>
        <w:t xml:space="preserve"> sociedade limitada com sede na Cidade de São Paulo, Estado de São Paulo, na Rua Ferreira de Araújo, nº 221, conjunto 93, inscrita no CNPJ/MF sob o n.º 22.610.500/0001-88, neste ato, representada na forma de seu contrato social </w:t>
      </w:r>
      <w:r w:rsidR="00651B35" w:rsidRPr="00C8412D">
        <w:rPr>
          <w:rFonts w:ascii="Times New Roman" w:hAnsi="Times New Roman"/>
          <w:sz w:val="22"/>
          <w:szCs w:val="22"/>
          <w:lang w:val="pt-BR"/>
        </w:rPr>
        <w:t>(</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 xml:space="preserve">Instituição </w:t>
      </w:r>
      <w:proofErr w:type="spellStart"/>
      <w:r w:rsidR="00651B35" w:rsidRPr="00C8412D">
        <w:rPr>
          <w:rFonts w:ascii="Times New Roman" w:hAnsi="Times New Roman"/>
          <w:sz w:val="22"/>
          <w:szCs w:val="22"/>
          <w:u w:val="single"/>
          <w:lang w:val="pt-BR"/>
        </w:rPr>
        <w:t>Custodiante</w:t>
      </w:r>
      <w:proofErr w:type="spellEnd"/>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na qualidade de instituição </w:t>
      </w:r>
      <w:proofErr w:type="spellStart"/>
      <w:r w:rsidR="00651B35" w:rsidRPr="00C8412D">
        <w:rPr>
          <w:rFonts w:ascii="Times New Roman" w:hAnsi="Times New Roman"/>
          <w:sz w:val="22"/>
          <w:szCs w:val="22"/>
          <w:lang w:val="pt-BR"/>
        </w:rPr>
        <w:t>custodiante</w:t>
      </w:r>
      <w:proofErr w:type="spellEnd"/>
      <w:r w:rsidR="00651B35" w:rsidRPr="00C8412D">
        <w:rPr>
          <w:rFonts w:ascii="Times New Roman" w:hAnsi="Times New Roman"/>
          <w:sz w:val="22"/>
          <w:szCs w:val="22"/>
          <w:lang w:val="pt-BR"/>
        </w:rPr>
        <w:t xml:space="preserve"> das Cédulas de Crédito Imobiliário identificadas nesta declaração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CCI</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emitidas por meio </w:t>
      </w:r>
      <w:del w:id="487" w:author="Hugo Alves Richard" w:date="2016-11-24T18:58:00Z">
        <w:r w:rsidR="00651B35" w:rsidRPr="00C8412D" w:rsidDel="003B205C">
          <w:rPr>
            <w:rFonts w:ascii="Times New Roman" w:hAnsi="Times New Roman"/>
            <w:sz w:val="22"/>
            <w:szCs w:val="22"/>
            <w:lang w:val="pt-BR"/>
          </w:rPr>
          <w:delText xml:space="preserve">do </w:delText>
        </w:r>
      </w:del>
      <w:ins w:id="488" w:author="Hugo Alves Richard" w:date="2016-11-24T18:58:00Z">
        <w:r w:rsidR="003B205C">
          <w:rPr>
            <w:rFonts w:ascii="Times New Roman" w:hAnsi="Times New Roman"/>
            <w:sz w:val="22"/>
            <w:szCs w:val="22"/>
            <w:lang w:val="pt-BR"/>
          </w:rPr>
          <w:t>da</w:t>
        </w:r>
        <w:r w:rsidR="003B205C" w:rsidRPr="00C8412D">
          <w:rPr>
            <w:rFonts w:ascii="Times New Roman" w:hAnsi="Times New Roman"/>
            <w:sz w:val="22"/>
            <w:szCs w:val="22"/>
            <w:lang w:val="pt-BR"/>
          </w:rPr>
          <w:t xml:space="preserve"> </w:t>
        </w:r>
      </w:ins>
      <w:r w:rsidR="00DA219E" w:rsidRPr="00C8412D">
        <w:rPr>
          <w:rFonts w:ascii="Times New Roman" w:hAnsi="Times New Roman"/>
          <w:sz w:val="22"/>
          <w:szCs w:val="22"/>
          <w:lang w:val="pt-BR"/>
        </w:rPr>
        <w:t>"</w:t>
      </w:r>
      <w:r w:rsidR="00651B35" w:rsidRPr="00C8412D">
        <w:rPr>
          <w:rFonts w:ascii="Times New Roman" w:hAnsi="Times New Roman"/>
          <w:i/>
          <w:iCs/>
          <w:sz w:val="22"/>
          <w:szCs w:val="22"/>
          <w:lang w:val="pt-BR"/>
        </w:rPr>
        <w:t>Escritura Particular de Emissão de Cédulas de Crédito Imobiliário Fracionárias, Sem Garantia Real e sob a Forma Escritural</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w:t>
      </w:r>
      <w:del w:id="489" w:author="Hugo Alves Richard" w:date="2016-11-24T18:59:00Z">
        <w:r w:rsidR="00651B35" w:rsidRPr="00C8412D" w:rsidDel="003B205C">
          <w:rPr>
            <w:rFonts w:ascii="Times New Roman" w:hAnsi="Times New Roman"/>
            <w:sz w:val="22"/>
            <w:szCs w:val="22"/>
            <w:lang w:val="pt-BR"/>
          </w:rPr>
          <w:delText xml:space="preserve">formalizado </w:delText>
        </w:r>
      </w:del>
      <w:ins w:id="490" w:author="Hugo Alves Richard" w:date="2016-11-24T18:59:00Z">
        <w:r w:rsidR="003B205C">
          <w:rPr>
            <w:rFonts w:ascii="Times New Roman" w:hAnsi="Times New Roman"/>
            <w:sz w:val="22"/>
            <w:szCs w:val="22"/>
            <w:lang w:val="pt-BR"/>
          </w:rPr>
          <w:t>formalizada</w:t>
        </w:r>
        <w:r w:rsidR="003B205C" w:rsidRPr="00C8412D">
          <w:rPr>
            <w:rFonts w:ascii="Times New Roman" w:hAnsi="Times New Roman"/>
            <w:sz w:val="22"/>
            <w:szCs w:val="22"/>
            <w:lang w:val="pt-BR"/>
          </w:rPr>
          <w:t xml:space="preserve"> </w:t>
        </w:r>
      </w:ins>
      <w:r w:rsidR="00651B35" w:rsidRPr="00C8412D">
        <w:rPr>
          <w:rFonts w:ascii="Times New Roman" w:hAnsi="Times New Roman"/>
          <w:sz w:val="22"/>
          <w:szCs w:val="22"/>
          <w:lang w:val="pt-BR"/>
        </w:rPr>
        <w:t>pelo Cedente</w:t>
      </w:r>
      <w:del w:id="491" w:author="Hugo Alves Richard" w:date="2016-11-24T18:59:00Z">
        <w:r w:rsidR="00651B35" w:rsidRPr="00C8412D" w:rsidDel="003B205C">
          <w:rPr>
            <w:rFonts w:ascii="Times New Roman" w:hAnsi="Times New Roman"/>
            <w:sz w:val="22"/>
            <w:szCs w:val="22"/>
            <w:lang w:val="pt-BR"/>
          </w:rPr>
          <w:delText xml:space="preserve"> Financiamento</w:delText>
        </w:r>
      </w:del>
      <w:r w:rsidR="00651B35" w:rsidRPr="00C8412D">
        <w:rPr>
          <w:rFonts w:ascii="Times New Roman" w:hAnsi="Times New Roman"/>
          <w:sz w:val="22"/>
          <w:szCs w:val="22"/>
          <w:lang w:val="pt-BR"/>
        </w:rPr>
        <w:t xml:space="preserve">, pela Instituição </w:t>
      </w:r>
      <w:proofErr w:type="spellStart"/>
      <w:r w:rsidR="00651B35" w:rsidRPr="00C8412D">
        <w:rPr>
          <w:rFonts w:ascii="Times New Roman" w:hAnsi="Times New Roman"/>
          <w:sz w:val="22"/>
          <w:szCs w:val="22"/>
          <w:lang w:val="pt-BR"/>
        </w:rPr>
        <w:t>Custodiante</w:t>
      </w:r>
      <w:proofErr w:type="spellEnd"/>
      <w:r w:rsidR="00651B35" w:rsidRPr="00C8412D">
        <w:rPr>
          <w:rFonts w:ascii="Times New Roman" w:hAnsi="Times New Roman"/>
          <w:sz w:val="22"/>
          <w:szCs w:val="22"/>
          <w:lang w:val="pt-BR"/>
        </w:rPr>
        <w:t xml:space="preserve"> e pela Devedora e por meio </w:t>
      </w:r>
      <w:del w:id="492" w:author="Hugo Alves Richard" w:date="2016-11-24T18:59:00Z">
        <w:r w:rsidR="00651B35" w:rsidRPr="00C8412D" w:rsidDel="003B205C">
          <w:rPr>
            <w:rFonts w:ascii="Times New Roman" w:hAnsi="Times New Roman"/>
            <w:sz w:val="22"/>
            <w:szCs w:val="22"/>
            <w:lang w:val="pt-BR"/>
          </w:rPr>
          <w:delText>do</w:delText>
        </w:r>
      </w:del>
      <w:ins w:id="493" w:author="Hugo Alves Richard" w:date="2016-11-24T18:59:00Z">
        <w:r w:rsidR="003B205C">
          <w:rPr>
            <w:rFonts w:ascii="Times New Roman" w:hAnsi="Times New Roman"/>
            <w:sz w:val="22"/>
            <w:szCs w:val="22"/>
            <w:lang w:val="pt-BR"/>
          </w:rPr>
          <w:t>da</w:t>
        </w:r>
      </w:ins>
      <w:r w:rsidR="00651B35"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Escritura Particular de Emissão de Cédulas de Crédito Imobiliário Fracionárias, Sem Garantia Real e sob a Forma Escritural</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w:t>
      </w:r>
      <w:del w:id="494" w:author="Hugo Alves Richard" w:date="2016-11-24T18:59:00Z">
        <w:r w:rsidR="00651B35" w:rsidRPr="00C8412D" w:rsidDel="003B205C">
          <w:rPr>
            <w:rFonts w:ascii="Times New Roman" w:hAnsi="Times New Roman"/>
            <w:sz w:val="22"/>
            <w:szCs w:val="22"/>
            <w:lang w:val="pt-BR"/>
          </w:rPr>
          <w:delText>formalizado</w:delText>
        </w:r>
      </w:del>
      <w:ins w:id="495" w:author="Hugo Alves Richard" w:date="2016-11-24T18:59:00Z">
        <w:r w:rsidR="003B205C">
          <w:rPr>
            <w:rFonts w:ascii="Times New Roman" w:hAnsi="Times New Roman"/>
            <w:sz w:val="22"/>
            <w:szCs w:val="22"/>
            <w:lang w:val="pt-BR"/>
          </w:rPr>
          <w:t>formalizada</w:t>
        </w:r>
      </w:ins>
      <w:del w:id="496" w:author="Hugo Alves Richard" w:date="2016-11-24T18:59:00Z">
        <w:r w:rsidR="00651B35" w:rsidRPr="00C8412D" w:rsidDel="003B205C">
          <w:rPr>
            <w:rFonts w:ascii="Times New Roman" w:hAnsi="Times New Roman"/>
            <w:sz w:val="22"/>
            <w:szCs w:val="22"/>
            <w:lang w:val="pt-BR"/>
          </w:rPr>
          <w:delText xml:space="preserve"> </w:delText>
        </w:r>
      </w:del>
      <w:ins w:id="497" w:author="Hugo Alves Richard" w:date="2016-11-24T19:00:00Z">
        <w:r w:rsidR="003B205C">
          <w:rPr>
            <w:rFonts w:ascii="Times New Roman" w:hAnsi="Times New Roman"/>
            <w:sz w:val="22"/>
            <w:szCs w:val="22"/>
            <w:lang w:val="pt-BR"/>
          </w:rPr>
          <w:t xml:space="preserve"> </w:t>
        </w:r>
      </w:ins>
      <w:r w:rsidR="00651B35" w:rsidRPr="00C8412D">
        <w:rPr>
          <w:rFonts w:ascii="Times New Roman" w:hAnsi="Times New Roman"/>
          <w:sz w:val="22"/>
          <w:szCs w:val="22"/>
          <w:lang w:val="pt-BR"/>
        </w:rPr>
        <w:t xml:space="preserve">pelo Cedente e pela Instituição </w:t>
      </w:r>
      <w:proofErr w:type="spellStart"/>
      <w:r w:rsidR="00651B35" w:rsidRPr="00C8412D">
        <w:rPr>
          <w:rFonts w:ascii="Times New Roman" w:hAnsi="Times New Roman"/>
          <w:sz w:val="22"/>
          <w:szCs w:val="22"/>
          <w:lang w:val="pt-BR"/>
        </w:rPr>
        <w:t>Custodiante</w:t>
      </w:r>
      <w:proofErr w:type="spellEnd"/>
      <w:r w:rsidR="00651B35" w:rsidRPr="00C8412D">
        <w:rPr>
          <w:rFonts w:ascii="Times New Roman" w:hAnsi="Times New Roman"/>
          <w:sz w:val="22"/>
          <w:szCs w:val="22"/>
          <w:lang w:val="pt-BR"/>
        </w:rPr>
        <w:t xml:space="preserve">, por meio </w:t>
      </w:r>
      <w:del w:id="498" w:author="Hugo Alves Richard" w:date="2016-11-24T19:00:00Z">
        <w:r w:rsidR="00651B35" w:rsidRPr="00C8412D" w:rsidDel="003B205C">
          <w:rPr>
            <w:rFonts w:ascii="Times New Roman" w:hAnsi="Times New Roman"/>
            <w:sz w:val="22"/>
            <w:szCs w:val="22"/>
            <w:lang w:val="pt-BR"/>
          </w:rPr>
          <w:delText xml:space="preserve">do </w:delText>
        </w:r>
      </w:del>
      <w:ins w:id="499" w:author="Hugo Alves Richard" w:date="2016-11-24T19:00:00Z">
        <w:r w:rsidR="003B205C">
          <w:rPr>
            <w:rFonts w:ascii="Times New Roman" w:hAnsi="Times New Roman"/>
            <w:sz w:val="22"/>
            <w:szCs w:val="22"/>
            <w:lang w:val="pt-BR"/>
          </w:rPr>
          <w:t>da</w:t>
        </w:r>
        <w:r w:rsidR="003B205C" w:rsidRPr="00C8412D">
          <w:rPr>
            <w:rFonts w:ascii="Times New Roman" w:hAnsi="Times New Roman"/>
            <w:sz w:val="22"/>
            <w:szCs w:val="22"/>
            <w:lang w:val="pt-BR"/>
          </w:rPr>
          <w:t xml:space="preserve"> </w:t>
        </w:r>
      </w:ins>
      <w:r w:rsidR="00651B35" w:rsidRPr="00C8412D">
        <w:rPr>
          <w:rFonts w:ascii="Times New Roman" w:hAnsi="Times New Roman"/>
          <w:sz w:val="22"/>
          <w:szCs w:val="22"/>
          <w:lang w:val="pt-BR"/>
        </w:rPr>
        <w:t>qual as CCI foram emitidas pelo Cedente para representar os Créditos Imobiliários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Escritura de Emissão</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w:t>
      </w:r>
      <w:r w:rsidR="00651B35" w:rsidRPr="00C8412D">
        <w:rPr>
          <w:rFonts w:ascii="Times New Roman" w:hAnsi="Times New Roman"/>
          <w:b/>
          <w:sz w:val="22"/>
          <w:szCs w:val="22"/>
          <w:lang w:val="pt-BR"/>
        </w:rPr>
        <w:t>DECLARA</w:t>
      </w:r>
      <w:r w:rsidR="00651B35" w:rsidRPr="00C8412D">
        <w:rPr>
          <w:rFonts w:ascii="Times New Roman" w:hAnsi="Times New Roman"/>
          <w:sz w:val="22"/>
          <w:szCs w:val="22"/>
          <w:lang w:val="pt-BR"/>
        </w:rPr>
        <w:t xml:space="preserve">, para os fins do parágrafo único do artigo 23 da Lei nº 10.931/2004, que lhe foram entregues para custódia a Escritura de Emissão de CCI e que estas se encontram devidamente vinculadas aos Certificados de Recebíveis Imobiliários da </w:t>
      </w:r>
      <w:r w:rsidR="001176B3" w:rsidRPr="001176B3">
        <w:rPr>
          <w:rFonts w:ascii="Times New Roman" w:hAnsi="Times New Roman"/>
          <w:sz w:val="22"/>
          <w:szCs w:val="22"/>
          <w:lang w:val="pt-BR"/>
        </w:rPr>
        <w:t>278ª Série da 2ª</w:t>
      </w:r>
      <w:r w:rsidR="00651B35" w:rsidRPr="00C8412D">
        <w:rPr>
          <w:rFonts w:ascii="Times New Roman" w:hAnsi="Times New Roman"/>
          <w:sz w:val="22"/>
          <w:szCs w:val="22"/>
          <w:lang w:val="pt-BR"/>
        </w:rPr>
        <w:t xml:space="preserve"> Emissão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CRI</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e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Emissão</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respectivamente) da </w:t>
      </w:r>
      <w:proofErr w:type="spellStart"/>
      <w:r w:rsidR="00651B35" w:rsidRPr="00C8412D">
        <w:rPr>
          <w:rFonts w:ascii="Times New Roman" w:hAnsi="Times New Roman"/>
          <w:sz w:val="22"/>
          <w:szCs w:val="22"/>
          <w:lang w:val="pt-BR"/>
        </w:rPr>
        <w:t>Cibrasec</w:t>
      </w:r>
      <w:proofErr w:type="spellEnd"/>
      <w:r w:rsidR="00651B35" w:rsidRPr="00C8412D">
        <w:rPr>
          <w:rFonts w:ascii="Times New Roman" w:hAnsi="Times New Roman"/>
          <w:sz w:val="22"/>
          <w:szCs w:val="22"/>
          <w:lang w:val="pt-BR"/>
        </w:rPr>
        <w:t xml:space="preserve"> – Companhia Brasileira de Securitização, companhia aberta, com sede na Cidade de São Paulo, Estado de São Paulo, na Avenida Paulista, nº 1.439, 2ª Sobreloja, Bela Vista, CEP 01.311-200, inscrita no CNPJ/MF sob o nº 02.105.040/0001-23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Emissora</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sendo que os CRI foram lastreados pelas CCI por meio do Termo de Securitização de Créditos Imobiliários da Emissão, firmado entre a Emissora e o Agente Fiduciário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Termo de Securitização</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tendo sido instituído o regime fiduciário pela Emissora, no Termo de Securitização, sobre as CCI e os Créditos Imobiliários que elas representam, nos termos da Lei nº 9.514/1997. Regime fiduciário este ora registrado nesta Instituição </w:t>
      </w:r>
      <w:proofErr w:type="spellStart"/>
      <w:r w:rsidR="00651B35" w:rsidRPr="00C8412D">
        <w:rPr>
          <w:rFonts w:ascii="Times New Roman" w:hAnsi="Times New Roman"/>
          <w:sz w:val="22"/>
          <w:szCs w:val="22"/>
          <w:lang w:val="pt-BR"/>
        </w:rPr>
        <w:t>Custodiante</w:t>
      </w:r>
      <w:proofErr w:type="spellEnd"/>
      <w:r w:rsidR="00651B35" w:rsidRPr="00C8412D">
        <w:rPr>
          <w:rFonts w:ascii="Times New Roman" w:hAnsi="Times New Roman"/>
          <w:sz w:val="22"/>
          <w:szCs w:val="22"/>
          <w:lang w:val="pt-BR"/>
        </w:rPr>
        <w:t xml:space="preserve">, que declara, ainda, que a Escritura de Emissão, por meio das quais as CCI foram emitidas, encontra-se custodiada nesta Instituição </w:t>
      </w:r>
      <w:proofErr w:type="spellStart"/>
      <w:r w:rsidR="00651B35" w:rsidRPr="00C8412D">
        <w:rPr>
          <w:rFonts w:ascii="Times New Roman" w:hAnsi="Times New Roman"/>
          <w:sz w:val="22"/>
          <w:szCs w:val="22"/>
          <w:lang w:val="pt-BR"/>
        </w:rPr>
        <w:t>Custodiante</w:t>
      </w:r>
      <w:proofErr w:type="spellEnd"/>
      <w:r w:rsidR="00651B35" w:rsidRPr="00C8412D">
        <w:rPr>
          <w:rFonts w:ascii="Times New Roman" w:hAnsi="Times New Roman"/>
          <w:sz w:val="22"/>
          <w:szCs w:val="22"/>
          <w:lang w:val="pt-BR"/>
        </w:rPr>
        <w:t>, nos termos do artigo 18, § 4º, da Lei nº 10.931/2004.</w:t>
      </w:r>
    </w:p>
    <w:p w14:paraId="36EAC649" w14:textId="77777777" w:rsidR="00651B35" w:rsidRPr="00C8412D" w:rsidRDefault="00651B35">
      <w:pPr>
        <w:tabs>
          <w:tab w:val="left" w:pos="284"/>
        </w:tabs>
        <w:spacing w:line="300" w:lineRule="exact"/>
        <w:rPr>
          <w:rFonts w:ascii="Times New Roman" w:hAnsi="Times New Roman"/>
          <w:sz w:val="22"/>
          <w:szCs w:val="22"/>
          <w:lang w:val="pt-BR"/>
        </w:rPr>
      </w:pPr>
    </w:p>
    <w:p w14:paraId="67C59D02" w14:textId="77777777" w:rsidR="00651B35" w:rsidRPr="00C8412D" w:rsidRDefault="00651B35">
      <w:pPr>
        <w:tabs>
          <w:tab w:val="left" w:pos="284"/>
        </w:tabs>
        <w:spacing w:line="300" w:lineRule="exact"/>
        <w:rPr>
          <w:rFonts w:ascii="Times New Roman" w:hAnsi="Times New Roman"/>
          <w:sz w:val="22"/>
          <w:szCs w:val="22"/>
          <w:lang w:val="pt-BR"/>
        </w:rPr>
      </w:pPr>
      <w:r w:rsidRPr="00C8412D">
        <w:rPr>
          <w:rFonts w:ascii="Times New Roman" w:hAnsi="Times New Roman"/>
          <w:sz w:val="22"/>
          <w:szCs w:val="22"/>
          <w:lang w:val="pt-BR"/>
        </w:rPr>
        <w:t>Os termos grafados em letras maiúsculas que não tenham sido de outra forma definidos nesta declaração, terão os significados a eles atribuídos no Termo de Securitização.</w:t>
      </w:r>
    </w:p>
    <w:p w14:paraId="2325424D" w14:textId="77777777" w:rsidR="00651B35" w:rsidRPr="00C8412D" w:rsidRDefault="00651B35">
      <w:pPr>
        <w:tabs>
          <w:tab w:val="left" w:pos="284"/>
        </w:tabs>
        <w:spacing w:line="300" w:lineRule="exact"/>
        <w:rPr>
          <w:rFonts w:ascii="Times New Roman" w:hAnsi="Times New Roman"/>
          <w:sz w:val="22"/>
          <w:szCs w:val="22"/>
          <w:lang w:val="pt-BR"/>
        </w:rPr>
      </w:pPr>
    </w:p>
    <w:p w14:paraId="676D3F04" w14:textId="0373C378" w:rsidR="00651B35" w:rsidRPr="00C8412D" w:rsidRDefault="000326C0">
      <w:pPr>
        <w:tabs>
          <w:tab w:val="left" w:pos="284"/>
        </w:tabs>
        <w:spacing w:line="300" w:lineRule="exact"/>
        <w:jc w:val="center"/>
        <w:rPr>
          <w:rFonts w:ascii="Times New Roman" w:hAnsi="Times New Roman"/>
          <w:sz w:val="22"/>
          <w:szCs w:val="22"/>
          <w:lang w:val="pt-BR"/>
        </w:rPr>
      </w:pPr>
      <w:r w:rsidRPr="00C8412D">
        <w:rPr>
          <w:rFonts w:ascii="Times New Roman" w:hAnsi="Times New Roman"/>
          <w:sz w:val="22"/>
          <w:szCs w:val="22"/>
          <w:lang w:val="pt-BR"/>
        </w:rPr>
        <w:t xml:space="preserve">São Paulo, </w:t>
      </w:r>
      <w:r w:rsidR="001176B3" w:rsidRPr="001176B3">
        <w:rPr>
          <w:rFonts w:ascii="Times New Roman" w:hAnsi="Times New Roman"/>
          <w:sz w:val="22"/>
          <w:szCs w:val="22"/>
          <w:lang w:val="pt-BR"/>
        </w:rPr>
        <w:t>21 de outubro de 2016</w:t>
      </w:r>
      <w:r w:rsidR="003D31B0" w:rsidRPr="00C8412D">
        <w:rPr>
          <w:rFonts w:ascii="Times New Roman" w:hAnsi="Times New Roman"/>
          <w:sz w:val="22"/>
          <w:szCs w:val="22"/>
          <w:lang w:val="pt-BR"/>
        </w:rPr>
        <w:t>.</w:t>
      </w:r>
    </w:p>
    <w:p w14:paraId="65175B63" w14:textId="77777777" w:rsidR="00651B35" w:rsidRPr="00C8412D" w:rsidRDefault="00651B35">
      <w:pPr>
        <w:tabs>
          <w:tab w:val="left" w:pos="284"/>
        </w:tabs>
        <w:spacing w:line="300" w:lineRule="exact"/>
        <w:jc w:val="center"/>
        <w:rPr>
          <w:rFonts w:ascii="Times New Roman" w:hAnsi="Times New Roman"/>
          <w:sz w:val="22"/>
          <w:szCs w:val="22"/>
          <w:lang w:val="pt-BR"/>
        </w:rPr>
      </w:pPr>
    </w:p>
    <w:p w14:paraId="4C19C420" w14:textId="77777777" w:rsidR="00651B35" w:rsidRPr="00C8412D" w:rsidRDefault="00651B35">
      <w:pPr>
        <w:tabs>
          <w:tab w:val="left" w:pos="284"/>
        </w:tabs>
        <w:spacing w:line="300" w:lineRule="exact"/>
        <w:jc w:val="center"/>
        <w:rPr>
          <w:rFonts w:ascii="Times New Roman" w:hAnsi="Times New Roman"/>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C8412D" w14:paraId="45B32405" w14:textId="77777777" w:rsidTr="007A4DD5">
        <w:trPr>
          <w:jc w:val="center"/>
        </w:trPr>
        <w:tc>
          <w:tcPr>
            <w:tcW w:w="8978" w:type="dxa"/>
            <w:tcBorders>
              <w:top w:val="single" w:sz="4" w:space="0" w:color="auto"/>
            </w:tcBorders>
          </w:tcPr>
          <w:p w14:paraId="1385CD54" w14:textId="617BADD6" w:rsidR="00651B35" w:rsidRPr="00C8412D" w:rsidRDefault="00AE673F">
            <w:pPr>
              <w:tabs>
                <w:tab w:val="left" w:pos="284"/>
              </w:tabs>
              <w:spacing w:line="300" w:lineRule="exact"/>
              <w:jc w:val="center"/>
              <w:rPr>
                <w:rFonts w:ascii="Times New Roman" w:hAnsi="Times New Roman"/>
                <w:sz w:val="22"/>
                <w:szCs w:val="22"/>
                <w:lang w:val="pt-BR"/>
              </w:rPr>
            </w:pPr>
            <w:r w:rsidRPr="00C8412D">
              <w:rPr>
                <w:rFonts w:ascii="Times New Roman" w:hAnsi="Times New Roman"/>
                <w:b/>
                <w:sz w:val="22"/>
                <w:szCs w:val="22"/>
                <w:lang w:val="pt-BR"/>
              </w:rPr>
              <w:t>VÓRTX</w:t>
            </w:r>
            <w:r w:rsidR="00DD6FC2" w:rsidRPr="00C8412D">
              <w:rPr>
                <w:rFonts w:ascii="Times New Roman" w:hAnsi="Times New Roman"/>
                <w:b/>
                <w:sz w:val="22"/>
                <w:szCs w:val="22"/>
                <w:lang w:val="pt-BR"/>
              </w:rPr>
              <w:t xml:space="preserve"> </w:t>
            </w:r>
            <w:r w:rsidR="000326C0" w:rsidRPr="00C8412D">
              <w:rPr>
                <w:rFonts w:ascii="Times New Roman" w:hAnsi="Times New Roman"/>
                <w:b/>
                <w:sz w:val="22"/>
                <w:szCs w:val="22"/>
                <w:lang w:val="pt-BR"/>
              </w:rPr>
              <w:t>DISTRIBUIDORA DE TÍTULOS E VALORES MOBILIÁRIOS LTDA.</w:t>
            </w:r>
          </w:p>
          <w:p w14:paraId="0F22D0DB" w14:textId="77777777" w:rsidR="00651B35" w:rsidRPr="00C8412D" w:rsidRDefault="00651B35">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 xml:space="preserve">Instituição </w:t>
            </w:r>
            <w:proofErr w:type="spellStart"/>
            <w:r w:rsidRPr="00C8412D">
              <w:rPr>
                <w:rFonts w:ascii="Times New Roman" w:hAnsi="Times New Roman"/>
                <w:i/>
                <w:iCs/>
                <w:sz w:val="22"/>
                <w:szCs w:val="22"/>
                <w:lang w:val="pt-BR"/>
              </w:rPr>
              <w:t>Custodiante</w:t>
            </w:r>
            <w:proofErr w:type="spellEnd"/>
          </w:p>
        </w:tc>
      </w:tr>
      <w:tr w:rsidR="00651B35" w:rsidRPr="00C8412D" w14:paraId="4BB17013" w14:textId="77777777" w:rsidTr="007A4DD5">
        <w:trPr>
          <w:jc w:val="center"/>
        </w:trPr>
        <w:tc>
          <w:tcPr>
            <w:tcW w:w="8978" w:type="dxa"/>
          </w:tcPr>
          <w:p w14:paraId="0479B215" w14:textId="77777777" w:rsidR="00651B35" w:rsidRPr="00C8412D" w:rsidRDefault="00651B35">
            <w:pPr>
              <w:tabs>
                <w:tab w:val="left" w:pos="284"/>
              </w:tabs>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40475BD8" w14:textId="77777777" w:rsidTr="007A4DD5">
        <w:trPr>
          <w:jc w:val="center"/>
        </w:trPr>
        <w:tc>
          <w:tcPr>
            <w:tcW w:w="8978" w:type="dxa"/>
          </w:tcPr>
          <w:p w14:paraId="71255554" w14:textId="77777777" w:rsidR="00651B35" w:rsidRPr="00C8412D" w:rsidRDefault="00651B35">
            <w:pPr>
              <w:pStyle w:val="NormalWeb"/>
              <w:tabs>
                <w:tab w:val="left" w:pos="284"/>
              </w:tabs>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0C9B4FB4" w14:textId="77777777" w:rsidR="00651B35" w:rsidRPr="00C8412D" w:rsidRDefault="00651B35">
      <w:pPr>
        <w:tabs>
          <w:tab w:val="left" w:pos="284"/>
        </w:tabs>
        <w:spacing w:line="300" w:lineRule="exact"/>
        <w:jc w:val="center"/>
        <w:rPr>
          <w:rFonts w:ascii="Times New Roman" w:hAnsi="Times New Roman"/>
          <w:sz w:val="22"/>
          <w:szCs w:val="22"/>
          <w:lang w:val="pt-BR"/>
        </w:rPr>
      </w:pPr>
    </w:p>
    <w:p w14:paraId="2BCFE0BB" w14:textId="77777777" w:rsidR="00F343BC" w:rsidRPr="00C8412D" w:rsidRDefault="00A9550A">
      <w:pPr>
        <w:spacing w:line="300" w:lineRule="exact"/>
        <w:rPr>
          <w:rFonts w:ascii="Times New Roman" w:hAnsi="Times New Roman"/>
          <w:sz w:val="22"/>
          <w:szCs w:val="22"/>
          <w:lang w:val="pt-BR"/>
        </w:rPr>
      </w:pPr>
      <w:r w:rsidRPr="00C8412D">
        <w:rPr>
          <w:rFonts w:ascii="Times New Roman" w:hAnsi="Times New Roman"/>
          <w:sz w:val="22"/>
          <w:szCs w:val="22"/>
          <w:lang w:val="pt-BR"/>
        </w:rPr>
        <w:br w:type="page"/>
      </w:r>
    </w:p>
    <w:p w14:paraId="60ED1DE7" w14:textId="77777777" w:rsidR="00F343BC" w:rsidRPr="00774610" w:rsidRDefault="00A9550A">
      <w:pPr>
        <w:spacing w:line="300" w:lineRule="exact"/>
        <w:jc w:val="center"/>
        <w:rPr>
          <w:rFonts w:ascii="Times New Roman" w:hAnsi="Times New Roman"/>
          <w:b/>
          <w:sz w:val="22"/>
          <w:szCs w:val="22"/>
          <w:lang w:val="pt-BR"/>
          <w:rPrChange w:id="500" w:author="Hugo Alves Richard" w:date="2016-11-24T19:45:00Z">
            <w:rPr>
              <w:rFonts w:ascii="Times New Roman" w:hAnsi="Times New Roman"/>
              <w:b/>
              <w:sz w:val="22"/>
              <w:szCs w:val="22"/>
              <w:lang w:val="pt-BR"/>
            </w:rPr>
          </w:rPrChange>
        </w:rPr>
      </w:pPr>
      <w:bookmarkStart w:id="501" w:name="_GoBack"/>
      <w:commentRangeStart w:id="502"/>
      <w:r w:rsidRPr="00774610">
        <w:rPr>
          <w:rFonts w:ascii="Times New Roman" w:hAnsi="Times New Roman"/>
          <w:b/>
          <w:sz w:val="22"/>
          <w:szCs w:val="22"/>
          <w:lang w:val="pt-BR"/>
          <w:rPrChange w:id="503" w:author="Hugo Alves Richard" w:date="2016-11-24T19:45:00Z">
            <w:rPr>
              <w:rFonts w:ascii="Times New Roman" w:hAnsi="Times New Roman"/>
              <w:b/>
              <w:sz w:val="22"/>
              <w:szCs w:val="22"/>
              <w:lang w:val="pt-BR"/>
            </w:rPr>
          </w:rPrChange>
        </w:rPr>
        <w:lastRenderedPageBreak/>
        <w:t>ANEXO V – FÓRMULA DE CÁLCULO DO AJUSTE DE VALORES NOVOS FINANCIAMENTOS</w:t>
      </w:r>
    </w:p>
    <w:bookmarkEnd w:id="501"/>
    <w:p w14:paraId="03A11B10" w14:textId="77777777" w:rsidR="00F343BC" w:rsidRPr="003B205C" w:rsidRDefault="00F343BC">
      <w:pPr>
        <w:spacing w:line="300" w:lineRule="exact"/>
        <w:rPr>
          <w:rFonts w:ascii="Times New Roman" w:hAnsi="Times New Roman"/>
          <w:strike/>
          <w:sz w:val="22"/>
          <w:szCs w:val="22"/>
          <w:lang w:val="pt-BR"/>
          <w:rPrChange w:id="504" w:author="Hugo Alves Richard" w:date="2016-11-24T19:00:00Z">
            <w:rPr>
              <w:rFonts w:ascii="Times New Roman" w:hAnsi="Times New Roman"/>
              <w:sz w:val="22"/>
              <w:szCs w:val="22"/>
              <w:lang w:val="pt-BR"/>
            </w:rPr>
          </w:rPrChange>
        </w:rPr>
      </w:pPr>
    </w:p>
    <w:p w14:paraId="5697D6C1" w14:textId="04279C2C" w:rsidR="00F343BC" w:rsidRPr="003B205C" w:rsidRDefault="00A9550A">
      <w:pPr>
        <w:spacing w:line="300" w:lineRule="exact"/>
        <w:jc w:val="both"/>
        <w:rPr>
          <w:rFonts w:ascii="Times New Roman" w:hAnsi="Times New Roman"/>
          <w:strike/>
          <w:sz w:val="22"/>
          <w:szCs w:val="22"/>
          <w:lang w:val="pt-BR"/>
          <w:rPrChange w:id="505" w:author="Hugo Alves Richard" w:date="2016-11-24T19:00:00Z">
            <w:rPr>
              <w:rFonts w:ascii="Times New Roman" w:hAnsi="Times New Roman"/>
              <w:sz w:val="22"/>
              <w:szCs w:val="22"/>
              <w:lang w:val="pt-BR"/>
            </w:rPr>
          </w:rPrChange>
        </w:rPr>
      </w:pPr>
      <w:r w:rsidRPr="003B205C">
        <w:rPr>
          <w:rFonts w:ascii="Times New Roman" w:hAnsi="Times New Roman"/>
          <w:strike/>
          <w:sz w:val="22"/>
          <w:szCs w:val="22"/>
          <w:lang w:val="pt-BR"/>
          <w:rPrChange w:id="506" w:author="Hugo Alves Richard" w:date="2016-11-24T19:00:00Z">
            <w:rPr>
              <w:rFonts w:ascii="Times New Roman" w:hAnsi="Times New Roman"/>
              <w:sz w:val="22"/>
              <w:szCs w:val="22"/>
              <w:lang w:val="pt-BR"/>
            </w:rPr>
          </w:rPrChange>
        </w:rPr>
        <w:t>Enquanto o Valor da Cessão não for integralmente aplicado pelo Cedente na concessão de Novos Financiamentos, o Cedente se obrigou, nos termos do Contrato de Cessão, a pagar à Emissora e essa se obrigou a repassar integralmente aos Investidores, o Ajuste de Valores Novos Financiamentos, que será calculado com base na seguinte fórmula:</w:t>
      </w:r>
      <w:r w:rsidR="00AB06ED" w:rsidRPr="003B205C">
        <w:rPr>
          <w:rFonts w:ascii="Times New Roman" w:hAnsi="Times New Roman"/>
          <w:strike/>
          <w:sz w:val="22"/>
          <w:szCs w:val="22"/>
          <w:lang w:val="pt-BR"/>
          <w:rPrChange w:id="507" w:author="Hugo Alves Richard" w:date="2016-11-24T19:00:00Z">
            <w:rPr>
              <w:rFonts w:ascii="Times New Roman" w:hAnsi="Times New Roman"/>
              <w:sz w:val="22"/>
              <w:szCs w:val="22"/>
              <w:lang w:val="pt-BR"/>
            </w:rPr>
          </w:rPrChange>
        </w:rPr>
        <w:t xml:space="preserve"> </w:t>
      </w:r>
    </w:p>
    <w:p w14:paraId="1A168ED2" w14:textId="77777777" w:rsidR="00F343BC" w:rsidRPr="003B205C" w:rsidRDefault="00F343BC">
      <w:pPr>
        <w:spacing w:line="300" w:lineRule="exact"/>
        <w:jc w:val="both"/>
        <w:rPr>
          <w:rFonts w:ascii="Times New Roman" w:hAnsi="Times New Roman"/>
          <w:strike/>
          <w:sz w:val="22"/>
          <w:szCs w:val="22"/>
          <w:lang w:val="pt-BR"/>
          <w:rPrChange w:id="508" w:author="Hugo Alves Richard" w:date="2016-11-24T19:00:00Z">
            <w:rPr>
              <w:rFonts w:ascii="Times New Roman" w:hAnsi="Times New Roman"/>
              <w:sz w:val="22"/>
              <w:szCs w:val="22"/>
              <w:lang w:val="pt-BR"/>
            </w:rPr>
          </w:rPrChange>
        </w:rPr>
      </w:pPr>
    </w:p>
    <w:p w14:paraId="1DDB459A" w14:textId="77777777" w:rsidR="00807C7D" w:rsidRPr="003B205C" w:rsidRDefault="00A9550A">
      <w:pPr>
        <w:spacing w:line="300" w:lineRule="exact"/>
        <w:jc w:val="both"/>
        <w:rPr>
          <w:rFonts w:ascii="Times New Roman" w:hAnsi="Times New Roman"/>
          <w:strike/>
          <w:sz w:val="22"/>
          <w:szCs w:val="22"/>
          <w:lang w:val="pt-BR"/>
          <w:rPrChange w:id="509" w:author="Hugo Alves Richard" w:date="2016-11-24T19:00:00Z">
            <w:rPr>
              <w:rFonts w:ascii="Times New Roman" w:hAnsi="Times New Roman"/>
              <w:sz w:val="22"/>
              <w:szCs w:val="22"/>
              <w:lang w:val="pt-BR"/>
            </w:rPr>
          </w:rPrChange>
        </w:rPr>
      </w:pPr>
      <m:oMathPara>
        <m:oMath>
          <m:r>
            <w:rPr>
              <w:rFonts w:ascii="Cambria Math" w:hAnsi="Cambria Math"/>
              <w:strike/>
              <w:sz w:val="22"/>
              <w:szCs w:val="22"/>
              <w:lang w:val="pt-BR"/>
              <w:rPrChange w:id="510" w:author="Hugo Alves Richard" w:date="2016-11-24T19:00:00Z">
                <w:rPr>
                  <w:rFonts w:ascii="Cambria Math" w:hAnsi="Cambria Math"/>
                  <w:sz w:val="22"/>
                  <w:szCs w:val="22"/>
                  <w:lang w:val="pt-BR"/>
                </w:rPr>
              </w:rPrChange>
            </w:rPr>
            <m:t>Ajuste=</m:t>
          </m:r>
          <m:sSub>
            <m:sSubPr>
              <m:ctrlPr>
                <w:rPr>
                  <w:rFonts w:ascii="Cambria Math" w:hAnsi="Cambria Math"/>
                  <w:i/>
                  <w:strike/>
                  <w:sz w:val="22"/>
                  <w:szCs w:val="22"/>
                  <w:lang w:val="pt-BR"/>
                  <w:rPrChange w:id="511" w:author="Hugo Alves Richard" w:date="2016-11-24T19:00:00Z">
                    <w:rPr>
                      <w:rFonts w:ascii="Cambria Math" w:hAnsi="Cambria Math"/>
                      <w:i/>
                      <w:sz w:val="22"/>
                      <w:szCs w:val="22"/>
                      <w:lang w:val="pt-BR"/>
                    </w:rPr>
                  </w:rPrChange>
                </w:rPr>
              </m:ctrlPr>
            </m:sSubPr>
            <m:e>
              <m:r>
                <w:rPr>
                  <w:rFonts w:ascii="Cambria Math" w:hAnsi="Cambria Math"/>
                  <w:strike/>
                  <w:sz w:val="22"/>
                  <w:szCs w:val="22"/>
                  <w:lang w:val="pt-BR"/>
                  <w:rPrChange w:id="512" w:author="Hugo Alves Richard" w:date="2016-11-24T19:00:00Z">
                    <w:rPr>
                      <w:rFonts w:ascii="Cambria Math" w:hAnsi="Cambria Math"/>
                      <w:sz w:val="22"/>
                      <w:szCs w:val="22"/>
                      <w:lang w:val="pt-BR"/>
                    </w:rPr>
                  </w:rPrChange>
                </w:rPr>
                <m:t>V</m:t>
              </m:r>
            </m:e>
            <m:sub>
              <m:r>
                <w:rPr>
                  <w:rFonts w:ascii="Cambria Math" w:hAnsi="Cambria Math"/>
                  <w:strike/>
                  <w:sz w:val="22"/>
                  <w:szCs w:val="22"/>
                  <w:lang w:val="pt-BR"/>
                  <w:rPrChange w:id="513" w:author="Hugo Alves Richard" w:date="2016-11-24T19:00:00Z">
                    <w:rPr>
                      <w:rFonts w:ascii="Cambria Math" w:hAnsi="Cambria Math"/>
                      <w:sz w:val="22"/>
                      <w:szCs w:val="22"/>
                      <w:lang w:val="pt-BR"/>
                    </w:rPr>
                  </w:rPrChange>
                </w:rPr>
                <m:t>DESENQUADRADO</m:t>
              </m:r>
            </m:sub>
          </m:sSub>
          <m:d>
            <m:dPr>
              <m:begChr m:val=""/>
              <m:endChr m:val=""/>
              <m:ctrlPr>
                <w:rPr>
                  <w:rFonts w:ascii="Cambria Math" w:hAnsi="Cambria Math"/>
                  <w:i/>
                  <w:strike/>
                  <w:sz w:val="22"/>
                  <w:szCs w:val="22"/>
                  <w:lang w:val="pt-BR"/>
                  <w:rPrChange w:id="514" w:author="Hugo Alves Richard" w:date="2016-11-24T19:00:00Z">
                    <w:rPr>
                      <w:rFonts w:ascii="Cambria Math" w:hAnsi="Cambria Math"/>
                      <w:i/>
                      <w:sz w:val="22"/>
                      <w:szCs w:val="22"/>
                      <w:lang w:val="pt-BR"/>
                    </w:rPr>
                  </w:rPrChange>
                </w:rPr>
              </m:ctrlPr>
            </m:dPr>
            <m:e>
              <m:r>
                <w:rPr>
                  <w:rFonts w:ascii="Cambria Math" w:hAnsi="Cambria Math"/>
                  <w:strike/>
                  <w:sz w:val="22"/>
                  <w:szCs w:val="22"/>
                  <w:lang w:val="pt-BR"/>
                  <w:rPrChange w:id="515" w:author="Hugo Alves Richard" w:date="2016-11-24T19:00:00Z">
                    <w:rPr>
                      <w:rFonts w:ascii="Cambria Math" w:hAnsi="Cambria Math"/>
                      <w:sz w:val="22"/>
                      <w:szCs w:val="22"/>
                      <w:lang w:val="pt-BR"/>
                    </w:rPr>
                  </w:rPrChange>
                </w:rPr>
                <m:t>*</m:t>
              </m:r>
              <m:d>
                <m:dPr>
                  <m:ctrlPr>
                    <w:rPr>
                      <w:rFonts w:ascii="Cambria Math" w:hAnsi="Cambria Math"/>
                      <w:i/>
                      <w:strike/>
                      <w:sz w:val="22"/>
                      <w:szCs w:val="22"/>
                      <w:lang w:val="pt-BR"/>
                      <w:rPrChange w:id="516" w:author="Hugo Alves Richard" w:date="2016-11-24T19:00:00Z">
                        <w:rPr>
                          <w:rFonts w:ascii="Cambria Math" w:hAnsi="Cambria Math"/>
                          <w:i/>
                          <w:sz w:val="22"/>
                          <w:szCs w:val="22"/>
                          <w:lang w:val="pt-BR"/>
                        </w:rPr>
                      </w:rPrChange>
                    </w:rPr>
                  </m:ctrlPr>
                </m:dPr>
                <m:e>
                  <m:sSub>
                    <m:sSubPr>
                      <m:ctrlPr>
                        <w:rPr>
                          <w:rFonts w:ascii="Cambria Math" w:hAnsi="Cambria Math"/>
                          <w:i/>
                          <w:strike/>
                          <w:sz w:val="22"/>
                          <w:szCs w:val="22"/>
                          <w:lang w:val="pt-BR"/>
                          <w:rPrChange w:id="517" w:author="Hugo Alves Richard" w:date="2016-11-24T19:00:00Z">
                            <w:rPr>
                              <w:rFonts w:ascii="Cambria Math" w:hAnsi="Cambria Math"/>
                              <w:i/>
                              <w:sz w:val="22"/>
                              <w:szCs w:val="22"/>
                              <w:lang w:val="pt-BR"/>
                            </w:rPr>
                          </w:rPrChange>
                        </w:rPr>
                      </m:ctrlPr>
                    </m:sSubPr>
                    <m:e>
                      <m:r>
                        <w:rPr>
                          <w:rFonts w:ascii="Cambria Math" w:hAnsi="Cambria Math"/>
                          <w:strike/>
                          <w:sz w:val="22"/>
                          <w:szCs w:val="22"/>
                          <w:lang w:val="pt-BR"/>
                          <w:rPrChange w:id="518" w:author="Hugo Alves Richard" w:date="2016-11-24T19:00:00Z">
                            <w:rPr>
                              <w:rFonts w:ascii="Cambria Math" w:hAnsi="Cambria Math"/>
                              <w:sz w:val="22"/>
                              <w:szCs w:val="22"/>
                              <w:lang w:val="pt-BR"/>
                            </w:rPr>
                          </w:rPrChange>
                        </w:rPr>
                        <m:t>F</m:t>
                      </m:r>
                    </m:e>
                    <m:sub>
                      <m:r>
                        <w:rPr>
                          <w:rFonts w:ascii="Cambria Math" w:hAnsi="Cambria Math"/>
                          <w:strike/>
                          <w:sz w:val="22"/>
                          <w:szCs w:val="22"/>
                          <w:lang w:val="pt-BR"/>
                          <w:rPrChange w:id="519" w:author="Hugo Alves Richard" w:date="2016-11-24T19:00:00Z">
                            <w:rPr>
                              <w:rFonts w:ascii="Cambria Math" w:hAnsi="Cambria Math"/>
                              <w:sz w:val="22"/>
                              <w:szCs w:val="22"/>
                              <w:lang w:val="pt-BR"/>
                            </w:rPr>
                          </w:rPrChange>
                        </w:rPr>
                        <m:t>SELIC</m:t>
                      </m:r>
                    </m:sub>
                  </m:sSub>
                  <m:sSub>
                    <m:sSubPr>
                      <m:ctrlPr>
                        <w:rPr>
                          <w:rFonts w:ascii="Cambria Math" w:hAnsi="Cambria Math"/>
                          <w:i/>
                          <w:strike/>
                          <w:sz w:val="22"/>
                          <w:szCs w:val="22"/>
                          <w:lang w:val="pt-BR"/>
                          <w:rPrChange w:id="520" w:author="Hugo Alves Richard" w:date="2016-11-24T19:00:00Z">
                            <w:rPr>
                              <w:rFonts w:ascii="Cambria Math" w:hAnsi="Cambria Math"/>
                              <w:i/>
                              <w:sz w:val="22"/>
                              <w:szCs w:val="22"/>
                              <w:lang w:val="pt-BR"/>
                            </w:rPr>
                          </w:rPrChange>
                        </w:rPr>
                      </m:ctrlPr>
                    </m:sSubPr>
                    <m:e>
                      <m:r>
                        <w:rPr>
                          <w:rFonts w:ascii="Cambria Math" w:hAnsi="Cambria Math"/>
                          <w:strike/>
                          <w:sz w:val="22"/>
                          <w:szCs w:val="22"/>
                          <w:lang w:val="pt-BR"/>
                          <w:rPrChange w:id="521" w:author="Hugo Alves Richard" w:date="2016-11-24T19:00:00Z">
                            <w:rPr>
                              <w:rFonts w:ascii="Cambria Math" w:hAnsi="Cambria Math"/>
                              <w:sz w:val="22"/>
                              <w:szCs w:val="22"/>
                              <w:lang w:val="pt-BR"/>
                            </w:rPr>
                          </w:rPrChange>
                        </w:rPr>
                        <m:t>-F</m:t>
                      </m:r>
                    </m:e>
                    <m:sub>
                      <m:r>
                        <w:rPr>
                          <w:rFonts w:ascii="Cambria Math" w:hAnsi="Cambria Math"/>
                          <w:strike/>
                          <w:sz w:val="22"/>
                          <w:szCs w:val="22"/>
                          <w:lang w:val="pt-BR"/>
                          <w:rPrChange w:id="522" w:author="Hugo Alves Richard" w:date="2016-11-24T19:00:00Z">
                            <w:rPr>
                              <w:rFonts w:ascii="Cambria Math" w:hAnsi="Cambria Math"/>
                              <w:sz w:val="22"/>
                              <w:szCs w:val="22"/>
                              <w:lang w:val="pt-BR"/>
                            </w:rPr>
                          </w:rPrChange>
                        </w:rPr>
                        <m:t>CRI</m:t>
                      </m:r>
                    </m:sub>
                  </m:sSub>
                </m:e>
              </m:d>
            </m:e>
          </m:d>
        </m:oMath>
      </m:oMathPara>
    </w:p>
    <w:p w14:paraId="0009DCC5" w14:textId="77777777" w:rsidR="00807C7D" w:rsidRPr="003B205C" w:rsidRDefault="00807C7D">
      <w:pPr>
        <w:spacing w:line="300" w:lineRule="exact"/>
        <w:jc w:val="both"/>
        <w:rPr>
          <w:rFonts w:ascii="Times New Roman" w:hAnsi="Times New Roman"/>
          <w:strike/>
          <w:sz w:val="22"/>
          <w:szCs w:val="22"/>
          <w:lang w:val="pt-BR"/>
          <w:rPrChange w:id="523" w:author="Hugo Alves Richard" w:date="2016-11-24T19:00:00Z">
            <w:rPr>
              <w:rFonts w:ascii="Times New Roman" w:hAnsi="Times New Roman"/>
              <w:sz w:val="22"/>
              <w:szCs w:val="22"/>
              <w:lang w:val="pt-BR"/>
            </w:rPr>
          </w:rPrChange>
        </w:rPr>
      </w:pPr>
    </w:p>
    <w:p w14:paraId="15673169" w14:textId="77777777" w:rsidR="00807C7D" w:rsidRPr="003B205C" w:rsidRDefault="00807C7D">
      <w:pPr>
        <w:spacing w:line="300" w:lineRule="exact"/>
        <w:jc w:val="both"/>
        <w:rPr>
          <w:rFonts w:ascii="Times New Roman" w:hAnsi="Times New Roman"/>
          <w:strike/>
          <w:sz w:val="22"/>
          <w:szCs w:val="22"/>
          <w:lang w:val="pt-BR"/>
          <w:rPrChange w:id="524" w:author="Hugo Alves Richard" w:date="2016-11-24T19:00:00Z">
            <w:rPr>
              <w:rFonts w:ascii="Times New Roman" w:hAnsi="Times New Roman"/>
              <w:sz w:val="22"/>
              <w:szCs w:val="22"/>
              <w:lang w:val="pt-BR"/>
            </w:rPr>
          </w:rPrChange>
        </w:rPr>
      </w:pPr>
      <w:r w:rsidRPr="003B205C">
        <w:rPr>
          <w:rFonts w:ascii="Times New Roman" w:hAnsi="Times New Roman"/>
          <w:strike/>
          <w:sz w:val="22"/>
          <w:szCs w:val="22"/>
          <w:lang w:val="pt-BR"/>
          <w:rPrChange w:id="525" w:author="Hugo Alves Richard" w:date="2016-11-24T19:00:00Z">
            <w:rPr>
              <w:rFonts w:ascii="Times New Roman" w:hAnsi="Times New Roman"/>
              <w:sz w:val="22"/>
              <w:szCs w:val="22"/>
              <w:lang w:val="pt-BR"/>
            </w:rPr>
          </w:rPrChange>
        </w:rPr>
        <w:t>, onde:</w:t>
      </w:r>
    </w:p>
    <w:p w14:paraId="32DF3355" w14:textId="77777777" w:rsidR="00807C7D" w:rsidRPr="003B205C" w:rsidRDefault="00807C7D">
      <w:pPr>
        <w:spacing w:line="300" w:lineRule="exact"/>
        <w:jc w:val="both"/>
        <w:rPr>
          <w:rFonts w:ascii="Times New Roman" w:hAnsi="Times New Roman"/>
          <w:strike/>
          <w:sz w:val="22"/>
          <w:szCs w:val="22"/>
          <w:lang w:val="pt-BR"/>
          <w:rPrChange w:id="526" w:author="Hugo Alves Richard" w:date="2016-11-24T19:00:00Z">
            <w:rPr>
              <w:rFonts w:ascii="Times New Roman" w:hAnsi="Times New Roman"/>
              <w:sz w:val="22"/>
              <w:szCs w:val="22"/>
              <w:lang w:val="pt-BR"/>
            </w:rPr>
          </w:rPrChange>
        </w:rPr>
      </w:pPr>
    </w:p>
    <w:p w14:paraId="37C10F20" w14:textId="26974CC6" w:rsidR="00807C7D" w:rsidRPr="003B205C" w:rsidRDefault="00744EB3">
      <w:pPr>
        <w:spacing w:line="300" w:lineRule="exact"/>
        <w:jc w:val="both"/>
        <w:rPr>
          <w:rFonts w:ascii="Times New Roman" w:hAnsi="Times New Roman"/>
          <w:strike/>
          <w:sz w:val="22"/>
          <w:szCs w:val="22"/>
          <w:lang w:val="pt-BR"/>
          <w:rPrChange w:id="527" w:author="Hugo Alves Richard" w:date="2016-11-24T19:00:00Z">
            <w:rPr>
              <w:rFonts w:ascii="Times New Roman" w:hAnsi="Times New Roman"/>
              <w:sz w:val="22"/>
              <w:szCs w:val="22"/>
              <w:lang w:val="pt-BR"/>
            </w:rPr>
          </w:rPrChange>
        </w:rPr>
      </w:pPr>
      <m:oMath>
        <m:sSub>
          <m:sSubPr>
            <m:ctrlPr>
              <w:rPr>
                <w:rFonts w:ascii="Cambria Math" w:hAnsi="Cambria Math"/>
                <w:i/>
                <w:strike/>
                <w:sz w:val="22"/>
                <w:szCs w:val="22"/>
                <w:lang w:val="pt-BR"/>
                <w:rPrChange w:id="528" w:author="Hugo Alves Richard" w:date="2016-11-24T19:00:00Z">
                  <w:rPr>
                    <w:rFonts w:ascii="Cambria Math" w:hAnsi="Cambria Math"/>
                    <w:i/>
                    <w:sz w:val="22"/>
                    <w:szCs w:val="22"/>
                    <w:lang w:val="pt-BR"/>
                  </w:rPr>
                </w:rPrChange>
              </w:rPr>
            </m:ctrlPr>
          </m:sSubPr>
          <m:e>
            <m:r>
              <w:rPr>
                <w:rFonts w:ascii="Cambria Math" w:hAnsi="Cambria Math"/>
                <w:strike/>
                <w:sz w:val="22"/>
                <w:szCs w:val="22"/>
                <w:lang w:val="pt-BR"/>
                <w:rPrChange w:id="529" w:author="Hugo Alves Richard" w:date="2016-11-24T19:00:00Z">
                  <w:rPr>
                    <w:rFonts w:ascii="Cambria Math" w:hAnsi="Cambria Math"/>
                    <w:sz w:val="22"/>
                    <w:szCs w:val="22"/>
                    <w:lang w:val="pt-BR"/>
                  </w:rPr>
                </w:rPrChange>
              </w:rPr>
              <m:t>V</m:t>
            </m:r>
          </m:e>
          <m:sub>
            <m:r>
              <w:rPr>
                <w:rFonts w:ascii="Cambria Math" w:hAnsi="Cambria Math"/>
                <w:strike/>
                <w:sz w:val="22"/>
                <w:szCs w:val="22"/>
                <w:lang w:val="pt-BR"/>
                <w:rPrChange w:id="530" w:author="Hugo Alves Richard" w:date="2016-11-24T19:00:00Z">
                  <w:rPr>
                    <w:rFonts w:ascii="Cambria Math" w:hAnsi="Cambria Math"/>
                    <w:sz w:val="22"/>
                    <w:szCs w:val="22"/>
                    <w:lang w:val="pt-BR"/>
                  </w:rPr>
                </w:rPrChange>
              </w:rPr>
              <m:t>DESENQUADRADO</m:t>
            </m:r>
          </m:sub>
        </m:sSub>
      </m:oMath>
      <w:r w:rsidR="00807C7D" w:rsidRPr="003B205C">
        <w:rPr>
          <w:rFonts w:ascii="Times New Roman" w:hAnsi="Times New Roman"/>
          <w:strike/>
          <w:sz w:val="22"/>
          <w:szCs w:val="22"/>
          <w:lang w:val="pt-BR"/>
          <w:rPrChange w:id="531" w:author="Hugo Alves Richard" w:date="2016-11-24T19:00:00Z">
            <w:rPr>
              <w:rFonts w:ascii="Times New Roman" w:hAnsi="Times New Roman"/>
              <w:sz w:val="22"/>
              <w:szCs w:val="22"/>
              <w:lang w:val="pt-BR"/>
            </w:rPr>
          </w:rPrChange>
        </w:rPr>
        <w:t xml:space="preserve"> = Último valor de créditos não aplicados pelo Cedente na concessão de Novos Financiamentos, informado com 2 (duas) casas decimais, conforme valor apresentado no item 2, </w:t>
      </w:r>
      <w:r w:rsidR="00DA219E" w:rsidRPr="003B205C">
        <w:rPr>
          <w:rFonts w:ascii="Times New Roman" w:hAnsi="Times New Roman"/>
          <w:strike/>
          <w:sz w:val="22"/>
          <w:szCs w:val="22"/>
          <w:lang w:val="pt-BR"/>
          <w:rPrChange w:id="532" w:author="Hugo Alves Richard" w:date="2016-11-24T19:00:00Z">
            <w:rPr>
              <w:rFonts w:ascii="Times New Roman" w:hAnsi="Times New Roman"/>
              <w:sz w:val="22"/>
              <w:szCs w:val="22"/>
              <w:lang w:val="pt-BR"/>
            </w:rPr>
          </w:rPrChange>
        </w:rPr>
        <w:t>"</w:t>
      </w:r>
      <w:r w:rsidR="00807C7D" w:rsidRPr="003B205C">
        <w:rPr>
          <w:rFonts w:ascii="Times New Roman" w:hAnsi="Times New Roman"/>
          <w:strike/>
          <w:sz w:val="22"/>
          <w:szCs w:val="22"/>
          <w:lang w:val="pt-BR"/>
          <w:rPrChange w:id="533" w:author="Hugo Alves Richard" w:date="2016-11-24T19:00:00Z">
            <w:rPr>
              <w:rFonts w:ascii="Times New Roman" w:hAnsi="Times New Roman"/>
              <w:sz w:val="22"/>
              <w:szCs w:val="22"/>
              <w:lang w:val="pt-BR"/>
            </w:rPr>
          </w:rPrChange>
        </w:rPr>
        <w:t>saldo remanescente a ser aplicado em financiamentos habitacionais</w:t>
      </w:r>
      <w:r w:rsidR="00DA219E" w:rsidRPr="003B205C">
        <w:rPr>
          <w:rFonts w:ascii="Times New Roman" w:hAnsi="Times New Roman"/>
          <w:strike/>
          <w:sz w:val="22"/>
          <w:szCs w:val="22"/>
          <w:lang w:val="pt-BR"/>
          <w:rPrChange w:id="534" w:author="Hugo Alves Richard" w:date="2016-11-24T19:00:00Z">
            <w:rPr>
              <w:rFonts w:ascii="Times New Roman" w:hAnsi="Times New Roman"/>
              <w:sz w:val="22"/>
              <w:szCs w:val="22"/>
              <w:lang w:val="pt-BR"/>
            </w:rPr>
          </w:rPrChange>
        </w:rPr>
        <w:t>"</w:t>
      </w:r>
      <w:r w:rsidR="00807C7D" w:rsidRPr="003B205C">
        <w:rPr>
          <w:rFonts w:ascii="Times New Roman" w:hAnsi="Times New Roman"/>
          <w:strike/>
          <w:sz w:val="22"/>
          <w:szCs w:val="22"/>
          <w:lang w:val="pt-BR"/>
          <w:rPrChange w:id="535" w:author="Hugo Alves Richard" w:date="2016-11-24T19:00:00Z">
            <w:rPr>
              <w:rFonts w:ascii="Times New Roman" w:hAnsi="Times New Roman"/>
              <w:sz w:val="22"/>
              <w:szCs w:val="22"/>
              <w:lang w:val="pt-BR"/>
            </w:rPr>
          </w:rPrChange>
        </w:rPr>
        <w:t xml:space="preserve">, da declaração encaminhada pelo Cedente, de acordo com o modelo indicado no anexo </w:t>
      </w:r>
      <w:r w:rsidR="000D4EDC" w:rsidRPr="003B205C">
        <w:rPr>
          <w:rFonts w:ascii="Times New Roman" w:hAnsi="Times New Roman"/>
          <w:strike/>
          <w:sz w:val="22"/>
          <w:szCs w:val="22"/>
          <w:lang w:val="pt-BR"/>
          <w:rPrChange w:id="536" w:author="Hugo Alves Richard" w:date="2016-11-24T19:00:00Z">
            <w:rPr>
              <w:rFonts w:ascii="Times New Roman" w:hAnsi="Times New Roman"/>
              <w:sz w:val="22"/>
              <w:szCs w:val="22"/>
              <w:lang w:val="pt-BR"/>
            </w:rPr>
          </w:rPrChange>
        </w:rPr>
        <w:t>[•]</w:t>
      </w:r>
      <w:r w:rsidR="00807C7D" w:rsidRPr="003B205C">
        <w:rPr>
          <w:rFonts w:ascii="Times New Roman" w:hAnsi="Times New Roman"/>
          <w:strike/>
          <w:sz w:val="22"/>
          <w:szCs w:val="22"/>
          <w:lang w:val="pt-BR"/>
          <w:rPrChange w:id="537" w:author="Hugo Alves Richard" w:date="2016-11-24T19:00:00Z">
            <w:rPr>
              <w:rFonts w:ascii="Times New Roman" w:hAnsi="Times New Roman"/>
              <w:sz w:val="22"/>
              <w:szCs w:val="22"/>
              <w:lang w:val="pt-BR"/>
            </w:rPr>
          </w:rPrChange>
        </w:rPr>
        <w:t xml:space="preserve">, da Circular CAIXA </w:t>
      </w:r>
      <w:r w:rsidR="00985867" w:rsidRPr="003B205C">
        <w:rPr>
          <w:rFonts w:ascii="Times New Roman" w:eastAsiaTheme="minorEastAsia" w:hAnsi="Times New Roman"/>
          <w:strike/>
          <w:color w:val="000000"/>
          <w:sz w:val="22"/>
          <w:szCs w:val="22"/>
          <w:lang w:val="pt-BR"/>
          <w:rPrChange w:id="538" w:author="Hugo Alves Richard" w:date="2016-11-24T19:00:00Z">
            <w:rPr>
              <w:rFonts w:ascii="Times New Roman" w:eastAsiaTheme="minorEastAsia" w:hAnsi="Times New Roman"/>
              <w:color w:val="000000"/>
              <w:sz w:val="22"/>
              <w:szCs w:val="22"/>
              <w:lang w:val="pt-BR"/>
            </w:rPr>
          </w:rPrChange>
        </w:rPr>
        <w:t xml:space="preserve">nº </w:t>
      </w:r>
      <w:r w:rsidR="000D4EDC" w:rsidRPr="003B205C">
        <w:rPr>
          <w:rFonts w:ascii="Times New Roman" w:eastAsiaTheme="minorEastAsia" w:hAnsi="Times New Roman"/>
          <w:strike/>
          <w:color w:val="000000"/>
          <w:sz w:val="22"/>
          <w:szCs w:val="22"/>
          <w:lang w:val="pt-BR"/>
          <w:rPrChange w:id="539" w:author="Hugo Alves Richard" w:date="2016-11-24T19:00:00Z">
            <w:rPr>
              <w:rFonts w:ascii="Times New Roman" w:eastAsiaTheme="minorEastAsia" w:hAnsi="Times New Roman"/>
              <w:color w:val="000000"/>
              <w:sz w:val="22"/>
              <w:szCs w:val="22"/>
              <w:lang w:val="pt-BR"/>
            </w:rPr>
          </w:rPrChange>
        </w:rPr>
        <w:t>[•]</w:t>
      </w:r>
      <w:r w:rsidR="00985867" w:rsidRPr="003B205C">
        <w:rPr>
          <w:rFonts w:ascii="Times New Roman" w:hAnsi="Times New Roman"/>
          <w:strike/>
          <w:color w:val="000000"/>
          <w:sz w:val="22"/>
          <w:szCs w:val="22"/>
          <w:lang w:val="pt-BR"/>
          <w:rPrChange w:id="540" w:author="Hugo Alves Richard" w:date="2016-11-24T19:00:00Z">
            <w:rPr>
              <w:rFonts w:ascii="Times New Roman" w:hAnsi="Times New Roman"/>
              <w:color w:val="000000"/>
              <w:sz w:val="22"/>
              <w:szCs w:val="22"/>
              <w:lang w:val="pt-BR"/>
            </w:rPr>
          </w:rPrChange>
        </w:rPr>
        <w:t xml:space="preserve">, de </w:t>
      </w:r>
      <w:r w:rsidR="000D4EDC" w:rsidRPr="003B205C">
        <w:rPr>
          <w:rFonts w:ascii="Times New Roman" w:hAnsi="Times New Roman"/>
          <w:strike/>
          <w:color w:val="000000"/>
          <w:sz w:val="22"/>
          <w:szCs w:val="22"/>
          <w:lang w:val="pt-BR"/>
          <w:rPrChange w:id="541" w:author="Hugo Alves Richard" w:date="2016-11-24T19:00:00Z">
            <w:rPr>
              <w:rFonts w:ascii="Times New Roman" w:hAnsi="Times New Roman"/>
              <w:color w:val="000000"/>
              <w:sz w:val="22"/>
              <w:szCs w:val="22"/>
              <w:lang w:val="pt-BR"/>
            </w:rPr>
          </w:rPrChange>
        </w:rPr>
        <w:t>[•]</w:t>
      </w:r>
      <w:r w:rsidR="00985867" w:rsidRPr="003B205C">
        <w:rPr>
          <w:rFonts w:ascii="Times New Roman" w:hAnsi="Times New Roman"/>
          <w:strike/>
          <w:color w:val="000000"/>
          <w:sz w:val="22"/>
          <w:szCs w:val="22"/>
          <w:lang w:val="pt-BR"/>
          <w:rPrChange w:id="542" w:author="Hugo Alves Richard" w:date="2016-11-24T19:00:00Z">
            <w:rPr>
              <w:rFonts w:ascii="Times New Roman" w:hAnsi="Times New Roman"/>
              <w:color w:val="000000"/>
              <w:sz w:val="22"/>
              <w:szCs w:val="22"/>
              <w:lang w:val="pt-BR"/>
            </w:rPr>
          </w:rPrChange>
        </w:rPr>
        <w:t xml:space="preserve"> de </w:t>
      </w:r>
      <w:r w:rsidR="000D4EDC" w:rsidRPr="003B205C">
        <w:rPr>
          <w:rFonts w:ascii="Times New Roman" w:hAnsi="Times New Roman"/>
          <w:strike/>
          <w:color w:val="000000"/>
          <w:sz w:val="22"/>
          <w:szCs w:val="22"/>
          <w:lang w:val="pt-BR"/>
          <w:rPrChange w:id="543" w:author="Hugo Alves Richard" w:date="2016-11-24T19:00:00Z">
            <w:rPr>
              <w:rFonts w:ascii="Times New Roman" w:hAnsi="Times New Roman"/>
              <w:color w:val="000000"/>
              <w:sz w:val="22"/>
              <w:szCs w:val="22"/>
              <w:lang w:val="pt-BR"/>
            </w:rPr>
          </w:rPrChange>
        </w:rPr>
        <w:t xml:space="preserve">[•] </w:t>
      </w:r>
      <w:r w:rsidR="00985867" w:rsidRPr="003B205C">
        <w:rPr>
          <w:rFonts w:ascii="Times New Roman" w:hAnsi="Times New Roman"/>
          <w:strike/>
          <w:color w:val="000000"/>
          <w:sz w:val="22"/>
          <w:szCs w:val="22"/>
          <w:lang w:val="pt-BR"/>
          <w:rPrChange w:id="544" w:author="Hugo Alves Richard" w:date="2016-11-24T19:00:00Z">
            <w:rPr>
              <w:rFonts w:ascii="Times New Roman" w:hAnsi="Times New Roman"/>
              <w:color w:val="000000"/>
              <w:sz w:val="22"/>
              <w:szCs w:val="22"/>
              <w:lang w:val="pt-BR"/>
            </w:rPr>
          </w:rPrChange>
        </w:rPr>
        <w:t>de 2016</w:t>
      </w:r>
      <w:r w:rsidR="00807C7D" w:rsidRPr="003B205C">
        <w:rPr>
          <w:rFonts w:ascii="Times New Roman" w:hAnsi="Times New Roman"/>
          <w:strike/>
          <w:sz w:val="22"/>
          <w:szCs w:val="22"/>
          <w:lang w:val="pt-BR"/>
          <w:rPrChange w:id="545" w:author="Hugo Alves Richard" w:date="2016-11-24T19:00:00Z">
            <w:rPr>
              <w:rFonts w:ascii="Times New Roman" w:hAnsi="Times New Roman"/>
              <w:sz w:val="22"/>
              <w:szCs w:val="22"/>
              <w:lang w:val="pt-BR"/>
            </w:rPr>
          </w:rPrChange>
        </w:rPr>
        <w:t xml:space="preserve"> (</w:t>
      </w:r>
      <w:r w:rsidR="00DA219E" w:rsidRPr="003B205C">
        <w:rPr>
          <w:rFonts w:ascii="Times New Roman" w:hAnsi="Times New Roman"/>
          <w:strike/>
          <w:sz w:val="22"/>
          <w:szCs w:val="22"/>
          <w:lang w:val="pt-BR"/>
          <w:rPrChange w:id="546" w:author="Hugo Alves Richard" w:date="2016-11-24T19:00:00Z">
            <w:rPr>
              <w:rFonts w:ascii="Times New Roman" w:hAnsi="Times New Roman"/>
              <w:sz w:val="22"/>
              <w:szCs w:val="22"/>
              <w:lang w:val="pt-BR"/>
            </w:rPr>
          </w:rPrChange>
        </w:rPr>
        <w:t>"</w:t>
      </w:r>
      <w:r w:rsidR="00807C7D" w:rsidRPr="003B205C">
        <w:rPr>
          <w:rFonts w:ascii="Times New Roman" w:hAnsi="Times New Roman"/>
          <w:strike/>
          <w:sz w:val="22"/>
          <w:szCs w:val="22"/>
          <w:u w:val="single"/>
          <w:lang w:val="pt-BR"/>
          <w:rPrChange w:id="547" w:author="Hugo Alves Richard" w:date="2016-11-24T19:00:00Z">
            <w:rPr>
              <w:rFonts w:ascii="Times New Roman" w:hAnsi="Times New Roman"/>
              <w:sz w:val="22"/>
              <w:szCs w:val="22"/>
              <w:u w:val="single"/>
              <w:lang w:val="pt-BR"/>
            </w:rPr>
          </w:rPrChange>
        </w:rPr>
        <w:t>Valor Desenquadrado</w:t>
      </w:r>
      <w:r w:rsidR="00DA219E" w:rsidRPr="003B205C">
        <w:rPr>
          <w:rFonts w:ascii="Times New Roman" w:hAnsi="Times New Roman"/>
          <w:strike/>
          <w:sz w:val="22"/>
          <w:szCs w:val="22"/>
          <w:lang w:val="pt-BR"/>
          <w:rPrChange w:id="548" w:author="Hugo Alves Richard" w:date="2016-11-24T19:00:00Z">
            <w:rPr>
              <w:rFonts w:ascii="Times New Roman" w:hAnsi="Times New Roman"/>
              <w:sz w:val="22"/>
              <w:szCs w:val="22"/>
              <w:lang w:val="pt-BR"/>
            </w:rPr>
          </w:rPrChange>
        </w:rPr>
        <w:t>"</w:t>
      </w:r>
      <w:r w:rsidR="00807C7D" w:rsidRPr="003B205C">
        <w:rPr>
          <w:rFonts w:ascii="Times New Roman" w:hAnsi="Times New Roman"/>
          <w:strike/>
          <w:sz w:val="22"/>
          <w:szCs w:val="22"/>
          <w:lang w:val="pt-BR"/>
          <w:rPrChange w:id="549" w:author="Hugo Alves Richard" w:date="2016-11-24T19:00:00Z">
            <w:rPr>
              <w:rFonts w:ascii="Times New Roman" w:hAnsi="Times New Roman"/>
              <w:sz w:val="22"/>
              <w:szCs w:val="22"/>
              <w:lang w:val="pt-BR"/>
            </w:rPr>
          </w:rPrChange>
        </w:rPr>
        <w:t>);</w:t>
      </w:r>
      <w:r w:rsidR="0001303C" w:rsidRPr="003B205C">
        <w:rPr>
          <w:rFonts w:ascii="Times New Roman" w:hAnsi="Times New Roman"/>
          <w:strike/>
          <w:sz w:val="22"/>
          <w:szCs w:val="22"/>
          <w:lang w:val="pt-BR"/>
          <w:rPrChange w:id="550" w:author="Hugo Alves Richard" w:date="2016-11-24T19:00:00Z">
            <w:rPr>
              <w:rFonts w:ascii="Times New Roman" w:hAnsi="Times New Roman"/>
              <w:sz w:val="22"/>
              <w:szCs w:val="22"/>
              <w:lang w:val="pt-BR"/>
            </w:rPr>
          </w:rPrChange>
        </w:rPr>
        <w:t xml:space="preserve"> </w:t>
      </w:r>
    </w:p>
    <w:p w14:paraId="046E1EB9" w14:textId="77777777" w:rsidR="00807C7D" w:rsidRPr="003B205C" w:rsidRDefault="00807C7D">
      <w:pPr>
        <w:spacing w:line="300" w:lineRule="exact"/>
        <w:jc w:val="both"/>
        <w:rPr>
          <w:rFonts w:ascii="Times New Roman" w:hAnsi="Times New Roman"/>
          <w:strike/>
          <w:sz w:val="22"/>
          <w:szCs w:val="22"/>
          <w:lang w:val="pt-BR"/>
          <w:rPrChange w:id="551" w:author="Hugo Alves Richard" w:date="2016-11-24T19:00:00Z">
            <w:rPr>
              <w:rFonts w:ascii="Times New Roman" w:hAnsi="Times New Roman"/>
              <w:sz w:val="22"/>
              <w:szCs w:val="22"/>
              <w:lang w:val="pt-BR"/>
            </w:rPr>
          </w:rPrChange>
        </w:rPr>
      </w:pPr>
    </w:p>
    <w:p w14:paraId="0F9D6425" w14:textId="77777777" w:rsidR="00F343BC" w:rsidRPr="003B205C" w:rsidRDefault="00A9550A">
      <w:pPr>
        <w:spacing w:line="300" w:lineRule="exact"/>
        <w:jc w:val="both"/>
        <w:rPr>
          <w:rFonts w:ascii="Times New Roman" w:hAnsi="Times New Roman"/>
          <w:strike/>
          <w:sz w:val="22"/>
          <w:szCs w:val="22"/>
          <w:lang w:val="pt-BR"/>
          <w:rPrChange w:id="552" w:author="Hugo Alves Richard" w:date="2016-11-24T19:00:00Z">
            <w:rPr>
              <w:rFonts w:ascii="Times New Roman" w:hAnsi="Times New Roman"/>
              <w:sz w:val="22"/>
              <w:szCs w:val="22"/>
              <w:lang w:val="pt-BR"/>
            </w:rPr>
          </w:rPrChange>
        </w:rPr>
      </w:pPr>
      <w:r w:rsidRPr="003B205C">
        <w:rPr>
          <w:rFonts w:ascii="Times New Roman" w:hAnsi="Times New Roman"/>
          <w:strike/>
          <w:sz w:val="22"/>
          <w:szCs w:val="22"/>
          <w:lang w:val="pt-BR"/>
          <w:rPrChange w:id="553" w:author="Hugo Alves Richard" w:date="2016-11-24T19:00:00Z">
            <w:rPr>
              <w:rFonts w:ascii="Times New Roman" w:hAnsi="Times New Roman"/>
              <w:sz w:val="22"/>
              <w:szCs w:val="22"/>
              <w:lang w:val="pt-BR"/>
            </w:rPr>
          </w:rPrChange>
        </w:rPr>
        <w:t>Ajuste = Ajuste de Valores Novos Financiamentos;</w:t>
      </w:r>
    </w:p>
    <w:p w14:paraId="2417971D" w14:textId="77777777" w:rsidR="00807C7D" w:rsidRPr="003B205C" w:rsidRDefault="00807C7D">
      <w:pPr>
        <w:spacing w:line="300" w:lineRule="exact"/>
        <w:jc w:val="both"/>
        <w:rPr>
          <w:rFonts w:ascii="Times New Roman" w:hAnsi="Times New Roman"/>
          <w:strike/>
          <w:sz w:val="22"/>
          <w:szCs w:val="22"/>
          <w:lang w:val="pt-BR"/>
          <w:rPrChange w:id="554" w:author="Hugo Alves Richard" w:date="2016-11-24T19:00:00Z">
            <w:rPr>
              <w:rFonts w:ascii="Times New Roman" w:hAnsi="Times New Roman"/>
              <w:sz w:val="22"/>
              <w:szCs w:val="22"/>
              <w:lang w:val="pt-BR"/>
            </w:rPr>
          </w:rPrChange>
        </w:rPr>
      </w:pPr>
    </w:p>
    <w:p w14:paraId="380D0BCD" w14:textId="77777777" w:rsidR="00807C7D" w:rsidRPr="003B205C" w:rsidRDefault="00744EB3">
      <w:pPr>
        <w:spacing w:line="300" w:lineRule="exact"/>
        <w:jc w:val="both"/>
        <w:rPr>
          <w:rFonts w:ascii="Times New Roman" w:hAnsi="Times New Roman"/>
          <w:strike/>
          <w:sz w:val="22"/>
          <w:szCs w:val="22"/>
          <w:lang w:val="pt-BR"/>
          <w:rPrChange w:id="555" w:author="Hugo Alves Richard" w:date="2016-11-24T19:00:00Z">
            <w:rPr>
              <w:rFonts w:ascii="Times New Roman" w:hAnsi="Times New Roman"/>
              <w:sz w:val="22"/>
              <w:szCs w:val="22"/>
              <w:lang w:val="pt-BR"/>
            </w:rPr>
          </w:rPrChange>
        </w:rPr>
      </w:pPr>
      <m:oMath>
        <m:sSub>
          <m:sSubPr>
            <m:ctrlPr>
              <w:rPr>
                <w:rFonts w:ascii="Cambria Math" w:hAnsi="Cambria Math"/>
                <w:i/>
                <w:strike/>
                <w:sz w:val="22"/>
                <w:szCs w:val="22"/>
                <w:lang w:val="pt-BR"/>
                <w:rPrChange w:id="556" w:author="Hugo Alves Richard" w:date="2016-11-24T19:00:00Z">
                  <w:rPr>
                    <w:rFonts w:ascii="Cambria Math" w:hAnsi="Cambria Math"/>
                    <w:i/>
                    <w:sz w:val="22"/>
                    <w:szCs w:val="22"/>
                    <w:lang w:val="pt-BR"/>
                  </w:rPr>
                </w:rPrChange>
              </w:rPr>
            </m:ctrlPr>
          </m:sSubPr>
          <m:e>
            <m:r>
              <w:rPr>
                <w:rFonts w:ascii="Cambria Math" w:hAnsi="Cambria Math"/>
                <w:strike/>
                <w:sz w:val="22"/>
                <w:szCs w:val="22"/>
                <w:lang w:val="pt-BR"/>
                <w:rPrChange w:id="557" w:author="Hugo Alves Richard" w:date="2016-11-24T19:00:00Z">
                  <w:rPr>
                    <w:rFonts w:ascii="Cambria Math" w:hAnsi="Cambria Math"/>
                    <w:sz w:val="22"/>
                    <w:szCs w:val="22"/>
                    <w:lang w:val="pt-BR"/>
                  </w:rPr>
                </w:rPrChange>
              </w:rPr>
              <m:t>F</m:t>
            </m:r>
          </m:e>
          <m:sub>
            <m:r>
              <w:rPr>
                <w:rFonts w:ascii="Cambria Math" w:hAnsi="Cambria Math"/>
                <w:strike/>
                <w:sz w:val="22"/>
                <w:szCs w:val="22"/>
                <w:lang w:val="pt-BR"/>
                <w:rPrChange w:id="558" w:author="Hugo Alves Richard" w:date="2016-11-24T19:00:00Z">
                  <w:rPr>
                    <w:rFonts w:ascii="Cambria Math" w:hAnsi="Cambria Math"/>
                    <w:sz w:val="22"/>
                    <w:szCs w:val="22"/>
                    <w:lang w:val="pt-BR"/>
                  </w:rPr>
                </w:rPrChange>
              </w:rPr>
              <m:t>CRI</m:t>
            </m:r>
          </m:sub>
        </m:sSub>
      </m:oMath>
      <w:r w:rsidR="00807C7D" w:rsidRPr="003B205C">
        <w:rPr>
          <w:rFonts w:ascii="Times New Roman" w:hAnsi="Times New Roman"/>
          <w:strike/>
          <w:sz w:val="22"/>
          <w:szCs w:val="22"/>
          <w:lang w:val="pt-BR"/>
          <w:rPrChange w:id="559" w:author="Hugo Alves Richard" w:date="2016-11-24T19:00:00Z">
            <w:rPr>
              <w:rFonts w:ascii="Times New Roman" w:hAnsi="Times New Roman"/>
              <w:sz w:val="22"/>
              <w:szCs w:val="22"/>
              <w:lang w:val="pt-BR"/>
            </w:rPr>
          </w:rPrChange>
        </w:rPr>
        <w:t xml:space="preserve"> = Fator de Juros do CRI do mês de referência, calculado conforme cláusula 5.2. </w:t>
      </w:r>
      <w:proofErr w:type="gramStart"/>
      <w:r w:rsidR="00807C7D" w:rsidRPr="003B205C">
        <w:rPr>
          <w:rFonts w:ascii="Times New Roman" w:hAnsi="Times New Roman"/>
          <w:strike/>
          <w:sz w:val="22"/>
          <w:szCs w:val="22"/>
          <w:lang w:val="pt-BR"/>
          <w:rPrChange w:id="560" w:author="Hugo Alves Richard" w:date="2016-11-24T19:00:00Z">
            <w:rPr>
              <w:rFonts w:ascii="Times New Roman" w:hAnsi="Times New Roman"/>
              <w:sz w:val="22"/>
              <w:szCs w:val="22"/>
              <w:lang w:val="pt-BR"/>
            </w:rPr>
          </w:rPrChange>
        </w:rPr>
        <w:t>deste</w:t>
      </w:r>
      <w:proofErr w:type="gramEnd"/>
      <w:r w:rsidR="00807C7D" w:rsidRPr="003B205C">
        <w:rPr>
          <w:rFonts w:ascii="Times New Roman" w:hAnsi="Times New Roman"/>
          <w:strike/>
          <w:sz w:val="22"/>
          <w:szCs w:val="22"/>
          <w:lang w:val="pt-BR"/>
          <w:rPrChange w:id="561" w:author="Hugo Alves Richard" w:date="2016-11-24T19:00:00Z">
            <w:rPr>
              <w:rFonts w:ascii="Times New Roman" w:hAnsi="Times New Roman"/>
              <w:sz w:val="22"/>
              <w:szCs w:val="22"/>
              <w:lang w:val="pt-BR"/>
            </w:rPr>
          </w:rPrChange>
        </w:rPr>
        <w:t xml:space="preserve"> Termo de Securitização;</w:t>
      </w:r>
    </w:p>
    <w:p w14:paraId="678A9043" w14:textId="77777777" w:rsidR="00807C7D" w:rsidRPr="003B205C" w:rsidRDefault="00807C7D">
      <w:pPr>
        <w:spacing w:line="300" w:lineRule="exact"/>
        <w:jc w:val="both"/>
        <w:rPr>
          <w:rFonts w:ascii="Times New Roman" w:hAnsi="Times New Roman"/>
          <w:strike/>
          <w:sz w:val="22"/>
          <w:szCs w:val="22"/>
          <w:lang w:val="pt-BR"/>
          <w:rPrChange w:id="562" w:author="Hugo Alves Richard" w:date="2016-11-24T19:00:00Z">
            <w:rPr>
              <w:rFonts w:ascii="Times New Roman" w:hAnsi="Times New Roman"/>
              <w:sz w:val="22"/>
              <w:szCs w:val="22"/>
              <w:lang w:val="pt-BR"/>
            </w:rPr>
          </w:rPrChange>
        </w:rPr>
      </w:pPr>
    </w:p>
    <w:p w14:paraId="49CD3D8B" w14:textId="77777777" w:rsidR="00807C7D" w:rsidRPr="003B205C" w:rsidRDefault="00744EB3">
      <w:pPr>
        <w:spacing w:line="300" w:lineRule="exact"/>
        <w:jc w:val="both"/>
        <w:rPr>
          <w:rFonts w:ascii="Times New Roman" w:hAnsi="Times New Roman"/>
          <w:strike/>
          <w:sz w:val="22"/>
          <w:szCs w:val="22"/>
          <w:lang w:val="pt-BR"/>
          <w:rPrChange w:id="563" w:author="Hugo Alves Richard" w:date="2016-11-24T19:00:00Z">
            <w:rPr>
              <w:rFonts w:ascii="Times New Roman" w:hAnsi="Times New Roman"/>
              <w:sz w:val="22"/>
              <w:szCs w:val="22"/>
              <w:lang w:val="pt-BR"/>
            </w:rPr>
          </w:rPrChange>
        </w:rPr>
      </w:pPr>
      <m:oMath>
        <m:sSub>
          <m:sSubPr>
            <m:ctrlPr>
              <w:rPr>
                <w:rFonts w:ascii="Cambria Math" w:hAnsi="Cambria Math"/>
                <w:i/>
                <w:strike/>
                <w:sz w:val="22"/>
                <w:szCs w:val="22"/>
                <w:lang w:val="pt-BR"/>
                <w:rPrChange w:id="564" w:author="Hugo Alves Richard" w:date="2016-11-24T19:00:00Z">
                  <w:rPr>
                    <w:rFonts w:ascii="Cambria Math" w:hAnsi="Cambria Math"/>
                    <w:i/>
                    <w:sz w:val="22"/>
                    <w:szCs w:val="22"/>
                    <w:lang w:val="pt-BR"/>
                  </w:rPr>
                </w:rPrChange>
              </w:rPr>
            </m:ctrlPr>
          </m:sSubPr>
          <m:e>
            <m:r>
              <w:rPr>
                <w:rFonts w:ascii="Cambria Math" w:hAnsi="Cambria Math"/>
                <w:strike/>
                <w:sz w:val="22"/>
                <w:szCs w:val="22"/>
                <w:lang w:val="pt-BR"/>
                <w:rPrChange w:id="565" w:author="Hugo Alves Richard" w:date="2016-11-24T19:00:00Z">
                  <w:rPr>
                    <w:rFonts w:ascii="Cambria Math" w:hAnsi="Cambria Math"/>
                    <w:sz w:val="22"/>
                    <w:szCs w:val="22"/>
                    <w:lang w:val="pt-BR"/>
                  </w:rPr>
                </w:rPrChange>
              </w:rPr>
              <m:t>F</m:t>
            </m:r>
          </m:e>
          <m:sub>
            <m:r>
              <w:rPr>
                <w:rFonts w:ascii="Cambria Math" w:hAnsi="Cambria Math"/>
                <w:strike/>
                <w:sz w:val="22"/>
                <w:szCs w:val="22"/>
                <w:lang w:val="pt-BR"/>
                <w:rPrChange w:id="566" w:author="Hugo Alves Richard" w:date="2016-11-24T19:00:00Z">
                  <w:rPr>
                    <w:rFonts w:ascii="Cambria Math" w:hAnsi="Cambria Math"/>
                    <w:sz w:val="22"/>
                    <w:szCs w:val="22"/>
                    <w:lang w:val="pt-BR"/>
                  </w:rPr>
                </w:rPrChange>
              </w:rPr>
              <m:t>SELIC</m:t>
            </m:r>
          </m:sub>
        </m:sSub>
      </m:oMath>
      <w:r w:rsidR="00807C7D" w:rsidRPr="003B205C">
        <w:rPr>
          <w:rFonts w:ascii="Times New Roman" w:hAnsi="Times New Roman"/>
          <w:strike/>
          <w:sz w:val="22"/>
          <w:szCs w:val="22"/>
          <w:lang w:val="pt-BR"/>
          <w:rPrChange w:id="567" w:author="Hugo Alves Richard" w:date="2016-11-24T19:00:00Z">
            <w:rPr>
              <w:rFonts w:ascii="Times New Roman" w:hAnsi="Times New Roman"/>
              <w:sz w:val="22"/>
              <w:szCs w:val="22"/>
              <w:lang w:val="pt-BR"/>
            </w:rPr>
          </w:rPrChange>
        </w:rPr>
        <w:t xml:space="preserve"> = Cálculo da taxa Selic, com uso de percentual aplicado, incorporação ou último pagamento, se houver, calculado com 8 (oito) casas d</w:t>
      </w:r>
      <w:proofErr w:type="spellStart"/>
      <w:r w:rsidR="00807C7D" w:rsidRPr="003B205C">
        <w:rPr>
          <w:rFonts w:ascii="Times New Roman" w:hAnsi="Times New Roman"/>
          <w:strike/>
          <w:sz w:val="22"/>
          <w:szCs w:val="22"/>
          <w:lang w:val="pt-BR"/>
          <w:rPrChange w:id="568" w:author="Hugo Alves Richard" w:date="2016-11-24T19:00:00Z">
            <w:rPr>
              <w:rFonts w:ascii="Times New Roman" w:hAnsi="Times New Roman"/>
              <w:sz w:val="22"/>
              <w:szCs w:val="22"/>
              <w:lang w:val="pt-BR"/>
            </w:rPr>
          </w:rPrChange>
        </w:rPr>
        <w:t>ecimais</w:t>
      </w:r>
      <w:proofErr w:type="spellEnd"/>
      <w:r w:rsidR="00807C7D" w:rsidRPr="003B205C">
        <w:rPr>
          <w:rFonts w:ascii="Times New Roman" w:hAnsi="Times New Roman"/>
          <w:strike/>
          <w:sz w:val="22"/>
          <w:szCs w:val="22"/>
          <w:lang w:val="pt-BR"/>
          <w:rPrChange w:id="569" w:author="Hugo Alves Richard" w:date="2016-11-24T19:00:00Z">
            <w:rPr>
              <w:rFonts w:ascii="Times New Roman" w:hAnsi="Times New Roman"/>
              <w:sz w:val="22"/>
              <w:szCs w:val="22"/>
              <w:lang w:val="pt-BR"/>
            </w:rPr>
          </w:rPrChange>
        </w:rPr>
        <w:t>, com arredondamento:</w:t>
      </w:r>
    </w:p>
    <w:p w14:paraId="61BEEA37" w14:textId="77777777" w:rsidR="00807C7D" w:rsidRPr="003B205C" w:rsidRDefault="00807C7D">
      <w:pPr>
        <w:spacing w:line="300" w:lineRule="exact"/>
        <w:jc w:val="both"/>
        <w:rPr>
          <w:rFonts w:ascii="Times New Roman" w:hAnsi="Times New Roman"/>
          <w:strike/>
          <w:sz w:val="22"/>
          <w:szCs w:val="22"/>
          <w:lang w:val="pt-BR"/>
          <w:rPrChange w:id="570" w:author="Hugo Alves Richard" w:date="2016-11-24T19:00:00Z">
            <w:rPr>
              <w:rFonts w:ascii="Times New Roman" w:hAnsi="Times New Roman"/>
              <w:sz w:val="22"/>
              <w:szCs w:val="22"/>
              <w:lang w:val="pt-BR"/>
            </w:rPr>
          </w:rPrChange>
        </w:rPr>
      </w:pPr>
    </w:p>
    <w:p w14:paraId="742C2F52" w14:textId="77777777" w:rsidR="00807C7D" w:rsidRPr="003B205C" w:rsidRDefault="00807C7D" w:rsidP="00B20583">
      <w:pPr>
        <w:spacing w:line="300" w:lineRule="exact"/>
        <w:jc w:val="both"/>
        <w:rPr>
          <w:rFonts w:ascii="Times New Roman" w:hAnsi="Times New Roman"/>
          <w:strike/>
          <w:sz w:val="22"/>
          <w:szCs w:val="22"/>
          <w:lang w:val="pt-BR"/>
          <w:rPrChange w:id="571" w:author="Hugo Alves Richard" w:date="2016-11-24T19:00:00Z">
            <w:rPr>
              <w:rFonts w:ascii="Times New Roman" w:hAnsi="Times New Roman"/>
              <w:sz w:val="22"/>
              <w:szCs w:val="22"/>
              <w:lang w:val="pt-BR"/>
            </w:rPr>
          </w:rPrChange>
        </w:rPr>
      </w:pPr>
      <w:r w:rsidRPr="003B205C">
        <w:rPr>
          <w:rFonts w:ascii="Times New Roman" w:hAnsi="Times New Roman"/>
          <w:strike/>
          <w:sz w:val="22"/>
          <w:szCs w:val="22"/>
          <w:lang w:val="pt-BR"/>
          <w:rPrChange w:id="572" w:author="Hugo Alves Richard" w:date="2016-11-24T19:00:00Z">
            <w:rPr>
              <w:rFonts w:ascii="Times New Roman" w:hAnsi="Times New Roman"/>
              <w:sz w:val="22"/>
              <w:szCs w:val="22"/>
              <w:lang w:val="pt-BR"/>
            </w:rPr>
          </w:rPrChange>
        </w:rPr>
        <w:t>Para o primeiro período:</w:t>
      </w:r>
    </w:p>
    <w:p w14:paraId="5E2059D8" w14:textId="77777777" w:rsidR="00807C7D" w:rsidRPr="003B205C" w:rsidRDefault="00807C7D" w:rsidP="00B20583">
      <w:pPr>
        <w:spacing w:line="300" w:lineRule="exact"/>
        <w:jc w:val="both"/>
        <w:rPr>
          <w:rFonts w:ascii="Times New Roman" w:hAnsi="Times New Roman"/>
          <w:strike/>
          <w:sz w:val="22"/>
          <w:szCs w:val="22"/>
          <w:lang w:val="pt-BR"/>
          <w:rPrChange w:id="573" w:author="Hugo Alves Richard" w:date="2016-11-24T19:00:00Z">
            <w:rPr>
              <w:rFonts w:ascii="Times New Roman" w:hAnsi="Times New Roman"/>
              <w:sz w:val="22"/>
              <w:szCs w:val="22"/>
              <w:lang w:val="pt-BR"/>
            </w:rPr>
          </w:rPrChange>
        </w:rPr>
      </w:pPr>
    </w:p>
    <w:p w14:paraId="22A3376A" w14:textId="77777777" w:rsidR="00B20583" w:rsidRPr="003B205C" w:rsidRDefault="00B20583" w:rsidP="00B20583">
      <w:pPr>
        <w:spacing w:after="240"/>
        <w:ind w:left="708"/>
        <w:contextualSpacing/>
        <w:jc w:val="center"/>
        <w:rPr>
          <w:strike/>
          <w:rPrChange w:id="574" w:author="Hugo Alves Richard" w:date="2016-11-24T19:00:00Z">
            <w:rPr/>
          </w:rPrChange>
        </w:rPr>
      </w:pPr>
      <m:oMathPara>
        <m:oMathParaPr>
          <m:jc m:val="center"/>
        </m:oMathParaPr>
        <m:oMath>
          <m:r>
            <w:rPr>
              <w:rFonts w:ascii="Cambria Math" w:hAnsi="Cambria Math"/>
              <w:strike/>
              <w:sz w:val="22"/>
              <w:rPrChange w:id="575" w:author="Hugo Alves Richard" w:date="2016-11-24T19:00:00Z">
                <w:rPr>
                  <w:rFonts w:ascii="Cambria Math" w:hAnsi="Cambria Math"/>
                  <w:sz w:val="22"/>
                </w:rPr>
              </w:rPrChange>
            </w:rPr>
            <m:t>ator de Juros =</m:t>
          </m:r>
          <m:d>
            <m:dPr>
              <m:begChr m:val="{"/>
              <m:endChr m:val="}"/>
              <m:ctrlPr>
                <w:rPr>
                  <w:rFonts w:ascii="Cambria Math" w:hAnsi="Cambria Math"/>
                  <w:i/>
                  <w:strike/>
                  <w:sz w:val="22"/>
                  <w:rPrChange w:id="576" w:author="Hugo Alves Richard" w:date="2016-11-24T19:00:00Z">
                    <w:rPr>
                      <w:rFonts w:ascii="Cambria Math" w:hAnsi="Cambria Math"/>
                      <w:i/>
                      <w:sz w:val="22"/>
                    </w:rPr>
                  </w:rPrChange>
                </w:rPr>
              </m:ctrlPr>
            </m:dPr>
            <m:e>
              <m:sSup>
                <m:sSupPr>
                  <m:ctrlPr>
                    <w:rPr>
                      <w:rFonts w:ascii="Cambria Math" w:hAnsi="Cambria Math"/>
                      <w:i/>
                      <w:strike/>
                      <w:sz w:val="22"/>
                      <w:rPrChange w:id="577" w:author="Hugo Alves Richard" w:date="2016-11-24T19:00:00Z">
                        <w:rPr>
                          <w:rFonts w:ascii="Cambria Math" w:hAnsi="Cambria Math"/>
                          <w:i/>
                          <w:sz w:val="22"/>
                        </w:rPr>
                      </w:rPrChange>
                    </w:rPr>
                  </m:ctrlPr>
                </m:sSupPr>
                <m:e>
                  <m:d>
                    <m:dPr>
                      <m:begChr m:val="["/>
                      <m:endChr m:val="]"/>
                      <m:ctrlPr>
                        <w:rPr>
                          <w:rFonts w:ascii="Cambria Math" w:hAnsi="Cambria Math"/>
                          <w:i/>
                          <w:strike/>
                          <w:sz w:val="22"/>
                          <w:rPrChange w:id="578" w:author="Hugo Alves Richard" w:date="2016-11-24T19:00:00Z">
                            <w:rPr>
                              <w:rFonts w:ascii="Cambria Math" w:hAnsi="Cambria Math"/>
                              <w:i/>
                              <w:sz w:val="22"/>
                            </w:rPr>
                          </w:rPrChange>
                        </w:rPr>
                      </m:ctrlPr>
                    </m:dPr>
                    <m:e>
                      <m:sSup>
                        <m:sSupPr>
                          <m:ctrlPr>
                            <w:rPr>
                              <w:rFonts w:ascii="Cambria Math" w:hAnsi="Cambria Math"/>
                              <w:i/>
                              <w:strike/>
                              <w:sz w:val="22"/>
                              <w:rPrChange w:id="579" w:author="Hugo Alves Richard" w:date="2016-11-24T19:00:00Z">
                                <w:rPr>
                                  <w:rFonts w:ascii="Cambria Math" w:hAnsi="Cambria Math"/>
                                  <w:i/>
                                  <w:sz w:val="22"/>
                                </w:rPr>
                              </w:rPrChange>
                            </w:rPr>
                          </m:ctrlPr>
                        </m:sSupPr>
                        <m:e>
                          <m:d>
                            <m:dPr>
                              <m:ctrlPr>
                                <w:rPr>
                                  <w:rFonts w:ascii="Cambria Math" w:hAnsi="Cambria Math"/>
                                  <w:i/>
                                  <w:strike/>
                                  <w:sz w:val="22"/>
                                  <w:rPrChange w:id="580" w:author="Hugo Alves Richard" w:date="2016-11-24T19:00:00Z">
                                    <w:rPr>
                                      <w:rFonts w:ascii="Cambria Math" w:hAnsi="Cambria Math"/>
                                      <w:i/>
                                      <w:sz w:val="22"/>
                                    </w:rPr>
                                  </w:rPrChange>
                                </w:rPr>
                              </m:ctrlPr>
                            </m:dPr>
                            <m:e>
                              <m:f>
                                <m:fPr>
                                  <m:ctrlPr>
                                    <w:rPr>
                                      <w:rFonts w:ascii="Cambria Math" w:hAnsi="Cambria Math"/>
                                      <w:i/>
                                      <w:strike/>
                                      <w:sz w:val="22"/>
                                      <w:rPrChange w:id="581" w:author="Hugo Alves Richard" w:date="2016-11-24T19:00:00Z">
                                        <w:rPr>
                                          <w:rFonts w:ascii="Cambria Math" w:hAnsi="Cambria Math"/>
                                          <w:i/>
                                          <w:sz w:val="22"/>
                                        </w:rPr>
                                      </w:rPrChange>
                                    </w:rPr>
                                  </m:ctrlPr>
                                </m:fPr>
                                <m:num>
                                  <m:r>
                                    <w:rPr>
                                      <w:rFonts w:ascii="Cambria Math" w:hAnsi="Cambria Math"/>
                                      <w:strike/>
                                      <w:sz w:val="22"/>
                                      <w:rPrChange w:id="582" w:author="Hugo Alves Richard" w:date="2016-11-24T19:00:00Z">
                                        <w:rPr>
                                          <w:rFonts w:ascii="Cambria Math" w:hAnsi="Cambria Math"/>
                                          <w:sz w:val="22"/>
                                        </w:rPr>
                                      </w:rPrChange>
                                    </w:rPr>
                                    <m:t>i</m:t>
                                  </m:r>
                                </m:num>
                                <m:den>
                                  <m:r>
                                    <w:rPr>
                                      <w:rFonts w:ascii="Cambria Math" w:hAnsi="Cambria Math"/>
                                      <w:strike/>
                                      <w:sz w:val="22"/>
                                      <w:rPrChange w:id="583" w:author="Hugo Alves Richard" w:date="2016-11-24T19:00:00Z">
                                        <w:rPr>
                                          <w:rFonts w:ascii="Cambria Math" w:hAnsi="Cambria Math"/>
                                          <w:sz w:val="22"/>
                                        </w:rPr>
                                      </w:rPrChange>
                                    </w:rPr>
                                    <m:t>100</m:t>
                                  </m:r>
                                </m:den>
                              </m:f>
                              <m:r>
                                <w:rPr>
                                  <w:rFonts w:ascii="Cambria Math" w:hAnsi="Cambria Math"/>
                                  <w:strike/>
                                  <w:sz w:val="22"/>
                                  <w:rPrChange w:id="584" w:author="Hugo Alves Richard" w:date="2016-11-24T19:00:00Z">
                                    <w:rPr>
                                      <w:rFonts w:ascii="Cambria Math" w:hAnsi="Cambria Math"/>
                                      <w:sz w:val="22"/>
                                    </w:rPr>
                                  </w:rPrChange>
                                </w:rPr>
                                <m:t>+1</m:t>
                              </m:r>
                            </m:e>
                          </m:d>
                        </m:e>
                        <m:sup>
                          <m:f>
                            <m:fPr>
                              <m:ctrlPr>
                                <w:rPr>
                                  <w:rFonts w:ascii="Cambria Math" w:hAnsi="Cambria Math"/>
                                  <w:i/>
                                  <w:strike/>
                                  <w:sz w:val="22"/>
                                  <w:rPrChange w:id="585" w:author="Hugo Alves Richard" w:date="2016-11-24T19:00:00Z">
                                    <w:rPr>
                                      <w:rFonts w:ascii="Cambria Math" w:hAnsi="Cambria Math"/>
                                      <w:i/>
                                      <w:sz w:val="22"/>
                                    </w:rPr>
                                  </w:rPrChange>
                                </w:rPr>
                              </m:ctrlPr>
                            </m:fPr>
                            <m:num>
                              <m:r>
                                <w:rPr>
                                  <w:rFonts w:ascii="Cambria Math" w:hAnsi="Cambria Math"/>
                                  <w:strike/>
                                  <w:sz w:val="22"/>
                                  <w:rPrChange w:id="586" w:author="Hugo Alves Richard" w:date="2016-11-24T19:00:00Z">
                                    <w:rPr>
                                      <w:rFonts w:ascii="Cambria Math" w:hAnsi="Cambria Math"/>
                                      <w:sz w:val="22"/>
                                    </w:rPr>
                                  </w:rPrChange>
                                </w:rPr>
                                <m:t>21</m:t>
                              </m:r>
                            </m:num>
                            <m:den>
                              <m:r>
                                <w:rPr>
                                  <w:rFonts w:ascii="Cambria Math" w:hAnsi="Cambria Math"/>
                                  <w:strike/>
                                  <w:sz w:val="22"/>
                                  <w:rPrChange w:id="587" w:author="Hugo Alves Richard" w:date="2016-11-24T19:00:00Z">
                                    <w:rPr>
                                      <w:rFonts w:ascii="Cambria Math" w:hAnsi="Cambria Math"/>
                                      <w:sz w:val="22"/>
                                    </w:rPr>
                                  </w:rPrChange>
                                </w:rPr>
                                <m:t>252</m:t>
                              </m:r>
                            </m:den>
                          </m:f>
                        </m:sup>
                      </m:sSup>
                    </m:e>
                  </m:d>
                </m:e>
                <m:sup>
                  <m:f>
                    <m:fPr>
                      <m:ctrlPr>
                        <w:rPr>
                          <w:rFonts w:ascii="Cambria Math" w:hAnsi="Cambria Math"/>
                          <w:i/>
                          <w:strike/>
                          <w:sz w:val="22"/>
                          <w:rPrChange w:id="588" w:author="Hugo Alves Richard" w:date="2016-11-24T19:00:00Z">
                            <w:rPr>
                              <w:rFonts w:ascii="Cambria Math" w:hAnsi="Cambria Math"/>
                              <w:i/>
                              <w:sz w:val="22"/>
                            </w:rPr>
                          </w:rPrChange>
                        </w:rPr>
                      </m:ctrlPr>
                    </m:fPr>
                    <m:num>
                      <m:r>
                        <w:rPr>
                          <w:rFonts w:ascii="Cambria Math" w:hAnsi="Cambria Math"/>
                          <w:strike/>
                          <w:sz w:val="22"/>
                          <w:rPrChange w:id="589" w:author="Hugo Alves Richard" w:date="2016-11-24T19:00:00Z">
                            <w:rPr>
                              <w:rFonts w:ascii="Cambria Math" w:hAnsi="Cambria Math"/>
                              <w:sz w:val="22"/>
                            </w:rPr>
                          </w:rPrChange>
                        </w:rPr>
                        <m:t>dup</m:t>
                      </m:r>
                    </m:num>
                    <m:den>
                      <m:r>
                        <w:rPr>
                          <w:rFonts w:ascii="Cambria Math" w:hAnsi="Cambria Math"/>
                          <w:strike/>
                          <w:sz w:val="22"/>
                          <w:rPrChange w:id="590" w:author="Hugo Alves Richard" w:date="2016-11-24T19:00:00Z">
                            <w:rPr>
                              <w:rFonts w:ascii="Cambria Math" w:hAnsi="Cambria Math"/>
                              <w:sz w:val="22"/>
                            </w:rPr>
                          </w:rPrChange>
                        </w:rPr>
                        <m:t>dut</m:t>
                      </m:r>
                    </m:den>
                  </m:f>
                </m:sup>
              </m:sSup>
            </m:e>
          </m:d>
        </m:oMath>
      </m:oMathPara>
    </w:p>
    <w:p w14:paraId="61DC96C4" w14:textId="77777777" w:rsidR="00807C7D" w:rsidRPr="003B205C" w:rsidRDefault="00807C7D" w:rsidP="00B20583">
      <w:pPr>
        <w:spacing w:line="300" w:lineRule="exact"/>
        <w:jc w:val="both"/>
        <w:rPr>
          <w:rFonts w:ascii="Times New Roman" w:hAnsi="Times New Roman"/>
          <w:strike/>
          <w:sz w:val="22"/>
          <w:szCs w:val="22"/>
          <w:lang w:val="pt-BR"/>
          <w:rPrChange w:id="591" w:author="Hugo Alves Richard" w:date="2016-11-24T19:00:00Z">
            <w:rPr>
              <w:rFonts w:ascii="Times New Roman" w:hAnsi="Times New Roman"/>
              <w:sz w:val="22"/>
              <w:szCs w:val="22"/>
              <w:lang w:val="pt-BR"/>
            </w:rPr>
          </w:rPrChange>
        </w:rPr>
      </w:pPr>
    </w:p>
    <w:p w14:paraId="6690BDEF" w14:textId="2358EB60" w:rsidR="00807C7D" w:rsidRPr="003B205C" w:rsidRDefault="00807C7D" w:rsidP="00B20583">
      <w:pPr>
        <w:tabs>
          <w:tab w:val="left" w:pos="6684"/>
        </w:tabs>
        <w:spacing w:line="300" w:lineRule="exact"/>
        <w:jc w:val="both"/>
        <w:rPr>
          <w:rFonts w:ascii="Times New Roman" w:hAnsi="Times New Roman"/>
          <w:strike/>
          <w:sz w:val="22"/>
          <w:szCs w:val="22"/>
          <w:lang w:val="pt-BR"/>
          <w:rPrChange w:id="592" w:author="Hugo Alves Richard" w:date="2016-11-24T19:00:00Z">
            <w:rPr>
              <w:rFonts w:ascii="Times New Roman" w:hAnsi="Times New Roman"/>
              <w:sz w:val="22"/>
              <w:szCs w:val="22"/>
              <w:lang w:val="pt-BR"/>
            </w:rPr>
          </w:rPrChange>
        </w:rPr>
      </w:pPr>
      <w:r w:rsidRPr="003B205C">
        <w:rPr>
          <w:rFonts w:ascii="Times New Roman" w:hAnsi="Times New Roman"/>
          <w:strike/>
          <w:sz w:val="22"/>
          <w:szCs w:val="22"/>
          <w:lang w:val="pt-BR"/>
          <w:rPrChange w:id="593" w:author="Hugo Alves Richard" w:date="2016-11-24T19:00:00Z">
            <w:rPr>
              <w:rFonts w:ascii="Times New Roman" w:hAnsi="Times New Roman"/>
              <w:sz w:val="22"/>
              <w:szCs w:val="22"/>
              <w:lang w:val="pt-BR"/>
            </w:rPr>
          </w:rPrChange>
        </w:rPr>
        <w:t>Para os demais períodos:</w:t>
      </w:r>
      <w:r w:rsidR="00985867" w:rsidRPr="003B205C">
        <w:rPr>
          <w:rFonts w:ascii="Times New Roman" w:hAnsi="Times New Roman"/>
          <w:strike/>
          <w:sz w:val="22"/>
          <w:szCs w:val="22"/>
          <w:lang w:val="pt-BR"/>
          <w:rPrChange w:id="594" w:author="Hugo Alves Richard" w:date="2016-11-24T19:00:00Z">
            <w:rPr>
              <w:rFonts w:ascii="Times New Roman" w:hAnsi="Times New Roman"/>
              <w:sz w:val="22"/>
              <w:szCs w:val="22"/>
              <w:lang w:val="pt-BR"/>
            </w:rPr>
          </w:rPrChange>
        </w:rPr>
        <w:tab/>
      </w:r>
    </w:p>
    <w:p w14:paraId="777F3977" w14:textId="3A65B338" w:rsidR="00807C7D" w:rsidRPr="003B205C" w:rsidRDefault="00807C7D" w:rsidP="00B20583">
      <w:pPr>
        <w:spacing w:line="300" w:lineRule="exact"/>
        <w:jc w:val="both"/>
        <w:rPr>
          <w:rFonts w:ascii="Times New Roman" w:hAnsi="Times New Roman"/>
          <w:strike/>
          <w:sz w:val="22"/>
          <w:szCs w:val="22"/>
          <w:lang w:val="pt-BR"/>
          <w:rPrChange w:id="595" w:author="Hugo Alves Richard" w:date="2016-11-24T19:00:00Z">
            <w:rPr>
              <w:rFonts w:ascii="Times New Roman" w:hAnsi="Times New Roman"/>
              <w:sz w:val="22"/>
              <w:szCs w:val="22"/>
              <w:lang w:val="pt-BR"/>
            </w:rPr>
          </w:rPrChange>
        </w:rPr>
      </w:pPr>
    </w:p>
    <w:p w14:paraId="148BEAEB" w14:textId="77777777" w:rsidR="00B20583" w:rsidRPr="003B205C" w:rsidRDefault="00B20583" w:rsidP="00B20583">
      <w:pPr>
        <w:spacing w:after="240"/>
        <w:ind w:left="708"/>
        <w:contextualSpacing/>
        <w:jc w:val="center"/>
        <w:rPr>
          <w:strike/>
          <w:rPrChange w:id="596" w:author="Hugo Alves Richard" w:date="2016-11-24T19:00:00Z">
            <w:rPr/>
          </w:rPrChange>
        </w:rPr>
      </w:pPr>
      <m:oMathPara>
        <m:oMathParaPr>
          <m:jc m:val="center"/>
        </m:oMathParaPr>
        <m:oMath>
          <m:r>
            <w:rPr>
              <w:rFonts w:ascii="Cambria Math" w:hAnsi="Cambria Math"/>
              <w:strike/>
              <w:sz w:val="22"/>
              <w:rPrChange w:id="597" w:author="Hugo Alves Richard" w:date="2016-11-24T19:00:00Z">
                <w:rPr>
                  <w:rFonts w:ascii="Cambria Math" w:hAnsi="Cambria Math"/>
                  <w:sz w:val="22"/>
                </w:rPr>
              </w:rPrChange>
            </w:rPr>
            <m:t>ator de Juros =</m:t>
          </m:r>
          <m:d>
            <m:dPr>
              <m:begChr m:val="{"/>
              <m:endChr m:val="}"/>
              <m:ctrlPr>
                <w:rPr>
                  <w:rFonts w:ascii="Cambria Math" w:hAnsi="Cambria Math"/>
                  <w:i/>
                  <w:strike/>
                  <w:sz w:val="22"/>
                  <w:rPrChange w:id="598" w:author="Hugo Alves Richard" w:date="2016-11-24T19:00:00Z">
                    <w:rPr>
                      <w:rFonts w:ascii="Cambria Math" w:hAnsi="Cambria Math"/>
                      <w:i/>
                      <w:sz w:val="22"/>
                    </w:rPr>
                  </w:rPrChange>
                </w:rPr>
              </m:ctrlPr>
            </m:dPr>
            <m:e>
              <m:sSup>
                <m:sSupPr>
                  <m:ctrlPr>
                    <w:rPr>
                      <w:rFonts w:ascii="Cambria Math" w:hAnsi="Cambria Math"/>
                      <w:i/>
                      <w:strike/>
                      <w:sz w:val="22"/>
                      <w:rPrChange w:id="599" w:author="Hugo Alves Richard" w:date="2016-11-24T19:00:00Z">
                        <w:rPr>
                          <w:rFonts w:ascii="Cambria Math" w:hAnsi="Cambria Math"/>
                          <w:i/>
                          <w:sz w:val="22"/>
                        </w:rPr>
                      </w:rPrChange>
                    </w:rPr>
                  </m:ctrlPr>
                </m:sSupPr>
                <m:e>
                  <m:d>
                    <m:dPr>
                      <m:begChr m:val="["/>
                      <m:endChr m:val="]"/>
                      <m:ctrlPr>
                        <w:rPr>
                          <w:rFonts w:ascii="Cambria Math" w:hAnsi="Cambria Math"/>
                          <w:i/>
                          <w:strike/>
                          <w:sz w:val="22"/>
                          <w:rPrChange w:id="600" w:author="Hugo Alves Richard" w:date="2016-11-24T19:00:00Z">
                            <w:rPr>
                              <w:rFonts w:ascii="Cambria Math" w:hAnsi="Cambria Math"/>
                              <w:i/>
                              <w:sz w:val="22"/>
                            </w:rPr>
                          </w:rPrChange>
                        </w:rPr>
                      </m:ctrlPr>
                    </m:dPr>
                    <m:e>
                      <m:sSup>
                        <m:sSupPr>
                          <m:ctrlPr>
                            <w:rPr>
                              <w:rFonts w:ascii="Cambria Math" w:hAnsi="Cambria Math"/>
                              <w:i/>
                              <w:strike/>
                              <w:sz w:val="22"/>
                              <w:rPrChange w:id="601" w:author="Hugo Alves Richard" w:date="2016-11-24T19:00:00Z">
                                <w:rPr>
                                  <w:rFonts w:ascii="Cambria Math" w:hAnsi="Cambria Math"/>
                                  <w:i/>
                                  <w:sz w:val="22"/>
                                </w:rPr>
                              </w:rPrChange>
                            </w:rPr>
                          </m:ctrlPr>
                        </m:sSupPr>
                        <m:e>
                          <m:d>
                            <m:dPr>
                              <m:ctrlPr>
                                <w:rPr>
                                  <w:rFonts w:ascii="Cambria Math" w:hAnsi="Cambria Math"/>
                                  <w:i/>
                                  <w:strike/>
                                  <w:sz w:val="22"/>
                                  <w:rPrChange w:id="602" w:author="Hugo Alves Richard" w:date="2016-11-24T19:00:00Z">
                                    <w:rPr>
                                      <w:rFonts w:ascii="Cambria Math" w:hAnsi="Cambria Math"/>
                                      <w:i/>
                                      <w:sz w:val="22"/>
                                    </w:rPr>
                                  </w:rPrChange>
                                </w:rPr>
                              </m:ctrlPr>
                            </m:dPr>
                            <m:e>
                              <m:f>
                                <m:fPr>
                                  <m:ctrlPr>
                                    <w:rPr>
                                      <w:rFonts w:ascii="Cambria Math" w:hAnsi="Cambria Math"/>
                                      <w:i/>
                                      <w:strike/>
                                      <w:sz w:val="22"/>
                                      <w:rPrChange w:id="603" w:author="Hugo Alves Richard" w:date="2016-11-24T19:00:00Z">
                                        <w:rPr>
                                          <w:rFonts w:ascii="Cambria Math" w:hAnsi="Cambria Math"/>
                                          <w:i/>
                                          <w:sz w:val="22"/>
                                        </w:rPr>
                                      </w:rPrChange>
                                    </w:rPr>
                                  </m:ctrlPr>
                                </m:fPr>
                                <m:num>
                                  <m:r>
                                    <w:rPr>
                                      <w:rFonts w:ascii="Cambria Math" w:hAnsi="Cambria Math"/>
                                      <w:strike/>
                                      <w:sz w:val="22"/>
                                      <w:rPrChange w:id="604" w:author="Hugo Alves Richard" w:date="2016-11-24T19:00:00Z">
                                        <w:rPr>
                                          <w:rFonts w:ascii="Cambria Math" w:hAnsi="Cambria Math"/>
                                          <w:sz w:val="22"/>
                                        </w:rPr>
                                      </w:rPrChange>
                                    </w:rPr>
                                    <m:t>i</m:t>
                                  </m:r>
                                </m:num>
                                <m:den>
                                  <m:r>
                                    <w:rPr>
                                      <w:rFonts w:ascii="Cambria Math" w:hAnsi="Cambria Math"/>
                                      <w:strike/>
                                      <w:sz w:val="22"/>
                                      <w:rPrChange w:id="605" w:author="Hugo Alves Richard" w:date="2016-11-24T19:00:00Z">
                                        <w:rPr>
                                          <w:rFonts w:ascii="Cambria Math" w:hAnsi="Cambria Math"/>
                                          <w:sz w:val="22"/>
                                        </w:rPr>
                                      </w:rPrChange>
                                    </w:rPr>
                                    <m:t>100</m:t>
                                  </m:r>
                                </m:den>
                              </m:f>
                              <m:r>
                                <w:rPr>
                                  <w:rFonts w:ascii="Cambria Math" w:hAnsi="Cambria Math"/>
                                  <w:strike/>
                                  <w:sz w:val="22"/>
                                  <w:rPrChange w:id="606" w:author="Hugo Alves Richard" w:date="2016-11-24T19:00:00Z">
                                    <w:rPr>
                                      <w:rFonts w:ascii="Cambria Math" w:hAnsi="Cambria Math"/>
                                      <w:sz w:val="22"/>
                                    </w:rPr>
                                  </w:rPrChange>
                                </w:rPr>
                                <m:t>+1</m:t>
                              </m:r>
                            </m:e>
                          </m:d>
                        </m:e>
                        <m:sup>
                          <m:f>
                            <m:fPr>
                              <m:ctrlPr>
                                <w:rPr>
                                  <w:rFonts w:ascii="Cambria Math" w:hAnsi="Cambria Math"/>
                                  <w:i/>
                                  <w:strike/>
                                  <w:sz w:val="22"/>
                                  <w:rPrChange w:id="607" w:author="Hugo Alves Richard" w:date="2016-11-24T19:00:00Z">
                                    <w:rPr>
                                      <w:rFonts w:ascii="Cambria Math" w:hAnsi="Cambria Math"/>
                                      <w:i/>
                                      <w:sz w:val="22"/>
                                    </w:rPr>
                                  </w:rPrChange>
                                </w:rPr>
                              </m:ctrlPr>
                            </m:fPr>
                            <m:num>
                              <m:r>
                                <w:rPr>
                                  <w:rFonts w:ascii="Cambria Math" w:hAnsi="Cambria Math"/>
                                  <w:strike/>
                                  <w:sz w:val="22"/>
                                  <w:rPrChange w:id="608" w:author="Hugo Alves Richard" w:date="2016-11-24T19:00:00Z">
                                    <w:rPr>
                                      <w:rFonts w:ascii="Cambria Math" w:hAnsi="Cambria Math"/>
                                      <w:sz w:val="22"/>
                                    </w:rPr>
                                  </w:rPrChange>
                                </w:rPr>
                                <m:t>21</m:t>
                              </m:r>
                            </m:num>
                            <m:den>
                              <m:r>
                                <w:rPr>
                                  <w:rFonts w:ascii="Cambria Math" w:hAnsi="Cambria Math"/>
                                  <w:strike/>
                                  <w:sz w:val="22"/>
                                  <w:rPrChange w:id="609" w:author="Hugo Alves Richard" w:date="2016-11-24T19:00:00Z">
                                    <w:rPr>
                                      <w:rFonts w:ascii="Cambria Math" w:hAnsi="Cambria Math"/>
                                      <w:sz w:val="22"/>
                                    </w:rPr>
                                  </w:rPrChange>
                                </w:rPr>
                                <m:t>252</m:t>
                              </m:r>
                            </m:den>
                          </m:f>
                        </m:sup>
                      </m:sSup>
                    </m:e>
                  </m:d>
                </m:e>
                <m:sup>
                  <m:f>
                    <m:fPr>
                      <m:ctrlPr>
                        <w:rPr>
                          <w:rFonts w:ascii="Cambria Math" w:hAnsi="Cambria Math"/>
                          <w:i/>
                          <w:strike/>
                          <w:sz w:val="22"/>
                          <w:rPrChange w:id="610" w:author="Hugo Alves Richard" w:date="2016-11-24T19:00:00Z">
                            <w:rPr>
                              <w:rFonts w:ascii="Cambria Math" w:hAnsi="Cambria Math"/>
                              <w:i/>
                              <w:sz w:val="22"/>
                            </w:rPr>
                          </w:rPrChange>
                        </w:rPr>
                      </m:ctrlPr>
                    </m:fPr>
                    <m:num>
                      <m:r>
                        <w:rPr>
                          <w:rFonts w:ascii="Cambria Math" w:hAnsi="Cambria Math"/>
                          <w:strike/>
                          <w:sz w:val="22"/>
                          <w:rPrChange w:id="611" w:author="Hugo Alves Richard" w:date="2016-11-24T19:00:00Z">
                            <w:rPr>
                              <w:rFonts w:ascii="Cambria Math" w:hAnsi="Cambria Math"/>
                              <w:sz w:val="22"/>
                            </w:rPr>
                          </w:rPrChange>
                        </w:rPr>
                        <m:t>dup</m:t>
                      </m:r>
                    </m:num>
                    <m:den>
                      <m:r>
                        <w:rPr>
                          <w:rFonts w:ascii="Cambria Math" w:hAnsi="Cambria Math"/>
                          <w:strike/>
                          <w:sz w:val="22"/>
                          <w:rPrChange w:id="612" w:author="Hugo Alves Richard" w:date="2016-11-24T19:00:00Z">
                            <w:rPr>
                              <w:rFonts w:ascii="Cambria Math" w:hAnsi="Cambria Math"/>
                              <w:sz w:val="22"/>
                            </w:rPr>
                          </w:rPrChange>
                        </w:rPr>
                        <m:t>dut</m:t>
                      </m:r>
                    </m:den>
                  </m:f>
                </m:sup>
              </m:sSup>
            </m:e>
          </m:d>
        </m:oMath>
      </m:oMathPara>
    </w:p>
    <w:p w14:paraId="66CC91A0" w14:textId="77777777" w:rsidR="00807C7D" w:rsidRPr="003B205C" w:rsidRDefault="00807C7D">
      <w:pPr>
        <w:spacing w:line="300" w:lineRule="exact"/>
        <w:jc w:val="both"/>
        <w:rPr>
          <w:rFonts w:ascii="Times New Roman" w:hAnsi="Times New Roman"/>
          <w:strike/>
          <w:sz w:val="22"/>
          <w:szCs w:val="22"/>
          <w:lang w:val="pt-BR"/>
          <w:rPrChange w:id="613" w:author="Hugo Alves Richard" w:date="2016-11-24T19:00:00Z">
            <w:rPr>
              <w:rFonts w:ascii="Times New Roman" w:hAnsi="Times New Roman"/>
              <w:sz w:val="22"/>
              <w:szCs w:val="22"/>
              <w:lang w:val="pt-BR"/>
            </w:rPr>
          </w:rPrChange>
        </w:rPr>
      </w:pPr>
    </w:p>
    <w:p w14:paraId="50FB89A8" w14:textId="77777777" w:rsidR="00807C7D" w:rsidRPr="003B205C" w:rsidRDefault="00807C7D">
      <w:pPr>
        <w:spacing w:line="300" w:lineRule="exact"/>
        <w:jc w:val="both"/>
        <w:rPr>
          <w:rFonts w:ascii="Times New Roman" w:hAnsi="Times New Roman"/>
          <w:strike/>
          <w:sz w:val="22"/>
          <w:szCs w:val="22"/>
          <w:lang w:val="pt-BR"/>
          <w:rPrChange w:id="614" w:author="Hugo Alves Richard" w:date="2016-11-24T19:00:00Z">
            <w:rPr>
              <w:rFonts w:ascii="Times New Roman" w:hAnsi="Times New Roman"/>
              <w:sz w:val="22"/>
              <w:szCs w:val="22"/>
              <w:lang w:val="pt-BR"/>
            </w:rPr>
          </w:rPrChange>
        </w:rPr>
      </w:pPr>
      <w:r w:rsidRPr="003B205C">
        <w:rPr>
          <w:rFonts w:ascii="Times New Roman" w:hAnsi="Times New Roman"/>
          <w:strike/>
          <w:sz w:val="22"/>
          <w:szCs w:val="22"/>
          <w:lang w:val="pt-BR"/>
          <w:rPrChange w:id="615" w:author="Hugo Alves Richard" w:date="2016-11-24T19:00:00Z">
            <w:rPr>
              <w:rFonts w:ascii="Times New Roman" w:hAnsi="Times New Roman"/>
              <w:sz w:val="22"/>
              <w:szCs w:val="22"/>
              <w:lang w:val="pt-BR"/>
            </w:rPr>
          </w:rPrChange>
        </w:rPr>
        <w:tab/>
        <w:t>, onde:</w:t>
      </w:r>
    </w:p>
    <w:p w14:paraId="5CDCC666" w14:textId="77777777" w:rsidR="00807C7D" w:rsidRPr="003B205C" w:rsidRDefault="00807C7D">
      <w:pPr>
        <w:spacing w:line="300" w:lineRule="exact"/>
        <w:jc w:val="both"/>
        <w:rPr>
          <w:rFonts w:ascii="Times New Roman" w:hAnsi="Times New Roman"/>
          <w:strike/>
          <w:sz w:val="22"/>
          <w:szCs w:val="22"/>
          <w:lang w:val="pt-BR"/>
          <w:rPrChange w:id="616" w:author="Hugo Alves Richard" w:date="2016-11-24T19:00:00Z">
            <w:rPr>
              <w:rFonts w:ascii="Times New Roman" w:hAnsi="Times New Roman"/>
              <w:sz w:val="22"/>
              <w:szCs w:val="22"/>
              <w:lang w:val="pt-BR"/>
            </w:rPr>
          </w:rPrChange>
        </w:rPr>
      </w:pPr>
    </w:p>
    <w:p w14:paraId="1CB42520" w14:textId="77777777" w:rsidR="00807C7D" w:rsidRPr="003B205C" w:rsidRDefault="00807C7D">
      <w:pPr>
        <w:spacing w:line="300" w:lineRule="exact"/>
        <w:jc w:val="both"/>
        <w:rPr>
          <w:rFonts w:ascii="Times New Roman" w:hAnsi="Times New Roman"/>
          <w:strike/>
          <w:sz w:val="22"/>
          <w:szCs w:val="22"/>
          <w:lang w:val="pt-BR"/>
          <w:rPrChange w:id="617" w:author="Hugo Alves Richard" w:date="2016-11-24T19:00:00Z">
            <w:rPr>
              <w:rFonts w:ascii="Times New Roman" w:hAnsi="Times New Roman"/>
              <w:sz w:val="22"/>
              <w:szCs w:val="22"/>
              <w:lang w:val="pt-BR"/>
            </w:rPr>
          </w:rPrChange>
        </w:rPr>
      </w:pPr>
    </w:p>
    <w:p w14:paraId="46010FF2" w14:textId="77777777" w:rsidR="00807C7D" w:rsidRPr="003B205C" w:rsidRDefault="00744EB3">
      <w:pPr>
        <w:spacing w:line="300" w:lineRule="exact"/>
        <w:jc w:val="both"/>
        <w:rPr>
          <w:rFonts w:ascii="Times New Roman" w:hAnsi="Times New Roman"/>
          <w:strike/>
          <w:sz w:val="22"/>
          <w:szCs w:val="22"/>
          <w:lang w:val="pt-BR"/>
          <w:rPrChange w:id="618" w:author="Hugo Alves Richard" w:date="2016-11-24T19:00:00Z">
            <w:rPr>
              <w:rFonts w:ascii="Times New Roman" w:hAnsi="Times New Roman"/>
              <w:sz w:val="22"/>
              <w:szCs w:val="22"/>
              <w:lang w:val="pt-BR"/>
            </w:rPr>
          </w:rPrChange>
        </w:rPr>
      </w:pPr>
      <m:oMath>
        <m:sSub>
          <m:sSubPr>
            <m:ctrlPr>
              <w:rPr>
                <w:rFonts w:ascii="Cambria Math" w:hAnsi="Cambria Math"/>
                <w:i/>
                <w:strike/>
                <w:sz w:val="22"/>
                <w:szCs w:val="22"/>
                <w:lang w:val="pt-BR"/>
                <w:rPrChange w:id="619" w:author="Hugo Alves Richard" w:date="2016-11-24T19:00:00Z">
                  <w:rPr>
                    <w:rFonts w:ascii="Cambria Math" w:hAnsi="Cambria Math"/>
                    <w:i/>
                    <w:sz w:val="22"/>
                    <w:szCs w:val="22"/>
                    <w:lang w:val="pt-BR"/>
                  </w:rPr>
                </w:rPrChange>
              </w:rPr>
            </m:ctrlPr>
          </m:sSubPr>
          <m:e>
            <m:r>
              <w:rPr>
                <w:rFonts w:ascii="Cambria Math" w:hAnsi="Cambria Math"/>
                <w:strike/>
                <w:sz w:val="22"/>
                <w:szCs w:val="22"/>
                <w:lang w:val="pt-BR"/>
                <w:rPrChange w:id="620" w:author="Hugo Alves Richard" w:date="2016-11-24T19:00:00Z">
                  <w:rPr>
                    <w:rFonts w:ascii="Cambria Math" w:hAnsi="Cambria Math"/>
                    <w:sz w:val="22"/>
                    <w:szCs w:val="22"/>
                    <w:lang w:val="pt-BR"/>
                  </w:rPr>
                </w:rPrChange>
              </w:rPr>
              <m:t>Selic</m:t>
            </m:r>
          </m:e>
          <m:sub>
            <m:r>
              <w:rPr>
                <w:rFonts w:ascii="Cambria Math" w:hAnsi="Cambria Math"/>
                <w:strike/>
                <w:sz w:val="22"/>
                <w:szCs w:val="22"/>
                <w:lang w:val="pt-BR"/>
                <w:rPrChange w:id="621" w:author="Hugo Alves Richard" w:date="2016-11-24T19:00:00Z">
                  <w:rPr>
                    <w:rFonts w:ascii="Cambria Math" w:hAnsi="Cambria Math"/>
                    <w:sz w:val="22"/>
                    <w:szCs w:val="22"/>
                    <w:lang w:val="pt-BR"/>
                  </w:rPr>
                </w:rPrChange>
              </w:rPr>
              <m:t>k</m:t>
            </m:r>
          </m:sub>
        </m:sSub>
      </m:oMath>
      <w:r w:rsidR="00807C7D" w:rsidRPr="003B205C">
        <w:rPr>
          <w:rFonts w:ascii="Times New Roman" w:hAnsi="Times New Roman"/>
          <w:strike/>
          <w:sz w:val="22"/>
          <w:szCs w:val="22"/>
          <w:lang w:val="pt-BR"/>
          <w:rPrChange w:id="622" w:author="Hugo Alves Richard" w:date="2016-11-24T19:00:00Z">
            <w:rPr>
              <w:rFonts w:ascii="Times New Roman" w:hAnsi="Times New Roman"/>
              <w:sz w:val="22"/>
              <w:szCs w:val="22"/>
              <w:lang w:val="pt-BR"/>
            </w:rPr>
          </w:rPrChange>
        </w:rPr>
        <w:t>: Taxa Selic do último Dia Útil de cada mês, d</w:t>
      </w:r>
      <w:proofErr w:type="spellStart"/>
      <w:r w:rsidR="00807C7D" w:rsidRPr="003B205C">
        <w:rPr>
          <w:rFonts w:ascii="Times New Roman" w:hAnsi="Times New Roman"/>
          <w:strike/>
          <w:sz w:val="22"/>
          <w:szCs w:val="22"/>
          <w:lang w:val="pt-BR"/>
          <w:rPrChange w:id="623" w:author="Hugo Alves Richard" w:date="2016-11-24T19:00:00Z">
            <w:rPr>
              <w:rFonts w:ascii="Times New Roman" w:hAnsi="Times New Roman"/>
              <w:sz w:val="22"/>
              <w:szCs w:val="22"/>
              <w:lang w:val="pt-BR"/>
            </w:rPr>
          </w:rPrChange>
        </w:rPr>
        <w:t>ivulgada</w:t>
      </w:r>
      <w:proofErr w:type="spellEnd"/>
      <w:r w:rsidR="00807C7D" w:rsidRPr="003B205C">
        <w:rPr>
          <w:rFonts w:ascii="Times New Roman" w:hAnsi="Times New Roman"/>
          <w:strike/>
          <w:sz w:val="22"/>
          <w:szCs w:val="22"/>
          <w:lang w:val="pt-BR"/>
          <w:rPrChange w:id="624" w:author="Hugo Alves Richard" w:date="2016-11-24T19:00:00Z">
            <w:rPr>
              <w:rFonts w:ascii="Times New Roman" w:hAnsi="Times New Roman"/>
              <w:sz w:val="22"/>
              <w:szCs w:val="22"/>
              <w:lang w:val="pt-BR"/>
            </w:rPr>
          </w:rPrChange>
        </w:rPr>
        <w:t xml:space="preserve"> pelo BACEN, utilizada com duas casas decimais.</w:t>
      </w:r>
    </w:p>
    <w:p w14:paraId="31CD9028" w14:textId="77777777" w:rsidR="00807C7D" w:rsidRPr="003B205C" w:rsidRDefault="00807C7D">
      <w:pPr>
        <w:spacing w:line="300" w:lineRule="exact"/>
        <w:jc w:val="both"/>
        <w:rPr>
          <w:rFonts w:ascii="Times New Roman" w:hAnsi="Times New Roman"/>
          <w:strike/>
          <w:sz w:val="22"/>
          <w:szCs w:val="22"/>
          <w:lang w:val="pt-BR"/>
          <w:rPrChange w:id="625" w:author="Hugo Alves Richard" w:date="2016-11-24T19:00:00Z">
            <w:rPr>
              <w:rFonts w:ascii="Times New Roman" w:hAnsi="Times New Roman"/>
              <w:sz w:val="22"/>
              <w:szCs w:val="22"/>
              <w:lang w:val="pt-BR"/>
            </w:rPr>
          </w:rPrChange>
        </w:rPr>
      </w:pPr>
    </w:p>
    <w:p w14:paraId="3D4D64E3" w14:textId="36200ED2" w:rsidR="00651B35" w:rsidRPr="003B205C" w:rsidRDefault="00807C7D">
      <w:pPr>
        <w:spacing w:line="300" w:lineRule="exact"/>
        <w:rPr>
          <w:rFonts w:ascii="Times New Roman" w:hAnsi="Times New Roman"/>
          <w:strike/>
          <w:sz w:val="22"/>
          <w:szCs w:val="22"/>
          <w:lang w:val="pt-BR"/>
          <w:rPrChange w:id="626" w:author="Hugo Alves Richard" w:date="2016-11-24T19:00:00Z">
            <w:rPr>
              <w:rFonts w:ascii="Times New Roman" w:hAnsi="Times New Roman"/>
              <w:sz w:val="22"/>
              <w:szCs w:val="22"/>
              <w:lang w:val="pt-BR"/>
            </w:rPr>
          </w:rPrChange>
        </w:rPr>
      </w:pPr>
      <w:r w:rsidRPr="003B205C">
        <w:rPr>
          <w:rFonts w:ascii="Times New Roman" w:hAnsi="Times New Roman"/>
          <w:strike/>
          <w:sz w:val="22"/>
          <w:szCs w:val="22"/>
          <w:lang w:val="pt-BR"/>
          <w:rPrChange w:id="627" w:author="Hugo Alves Richard" w:date="2016-11-24T19:00:00Z">
            <w:rPr>
              <w:rFonts w:ascii="Times New Roman" w:hAnsi="Times New Roman"/>
              <w:sz w:val="22"/>
              <w:szCs w:val="22"/>
              <w:lang w:val="pt-BR"/>
            </w:rPr>
          </w:rPrChange>
        </w:rPr>
        <w:t xml:space="preserve">As definições de </w:t>
      </w:r>
      <w:proofErr w:type="spellStart"/>
      <w:r w:rsidRPr="003B205C">
        <w:rPr>
          <w:rFonts w:ascii="Times New Roman" w:hAnsi="Times New Roman"/>
          <w:strike/>
          <w:sz w:val="22"/>
          <w:szCs w:val="22"/>
          <w:lang w:val="pt-BR"/>
          <w:rPrChange w:id="628" w:author="Hugo Alves Richard" w:date="2016-11-24T19:00:00Z">
            <w:rPr>
              <w:rFonts w:ascii="Times New Roman" w:hAnsi="Times New Roman"/>
              <w:sz w:val="22"/>
              <w:szCs w:val="22"/>
              <w:lang w:val="pt-BR"/>
            </w:rPr>
          </w:rPrChange>
        </w:rPr>
        <w:t>dut</w:t>
      </w:r>
      <w:proofErr w:type="spellEnd"/>
      <w:r w:rsidRPr="003B205C">
        <w:rPr>
          <w:rFonts w:ascii="Times New Roman" w:hAnsi="Times New Roman"/>
          <w:strike/>
          <w:sz w:val="22"/>
          <w:szCs w:val="22"/>
          <w:lang w:val="pt-BR"/>
          <w:rPrChange w:id="629" w:author="Hugo Alves Richard" w:date="2016-11-24T19:00:00Z">
            <w:rPr>
              <w:rFonts w:ascii="Times New Roman" w:hAnsi="Times New Roman"/>
              <w:sz w:val="22"/>
              <w:szCs w:val="22"/>
              <w:lang w:val="pt-BR"/>
            </w:rPr>
          </w:rPrChange>
        </w:rPr>
        <w:t xml:space="preserve">, </w:t>
      </w:r>
      <w:proofErr w:type="spellStart"/>
      <w:r w:rsidRPr="003B205C">
        <w:rPr>
          <w:rFonts w:ascii="Times New Roman" w:hAnsi="Times New Roman"/>
          <w:strike/>
          <w:sz w:val="22"/>
          <w:szCs w:val="22"/>
          <w:lang w:val="pt-BR"/>
          <w:rPrChange w:id="630" w:author="Hugo Alves Richard" w:date="2016-11-24T19:00:00Z">
            <w:rPr>
              <w:rFonts w:ascii="Times New Roman" w:hAnsi="Times New Roman"/>
              <w:sz w:val="22"/>
              <w:szCs w:val="22"/>
              <w:lang w:val="pt-BR"/>
            </w:rPr>
          </w:rPrChange>
        </w:rPr>
        <w:t>dup</w:t>
      </w:r>
      <w:proofErr w:type="spellEnd"/>
      <w:r w:rsidRPr="003B205C">
        <w:rPr>
          <w:rFonts w:ascii="Times New Roman" w:hAnsi="Times New Roman"/>
          <w:strike/>
          <w:sz w:val="22"/>
          <w:szCs w:val="22"/>
          <w:lang w:val="pt-BR"/>
          <w:rPrChange w:id="631" w:author="Hugo Alves Richard" w:date="2016-11-24T19:00:00Z">
            <w:rPr>
              <w:rFonts w:ascii="Times New Roman" w:hAnsi="Times New Roman"/>
              <w:sz w:val="22"/>
              <w:szCs w:val="22"/>
              <w:lang w:val="pt-BR"/>
            </w:rPr>
          </w:rPrChange>
        </w:rPr>
        <w:t xml:space="preserve">, </w:t>
      </w:r>
      <w:proofErr w:type="spellStart"/>
      <w:r w:rsidRPr="003B205C">
        <w:rPr>
          <w:rFonts w:ascii="Times New Roman" w:hAnsi="Times New Roman"/>
          <w:strike/>
          <w:sz w:val="22"/>
          <w:szCs w:val="22"/>
          <w:lang w:val="pt-BR"/>
          <w:rPrChange w:id="632" w:author="Hugo Alves Richard" w:date="2016-11-24T19:00:00Z">
            <w:rPr>
              <w:rFonts w:ascii="Times New Roman" w:hAnsi="Times New Roman"/>
              <w:sz w:val="22"/>
              <w:szCs w:val="22"/>
              <w:lang w:val="pt-BR"/>
            </w:rPr>
          </w:rPrChange>
        </w:rPr>
        <w:t>dup</w:t>
      </w:r>
      <w:proofErr w:type="spellEnd"/>
      <w:r w:rsidRPr="003B205C">
        <w:rPr>
          <w:rFonts w:ascii="Times New Roman" w:hAnsi="Times New Roman"/>
          <w:strike/>
          <w:sz w:val="22"/>
          <w:szCs w:val="22"/>
          <w:lang w:val="pt-BR"/>
          <w:rPrChange w:id="633" w:author="Hugo Alves Richard" w:date="2016-11-24T19:00:00Z">
            <w:rPr>
              <w:rFonts w:ascii="Times New Roman" w:hAnsi="Times New Roman"/>
              <w:sz w:val="22"/>
              <w:szCs w:val="22"/>
              <w:lang w:val="pt-BR"/>
            </w:rPr>
          </w:rPrChange>
        </w:rPr>
        <w:t xml:space="preserve"> </w:t>
      </w:r>
      <w:r w:rsidRPr="003B205C">
        <w:rPr>
          <w:rFonts w:ascii="Times New Roman" w:hAnsi="Times New Roman"/>
          <w:i/>
          <w:strike/>
          <w:sz w:val="22"/>
          <w:szCs w:val="22"/>
          <w:lang w:val="pt-BR"/>
          <w:rPrChange w:id="634" w:author="Hugo Alves Richard" w:date="2016-11-24T19:00:00Z">
            <w:rPr>
              <w:rFonts w:ascii="Times New Roman" w:hAnsi="Times New Roman"/>
              <w:i/>
              <w:sz w:val="22"/>
              <w:szCs w:val="22"/>
              <w:lang w:val="pt-BR"/>
            </w:rPr>
          </w:rPrChange>
        </w:rPr>
        <w:t>pro-rata</w:t>
      </w:r>
      <w:r w:rsidRPr="003B205C">
        <w:rPr>
          <w:rFonts w:ascii="Times New Roman" w:hAnsi="Times New Roman"/>
          <w:strike/>
          <w:sz w:val="22"/>
          <w:szCs w:val="22"/>
          <w:lang w:val="pt-BR"/>
          <w:rPrChange w:id="635" w:author="Hugo Alves Richard" w:date="2016-11-24T19:00:00Z">
            <w:rPr>
              <w:rFonts w:ascii="Times New Roman" w:hAnsi="Times New Roman"/>
              <w:sz w:val="22"/>
              <w:szCs w:val="22"/>
              <w:lang w:val="pt-BR"/>
            </w:rPr>
          </w:rPrChange>
        </w:rPr>
        <w:t xml:space="preserve"> e </w:t>
      </w:r>
      <w:proofErr w:type="spellStart"/>
      <w:r w:rsidRPr="003B205C">
        <w:rPr>
          <w:rFonts w:ascii="Times New Roman" w:hAnsi="Times New Roman"/>
          <w:strike/>
          <w:sz w:val="22"/>
          <w:szCs w:val="22"/>
          <w:lang w:val="pt-BR"/>
          <w:rPrChange w:id="636" w:author="Hugo Alves Richard" w:date="2016-11-24T19:00:00Z">
            <w:rPr>
              <w:rFonts w:ascii="Times New Roman" w:hAnsi="Times New Roman"/>
              <w:sz w:val="22"/>
              <w:szCs w:val="22"/>
              <w:lang w:val="pt-BR"/>
            </w:rPr>
          </w:rPrChange>
        </w:rPr>
        <w:t>dut</w:t>
      </w:r>
      <w:proofErr w:type="spellEnd"/>
      <w:r w:rsidRPr="003B205C">
        <w:rPr>
          <w:rFonts w:ascii="Times New Roman" w:hAnsi="Times New Roman"/>
          <w:strike/>
          <w:sz w:val="22"/>
          <w:szCs w:val="22"/>
          <w:lang w:val="pt-BR"/>
          <w:rPrChange w:id="637" w:author="Hugo Alves Richard" w:date="2016-11-24T19:00:00Z">
            <w:rPr>
              <w:rFonts w:ascii="Times New Roman" w:hAnsi="Times New Roman"/>
              <w:sz w:val="22"/>
              <w:szCs w:val="22"/>
              <w:lang w:val="pt-BR"/>
            </w:rPr>
          </w:rPrChange>
        </w:rPr>
        <w:t xml:space="preserve"> pro-rata são as mesmas utilizadas para o cálculo de juros, na Cláusula Quinta deste Termo de Securitização.</w:t>
      </w:r>
      <w:commentRangeEnd w:id="502"/>
      <w:r w:rsidR="003B205C">
        <w:rPr>
          <w:rStyle w:val="Refdecomentrio"/>
          <w:rFonts w:ascii="Times New Roman" w:eastAsia="Times New Roman" w:hAnsi="Times New Roman"/>
          <w:szCs w:val="20"/>
          <w:lang w:val="pt-BR" w:eastAsia="pt-BR"/>
        </w:rPr>
        <w:commentReference w:id="502"/>
      </w:r>
    </w:p>
    <w:sectPr w:rsidR="00651B35" w:rsidRPr="003B205C" w:rsidSect="008E268F">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1134"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 w:author="Hugo Alves Richard" w:date="2016-11-24T17:14:00Z" w:initials="HAR">
    <w:p w14:paraId="6F7A71EF" w14:textId="32BA1B80" w:rsidR="00366E6D" w:rsidRDefault="00366E6D">
      <w:pPr>
        <w:pStyle w:val="Textodecomentrio"/>
      </w:pPr>
      <w:r>
        <w:rPr>
          <w:rStyle w:val="Refdecomentrio"/>
        </w:rPr>
        <w:annotationRef/>
      </w:r>
      <w:r>
        <w:t xml:space="preserve">Os custos, nesse caso, deverão ser arcados pelo Patrimônio Separado, que, de acordo com o item 13.1.1 deste TS, são arcados pelo </w:t>
      </w:r>
      <w:proofErr w:type="spellStart"/>
      <w:r>
        <w:t>Cendente</w:t>
      </w:r>
      <w:proofErr w:type="spellEnd"/>
      <w:r>
        <w:t>.</w:t>
      </w:r>
    </w:p>
  </w:comment>
  <w:comment w:id="66" w:author="Hugo Alves Richard" w:date="2016-11-24T17:46:00Z" w:initials="HAR">
    <w:p w14:paraId="642F6347" w14:textId="72F79DEC" w:rsidR="00F94F4F" w:rsidRDefault="00F94F4F">
      <w:pPr>
        <w:pStyle w:val="Textodecomentrio"/>
      </w:pPr>
      <w:r>
        <w:rPr>
          <w:rStyle w:val="Refdecomentrio"/>
        </w:rPr>
        <w:annotationRef/>
      </w:r>
      <w:r>
        <w:t>Esse item do TS foi alterado para ficar igual ao texto dos itens 4.6.1 e 4.6.2 da Circular Caixa nº 736.</w:t>
      </w:r>
    </w:p>
  </w:comment>
  <w:comment w:id="82" w:author="Hugo Alves Richard" w:date="2016-11-24T17:49:00Z" w:initials="HAR">
    <w:p w14:paraId="49450740" w14:textId="54139EA0" w:rsidR="00F94F4F" w:rsidRDefault="00F94F4F">
      <w:pPr>
        <w:pStyle w:val="Textodecomentrio"/>
      </w:pPr>
      <w:r>
        <w:rPr>
          <w:rStyle w:val="Refdecomentrio"/>
        </w:rPr>
        <w:annotationRef/>
      </w:r>
      <w:r>
        <w:t>A declaração e a planilha eletrônica devem ser encaminhados para o Agente Operador do FGTS (“Investidor”), e não para o Agente Fiduciário.</w:t>
      </w:r>
    </w:p>
  </w:comment>
  <w:comment w:id="255" w:author="Hugo Alves Richard" w:date="2016-11-24T18:22:00Z" w:initials="HAR">
    <w:p w14:paraId="0DFDF773" w14:textId="43A507F3" w:rsidR="00C75EE6" w:rsidRDefault="00C75EE6">
      <w:pPr>
        <w:pStyle w:val="Textodecomentrio"/>
      </w:pPr>
      <w:r>
        <w:rPr>
          <w:rStyle w:val="Refdecomentrio"/>
        </w:rPr>
        <w:annotationRef/>
      </w:r>
      <w:r>
        <w:t>Incluir cláusula 9.3</w:t>
      </w:r>
      <w:r w:rsidR="00B47F20">
        <w:t>.1</w:t>
      </w:r>
      <w:r>
        <w:t xml:space="preserve"> con</w:t>
      </w:r>
      <w:r w:rsidR="00B47F20">
        <w:t>s</w:t>
      </w:r>
      <w:r>
        <w:t>ta</w:t>
      </w:r>
      <w:r w:rsidR="00B47F20">
        <w:t>n</w:t>
      </w:r>
      <w:r>
        <w:t xml:space="preserve">te do TS do CRI do Bradesco: </w:t>
      </w:r>
      <w:r w:rsidR="00B47F20" w:rsidRPr="00B47F20">
        <w:t>9.3.1. A Emissora será responsável perante os Investidores, pelo ressarcimento do valor do Patrimônio Separado que houver sido atingido em decorrência de ações judiciais ou administrativas de qualquer natureza, incluindo, mas não se limitando a fiscal, previdenciária ou trabalhista da Emissora ou de sociedades do seu mesmo grupo econômico, no caso de aplicação do artigo 76 da Medida Provisória nº 2.158-35/2001.</w:t>
      </w:r>
    </w:p>
  </w:comment>
  <w:comment w:id="273" w:author="Hugo Alves Richard" w:date="2016-11-24T18:32:00Z" w:initials="HAR">
    <w:p w14:paraId="35F88EA0" w14:textId="5DB4B40F" w:rsidR="00B47F20" w:rsidRDefault="00B47F20">
      <w:pPr>
        <w:pStyle w:val="Textodecomentrio"/>
      </w:pPr>
      <w:r>
        <w:rPr>
          <w:rStyle w:val="Refdecomentrio"/>
        </w:rPr>
        <w:annotationRef/>
      </w:r>
      <w:r>
        <w:t>Vocês colocaram que as parcelas de remuneração do Agente Fiduciário será r</w:t>
      </w:r>
      <w:r w:rsidR="007D3F1B">
        <w:t>eajustada pelo IGP-M. Para não ocorrer um descasamento entre passivos e ativos, sugerimos utilizar o mesmo índice de atualização dos CRI.</w:t>
      </w:r>
    </w:p>
  </w:comment>
  <w:comment w:id="348" w:author="Hugo Alves Richard" w:date="2016-11-24T19:39:00Z" w:initials="HAR">
    <w:p w14:paraId="0215B328" w14:textId="6068A4CB" w:rsidR="000744CD" w:rsidRDefault="000744CD">
      <w:pPr>
        <w:pStyle w:val="Textodecomentrio"/>
      </w:pPr>
      <w:r>
        <w:t>É</w:t>
      </w:r>
      <w:r>
        <w:rPr>
          <w:rStyle w:val="Refdecomentrio"/>
        </w:rPr>
        <w:annotationRef/>
      </w:r>
      <w:r>
        <w:t xml:space="preserve"> importante apresentar no TS o significado da sigla DOESP. Nesse caso é Diário Oficial do Estado de São Paulo?</w:t>
      </w:r>
    </w:p>
  </w:comment>
  <w:comment w:id="502" w:author="Hugo Alves Richard" w:date="2016-11-24T19:01:00Z" w:initials="HAR">
    <w:p w14:paraId="0EDDF270" w14:textId="12DC2530" w:rsidR="003B205C" w:rsidRDefault="003B205C">
      <w:pPr>
        <w:pStyle w:val="Textodecomentrio"/>
      </w:pPr>
      <w:r>
        <w:rPr>
          <w:rStyle w:val="Refdecomentrio"/>
        </w:rPr>
        <w:annotationRef/>
      </w:r>
      <w:r>
        <w:t xml:space="preserve">Inserir a nova versão do cálculo do Ajuste de Valores. Não fazer referência às variáveis definidas nos itens </w:t>
      </w:r>
      <w:r w:rsidR="00DD43F8">
        <w:t>5.1 e 5.2 deste 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7A71EF" w15:done="0"/>
  <w15:commentEx w15:paraId="642F6347" w15:done="0"/>
  <w15:commentEx w15:paraId="49450740" w15:done="0"/>
  <w15:commentEx w15:paraId="0DFDF773" w15:done="0"/>
  <w15:commentEx w15:paraId="35F88EA0" w15:done="0"/>
  <w15:commentEx w15:paraId="0215B328" w15:done="0"/>
  <w15:commentEx w15:paraId="0EDDF2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E55A0" w14:textId="77777777" w:rsidR="00633274" w:rsidRDefault="00633274">
      <w:r>
        <w:separator/>
      </w:r>
    </w:p>
  </w:endnote>
  <w:endnote w:type="continuationSeparator" w:id="0">
    <w:p w14:paraId="608B3C73" w14:textId="77777777" w:rsidR="00633274" w:rsidRDefault="00633274">
      <w:r>
        <w:continuationSeparator/>
      </w:r>
    </w:p>
  </w:endnote>
  <w:endnote w:type="continuationNotice" w:id="1">
    <w:p w14:paraId="4960D579" w14:textId="77777777" w:rsidR="00633274" w:rsidRDefault="00633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C317C" w14:textId="77777777" w:rsidR="00744EB3" w:rsidRDefault="00744EB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11D4B" w14:textId="77777777" w:rsidR="00744EB3" w:rsidRPr="0008611E" w:rsidRDefault="00744EB3">
    <w:pPr>
      <w:pStyle w:val="Rodap"/>
      <w:jc w:val="right"/>
      <w:rPr>
        <w:rFonts w:ascii="Times New Roman" w:hAnsi="Times New Roman"/>
        <w:sz w:val="22"/>
        <w:szCs w:val="22"/>
      </w:rPr>
    </w:pPr>
    <w:r w:rsidRPr="0008611E">
      <w:rPr>
        <w:rFonts w:ascii="Times New Roman" w:hAnsi="Times New Roman"/>
        <w:sz w:val="22"/>
        <w:szCs w:val="22"/>
      </w:rPr>
      <w:fldChar w:fldCharType="begin"/>
    </w:r>
    <w:r w:rsidRPr="0008611E">
      <w:rPr>
        <w:rFonts w:ascii="Times New Roman" w:hAnsi="Times New Roman"/>
        <w:sz w:val="22"/>
        <w:szCs w:val="22"/>
      </w:rPr>
      <w:instrText>PAGE   \* MERGEFORMAT</w:instrText>
    </w:r>
    <w:r w:rsidRPr="0008611E">
      <w:rPr>
        <w:rFonts w:ascii="Times New Roman" w:hAnsi="Times New Roman"/>
        <w:sz w:val="22"/>
        <w:szCs w:val="22"/>
      </w:rPr>
      <w:fldChar w:fldCharType="separate"/>
    </w:r>
    <w:r w:rsidR="00774610">
      <w:rPr>
        <w:rFonts w:ascii="Times New Roman" w:hAnsi="Times New Roman"/>
        <w:noProof/>
        <w:sz w:val="22"/>
        <w:szCs w:val="22"/>
      </w:rPr>
      <w:t>60</w:t>
    </w:r>
    <w:r w:rsidRPr="0008611E">
      <w:rPr>
        <w:rFonts w:ascii="Times New Roman" w:hAnsi="Times New Roman"/>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8CF05" w14:textId="77777777" w:rsidR="00744EB3" w:rsidRDefault="00744E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6073F" w14:textId="77777777" w:rsidR="00633274" w:rsidRDefault="00633274">
      <w:r>
        <w:separator/>
      </w:r>
    </w:p>
  </w:footnote>
  <w:footnote w:type="continuationSeparator" w:id="0">
    <w:p w14:paraId="68183156" w14:textId="77777777" w:rsidR="00633274" w:rsidRDefault="00633274">
      <w:r>
        <w:continuationSeparator/>
      </w:r>
    </w:p>
  </w:footnote>
  <w:footnote w:type="continuationNotice" w:id="1">
    <w:p w14:paraId="6CFEE9A6" w14:textId="77777777" w:rsidR="00633274" w:rsidRDefault="006332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C39A" w14:textId="77777777" w:rsidR="00744EB3" w:rsidRDefault="00744EB3">
    <w:pPr>
      <w:pStyle w:val="Cabealho"/>
    </w:pPr>
    <w:r>
      <w:rPr>
        <w:noProof/>
      </w:rPr>
      <w:pict w14:anchorId="4084B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595.15pt;height:841.85pt;z-index:-251659264;mso-wrap-edited:f;mso-position-horizontal:center;mso-position-horizontal-relative:margin;mso-position-vertical:center;mso-position-vertical-relative:margin">
          <v:imagedata r:id="rId1" o:tit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8027E" w14:textId="77777777" w:rsidR="00744EB3" w:rsidRPr="00CA230D" w:rsidRDefault="00744EB3" w:rsidP="005A624A">
    <w:pPr>
      <w:tabs>
        <w:tab w:val="left" w:pos="3828"/>
        <w:tab w:val="left" w:pos="6379"/>
      </w:tabs>
      <w:rPr>
        <w:rFonts w:ascii="Arial" w:hAnsi="Arial"/>
        <w:color w:val="7F7F7F"/>
        <w:sz w:val="15"/>
        <w:vertAlign w:val="subscript"/>
        <w:lang w:val="pt-BR"/>
      </w:rPr>
    </w:pPr>
    <w:r>
      <w:rPr>
        <w:noProof/>
        <w:lang w:val="pt-BR" w:eastAsia="pt-BR"/>
      </w:rPr>
      <w:drawing>
        <wp:anchor distT="0" distB="0" distL="114300" distR="114300" simplePos="0" relativeHeight="251659264" behindDoc="1" locked="0" layoutInCell="1" allowOverlap="1" wp14:anchorId="3EBFCBA9" wp14:editId="5EF4D89A">
          <wp:simplePos x="0" y="0"/>
          <wp:positionH relativeFrom="column">
            <wp:posOffset>17145</wp:posOffset>
          </wp:positionH>
          <wp:positionV relativeFrom="paragraph">
            <wp:posOffset>-31750</wp:posOffset>
          </wp:positionV>
          <wp:extent cx="1960880" cy="416560"/>
          <wp:effectExtent l="19050" t="0" r="1270" b="0"/>
          <wp:wrapNone/>
          <wp:docPr id="2" name="Imagem 9" descr="Cibrasec_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Cibrasec_RBG"/>
                  <pic:cNvPicPr>
                    <a:picLocks noChangeAspect="1" noChangeArrowheads="1"/>
                  </pic:cNvPicPr>
                </pic:nvPicPr>
                <pic:blipFill>
                  <a:blip r:embed="rId1"/>
                  <a:srcRect/>
                  <a:stretch>
                    <a:fillRect/>
                  </a:stretch>
                </pic:blipFill>
                <pic:spPr bwMode="auto">
                  <a:xfrm>
                    <a:off x="0" y="0"/>
                    <a:ext cx="1960880" cy="416560"/>
                  </a:xfrm>
                  <a:prstGeom prst="rect">
                    <a:avLst/>
                  </a:prstGeom>
                  <a:noFill/>
                </pic:spPr>
              </pic:pic>
            </a:graphicData>
          </a:graphic>
        </wp:anchor>
      </w:drawing>
    </w:r>
    <w:r>
      <w:rPr>
        <w:noProof/>
        <w:lang w:val="pt-BR" w:eastAsia="pt-BR"/>
      </w:rPr>
      <w:pict w14:anchorId="72266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595.15pt;height:841.85pt;z-index:-251660288;mso-wrap-edited:f;mso-position-horizontal:center;mso-position-horizontal-relative:margin;mso-position-vertical:center;mso-position-vertical-relative:margin">
          <v:imagedata r:id="rId2" o:title=""/>
          <w10:wrap anchorx="margin" anchory="margin"/>
        </v:shape>
      </w:pict>
    </w:r>
    <w:r w:rsidRPr="00CA230D">
      <w:rPr>
        <w:rFonts w:ascii="Arial" w:hAnsi="Arial"/>
        <w:color w:val="7F7F7F"/>
        <w:sz w:val="15"/>
        <w:lang w:val="pt-BR"/>
      </w:rPr>
      <w:tab/>
      <w:t xml:space="preserve">Avenida Paulista, 1439 - 2ª </w:t>
    </w:r>
    <w:proofErr w:type="spellStart"/>
    <w:r w:rsidRPr="00CA230D">
      <w:rPr>
        <w:rFonts w:ascii="Arial" w:hAnsi="Arial"/>
        <w:color w:val="7F7F7F"/>
        <w:sz w:val="15"/>
        <w:lang w:val="pt-BR"/>
      </w:rPr>
      <w:t>Sl</w:t>
    </w:r>
    <w:proofErr w:type="spellEnd"/>
    <w:r w:rsidRPr="00CA230D">
      <w:rPr>
        <w:rFonts w:ascii="Arial" w:hAnsi="Arial"/>
        <w:color w:val="7F7F7F"/>
        <w:sz w:val="15"/>
        <w:lang w:val="pt-BR"/>
      </w:rPr>
      <w:t>.</w:t>
    </w:r>
    <w:r w:rsidRPr="00CA230D">
      <w:rPr>
        <w:rFonts w:ascii="Arial" w:hAnsi="Arial"/>
        <w:color w:val="7F7F7F"/>
        <w:sz w:val="15"/>
        <w:lang w:val="pt-BR"/>
      </w:rPr>
      <w:tab/>
      <w:t>Tel.: 55 11 3266 3223   Fax: 55 11 3266 3229</w:t>
    </w:r>
  </w:p>
  <w:p w14:paraId="6CF47BD4" w14:textId="77777777" w:rsidR="00744EB3" w:rsidRPr="00CA230D" w:rsidRDefault="00744EB3" w:rsidP="005A624A">
    <w:pPr>
      <w:tabs>
        <w:tab w:val="left" w:pos="3828"/>
        <w:tab w:val="left" w:pos="6379"/>
      </w:tabs>
      <w:rPr>
        <w:rFonts w:ascii="Arial" w:hAnsi="Arial"/>
        <w:color w:val="7F7F7F"/>
        <w:sz w:val="15"/>
        <w:lang w:val="pt-BR"/>
      </w:rPr>
    </w:pPr>
    <w:r w:rsidRPr="00CA230D">
      <w:rPr>
        <w:rFonts w:ascii="Arial" w:hAnsi="Arial"/>
        <w:color w:val="7F7F7F"/>
        <w:sz w:val="15"/>
        <w:lang w:val="pt-BR"/>
      </w:rPr>
      <w:tab/>
      <w:t xml:space="preserve">Bela Vista São </w:t>
    </w:r>
    <w:proofErr w:type="gramStart"/>
    <w:r w:rsidRPr="00CA230D">
      <w:rPr>
        <w:rFonts w:ascii="Arial" w:hAnsi="Arial"/>
        <w:color w:val="7F7F7F"/>
        <w:sz w:val="15"/>
        <w:lang w:val="pt-BR"/>
      </w:rPr>
      <w:t>Paulo  SP</w:t>
    </w:r>
    <w:proofErr w:type="gramEnd"/>
    <w:r w:rsidRPr="00CA230D">
      <w:rPr>
        <w:rFonts w:ascii="Arial" w:hAnsi="Arial"/>
        <w:color w:val="7F7F7F"/>
        <w:sz w:val="15"/>
        <w:lang w:val="pt-BR"/>
      </w:rPr>
      <w:tab/>
      <w:t>cibrasec@cibrasec.com.br</w:t>
    </w:r>
  </w:p>
  <w:p w14:paraId="7A3F6F1F" w14:textId="77777777" w:rsidR="00744EB3" w:rsidRPr="00934165" w:rsidRDefault="00744EB3" w:rsidP="005A624A">
    <w:pPr>
      <w:pStyle w:val="Cabealho"/>
      <w:tabs>
        <w:tab w:val="left" w:pos="3828"/>
        <w:tab w:val="left" w:pos="6379"/>
      </w:tabs>
      <w:rPr>
        <w:rFonts w:ascii="Arial" w:hAnsi="Arial"/>
        <w:color w:val="7F7F7F"/>
        <w:sz w:val="15"/>
      </w:rPr>
    </w:pPr>
    <w:r w:rsidRPr="00CA230D">
      <w:rPr>
        <w:rFonts w:ascii="Arial" w:hAnsi="Arial"/>
        <w:color w:val="7F7F7F"/>
        <w:sz w:val="15"/>
      </w:rPr>
      <w:tab/>
    </w:r>
    <w:r w:rsidRPr="00934165">
      <w:rPr>
        <w:rFonts w:ascii="Arial" w:hAnsi="Arial"/>
        <w:color w:val="7F7F7F"/>
        <w:sz w:val="15"/>
      </w:rPr>
      <w:t>CEP 01311-200</w:t>
    </w:r>
    <w:r>
      <w:rPr>
        <w:rFonts w:ascii="Arial" w:hAnsi="Arial"/>
        <w:color w:val="7F7F7F"/>
        <w:sz w:val="15"/>
      </w:rPr>
      <w:t>–</w:t>
    </w:r>
    <w:r w:rsidRPr="00934165">
      <w:rPr>
        <w:rFonts w:ascii="Arial" w:hAnsi="Arial"/>
        <w:color w:val="7F7F7F"/>
        <w:sz w:val="15"/>
      </w:rPr>
      <w:tab/>
      <w:t>www.cibrasec.com.br</w:t>
    </w:r>
  </w:p>
  <w:p w14:paraId="6E96E2E2" w14:textId="77777777" w:rsidR="00744EB3" w:rsidRPr="00753087" w:rsidRDefault="00744EB3">
    <w:pPr>
      <w:pStyle w:val="Cabealho"/>
    </w:pPr>
  </w:p>
  <w:p w14:paraId="2D8AE439" w14:textId="77777777" w:rsidR="00744EB3" w:rsidRPr="00983BFB" w:rsidRDefault="00744EB3" w:rsidP="00983BFB">
    <w:pPr>
      <w:pStyle w:val="Cabealho"/>
      <w:jc w:val="right"/>
      <w:rPr>
        <w:rFonts w:ascii="Trebuchet MS" w:hAnsi="Trebuchet MS"/>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C161" w14:textId="77777777" w:rsidR="00744EB3" w:rsidRDefault="00744EB3">
    <w:pPr>
      <w:pStyle w:val="Cabealho"/>
    </w:pPr>
    <w:r>
      <w:rPr>
        <w:noProof/>
      </w:rPr>
      <w:pict w14:anchorId="473DF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2" type="#_x0000_t75" style="position:absolute;margin-left:0;margin-top:0;width:595.15pt;height:841.85pt;z-index:-251658240;mso-wrap-edited:f;mso-position-horizontal:center;mso-position-horizontal-relative:margin;mso-position-vertical:center;mso-position-vertical-relative:margin">
          <v:imagedata r:id="rId1" o:tit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hybridMultilevel"/>
    <w:tmpl w:val="44E6B322"/>
    <w:lvl w:ilvl="0" w:tplc="04160017">
      <w:start w:val="1"/>
      <w:numFmt w:val="lowerLetter"/>
      <w:lvlText w:val="%1)"/>
      <w:lvlJc w:val="left"/>
      <w:pPr>
        <w:tabs>
          <w:tab w:val="num" w:pos="720"/>
        </w:tabs>
        <w:ind w:left="720" w:hanging="180"/>
      </w:pPr>
      <w:rPr>
        <w:rFonts w:cs="Times New Roman" w:hint="eastAsia"/>
      </w:rPr>
    </w:lvl>
    <w:lvl w:ilvl="1" w:tplc="06BCDD1A">
      <w:start w:val="1"/>
      <w:numFmt w:val="lowerLetter"/>
      <w:lvlText w:val="%2."/>
      <w:lvlJc w:val="left"/>
      <w:pPr>
        <w:tabs>
          <w:tab w:val="num" w:pos="1440"/>
        </w:tabs>
        <w:ind w:left="1440" w:hanging="360"/>
      </w:pPr>
      <w:rPr>
        <w:rFonts w:cs="Times New Roman"/>
      </w:rPr>
    </w:lvl>
    <w:lvl w:ilvl="2" w:tplc="D592FB8E">
      <w:start w:val="1"/>
      <w:numFmt w:val="lowerRoman"/>
      <w:lvlText w:val="%3."/>
      <w:lvlJc w:val="right"/>
      <w:pPr>
        <w:tabs>
          <w:tab w:val="num" w:pos="2160"/>
        </w:tabs>
        <w:ind w:left="2160" w:hanging="180"/>
      </w:pPr>
      <w:rPr>
        <w:rFonts w:cs="Times New Roman"/>
      </w:rPr>
    </w:lvl>
    <w:lvl w:ilvl="3" w:tplc="298C562E">
      <w:start w:val="1"/>
      <w:numFmt w:val="decimal"/>
      <w:lvlText w:val="%4."/>
      <w:lvlJc w:val="left"/>
      <w:pPr>
        <w:tabs>
          <w:tab w:val="num" w:pos="2880"/>
        </w:tabs>
        <w:ind w:left="2880" w:hanging="360"/>
      </w:pPr>
      <w:rPr>
        <w:rFonts w:cs="Times New Roman"/>
      </w:rPr>
    </w:lvl>
    <w:lvl w:ilvl="4" w:tplc="970C52EE">
      <w:start w:val="1"/>
      <w:numFmt w:val="lowerLetter"/>
      <w:lvlText w:val="%5."/>
      <w:lvlJc w:val="left"/>
      <w:pPr>
        <w:tabs>
          <w:tab w:val="num" w:pos="3600"/>
        </w:tabs>
        <w:ind w:left="3600" w:hanging="360"/>
      </w:pPr>
      <w:rPr>
        <w:rFonts w:cs="Times New Roman"/>
      </w:rPr>
    </w:lvl>
    <w:lvl w:ilvl="5" w:tplc="0F908C10">
      <w:start w:val="1"/>
      <w:numFmt w:val="lowerRoman"/>
      <w:lvlText w:val="%6."/>
      <w:lvlJc w:val="right"/>
      <w:pPr>
        <w:tabs>
          <w:tab w:val="num" w:pos="4320"/>
        </w:tabs>
        <w:ind w:left="4320" w:hanging="180"/>
      </w:pPr>
      <w:rPr>
        <w:rFonts w:cs="Times New Roman"/>
      </w:rPr>
    </w:lvl>
    <w:lvl w:ilvl="6" w:tplc="A230B9BE">
      <w:start w:val="1"/>
      <w:numFmt w:val="decimal"/>
      <w:lvlText w:val="%7."/>
      <w:lvlJc w:val="left"/>
      <w:pPr>
        <w:tabs>
          <w:tab w:val="num" w:pos="5040"/>
        </w:tabs>
        <w:ind w:left="5040" w:hanging="360"/>
      </w:pPr>
      <w:rPr>
        <w:rFonts w:cs="Times New Roman"/>
      </w:rPr>
    </w:lvl>
    <w:lvl w:ilvl="7" w:tplc="647A10AE">
      <w:start w:val="1"/>
      <w:numFmt w:val="lowerLetter"/>
      <w:lvlText w:val="%8."/>
      <w:lvlJc w:val="left"/>
      <w:pPr>
        <w:tabs>
          <w:tab w:val="num" w:pos="5760"/>
        </w:tabs>
        <w:ind w:left="5760" w:hanging="360"/>
      </w:pPr>
      <w:rPr>
        <w:rFonts w:cs="Times New Roman"/>
      </w:rPr>
    </w:lvl>
    <w:lvl w:ilvl="8" w:tplc="4FCCC296">
      <w:start w:val="1"/>
      <w:numFmt w:val="lowerRoman"/>
      <w:lvlText w:val="%9."/>
      <w:lvlJc w:val="right"/>
      <w:pPr>
        <w:tabs>
          <w:tab w:val="num" w:pos="6480"/>
        </w:tabs>
        <w:ind w:left="6480" w:hanging="180"/>
      </w:pPr>
      <w:rPr>
        <w:rFonts w:cs="Times New Roman"/>
      </w:rPr>
    </w:lvl>
  </w:abstractNum>
  <w:abstractNum w:abstractNumId="1">
    <w:nsid w:val="0070781E"/>
    <w:multiLevelType w:val="singleLevel"/>
    <w:tmpl w:val="04090017"/>
    <w:lvl w:ilvl="0">
      <w:start w:val="1"/>
      <w:numFmt w:val="lowerLetter"/>
      <w:lvlText w:val="%1)"/>
      <w:lvlJc w:val="left"/>
      <w:pPr>
        <w:tabs>
          <w:tab w:val="num" w:pos="360"/>
        </w:tabs>
        <w:ind w:left="360" w:hanging="360"/>
      </w:pPr>
      <w:rPr>
        <w:rFonts w:cs="Times New Roman"/>
      </w:rPr>
    </w:lvl>
  </w:abstractNum>
  <w:abstractNum w:abstractNumId="2">
    <w:nsid w:val="07DD4F47"/>
    <w:multiLevelType w:val="hybridMultilevel"/>
    <w:tmpl w:val="25E4EBB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15673E9B"/>
    <w:multiLevelType w:val="hybridMultilevel"/>
    <w:tmpl w:val="A24CF09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7EC6430"/>
    <w:multiLevelType w:val="hybridMultilevel"/>
    <w:tmpl w:val="B4AA51B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FE84DEC"/>
    <w:multiLevelType w:val="hybridMultilevel"/>
    <w:tmpl w:val="70C2443C"/>
    <w:lvl w:ilvl="0" w:tplc="04160017">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6">
    <w:nsid w:val="27896132"/>
    <w:multiLevelType w:val="singleLevel"/>
    <w:tmpl w:val="3078E16C"/>
    <w:lvl w:ilvl="0">
      <w:start w:val="1"/>
      <w:numFmt w:val="lowerLetter"/>
      <w:lvlText w:val="%1)"/>
      <w:lvlJc w:val="left"/>
      <w:pPr>
        <w:tabs>
          <w:tab w:val="num" w:pos="705"/>
        </w:tabs>
        <w:ind w:left="705" w:hanging="705"/>
      </w:pPr>
      <w:rPr>
        <w:rFonts w:cs="Times New Roman"/>
      </w:rPr>
    </w:lvl>
  </w:abstractNum>
  <w:abstractNum w:abstractNumId="7">
    <w:nsid w:val="2DE97146"/>
    <w:multiLevelType w:val="hybridMultilevel"/>
    <w:tmpl w:val="D97E6588"/>
    <w:lvl w:ilvl="0" w:tplc="FFFFFFFF">
      <w:start w:val="1"/>
      <w:numFmt w:val="lowerLetter"/>
      <w:lvlText w:val="%1)"/>
      <w:lvlJc w:val="left"/>
      <w:pPr>
        <w:tabs>
          <w:tab w:val="num" w:pos="1410"/>
        </w:tabs>
        <w:ind w:left="1410" w:hanging="87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3C1B1AA9"/>
    <w:multiLevelType w:val="hybridMultilevel"/>
    <w:tmpl w:val="FDB6C188"/>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46310D49"/>
    <w:multiLevelType w:val="singleLevel"/>
    <w:tmpl w:val="D24AF874"/>
    <w:lvl w:ilvl="0">
      <w:start w:val="1"/>
      <w:numFmt w:val="lowerLetter"/>
      <w:lvlText w:val="%1)"/>
      <w:lvlJc w:val="left"/>
      <w:pPr>
        <w:tabs>
          <w:tab w:val="num" w:pos="705"/>
        </w:tabs>
        <w:ind w:left="705" w:hanging="705"/>
      </w:pPr>
      <w:rPr>
        <w:rFonts w:cs="Times New Roman"/>
      </w:rPr>
    </w:lvl>
  </w:abstractNum>
  <w:abstractNum w:abstractNumId="10">
    <w:nsid w:val="49383D4C"/>
    <w:multiLevelType w:val="hybridMultilevel"/>
    <w:tmpl w:val="9FB2F10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4C5400A5"/>
    <w:multiLevelType w:val="hybridMultilevel"/>
    <w:tmpl w:val="AFCEF40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nsid w:val="4EA60027"/>
    <w:multiLevelType w:val="hybridMultilevel"/>
    <w:tmpl w:val="F02A0560"/>
    <w:lvl w:ilvl="0" w:tplc="04160017">
      <w:start w:val="1"/>
      <w:numFmt w:val="lowerLetter"/>
      <w:lvlText w:val="%1)"/>
      <w:lvlJc w:val="left"/>
      <w:pPr>
        <w:tabs>
          <w:tab w:val="num" w:pos="1261"/>
        </w:tabs>
        <w:ind w:left="1261" w:hanging="360"/>
      </w:pPr>
      <w:rPr>
        <w:rFonts w:cs="Times New Roman"/>
      </w:rPr>
    </w:lvl>
    <w:lvl w:ilvl="1" w:tplc="04160019" w:tentative="1">
      <w:start w:val="1"/>
      <w:numFmt w:val="lowerLetter"/>
      <w:lvlText w:val="%2."/>
      <w:lvlJc w:val="left"/>
      <w:pPr>
        <w:tabs>
          <w:tab w:val="num" w:pos="1981"/>
        </w:tabs>
        <w:ind w:left="1981" w:hanging="360"/>
      </w:pPr>
      <w:rPr>
        <w:rFonts w:cs="Times New Roman"/>
      </w:rPr>
    </w:lvl>
    <w:lvl w:ilvl="2" w:tplc="0416001B" w:tentative="1">
      <w:start w:val="1"/>
      <w:numFmt w:val="lowerRoman"/>
      <w:lvlText w:val="%3."/>
      <w:lvlJc w:val="right"/>
      <w:pPr>
        <w:tabs>
          <w:tab w:val="num" w:pos="2701"/>
        </w:tabs>
        <w:ind w:left="2701" w:hanging="180"/>
      </w:pPr>
      <w:rPr>
        <w:rFonts w:cs="Times New Roman"/>
      </w:rPr>
    </w:lvl>
    <w:lvl w:ilvl="3" w:tplc="0416000F" w:tentative="1">
      <w:start w:val="1"/>
      <w:numFmt w:val="decimal"/>
      <w:lvlText w:val="%4."/>
      <w:lvlJc w:val="left"/>
      <w:pPr>
        <w:tabs>
          <w:tab w:val="num" w:pos="3421"/>
        </w:tabs>
        <w:ind w:left="3421" w:hanging="360"/>
      </w:pPr>
      <w:rPr>
        <w:rFonts w:cs="Times New Roman"/>
      </w:rPr>
    </w:lvl>
    <w:lvl w:ilvl="4" w:tplc="04160019" w:tentative="1">
      <w:start w:val="1"/>
      <w:numFmt w:val="lowerLetter"/>
      <w:lvlText w:val="%5."/>
      <w:lvlJc w:val="left"/>
      <w:pPr>
        <w:tabs>
          <w:tab w:val="num" w:pos="4141"/>
        </w:tabs>
        <w:ind w:left="4141" w:hanging="360"/>
      </w:pPr>
      <w:rPr>
        <w:rFonts w:cs="Times New Roman"/>
      </w:rPr>
    </w:lvl>
    <w:lvl w:ilvl="5" w:tplc="0416001B" w:tentative="1">
      <w:start w:val="1"/>
      <w:numFmt w:val="lowerRoman"/>
      <w:lvlText w:val="%6."/>
      <w:lvlJc w:val="right"/>
      <w:pPr>
        <w:tabs>
          <w:tab w:val="num" w:pos="4861"/>
        </w:tabs>
        <w:ind w:left="4861" w:hanging="180"/>
      </w:pPr>
      <w:rPr>
        <w:rFonts w:cs="Times New Roman"/>
      </w:rPr>
    </w:lvl>
    <w:lvl w:ilvl="6" w:tplc="0416000F" w:tentative="1">
      <w:start w:val="1"/>
      <w:numFmt w:val="decimal"/>
      <w:lvlText w:val="%7."/>
      <w:lvlJc w:val="left"/>
      <w:pPr>
        <w:tabs>
          <w:tab w:val="num" w:pos="5581"/>
        </w:tabs>
        <w:ind w:left="5581" w:hanging="360"/>
      </w:pPr>
      <w:rPr>
        <w:rFonts w:cs="Times New Roman"/>
      </w:rPr>
    </w:lvl>
    <w:lvl w:ilvl="7" w:tplc="04160019" w:tentative="1">
      <w:start w:val="1"/>
      <w:numFmt w:val="lowerLetter"/>
      <w:lvlText w:val="%8."/>
      <w:lvlJc w:val="left"/>
      <w:pPr>
        <w:tabs>
          <w:tab w:val="num" w:pos="6301"/>
        </w:tabs>
        <w:ind w:left="6301" w:hanging="360"/>
      </w:pPr>
      <w:rPr>
        <w:rFonts w:cs="Times New Roman"/>
      </w:rPr>
    </w:lvl>
    <w:lvl w:ilvl="8" w:tplc="0416001B" w:tentative="1">
      <w:start w:val="1"/>
      <w:numFmt w:val="lowerRoman"/>
      <w:lvlText w:val="%9."/>
      <w:lvlJc w:val="right"/>
      <w:pPr>
        <w:tabs>
          <w:tab w:val="num" w:pos="7021"/>
        </w:tabs>
        <w:ind w:left="7021" w:hanging="180"/>
      </w:pPr>
      <w:rPr>
        <w:rFonts w:cs="Times New Roman"/>
      </w:rPr>
    </w:lvl>
  </w:abstractNum>
  <w:abstractNum w:abstractNumId="13">
    <w:nsid w:val="6D7501D4"/>
    <w:multiLevelType w:val="hybridMultilevel"/>
    <w:tmpl w:val="ABD82256"/>
    <w:lvl w:ilvl="0" w:tplc="D8F60696">
      <w:start w:val="1"/>
      <w:numFmt w:val="lowerLetter"/>
      <w:lvlText w:val="%1)"/>
      <w:lvlJc w:val="left"/>
      <w:pPr>
        <w:tabs>
          <w:tab w:val="num" w:pos="720"/>
        </w:tabs>
        <w:ind w:left="720" w:hanging="180"/>
      </w:pPr>
      <w:rPr>
        <w:rFonts w:cs="Times New Roman"/>
      </w:rPr>
    </w:lvl>
    <w:lvl w:ilvl="1" w:tplc="06BCDD1A">
      <w:start w:val="1"/>
      <w:numFmt w:val="lowerLetter"/>
      <w:lvlText w:val="%2."/>
      <w:lvlJc w:val="left"/>
      <w:pPr>
        <w:tabs>
          <w:tab w:val="num" w:pos="1440"/>
        </w:tabs>
        <w:ind w:left="1440" w:hanging="360"/>
      </w:pPr>
      <w:rPr>
        <w:rFonts w:cs="Times New Roman"/>
      </w:rPr>
    </w:lvl>
    <w:lvl w:ilvl="2" w:tplc="D592FB8E">
      <w:start w:val="1"/>
      <w:numFmt w:val="lowerRoman"/>
      <w:lvlText w:val="%3."/>
      <w:lvlJc w:val="right"/>
      <w:pPr>
        <w:tabs>
          <w:tab w:val="num" w:pos="2160"/>
        </w:tabs>
        <w:ind w:left="2160" w:hanging="180"/>
      </w:pPr>
      <w:rPr>
        <w:rFonts w:cs="Times New Roman"/>
      </w:rPr>
    </w:lvl>
    <w:lvl w:ilvl="3" w:tplc="298C562E">
      <w:start w:val="1"/>
      <w:numFmt w:val="decimal"/>
      <w:lvlText w:val="%4."/>
      <w:lvlJc w:val="left"/>
      <w:pPr>
        <w:tabs>
          <w:tab w:val="num" w:pos="2880"/>
        </w:tabs>
        <w:ind w:left="2880" w:hanging="360"/>
      </w:pPr>
      <w:rPr>
        <w:rFonts w:cs="Times New Roman"/>
      </w:rPr>
    </w:lvl>
    <w:lvl w:ilvl="4" w:tplc="970C52EE">
      <w:start w:val="1"/>
      <w:numFmt w:val="lowerLetter"/>
      <w:lvlText w:val="%5."/>
      <w:lvlJc w:val="left"/>
      <w:pPr>
        <w:tabs>
          <w:tab w:val="num" w:pos="3600"/>
        </w:tabs>
        <w:ind w:left="3600" w:hanging="360"/>
      </w:pPr>
      <w:rPr>
        <w:rFonts w:cs="Times New Roman"/>
      </w:rPr>
    </w:lvl>
    <w:lvl w:ilvl="5" w:tplc="0F908C10">
      <w:start w:val="1"/>
      <w:numFmt w:val="lowerRoman"/>
      <w:lvlText w:val="%6."/>
      <w:lvlJc w:val="right"/>
      <w:pPr>
        <w:tabs>
          <w:tab w:val="num" w:pos="4320"/>
        </w:tabs>
        <w:ind w:left="4320" w:hanging="180"/>
      </w:pPr>
      <w:rPr>
        <w:rFonts w:cs="Times New Roman"/>
      </w:rPr>
    </w:lvl>
    <w:lvl w:ilvl="6" w:tplc="A230B9BE">
      <w:start w:val="1"/>
      <w:numFmt w:val="decimal"/>
      <w:lvlText w:val="%7."/>
      <w:lvlJc w:val="left"/>
      <w:pPr>
        <w:tabs>
          <w:tab w:val="num" w:pos="5040"/>
        </w:tabs>
        <w:ind w:left="5040" w:hanging="360"/>
      </w:pPr>
      <w:rPr>
        <w:rFonts w:cs="Times New Roman"/>
      </w:rPr>
    </w:lvl>
    <w:lvl w:ilvl="7" w:tplc="647A10AE">
      <w:start w:val="1"/>
      <w:numFmt w:val="lowerLetter"/>
      <w:lvlText w:val="%8."/>
      <w:lvlJc w:val="left"/>
      <w:pPr>
        <w:tabs>
          <w:tab w:val="num" w:pos="5760"/>
        </w:tabs>
        <w:ind w:left="5760" w:hanging="360"/>
      </w:pPr>
      <w:rPr>
        <w:rFonts w:cs="Times New Roman"/>
      </w:rPr>
    </w:lvl>
    <w:lvl w:ilvl="8" w:tplc="4FCCC296">
      <w:start w:val="1"/>
      <w:numFmt w:val="lowerRoman"/>
      <w:lvlText w:val="%9."/>
      <w:lvlJc w:val="right"/>
      <w:pPr>
        <w:tabs>
          <w:tab w:val="num" w:pos="6480"/>
        </w:tabs>
        <w:ind w:left="6480" w:hanging="180"/>
      </w:pPr>
      <w:rPr>
        <w:rFonts w:cs="Times New Roman"/>
      </w:rPr>
    </w:lvl>
  </w:abstractNum>
  <w:abstractNum w:abstractNumId="14">
    <w:nsid w:val="7B8F7A2E"/>
    <w:multiLevelType w:val="hybridMultilevel"/>
    <w:tmpl w:val="A76433C4"/>
    <w:lvl w:ilvl="0" w:tplc="03E260F2">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5">
    <w:nsid w:val="7C1C004D"/>
    <w:multiLevelType w:val="hybridMultilevel"/>
    <w:tmpl w:val="8DC2D146"/>
    <w:lvl w:ilvl="0" w:tplc="95A8BD0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7E170F45"/>
    <w:multiLevelType w:val="hybridMultilevel"/>
    <w:tmpl w:val="EB387594"/>
    <w:lvl w:ilvl="0" w:tplc="04160017">
      <w:start w:val="1"/>
      <w:numFmt w:val="lowerLetter"/>
      <w:lvlText w:val="%1)"/>
      <w:lvlJc w:val="left"/>
      <w:pPr>
        <w:tabs>
          <w:tab w:val="num" w:pos="1260"/>
        </w:tabs>
        <w:ind w:left="1260" w:hanging="360"/>
      </w:pPr>
      <w:rPr>
        <w:rFonts w:cs="Times New Roman"/>
      </w:rPr>
    </w:lvl>
    <w:lvl w:ilvl="1" w:tplc="04160019" w:tentative="1">
      <w:start w:val="1"/>
      <w:numFmt w:val="lowerLetter"/>
      <w:lvlText w:val="%2."/>
      <w:lvlJc w:val="left"/>
      <w:pPr>
        <w:tabs>
          <w:tab w:val="num" w:pos="1980"/>
        </w:tabs>
        <w:ind w:left="1980" w:hanging="360"/>
      </w:pPr>
      <w:rPr>
        <w:rFonts w:cs="Times New Roman"/>
      </w:rPr>
    </w:lvl>
    <w:lvl w:ilvl="2" w:tplc="0416001B" w:tentative="1">
      <w:start w:val="1"/>
      <w:numFmt w:val="lowerRoman"/>
      <w:lvlText w:val="%3."/>
      <w:lvlJc w:val="right"/>
      <w:pPr>
        <w:tabs>
          <w:tab w:val="num" w:pos="2700"/>
        </w:tabs>
        <w:ind w:left="2700" w:hanging="180"/>
      </w:pPr>
      <w:rPr>
        <w:rFonts w:cs="Times New Roman"/>
      </w:rPr>
    </w:lvl>
    <w:lvl w:ilvl="3" w:tplc="0416000F" w:tentative="1">
      <w:start w:val="1"/>
      <w:numFmt w:val="decimal"/>
      <w:lvlText w:val="%4."/>
      <w:lvlJc w:val="left"/>
      <w:pPr>
        <w:tabs>
          <w:tab w:val="num" w:pos="3420"/>
        </w:tabs>
        <w:ind w:left="3420" w:hanging="360"/>
      </w:pPr>
      <w:rPr>
        <w:rFonts w:cs="Times New Roman"/>
      </w:rPr>
    </w:lvl>
    <w:lvl w:ilvl="4" w:tplc="04160019" w:tentative="1">
      <w:start w:val="1"/>
      <w:numFmt w:val="lowerLetter"/>
      <w:lvlText w:val="%5."/>
      <w:lvlJc w:val="left"/>
      <w:pPr>
        <w:tabs>
          <w:tab w:val="num" w:pos="4140"/>
        </w:tabs>
        <w:ind w:left="4140" w:hanging="360"/>
      </w:pPr>
      <w:rPr>
        <w:rFonts w:cs="Times New Roman"/>
      </w:rPr>
    </w:lvl>
    <w:lvl w:ilvl="5" w:tplc="0416001B" w:tentative="1">
      <w:start w:val="1"/>
      <w:numFmt w:val="lowerRoman"/>
      <w:lvlText w:val="%6."/>
      <w:lvlJc w:val="right"/>
      <w:pPr>
        <w:tabs>
          <w:tab w:val="num" w:pos="4860"/>
        </w:tabs>
        <w:ind w:left="4860" w:hanging="180"/>
      </w:pPr>
      <w:rPr>
        <w:rFonts w:cs="Times New Roman"/>
      </w:rPr>
    </w:lvl>
    <w:lvl w:ilvl="6" w:tplc="0416000F" w:tentative="1">
      <w:start w:val="1"/>
      <w:numFmt w:val="decimal"/>
      <w:lvlText w:val="%7."/>
      <w:lvlJc w:val="left"/>
      <w:pPr>
        <w:tabs>
          <w:tab w:val="num" w:pos="5580"/>
        </w:tabs>
        <w:ind w:left="5580" w:hanging="360"/>
      </w:pPr>
      <w:rPr>
        <w:rFonts w:cs="Times New Roman"/>
      </w:rPr>
    </w:lvl>
    <w:lvl w:ilvl="7" w:tplc="04160019" w:tentative="1">
      <w:start w:val="1"/>
      <w:numFmt w:val="lowerLetter"/>
      <w:lvlText w:val="%8."/>
      <w:lvlJc w:val="left"/>
      <w:pPr>
        <w:tabs>
          <w:tab w:val="num" w:pos="6300"/>
        </w:tabs>
        <w:ind w:left="6300" w:hanging="360"/>
      </w:pPr>
      <w:rPr>
        <w:rFonts w:cs="Times New Roman"/>
      </w:rPr>
    </w:lvl>
    <w:lvl w:ilvl="8" w:tplc="0416001B" w:tentative="1">
      <w:start w:val="1"/>
      <w:numFmt w:val="lowerRoman"/>
      <w:lvlText w:val="%9."/>
      <w:lvlJc w:val="right"/>
      <w:pPr>
        <w:tabs>
          <w:tab w:val="num" w:pos="7020"/>
        </w:tabs>
        <w:ind w:left="7020" w:hanging="180"/>
      </w:pPr>
      <w:rPr>
        <w:rFonts w:cs="Times New Roman"/>
      </w:rPr>
    </w:lvl>
  </w:abstractNum>
  <w:num w:numId="1">
    <w:abstractNumId w:val="16"/>
  </w:num>
  <w:num w:numId="2">
    <w:abstractNumId w:val="4"/>
  </w:num>
  <w:num w:numId="3">
    <w:abstractNumId w:val="11"/>
  </w:num>
  <w:num w:numId="4">
    <w:abstractNumId w:val="10"/>
  </w:num>
  <w:num w:numId="5">
    <w:abstractNumId w:val="3"/>
  </w:num>
  <w:num w:numId="6">
    <w:abstractNumId w:val="8"/>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num>
  <w:num w:numId="11">
    <w:abstractNumId w:val="9"/>
    <w:lvlOverride w:ilvl="0">
      <w:startOverride w:val="1"/>
    </w:lvlOverride>
  </w:num>
  <w:num w:numId="12">
    <w:abstractNumId w:val="1"/>
    <w:lvlOverride w:ilvl="0">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go Alves Richard">
    <w15:presenceInfo w15:providerId="AD" w15:userId="S-1-5-21-2994637511-790031978-1797744665-91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637"/>
    <w:rsid w:val="0000019B"/>
    <w:rsid w:val="00003F2B"/>
    <w:rsid w:val="00010430"/>
    <w:rsid w:val="0001303C"/>
    <w:rsid w:val="00020DAF"/>
    <w:rsid w:val="00022578"/>
    <w:rsid w:val="00024E0C"/>
    <w:rsid w:val="00026435"/>
    <w:rsid w:val="0003066A"/>
    <w:rsid w:val="000326C0"/>
    <w:rsid w:val="00034531"/>
    <w:rsid w:val="000349C7"/>
    <w:rsid w:val="000359DF"/>
    <w:rsid w:val="00040F6B"/>
    <w:rsid w:val="00045CD1"/>
    <w:rsid w:val="0005617D"/>
    <w:rsid w:val="000706AA"/>
    <w:rsid w:val="000744CD"/>
    <w:rsid w:val="00077FD1"/>
    <w:rsid w:val="0008611E"/>
    <w:rsid w:val="000A4495"/>
    <w:rsid w:val="000C08B3"/>
    <w:rsid w:val="000C1AE7"/>
    <w:rsid w:val="000C251E"/>
    <w:rsid w:val="000C4540"/>
    <w:rsid w:val="000D30B4"/>
    <w:rsid w:val="000D31C5"/>
    <w:rsid w:val="000D3326"/>
    <w:rsid w:val="000D4EDC"/>
    <w:rsid w:val="000F057B"/>
    <w:rsid w:val="000F422E"/>
    <w:rsid w:val="000F5D0E"/>
    <w:rsid w:val="000F6350"/>
    <w:rsid w:val="000F74C9"/>
    <w:rsid w:val="00104637"/>
    <w:rsid w:val="001125E2"/>
    <w:rsid w:val="001133B7"/>
    <w:rsid w:val="00113868"/>
    <w:rsid w:val="00116ADE"/>
    <w:rsid w:val="001176B3"/>
    <w:rsid w:val="00125958"/>
    <w:rsid w:val="00140552"/>
    <w:rsid w:val="0014379C"/>
    <w:rsid w:val="001558A2"/>
    <w:rsid w:val="001621E4"/>
    <w:rsid w:val="0017016E"/>
    <w:rsid w:val="0017356B"/>
    <w:rsid w:val="00181A07"/>
    <w:rsid w:val="00187170"/>
    <w:rsid w:val="00197AB3"/>
    <w:rsid w:val="001A3CB4"/>
    <w:rsid w:val="001A402D"/>
    <w:rsid w:val="001A609B"/>
    <w:rsid w:val="001B3462"/>
    <w:rsid w:val="001B58C8"/>
    <w:rsid w:val="001D0228"/>
    <w:rsid w:val="001D1873"/>
    <w:rsid w:val="001E0027"/>
    <w:rsid w:val="001E2A4B"/>
    <w:rsid w:val="001E37D3"/>
    <w:rsid w:val="001E50CA"/>
    <w:rsid w:val="001E7693"/>
    <w:rsid w:val="001F2E62"/>
    <w:rsid w:val="001F35CE"/>
    <w:rsid w:val="001F361F"/>
    <w:rsid w:val="00200BB3"/>
    <w:rsid w:val="00202411"/>
    <w:rsid w:val="00210ABC"/>
    <w:rsid w:val="002112D7"/>
    <w:rsid w:val="00221319"/>
    <w:rsid w:val="00221CCF"/>
    <w:rsid w:val="002235D1"/>
    <w:rsid w:val="00231968"/>
    <w:rsid w:val="00242A12"/>
    <w:rsid w:val="002546FA"/>
    <w:rsid w:val="002742AF"/>
    <w:rsid w:val="00275ED1"/>
    <w:rsid w:val="00281F8E"/>
    <w:rsid w:val="002956F8"/>
    <w:rsid w:val="00295E33"/>
    <w:rsid w:val="00297209"/>
    <w:rsid w:val="002975D8"/>
    <w:rsid w:val="002A5EE6"/>
    <w:rsid w:val="002B1223"/>
    <w:rsid w:val="002B4071"/>
    <w:rsid w:val="002C1D4A"/>
    <w:rsid w:val="002D16B4"/>
    <w:rsid w:val="002D1F1B"/>
    <w:rsid w:val="002D566B"/>
    <w:rsid w:val="002E2CDD"/>
    <w:rsid w:val="002F3C4F"/>
    <w:rsid w:val="002F5805"/>
    <w:rsid w:val="0030729A"/>
    <w:rsid w:val="003151E3"/>
    <w:rsid w:val="0031560D"/>
    <w:rsid w:val="0031666B"/>
    <w:rsid w:val="00325D5B"/>
    <w:rsid w:val="00325E5C"/>
    <w:rsid w:val="00334C63"/>
    <w:rsid w:val="00344178"/>
    <w:rsid w:val="003446F0"/>
    <w:rsid w:val="0034694A"/>
    <w:rsid w:val="00352C74"/>
    <w:rsid w:val="00354545"/>
    <w:rsid w:val="00356869"/>
    <w:rsid w:val="00363994"/>
    <w:rsid w:val="00366E6D"/>
    <w:rsid w:val="00370DAC"/>
    <w:rsid w:val="0037502B"/>
    <w:rsid w:val="00390BCA"/>
    <w:rsid w:val="00391B82"/>
    <w:rsid w:val="0039456C"/>
    <w:rsid w:val="003A1D62"/>
    <w:rsid w:val="003A6858"/>
    <w:rsid w:val="003A79C6"/>
    <w:rsid w:val="003B205C"/>
    <w:rsid w:val="003B4FFA"/>
    <w:rsid w:val="003C5798"/>
    <w:rsid w:val="003D0124"/>
    <w:rsid w:val="003D31B0"/>
    <w:rsid w:val="003D4EF9"/>
    <w:rsid w:val="003D7BEC"/>
    <w:rsid w:val="003E0A4E"/>
    <w:rsid w:val="003E37A6"/>
    <w:rsid w:val="003F3009"/>
    <w:rsid w:val="003F46A0"/>
    <w:rsid w:val="00402E73"/>
    <w:rsid w:val="00410645"/>
    <w:rsid w:val="00412B93"/>
    <w:rsid w:val="00433F95"/>
    <w:rsid w:val="00442232"/>
    <w:rsid w:val="00467C1F"/>
    <w:rsid w:val="0047120B"/>
    <w:rsid w:val="004754EB"/>
    <w:rsid w:val="00475D44"/>
    <w:rsid w:val="00483275"/>
    <w:rsid w:val="00485C78"/>
    <w:rsid w:val="004872BB"/>
    <w:rsid w:val="00491F0A"/>
    <w:rsid w:val="004977A3"/>
    <w:rsid w:val="00497D4F"/>
    <w:rsid w:val="004A0174"/>
    <w:rsid w:val="004A1707"/>
    <w:rsid w:val="004A1D6B"/>
    <w:rsid w:val="004A6F63"/>
    <w:rsid w:val="004A78F1"/>
    <w:rsid w:val="004B5CDB"/>
    <w:rsid w:val="004C155D"/>
    <w:rsid w:val="004C5986"/>
    <w:rsid w:val="004D53BB"/>
    <w:rsid w:val="004E1432"/>
    <w:rsid w:val="004F0318"/>
    <w:rsid w:val="004F3D4A"/>
    <w:rsid w:val="004F7C69"/>
    <w:rsid w:val="005051A2"/>
    <w:rsid w:val="00511048"/>
    <w:rsid w:val="00513178"/>
    <w:rsid w:val="005137E2"/>
    <w:rsid w:val="0051503D"/>
    <w:rsid w:val="00522068"/>
    <w:rsid w:val="0052708F"/>
    <w:rsid w:val="00531CEF"/>
    <w:rsid w:val="005345B1"/>
    <w:rsid w:val="005378B5"/>
    <w:rsid w:val="00546406"/>
    <w:rsid w:val="00547000"/>
    <w:rsid w:val="00552B66"/>
    <w:rsid w:val="005563D2"/>
    <w:rsid w:val="00572176"/>
    <w:rsid w:val="0058005A"/>
    <w:rsid w:val="00584228"/>
    <w:rsid w:val="00586573"/>
    <w:rsid w:val="00587375"/>
    <w:rsid w:val="005905CA"/>
    <w:rsid w:val="00594448"/>
    <w:rsid w:val="005A201D"/>
    <w:rsid w:val="005A5F80"/>
    <w:rsid w:val="005A5F97"/>
    <w:rsid w:val="005A624A"/>
    <w:rsid w:val="005A7CD6"/>
    <w:rsid w:val="005B31A9"/>
    <w:rsid w:val="005B3CF1"/>
    <w:rsid w:val="005C7DB4"/>
    <w:rsid w:val="005D0A80"/>
    <w:rsid w:val="005E0FE3"/>
    <w:rsid w:val="005E258D"/>
    <w:rsid w:val="005E7A2D"/>
    <w:rsid w:val="00611FE6"/>
    <w:rsid w:val="00624258"/>
    <w:rsid w:val="006303B0"/>
    <w:rsid w:val="00631A3F"/>
    <w:rsid w:val="00632F48"/>
    <w:rsid w:val="00632F85"/>
    <w:rsid w:val="00633274"/>
    <w:rsid w:val="00650CE1"/>
    <w:rsid w:val="00651B35"/>
    <w:rsid w:val="006559B5"/>
    <w:rsid w:val="00666335"/>
    <w:rsid w:val="006731C2"/>
    <w:rsid w:val="00673DD5"/>
    <w:rsid w:val="00686DE5"/>
    <w:rsid w:val="006A2AB4"/>
    <w:rsid w:val="006B518F"/>
    <w:rsid w:val="006B7861"/>
    <w:rsid w:val="006B7CCC"/>
    <w:rsid w:val="006C2B55"/>
    <w:rsid w:val="006C368E"/>
    <w:rsid w:val="006C692F"/>
    <w:rsid w:val="006C78B1"/>
    <w:rsid w:val="006E2E5E"/>
    <w:rsid w:val="006E5D01"/>
    <w:rsid w:val="006F1F59"/>
    <w:rsid w:val="006F2832"/>
    <w:rsid w:val="0070138D"/>
    <w:rsid w:val="007156E9"/>
    <w:rsid w:val="00717C4C"/>
    <w:rsid w:val="007228D3"/>
    <w:rsid w:val="00723984"/>
    <w:rsid w:val="00723D7B"/>
    <w:rsid w:val="00725B12"/>
    <w:rsid w:val="00730757"/>
    <w:rsid w:val="007318C0"/>
    <w:rsid w:val="00736EAB"/>
    <w:rsid w:val="007404F4"/>
    <w:rsid w:val="00742110"/>
    <w:rsid w:val="00742DA0"/>
    <w:rsid w:val="00744EB3"/>
    <w:rsid w:val="007455DC"/>
    <w:rsid w:val="007503AC"/>
    <w:rsid w:val="007506E3"/>
    <w:rsid w:val="00753087"/>
    <w:rsid w:val="00753C2A"/>
    <w:rsid w:val="00760B03"/>
    <w:rsid w:val="0076755E"/>
    <w:rsid w:val="00774610"/>
    <w:rsid w:val="00775207"/>
    <w:rsid w:val="00793DAE"/>
    <w:rsid w:val="007A3C14"/>
    <w:rsid w:val="007A4821"/>
    <w:rsid w:val="007A4DD5"/>
    <w:rsid w:val="007A54F9"/>
    <w:rsid w:val="007B0640"/>
    <w:rsid w:val="007B69A8"/>
    <w:rsid w:val="007C062B"/>
    <w:rsid w:val="007C2B14"/>
    <w:rsid w:val="007C3E07"/>
    <w:rsid w:val="007D32E7"/>
    <w:rsid w:val="007D38EC"/>
    <w:rsid w:val="007D3F1B"/>
    <w:rsid w:val="007D4F6F"/>
    <w:rsid w:val="007D548A"/>
    <w:rsid w:val="007D7A29"/>
    <w:rsid w:val="007D7E93"/>
    <w:rsid w:val="007E05D9"/>
    <w:rsid w:val="007E5BA2"/>
    <w:rsid w:val="007E629C"/>
    <w:rsid w:val="007F2FA1"/>
    <w:rsid w:val="00807C7D"/>
    <w:rsid w:val="008249EF"/>
    <w:rsid w:val="00836A79"/>
    <w:rsid w:val="00843FF9"/>
    <w:rsid w:val="008474D5"/>
    <w:rsid w:val="008515CB"/>
    <w:rsid w:val="0085643E"/>
    <w:rsid w:val="00862BDA"/>
    <w:rsid w:val="00863908"/>
    <w:rsid w:val="008658D5"/>
    <w:rsid w:val="00873333"/>
    <w:rsid w:val="00877B01"/>
    <w:rsid w:val="00887D05"/>
    <w:rsid w:val="00893B6C"/>
    <w:rsid w:val="00893DAB"/>
    <w:rsid w:val="008A0B77"/>
    <w:rsid w:val="008A1BE2"/>
    <w:rsid w:val="008A7E30"/>
    <w:rsid w:val="008B03D3"/>
    <w:rsid w:val="008B0FA7"/>
    <w:rsid w:val="008B2E29"/>
    <w:rsid w:val="008C79EA"/>
    <w:rsid w:val="008D2ED0"/>
    <w:rsid w:val="008D36EF"/>
    <w:rsid w:val="008D5951"/>
    <w:rsid w:val="008E268F"/>
    <w:rsid w:val="008E7C87"/>
    <w:rsid w:val="008F69B6"/>
    <w:rsid w:val="008F7F41"/>
    <w:rsid w:val="00901A4A"/>
    <w:rsid w:val="00901B79"/>
    <w:rsid w:val="00906D9F"/>
    <w:rsid w:val="00911A03"/>
    <w:rsid w:val="00923AB6"/>
    <w:rsid w:val="00925C63"/>
    <w:rsid w:val="00926694"/>
    <w:rsid w:val="00932E2A"/>
    <w:rsid w:val="00934165"/>
    <w:rsid w:val="00935E0C"/>
    <w:rsid w:val="00941485"/>
    <w:rsid w:val="00966F79"/>
    <w:rsid w:val="0096791C"/>
    <w:rsid w:val="00967F91"/>
    <w:rsid w:val="00970F66"/>
    <w:rsid w:val="00972997"/>
    <w:rsid w:val="00973E35"/>
    <w:rsid w:val="009752D1"/>
    <w:rsid w:val="00976B67"/>
    <w:rsid w:val="0098348B"/>
    <w:rsid w:val="00983BFB"/>
    <w:rsid w:val="00985867"/>
    <w:rsid w:val="00995C6A"/>
    <w:rsid w:val="00996CDA"/>
    <w:rsid w:val="009A6354"/>
    <w:rsid w:val="009A66F2"/>
    <w:rsid w:val="009B3833"/>
    <w:rsid w:val="009C1D12"/>
    <w:rsid w:val="009E15DF"/>
    <w:rsid w:val="009F09DF"/>
    <w:rsid w:val="00A02665"/>
    <w:rsid w:val="00A033BD"/>
    <w:rsid w:val="00A13434"/>
    <w:rsid w:val="00A17CDF"/>
    <w:rsid w:val="00A21518"/>
    <w:rsid w:val="00A2698F"/>
    <w:rsid w:val="00A27136"/>
    <w:rsid w:val="00A35C97"/>
    <w:rsid w:val="00A42452"/>
    <w:rsid w:val="00A525CE"/>
    <w:rsid w:val="00A57986"/>
    <w:rsid w:val="00A6180C"/>
    <w:rsid w:val="00A6300A"/>
    <w:rsid w:val="00A63882"/>
    <w:rsid w:val="00A6685F"/>
    <w:rsid w:val="00A7266C"/>
    <w:rsid w:val="00A7734D"/>
    <w:rsid w:val="00A812B6"/>
    <w:rsid w:val="00A84EA8"/>
    <w:rsid w:val="00A9550A"/>
    <w:rsid w:val="00A96E70"/>
    <w:rsid w:val="00A9793F"/>
    <w:rsid w:val="00AA74C7"/>
    <w:rsid w:val="00AB06ED"/>
    <w:rsid w:val="00AB0A6D"/>
    <w:rsid w:val="00AD1F77"/>
    <w:rsid w:val="00AD5F80"/>
    <w:rsid w:val="00AD65F5"/>
    <w:rsid w:val="00AE18C8"/>
    <w:rsid w:val="00AE25E0"/>
    <w:rsid w:val="00AE34F6"/>
    <w:rsid w:val="00AE5ECA"/>
    <w:rsid w:val="00AE673F"/>
    <w:rsid w:val="00AE6929"/>
    <w:rsid w:val="00AF5AD1"/>
    <w:rsid w:val="00B013C8"/>
    <w:rsid w:val="00B20583"/>
    <w:rsid w:val="00B23519"/>
    <w:rsid w:val="00B243DB"/>
    <w:rsid w:val="00B30FFB"/>
    <w:rsid w:val="00B35FB2"/>
    <w:rsid w:val="00B46E59"/>
    <w:rsid w:val="00B47F20"/>
    <w:rsid w:val="00B51FD8"/>
    <w:rsid w:val="00B53DCD"/>
    <w:rsid w:val="00B6442B"/>
    <w:rsid w:val="00B65437"/>
    <w:rsid w:val="00B66284"/>
    <w:rsid w:val="00B75C1C"/>
    <w:rsid w:val="00B7771D"/>
    <w:rsid w:val="00B81F1D"/>
    <w:rsid w:val="00B86774"/>
    <w:rsid w:val="00B87ABB"/>
    <w:rsid w:val="00BA132F"/>
    <w:rsid w:val="00BA5999"/>
    <w:rsid w:val="00BA6E33"/>
    <w:rsid w:val="00BA784A"/>
    <w:rsid w:val="00BC02D9"/>
    <w:rsid w:val="00BC1140"/>
    <w:rsid w:val="00BC32D2"/>
    <w:rsid w:val="00BD4D2B"/>
    <w:rsid w:val="00BD5A5C"/>
    <w:rsid w:val="00BD7BD1"/>
    <w:rsid w:val="00BF207A"/>
    <w:rsid w:val="00BF539B"/>
    <w:rsid w:val="00C047E7"/>
    <w:rsid w:val="00C12977"/>
    <w:rsid w:val="00C140F3"/>
    <w:rsid w:val="00C14272"/>
    <w:rsid w:val="00C2347F"/>
    <w:rsid w:val="00C23F49"/>
    <w:rsid w:val="00C264A9"/>
    <w:rsid w:val="00C3245B"/>
    <w:rsid w:val="00C42D9F"/>
    <w:rsid w:val="00C44CE2"/>
    <w:rsid w:val="00C47A8F"/>
    <w:rsid w:val="00C540A9"/>
    <w:rsid w:val="00C6118B"/>
    <w:rsid w:val="00C7482A"/>
    <w:rsid w:val="00C75EE6"/>
    <w:rsid w:val="00C776AA"/>
    <w:rsid w:val="00C77D7C"/>
    <w:rsid w:val="00C803AE"/>
    <w:rsid w:val="00C8412D"/>
    <w:rsid w:val="00C90C38"/>
    <w:rsid w:val="00C92B75"/>
    <w:rsid w:val="00C936DC"/>
    <w:rsid w:val="00CA088E"/>
    <w:rsid w:val="00CA230D"/>
    <w:rsid w:val="00CA2C31"/>
    <w:rsid w:val="00CA5C6C"/>
    <w:rsid w:val="00CA6192"/>
    <w:rsid w:val="00CA7785"/>
    <w:rsid w:val="00CB470E"/>
    <w:rsid w:val="00CB5884"/>
    <w:rsid w:val="00CB6428"/>
    <w:rsid w:val="00CB6820"/>
    <w:rsid w:val="00CC2D16"/>
    <w:rsid w:val="00CC4A2E"/>
    <w:rsid w:val="00CC60DB"/>
    <w:rsid w:val="00CD6AD3"/>
    <w:rsid w:val="00CD70D5"/>
    <w:rsid w:val="00CF692B"/>
    <w:rsid w:val="00D0083E"/>
    <w:rsid w:val="00D0490F"/>
    <w:rsid w:val="00D16914"/>
    <w:rsid w:val="00D16F19"/>
    <w:rsid w:val="00D21455"/>
    <w:rsid w:val="00D238D4"/>
    <w:rsid w:val="00D32B43"/>
    <w:rsid w:val="00D37885"/>
    <w:rsid w:val="00D411B4"/>
    <w:rsid w:val="00D56A89"/>
    <w:rsid w:val="00D616DA"/>
    <w:rsid w:val="00D63188"/>
    <w:rsid w:val="00D637B6"/>
    <w:rsid w:val="00D63CC7"/>
    <w:rsid w:val="00D813E1"/>
    <w:rsid w:val="00D8694F"/>
    <w:rsid w:val="00D86C0F"/>
    <w:rsid w:val="00D944F3"/>
    <w:rsid w:val="00D94819"/>
    <w:rsid w:val="00D95019"/>
    <w:rsid w:val="00DA219E"/>
    <w:rsid w:val="00DA43C6"/>
    <w:rsid w:val="00DA467A"/>
    <w:rsid w:val="00DB0FA4"/>
    <w:rsid w:val="00DC0157"/>
    <w:rsid w:val="00DC38D2"/>
    <w:rsid w:val="00DD43F8"/>
    <w:rsid w:val="00DD4A6B"/>
    <w:rsid w:val="00DD6FC2"/>
    <w:rsid w:val="00DD75A5"/>
    <w:rsid w:val="00DD7637"/>
    <w:rsid w:val="00DE029A"/>
    <w:rsid w:val="00DE37AF"/>
    <w:rsid w:val="00DE6D5D"/>
    <w:rsid w:val="00E06A4A"/>
    <w:rsid w:val="00E12350"/>
    <w:rsid w:val="00E13DCE"/>
    <w:rsid w:val="00E14E1A"/>
    <w:rsid w:val="00E23062"/>
    <w:rsid w:val="00E30A52"/>
    <w:rsid w:val="00E33426"/>
    <w:rsid w:val="00E370B6"/>
    <w:rsid w:val="00E45A71"/>
    <w:rsid w:val="00E46812"/>
    <w:rsid w:val="00E53346"/>
    <w:rsid w:val="00E56441"/>
    <w:rsid w:val="00E60FC0"/>
    <w:rsid w:val="00E616C5"/>
    <w:rsid w:val="00E64D6E"/>
    <w:rsid w:val="00E71FFF"/>
    <w:rsid w:val="00E74BC4"/>
    <w:rsid w:val="00E818D8"/>
    <w:rsid w:val="00EA52D6"/>
    <w:rsid w:val="00EA5FB4"/>
    <w:rsid w:val="00EA70C1"/>
    <w:rsid w:val="00EB59F9"/>
    <w:rsid w:val="00EB672D"/>
    <w:rsid w:val="00EC3A4D"/>
    <w:rsid w:val="00EC591C"/>
    <w:rsid w:val="00ED3DE2"/>
    <w:rsid w:val="00ED43D7"/>
    <w:rsid w:val="00EE2DBB"/>
    <w:rsid w:val="00EE6BE1"/>
    <w:rsid w:val="00F017AE"/>
    <w:rsid w:val="00F037A2"/>
    <w:rsid w:val="00F139F6"/>
    <w:rsid w:val="00F239AE"/>
    <w:rsid w:val="00F23E5E"/>
    <w:rsid w:val="00F2785E"/>
    <w:rsid w:val="00F343BC"/>
    <w:rsid w:val="00F4046B"/>
    <w:rsid w:val="00F43E5F"/>
    <w:rsid w:val="00F44639"/>
    <w:rsid w:val="00F57646"/>
    <w:rsid w:val="00F6220E"/>
    <w:rsid w:val="00F638CB"/>
    <w:rsid w:val="00F66156"/>
    <w:rsid w:val="00F728C5"/>
    <w:rsid w:val="00F749D4"/>
    <w:rsid w:val="00F83964"/>
    <w:rsid w:val="00F939A1"/>
    <w:rsid w:val="00F94F4F"/>
    <w:rsid w:val="00F96EEE"/>
    <w:rsid w:val="00FA03F8"/>
    <w:rsid w:val="00FA289A"/>
    <w:rsid w:val="00FA67DF"/>
    <w:rsid w:val="00FA7B97"/>
    <w:rsid w:val="00FB1CFA"/>
    <w:rsid w:val="00FB657C"/>
    <w:rsid w:val="00FC6A8F"/>
    <w:rsid w:val="00FC7A81"/>
    <w:rsid w:val="00FE6BD5"/>
    <w:rsid w:val="00FE77C2"/>
    <w:rsid w:val="00FF552E"/>
    <w:rsid w:val="00FF6F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2E3BC4E1"/>
  <w15:docId w15:val="{0073C66C-FD99-4192-823D-81F596C1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637"/>
    <w:rPr>
      <w:sz w:val="24"/>
      <w:szCs w:val="24"/>
      <w:lang w:val="en-US" w:eastAsia="en-US"/>
    </w:rPr>
  </w:style>
  <w:style w:type="paragraph" w:styleId="Ttulo1">
    <w:name w:val="heading 1"/>
    <w:basedOn w:val="Normal"/>
    <w:next w:val="Normal"/>
    <w:link w:val="Ttulo1Char"/>
    <w:uiPriority w:val="99"/>
    <w:qFormat/>
    <w:rsid w:val="009A6354"/>
    <w:pPr>
      <w:keepNext/>
      <w:outlineLvl w:val="0"/>
    </w:pPr>
    <w:rPr>
      <w:rFonts w:ascii="Arial" w:eastAsia="Times New Roman" w:hAnsi="Arial"/>
      <w:b/>
      <w:bCs/>
      <w:color w:val="000000"/>
      <w:sz w:val="14"/>
      <w:szCs w:val="14"/>
      <w:lang w:val="pt-BR" w:eastAsia="pt-BR"/>
    </w:rPr>
  </w:style>
  <w:style w:type="paragraph" w:styleId="Ttulo2">
    <w:name w:val="heading 2"/>
    <w:basedOn w:val="Normal"/>
    <w:next w:val="Normal"/>
    <w:link w:val="Ttulo2Char"/>
    <w:uiPriority w:val="99"/>
    <w:qFormat/>
    <w:rsid w:val="009A6354"/>
    <w:pPr>
      <w:keepNext/>
      <w:jc w:val="center"/>
      <w:outlineLvl w:val="1"/>
    </w:pPr>
    <w:rPr>
      <w:rFonts w:ascii="Tahoma" w:eastAsia="Times New Roman" w:hAnsi="Tahoma"/>
      <w:b/>
      <w:bCs/>
      <w:szCs w:val="14"/>
      <w:lang w:val="pt-BR" w:eastAsia="pt-BR"/>
    </w:rPr>
  </w:style>
  <w:style w:type="paragraph" w:styleId="Ttulo3">
    <w:name w:val="heading 3"/>
    <w:basedOn w:val="Normal"/>
    <w:next w:val="Normal"/>
    <w:link w:val="Ttulo3Char"/>
    <w:uiPriority w:val="99"/>
    <w:qFormat/>
    <w:rsid w:val="009A6354"/>
    <w:pPr>
      <w:keepNext/>
      <w:outlineLvl w:val="2"/>
    </w:pPr>
    <w:rPr>
      <w:rFonts w:ascii="Tahoma" w:eastAsia="Times New Roman" w:hAnsi="Tahoma"/>
      <w:b/>
      <w:u w:val="single"/>
      <w:lang w:val="pt-BR" w:eastAsia="pt-BR"/>
    </w:rPr>
  </w:style>
  <w:style w:type="paragraph" w:styleId="Ttulo4">
    <w:name w:val="heading 4"/>
    <w:basedOn w:val="Normal"/>
    <w:next w:val="Normal"/>
    <w:link w:val="Ttulo4Char"/>
    <w:uiPriority w:val="99"/>
    <w:qFormat/>
    <w:rsid w:val="009A6354"/>
    <w:pPr>
      <w:keepNext/>
      <w:spacing w:before="240" w:after="60"/>
      <w:outlineLvl w:val="3"/>
    </w:pPr>
    <w:rPr>
      <w:rFonts w:ascii="Times New Roman" w:eastAsia="Times New Roman" w:hAnsi="Times New Roman"/>
      <w:b/>
      <w:bCs/>
      <w:sz w:val="28"/>
      <w:szCs w:val="28"/>
      <w:lang w:val="pt-BR" w:eastAsia="pt-BR"/>
    </w:rPr>
  </w:style>
  <w:style w:type="paragraph" w:styleId="Ttulo5">
    <w:name w:val="heading 5"/>
    <w:basedOn w:val="Normal"/>
    <w:next w:val="Normal"/>
    <w:link w:val="Ttulo5Char"/>
    <w:uiPriority w:val="99"/>
    <w:qFormat/>
    <w:rsid w:val="009A6354"/>
    <w:pPr>
      <w:keepNext/>
      <w:spacing w:line="360" w:lineRule="auto"/>
      <w:ind w:left="2880" w:hanging="1433"/>
      <w:jc w:val="both"/>
      <w:outlineLvl w:val="4"/>
    </w:pPr>
    <w:rPr>
      <w:rFonts w:ascii="Times New Roman" w:eastAsia="Times New Roman" w:hAnsi="Times New Roman"/>
      <w:color w:val="3366FF"/>
      <w:lang w:val="pt-BR"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9A6354"/>
    <w:rPr>
      <w:rFonts w:ascii="Arial" w:hAnsi="Arial" w:cs="Times New Roman"/>
      <w:b/>
      <w:color w:val="000000"/>
      <w:sz w:val="14"/>
    </w:rPr>
  </w:style>
  <w:style w:type="character" w:customStyle="1" w:styleId="Ttulo2Char">
    <w:name w:val="Título 2 Char"/>
    <w:basedOn w:val="Fontepargpadro"/>
    <w:link w:val="Ttulo2"/>
    <w:uiPriority w:val="99"/>
    <w:locked/>
    <w:rsid w:val="009A6354"/>
    <w:rPr>
      <w:rFonts w:ascii="Tahoma" w:hAnsi="Tahoma" w:cs="Times New Roman"/>
      <w:b/>
      <w:sz w:val="14"/>
    </w:rPr>
  </w:style>
  <w:style w:type="character" w:customStyle="1" w:styleId="Ttulo3Char">
    <w:name w:val="Título 3 Char"/>
    <w:basedOn w:val="Fontepargpadro"/>
    <w:link w:val="Ttulo3"/>
    <w:uiPriority w:val="99"/>
    <w:locked/>
    <w:rsid w:val="009A6354"/>
    <w:rPr>
      <w:rFonts w:ascii="Tahoma" w:hAnsi="Tahoma" w:cs="Times New Roman"/>
      <w:b/>
      <w:sz w:val="24"/>
      <w:u w:val="single"/>
    </w:rPr>
  </w:style>
  <w:style w:type="character" w:customStyle="1" w:styleId="Ttulo4Char">
    <w:name w:val="Título 4 Char"/>
    <w:basedOn w:val="Fontepargpadro"/>
    <w:link w:val="Ttulo4"/>
    <w:uiPriority w:val="99"/>
    <w:locked/>
    <w:rsid w:val="009A6354"/>
    <w:rPr>
      <w:rFonts w:ascii="Times New Roman" w:hAnsi="Times New Roman" w:cs="Times New Roman"/>
      <w:b/>
      <w:sz w:val="28"/>
    </w:rPr>
  </w:style>
  <w:style w:type="character" w:customStyle="1" w:styleId="Ttulo5Char">
    <w:name w:val="Título 5 Char"/>
    <w:basedOn w:val="Fontepargpadro"/>
    <w:link w:val="Ttulo5"/>
    <w:uiPriority w:val="99"/>
    <w:locked/>
    <w:rsid w:val="009A6354"/>
    <w:rPr>
      <w:rFonts w:ascii="Times New Roman" w:hAnsi="Times New Roman" w:cs="Times New Roman"/>
      <w:color w:val="3366FF"/>
      <w:sz w:val="24"/>
    </w:rPr>
  </w:style>
  <w:style w:type="paragraph" w:styleId="Cabealho">
    <w:name w:val="header"/>
    <w:aliases w:val="Tulo1"/>
    <w:basedOn w:val="Normal"/>
    <w:link w:val="CabealhoChar"/>
    <w:uiPriority w:val="99"/>
    <w:rsid w:val="00104637"/>
    <w:pPr>
      <w:tabs>
        <w:tab w:val="center" w:pos="4320"/>
        <w:tab w:val="right" w:pos="8640"/>
      </w:tabs>
    </w:pPr>
    <w:rPr>
      <w:lang w:val="pt-BR" w:eastAsia="pt-BR"/>
    </w:rPr>
  </w:style>
  <w:style w:type="character" w:customStyle="1" w:styleId="CabealhoChar">
    <w:name w:val="Cabeçalho Char"/>
    <w:aliases w:val="Tulo1 Char"/>
    <w:basedOn w:val="Fontepargpadro"/>
    <w:link w:val="Cabealho"/>
    <w:uiPriority w:val="99"/>
    <w:locked/>
    <w:rsid w:val="00104637"/>
    <w:rPr>
      <w:rFonts w:cs="Times New Roman"/>
      <w:sz w:val="24"/>
    </w:rPr>
  </w:style>
  <w:style w:type="paragraph" w:styleId="Rodap">
    <w:name w:val="footer"/>
    <w:basedOn w:val="Normal"/>
    <w:link w:val="RodapChar"/>
    <w:uiPriority w:val="99"/>
    <w:rsid w:val="00104637"/>
    <w:pPr>
      <w:tabs>
        <w:tab w:val="center" w:pos="4320"/>
        <w:tab w:val="right" w:pos="8640"/>
      </w:tabs>
    </w:pPr>
    <w:rPr>
      <w:lang w:val="pt-BR" w:eastAsia="pt-BR"/>
    </w:rPr>
  </w:style>
  <w:style w:type="character" w:customStyle="1" w:styleId="RodapChar">
    <w:name w:val="Rodapé Char"/>
    <w:basedOn w:val="Fontepargpadro"/>
    <w:link w:val="Rodap"/>
    <w:uiPriority w:val="99"/>
    <w:locked/>
    <w:rsid w:val="00104637"/>
    <w:rPr>
      <w:rFonts w:cs="Times New Roman"/>
      <w:sz w:val="24"/>
    </w:rPr>
  </w:style>
  <w:style w:type="paragraph" w:styleId="Ttulo">
    <w:name w:val="Title"/>
    <w:aliases w:val="t"/>
    <w:basedOn w:val="Normal"/>
    <w:next w:val="Normal"/>
    <w:link w:val="TtuloChar"/>
    <w:uiPriority w:val="99"/>
    <w:qFormat/>
    <w:rsid w:val="00CA230D"/>
    <w:pPr>
      <w:widowControl w:val="0"/>
      <w:autoSpaceDE w:val="0"/>
      <w:autoSpaceDN w:val="0"/>
      <w:adjustRightInd w:val="0"/>
      <w:jc w:val="center"/>
    </w:pPr>
    <w:rPr>
      <w:rFonts w:eastAsia="Times New Roman"/>
      <w:b/>
      <w:bCs/>
      <w:kern w:val="28"/>
      <w:sz w:val="32"/>
      <w:szCs w:val="32"/>
      <w:lang w:val="pt-BR" w:eastAsia="pt-BR"/>
    </w:rPr>
  </w:style>
  <w:style w:type="character" w:customStyle="1" w:styleId="TtuloChar">
    <w:name w:val="Título Char"/>
    <w:aliases w:val="t Char"/>
    <w:basedOn w:val="Fontepargpadro"/>
    <w:link w:val="Ttulo"/>
    <w:uiPriority w:val="99"/>
    <w:locked/>
    <w:rsid w:val="00CA230D"/>
    <w:rPr>
      <w:rFonts w:eastAsia="Times New Roman" w:cs="Times New Roman"/>
      <w:b/>
      <w:kern w:val="28"/>
      <w:sz w:val="32"/>
    </w:rPr>
  </w:style>
  <w:style w:type="paragraph" w:styleId="Corpodetexto">
    <w:name w:val="Body Text"/>
    <w:aliases w:val="body text,bt,b"/>
    <w:basedOn w:val="Normal"/>
    <w:next w:val="DeltaViewAnnounce"/>
    <w:link w:val="CorpodetextoChar"/>
    <w:uiPriority w:val="99"/>
    <w:rsid w:val="00CA230D"/>
    <w:pPr>
      <w:widowControl w:val="0"/>
      <w:autoSpaceDE w:val="0"/>
      <w:autoSpaceDN w:val="0"/>
      <w:adjustRightInd w:val="0"/>
      <w:jc w:val="both"/>
    </w:pPr>
    <w:rPr>
      <w:rFonts w:ascii="Times New Roman" w:eastAsia="Times New Roman" w:hAnsi="Times New Roman"/>
      <w:lang w:val="pt-BR" w:eastAsia="pt-BR"/>
    </w:rPr>
  </w:style>
  <w:style w:type="character" w:customStyle="1" w:styleId="CorpodetextoChar">
    <w:name w:val="Corpo de texto Char"/>
    <w:aliases w:val="body text Char,bt Char,b Char"/>
    <w:basedOn w:val="Fontepargpadro"/>
    <w:link w:val="Corpodetexto"/>
    <w:uiPriority w:val="99"/>
    <w:locked/>
    <w:rsid w:val="00CA230D"/>
    <w:rPr>
      <w:rFonts w:ascii="Times New Roman" w:hAnsi="Times New Roman" w:cs="Times New Roman"/>
      <w:sz w:val="24"/>
    </w:rPr>
  </w:style>
  <w:style w:type="paragraph" w:customStyle="1" w:styleId="DeltaViewAnnounce">
    <w:name w:val="DeltaView Announce"/>
    <w:uiPriority w:val="99"/>
    <w:rsid w:val="00CA230D"/>
    <w:pPr>
      <w:autoSpaceDE w:val="0"/>
      <w:autoSpaceDN w:val="0"/>
      <w:adjustRightInd w:val="0"/>
      <w:spacing w:before="100" w:beforeAutospacing="1" w:after="100" w:afterAutospacing="1"/>
    </w:pPr>
    <w:rPr>
      <w:rFonts w:ascii="Arial" w:eastAsia="Times New Roman" w:hAnsi="Arial" w:cs="Arial"/>
      <w:sz w:val="24"/>
      <w:szCs w:val="24"/>
      <w:lang w:val="en-GB"/>
    </w:rPr>
  </w:style>
  <w:style w:type="paragraph" w:styleId="PargrafodaLista">
    <w:name w:val="List Paragraph"/>
    <w:basedOn w:val="Normal"/>
    <w:uiPriority w:val="99"/>
    <w:qFormat/>
    <w:rsid w:val="00CA230D"/>
    <w:pPr>
      <w:widowControl w:val="0"/>
      <w:autoSpaceDE w:val="0"/>
      <w:autoSpaceDN w:val="0"/>
      <w:adjustRightInd w:val="0"/>
      <w:ind w:left="708"/>
    </w:pPr>
    <w:rPr>
      <w:rFonts w:ascii="Times New Roman" w:eastAsia="Times New Roman" w:hAnsi="Times New Roman"/>
      <w:lang w:val="pt-BR" w:eastAsia="pt-BR"/>
    </w:rPr>
  </w:style>
  <w:style w:type="character" w:customStyle="1" w:styleId="DeltaViewInsertion">
    <w:name w:val="DeltaView Insertion"/>
    <w:uiPriority w:val="99"/>
    <w:rsid w:val="00CA230D"/>
    <w:rPr>
      <w:color w:val="0000FF"/>
      <w:spacing w:val="0"/>
      <w:u w:val="double"/>
    </w:rPr>
  </w:style>
  <w:style w:type="paragraph" w:styleId="Recuonormal">
    <w:name w:val="Normal Indent"/>
    <w:basedOn w:val="Normal"/>
    <w:uiPriority w:val="99"/>
    <w:rsid w:val="00CA230D"/>
    <w:pPr>
      <w:ind w:left="708"/>
      <w:jc w:val="right"/>
    </w:pPr>
    <w:rPr>
      <w:rFonts w:ascii="Times New Roman" w:eastAsia="Times New Roman" w:hAnsi="Times New Roman"/>
      <w:sz w:val="20"/>
      <w:szCs w:val="20"/>
      <w:lang w:val="pt-BR" w:eastAsia="pt-BR"/>
    </w:rPr>
  </w:style>
  <w:style w:type="table" w:styleId="Tabelacomgrade">
    <w:name w:val="Table Grid"/>
    <w:basedOn w:val="Tabelanormal"/>
    <w:uiPriority w:val="99"/>
    <w:rsid w:val="00CA230D"/>
    <w:rPr>
      <w:rFonts w:ascii="Calibri" w:eastAsia="Times New Roman"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rpodetexto2">
    <w:name w:val="Body Text 2"/>
    <w:basedOn w:val="Normal"/>
    <w:link w:val="Corpodetexto2Char"/>
    <w:uiPriority w:val="99"/>
    <w:rsid w:val="009A6354"/>
    <w:pPr>
      <w:spacing w:after="120" w:line="480" w:lineRule="auto"/>
    </w:pPr>
  </w:style>
  <w:style w:type="character" w:customStyle="1" w:styleId="Corpodetexto2Char">
    <w:name w:val="Corpo de texto 2 Char"/>
    <w:basedOn w:val="Fontepargpadro"/>
    <w:link w:val="Corpodetexto2"/>
    <w:uiPriority w:val="99"/>
    <w:locked/>
    <w:rsid w:val="009A6354"/>
    <w:rPr>
      <w:rFonts w:cs="Times New Roman"/>
      <w:sz w:val="24"/>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
    <w:name w:val="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
    <w:name w:val="Char1 Char Char Char Char Char Char"/>
    <w:basedOn w:val="Normal"/>
    <w:uiPriority w:val="99"/>
    <w:rsid w:val="009A6354"/>
    <w:pPr>
      <w:spacing w:after="160" w:line="240" w:lineRule="exact"/>
    </w:pPr>
    <w:rPr>
      <w:rFonts w:ascii="Verdana" w:eastAsia="MS Mincho" w:hAnsi="Verdana"/>
      <w:sz w:val="20"/>
      <w:szCs w:val="20"/>
    </w:rPr>
  </w:style>
  <w:style w:type="paragraph" w:styleId="Recuodecorpodetexto2">
    <w:name w:val="Body Text Indent 2"/>
    <w:basedOn w:val="Normal"/>
    <w:link w:val="Recuodecorpodetexto2Char"/>
    <w:uiPriority w:val="99"/>
    <w:rsid w:val="009A6354"/>
    <w:pPr>
      <w:spacing w:line="360" w:lineRule="auto"/>
      <w:ind w:left="1440" w:hanging="720"/>
      <w:jc w:val="both"/>
    </w:pPr>
    <w:rPr>
      <w:rFonts w:ascii="Times New Roman" w:eastAsia="Times New Roman" w:hAnsi="Times New Roman"/>
      <w:lang w:val="pt-BR" w:eastAsia="pt-BR"/>
    </w:rPr>
  </w:style>
  <w:style w:type="character" w:customStyle="1" w:styleId="Recuodecorpodetexto2Char">
    <w:name w:val="Recuo de corpo de texto 2 Char"/>
    <w:basedOn w:val="Fontepargpadro"/>
    <w:link w:val="Recuodecorpodetexto2"/>
    <w:uiPriority w:val="99"/>
    <w:locked/>
    <w:rsid w:val="009A6354"/>
    <w:rPr>
      <w:rFonts w:ascii="Times New Roman" w:hAnsi="Times New Roman" w:cs="Times New Roman"/>
      <w:sz w:val="24"/>
    </w:rPr>
  </w:style>
  <w:style w:type="paragraph" w:styleId="Recuodecorpodetexto3">
    <w:name w:val="Body Text Indent 3"/>
    <w:basedOn w:val="Normal"/>
    <w:link w:val="Recuodecorpodetexto3Char"/>
    <w:uiPriority w:val="99"/>
    <w:rsid w:val="009A6354"/>
    <w:pPr>
      <w:spacing w:line="360" w:lineRule="auto"/>
      <w:ind w:left="1080" w:hanging="360"/>
      <w:jc w:val="both"/>
    </w:pPr>
    <w:rPr>
      <w:rFonts w:ascii="Times New Roman" w:eastAsia="Times New Roman" w:hAnsi="Times New Roman"/>
      <w:lang w:val="pt-BR" w:eastAsia="pt-BR"/>
    </w:rPr>
  </w:style>
  <w:style w:type="character" w:customStyle="1" w:styleId="Recuodecorpodetexto3Char">
    <w:name w:val="Recuo de corpo de texto 3 Char"/>
    <w:basedOn w:val="Fontepargpadro"/>
    <w:link w:val="Recuodecorpodetexto3"/>
    <w:uiPriority w:val="99"/>
    <w:locked/>
    <w:rsid w:val="009A6354"/>
    <w:rPr>
      <w:rFonts w:ascii="Times New Roman" w:hAnsi="Times New Roman" w:cs="Times New Roman"/>
      <w:sz w:val="24"/>
    </w:rPr>
  </w:style>
  <w:style w:type="paragraph" w:customStyle="1" w:styleId="BodyText21">
    <w:name w:val="Body Text 21"/>
    <w:basedOn w:val="Normal"/>
    <w:uiPriority w:val="99"/>
    <w:rsid w:val="009A6354"/>
    <w:pPr>
      <w:jc w:val="both"/>
    </w:pPr>
    <w:rPr>
      <w:rFonts w:ascii="Times New Roman" w:eastAsia="Times New Roman" w:hAnsi="Times New Roman"/>
      <w:lang w:val="pt-BR" w:eastAsia="pt-BR"/>
    </w:rPr>
  </w:style>
  <w:style w:type="paragraph" w:styleId="Recuodecorpodetexto">
    <w:name w:val="Body Text Indent"/>
    <w:basedOn w:val="Normal"/>
    <w:link w:val="RecuodecorpodetextoChar"/>
    <w:uiPriority w:val="99"/>
    <w:rsid w:val="009A6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eastAsia="Times New Roman" w:hAnsi="Arial"/>
      <w:sz w:val="20"/>
      <w:szCs w:val="20"/>
      <w:lang w:val="pt-BR" w:eastAsia="pt-BR"/>
    </w:rPr>
  </w:style>
  <w:style w:type="character" w:customStyle="1" w:styleId="RecuodecorpodetextoChar">
    <w:name w:val="Recuo de corpo de texto Char"/>
    <w:basedOn w:val="Fontepargpadro"/>
    <w:link w:val="Recuodecorpodetexto"/>
    <w:uiPriority w:val="99"/>
    <w:locked/>
    <w:rsid w:val="009A6354"/>
    <w:rPr>
      <w:rFonts w:ascii="Arial" w:hAnsi="Arial" w:cs="Times New Roman"/>
    </w:rPr>
  </w:style>
  <w:style w:type="paragraph" w:styleId="Textodenotaderodap">
    <w:name w:val="footnote text"/>
    <w:basedOn w:val="Normal"/>
    <w:link w:val="TextodenotaderodapChar"/>
    <w:uiPriority w:val="99"/>
    <w:rsid w:val="009A6354"/>
    <w:pPr>
      <w:jc w:val="both"/>
    </w:pPr>
    <w:rPr>
      <w:rFonts w:ascii="Arial" w:eastAsia="Times New Roman" w:hAnsi="Arial"/>
      <w:sz w:val="20"/>
      <w:szCs w:val="20"/>
      <w:lang w:val="pt-BR"/>
    </w:rPr>
  </w:style>
  <w:style w:type="character" w:customStyle="1" w:styleId="TextodenotaderodapChar">
    <w:name w:val="Texto de nota de rodapé Char"/>
    <w:basedOn w:val="Fontepargpadro"/>
    <w:link w:val="Textodenotaderodap"/>
    <w:uiPriority w:val="99"/>
    <w:locked/>
    <w:rsid w:val="009A6354"/>
    <w:rPr>
      <w:rFonts w:ascii="Arial" w:hAnsi="Arial" w:cs="Times New Roman"/>
      <w:lang w:eastAsia="en-US"/>
    </w:rPr>
  </w:style>
  <w:style w:type="paragraph" w:styleId="NormalWeb">
    <w:name w:val="Normal (Web)"/>
    <w:basedOn w:val="Normal"/>
    <w:uiPriority w:val="99"/>
    <w:rsid w:val="009A6354"/>
    <w:pPr>
      <w:spacing w:before="100" w:beforeAutospacing="1" w:after="100" w:afterAutospacing="1"/>
    </w:pPr>
    <w:rPr>
      <w:rFonts w:ascii="Times New Roman" w:eastAsia="Times New Roman" w:hAnsi="Times New Roman"/>
      <w:color w:val="000000"/>
    </w:rPr>
  </w:style>
  <w:style w:type="paragraph" w:styleId="MapadoDocumento">
    <w:name w:val="Document Map"/>
    <w:basedOn w:val="Normal"/>
    <w:link w:val="MapadoDocumentoChar"/>
    <w:uiPriority w:val="99"/>
    <w:rsid w:val="009A6354"/>
    <w:pPr>
      <w:shd w:val="clear" w:color="auto" w:fill="000080"/>
    </w:pPr>
    <w:rPr>
      <w:rFonts w:ascii="Tahoma" w:eastAsia="Times New Roman" w:hAnsi="Tahoma"/>
      <w:sz w:val="20"/>
      <w:szCs w:val="20"/>
      <w:lang w:val="pt-BR" w:eastAsia="pt-BR"/>
    </w:rPr>
  </w:style>
  <w:style w:type="character" w:customStyle="1" w:styleId="MapadoDocumentoChar">
    <w:name w:val="Mapa do Documento Char"/>
    <w:basedOn w:val="Fontepargpadro"/>
    <w:link w:val="MapadoDocumento"/>
    <w:uiPriority w:val="99"/>
    <w:locked/>
    <w:rsid w:val="009A6354"/>
    <w:rPr>
      <w:rFonts w:ascii="Tahoma" w:hAnsi="Tahoma" w:cs="Times New Roman"/>
      <w:shd w:val="clear" w:color="auto" w:fill="000080"/>
    </w:rPr>
  </w:style>
  <w:style w:type="paragraph" w:styleId="Legenda">
    <w:name w:val="caption"/>
    <w:basedOn w:val="Normal"/>
    <w:next w:val="Normal"/>
    <w:uiPriority w:val="99"/>
    <w:qFormat/>
    <w:rsid w:val="009A6354"/>
    <w:rPr>
      <w:rFonts w:ascii="Times New Roman" w:eastAsia="Times New Roman" w:hAnsi="Times New Roman"/>
      <w:b/>
      <w:bCs/>
      <w:sz w:val="20"/>
      <w:szCs w:val="20"/>
      <w:lang w:val="pt-BR" w:eastAsia="pt-BR"/>
    </w:rPr>
  </w:style>
  <w:style w:type="paragraph" w:styleId="Sumrio2">
    <w:name w:val="toc 2"/>
    <w:basedOn w:val="Normal"/>
    <w:next w:val="Normal"/>
    <w:autoRedefine/>
    <w:uiPriority w:val="39"/>
    <w:rsid w:val="009A6354"/>
    <w:pPr>
      <w:ind w:left="240"/>
    </w:pPr>
    <w:rPr>
      <w:rFonts w:ascii="Times New Roman" w:eastAsia="Times New Roman" w:hAnsi="Times New Roman"/>
      <w:smallCaps/>
      <w:sz w:val="20"/>
      <w:szCs w:val="20"/>
      <w:lang w:val="pt-BR" w:eastAsia="pt-BR"/>
    </w:rPr>
  </w:style>
  <w:style w:type="character" w:styleId="Hyperlink">
    <w:name w:val="Hyperlink"/>
    <w:basedOn w:val="Fontepargpadro"/>
    <w:uiPriority w:val="99"/>
    <w:rsid w:val="009A6354"/>
    <w:rPr>
      <w:rFonts w:cs="Times New Roman"/>
      <w:color w:val="0000FF"/>
      <w:u w:val="single"/>
    </w:rPr>
  </w:style>
  <w:style w:type="paragraph" w:customStyle="1" w:styleId="end">
    <w:name w:val="end"/>
    <w:uiPriority w:val="99"/>
    <w:rsid w:val="009A6354"/>
    <w:pPr>
      <w:widowControl w:val="0"/>
      <w:tabs>
        <w:tab w:val="left" w:pos="0"/>
        <w:tab w:val="left" w:pos="1418"/>
        <w:tab w:val="left" w:pos="2835"/>
        <w:tab w:val="left" w:pos="4252"/>
      </w:tabs>
      <w:spacing w:before="394" w:line="278" w:lineRule="atLeast"/>
      <w:jc w:val="both"/>
    </w:pPr>
    <w:rPr>
      <w:rFonts w:ascii="Times" w:eastAsia="Times New Roman" w:hAnsi="Times"/>
      <w:sz w:val="24"/>
      <w:szCs w:val="20"/>
    </w:rPr>
  </w:style>
  <w:style w:type="paragraph" w:styleId="Sumrio1">
    <w:name w:val="toc 1"/>
    <w:basedOn w:val="Normal"/>
    <w:next w:val="Normal"/>
    <w:autoRedefine/>
    <w:uiPriority w:val="39"/>
    <w:rsid w:val="009A6354"/>
    <w:pPr>
      <w:spacing w:before="120" w:after="120"/>
    </w:pPr>
    <w:rPr>
      <w:rFonts w:ascii="Times New Roman" w:eastAsia="Times New Roman" w:hAnsi="Times New Roman"/>
      <w:b/>
      <w:bCs/>
      <w:caps/>
      <w:sz w:val="20"/>
      <w:szCs w:val="20"/>
      <w:lang w:val="pt-BR" w:eastAsia="pt-BR"/>
    </w:rPr>
  </w:style>
  <w:style w:type="character" w:styleId="Nmerodepgina">
    <w:name w:val="page number"/>
    <w:basedOn w:val="Fontepargpadro"/>
    <w:uiPriority w:val="99"/>
    <w:rsid w:val="009A6354"/>
    <w:rPr>
      <w:rFonts w:cs="Times New Roman"/>
    </w:rPr>
  </w:style>
  <w:style w:type="paragraph" w:styleId="Corpodetexto3">
    <w:name w:val="Body Text 3"/>
    <w:basedOn w:val="Normal"/>
    <w:link w:val="Corpodetexto3Char"/>
    <w:uiPriority w:val="99"/>
    <w:rsid w:val="009A6354"/>
    <w:pPr>
      <w:spacing w:after="120"/>
    </w:pPr>
    <w:rPr>
      <w:rFonts w:ascii="Times New Roman" w:eastAsia="Times New Roman" w:hAnsi="Times New Roman"/>
      <w:sz w:val="16"/>
      <w:szCs w:val="16"/>
      <w:lang w:val="pt-BR" w:eastAsia="pt-BR"/>
    </w:rPr>
  </w:style>
  <w:style w:type="character" w:customStyle="1" w:styleId="Corpodetexto3Char">
    <w:name w:val="Corpo de texto 3 Char"/>
    <w:basedOn w:val="Fontepargpadro"/>
    <w:link w:val="Corpodetexto3"/>
    <w:uiPriority w:val="99"/>
    <w:locked/>
    <w:rsid w:val="009A6354"/>
    <w:rPr>
      <w:rFonts w:ascii="Times New Roman" w:hAnsi="Times New Roman" w:cs="Times New Roman"/>
      <w:sz w:val="16"/>
    </w:rPr>
  </w:style>
  <w:style w:type="character" w:styleId="HiperlinkVisitado">
    <w:name w:val="FollowedHyperlink"/>
    <w:basedOn w:val="Fontepargpadro"/>
    <w:uiPriority w:val="99"/>
    <w:rsid w:val="009A6354"/>
    <w:rPr>
      <w:rFonts w:cs="Times New Roman"/>
      <w:color w:val="800080"/>
      <w:u w:val="single"/>
    </w:rPr>
  </w:style>
  <w:style w:type="character" w:customStyle="1" w:styleId="Char">
    <w:name w:val="Char"/>
    <w:uiPriority w:val="99"/>
    <w:rsid w:val="009A6354"/>
    <w:rPr>
      <w:rFonts w:ascii="Tahoma" w:hAnsi="Tahoma"/>
      <w:b/>
      <w:sz w:val="14"/>
      <w:lang w:val="pt-BR" w:eastAsia="pt-BR"/>
    </w:rPr>
  </w:style>
  <w:style w:type="paragraph" w:customStyle="1" w:styleId="Ttulo21">
    <w:name w:val="Título 21"/>
    <w:aliases w:val="h2"/>
    <w:basedOn w:val="Normal"/>
    <w:next w:val="Normal"/>
    <w:uiPriority w:val="99"/>
    <w:rsid w:val="009A6354"/>
    <w:pPr>
      <w:keepNext/>
      <w:widowControl w:val="0"/>
      <w:autoSpaceDE w:val="0"/>
      <w:autoSpaceDN w:val="0"/>
      <w:adjustRightInd w:val="0"/>
      <w:jc w:val="center"/>
    </w:pPr>
    <w:rPr>
      <w:rFonts w:ascii="Tahoma" w:eastAsia="Times New Roman" w:hAnsi="Tahoma" w:cs="Tahoma"/>
      <w:b/>
      <w:bCs/>
      <w:lang w:val="pt-BR" w:eastAsia="pt-BR"/>
    </w:rPr>
  </w:style>
  <w:style w:type="paragraph" w:customStyle="1" w:styleId="CharCharChar">
    <w:name w:val="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1CharCharCharChar">
    <w:name w:val="Char1 Char Char Char Char Char1 Char Char Char Char"/>
    <w:basedOn w:val="Normal"/>
    <w:uiPriority w:val="99"/>
    <w:rsid w:val="009A6354"/>
    <w:pPr>
      <w:spacing w:after="160" w:line="240" w:lineRule="exact"/>
    </w:pPr>
    <w:rPr>
      <w:rFonts w:ascii="Verdana" w:eastAsia="MS Mincho" w:hAnsi="Verdana"/>
      <w:sz w:val="20"/>
      <w:szCs w:val="20"/>
    </w:rPr>
  </w:style>
  <w:style w:type="character" w:styleId="Forte">
    <w:name w:val="Strong"/>
    <w:basedOn w:val="Fontepargpadro"/>
    <w:uiPriority w:val="99"/>
    <w:qFormat/>
    <w:rsid w:val="009A6354"/>
    <w:rPr>
      <w:rFonts w:cs="Times New Roman"/>
      <w:b/>
    </w:rPr>
  </w:style>
  <w:style w:type="paragraph" w:customStyle="1" w:styleId="CharCharCharCharCharCharCharCharChar">
    <w:name w:val="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
    <w:name w:val="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Deletion">
    <w:name w:val="DeltaView Deletion"/>
    <w:uiPriority w:val="99"/>
    <w:rsid w:val="009A6354"/>
    <w:rPr>
      <w:strike/>
      <w:color w:val="FF0000"/>
      <w:spacing w:val="0"/>
    </w:rPr>
  </w:style>
  <w:style w:type="paragraph" w:customStyle="1" w:styleId="CharCharCharCharCharCharCharCharCharCharCharCharChar">
    <w:name w:val="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xl27">
    <w:name w:val="xl27"/>
    <w:basedOn w:val="Normal"/>
    <w:uiPriority w:val="99"/>
    <w:rsid w:val="009A6354"/>
    <w:pPr>
      <w:pBdr>
        <w:top w:val="dashed"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8">
    <w:name w:val="xl28"/>
    <w:basedOn w:val="Normal"/>
    <w:uiPriority w:val="99"/>
    <w:rsid w:val="009A6354"/>
    <w:pPr>
      <w:pBdr>
        <w:left w:val="single" w:sz="8"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9">
    <w:name w:val="xl29"/>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30">
    <w:name w:val="xl30"/>
    <w:basedOn w:val="Normal"/>
    <w:uiPriority w:val="99"/>
    <w:rsid w:val="009A6354"/>
    <w:pPr>
      <w:pBdr>
        <w:top w:val="single" w:sz="8" w:space="0" w:color="auto"/>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1">
    <w:name w:val="xl31"/>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2">
    <w:name w:val="xl32"/>
    <w:basedOn w:val="Normal"/>
    <w:uiPriority w:val="99"/>
    <w:rsid w:val="009A6354"/>
    <w:pPr>
      <w:pBdr>
        <w:top w:val="single" w:sz="4" w:space="0" w:color="C0C0C0"/>
        <w:left w:val="single" w:sz="8" w:space="0" w:color="auto"/>
        <w:bottom w:val="double" w:sz="6"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3">
    <w:name w:val="xl33"/>
    <w:basedOn w:val="Normal"/>
    <w:uiPriority w:val="99"/>
    <w:rsid w:val="009A6354"/>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4">
    <w:name w:val="xl34"/>
    <w:basedOn w:val="Normal"/>
    <w:uiPriority w:val="99"/>
    <w:rsid w:val="009A6354"/>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5">
    <w:name w:val="xl35"/>
    <w:basedOn w:val="Normal"/>
    <w:uiPriority w:val="99"/>
    <w:rsid w:val="009A6354"/>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6">
    <w:name w:val="xl36"/>
    <w:basedOn w:val="Normal"/>
    <w:uiPriority w:val="99"/>
    <w:rsid w:val="009A6354"/>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7">
    <w:name w:val="xl37"/>
    <w:basedOn w:val="Normal"/>
    <w:uiPriority w:val="99"/>
    <w:rsid w:val="009A63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8">
    <w:name w:val="xl38"/>
    <w:basedOn w:val="Normal"/>
    <w:uiPriority w:val="99"/>
    <w:rsid w:val="009A635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9">
    <w:name w:val="xl39"/>
    <w:basedOn w:val="Normal"/>
    <w:uiPriority w:val="99"/>
    <w:rsid w:val="009A6354"/>
    <w:pPr>
      <w:pBdr>
        <w:top w:val="single" w:sz="4"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0">
    <w:name w:val="xl40"/>
    <w:basedOn w:val="Normal"/>
    <w:uiPriority w:val="99"/>
    <w:rsid w:val="009A6354"/>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1">
    <w:name w:val="xl41"/>
    <w:basedOn w:val="Normal"/>
    <w:uiPriority w:val="99"/>
    <w:rsid w:val="009A6354"/>
    <w:pPr>
      <w:pBdr>
        <w:top w:val="single" w:sz="4"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2">
    <w:name w:val="xl42"/>
    <w:basedOn w:val="Normal"/>
    <w:uiPriority w:val="99"/>
    <w:rsid w:val="009A6354"/>
    <w:pPr>
      <w:pBdr>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3">
    <w:name w:val="xl43"/>
    <w:basedOn w:val="Normal"/>
    <w:uiPriority w:val="99"/>
    <w:rsid w:val="009A6354"/>
    <w:pPr>
      <w:pBdr>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4">
    <w:name w:val="xl44"/>
    <w:basedOn w:val="Normal"/>
    <w:uiPriority w:val="99"/>
    <w:rsid w:val="009A6354"/>
    <w:pPr>
      <w:pBdr>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5">
    <w:name w:val="xl45"/>
    <w:basedOn w:val="Normal"/>
    <w:uiPriority w:val="99"/>
    <w:rsid w:val="009A6354"/>
    <w:pPr>
      <w:pBdr>
        <w:top w:val="single" w:sz="4" w:space="0" w:color="C0C0C0"/>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6">
    <w:name w:val="xl46"/>
    <w:basedOn w:val="Normal"/>
    <w:uiPriority w:val="99"/>
    <w:rsid w:val="009A6354"/>
    <w:pPr>
      <w:pBdr>
        <w:top w:val="single" w:sz="4" w:space="0" w:color="C0C0C0"/>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7">
    <w:name w:val="xl47"/>
    <w:basedOn w:val="Normal"/>
    <w:uiPriority w:val="99"/>
    <w:rsid w:val="009A6354"/>
    <w:pPr>
      <w:pBdr>
        <w:top w:val="single" w:sz="4" w:space="0" w:color="C0C0C0"/>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8">
    <w:name w:val="xl48"/>
    <w:basedOn w:val="Normal"/>
    <w:uiPriority w:val="99"/>
    <w:rsid w:val="009A6354"/>
    <w:pPr>
      <w:pBdr>
        <w:top w:val="dashed" w:sz="8" w:space="0" w:color="auto"/>
        <w:left w:val="single" w:sz="8"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9">
    <w:name w:val="xl49"/>
    <w:basedOn w:val="Normal"/>
    <w:uiPriority w:val="99"/>
    <w:rsid w:val="009A6354"/>
    <w:pPr>
      <w:pBdr>
        <w:top w:val="dashed" w:sz="8"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50">
    <w:name w:val="xl50"/>
    <w:basedOn w:val="Normal"/>
    <w:uiPriority w:val="99"/>
    <w:rsid w:val="009A6354"/>
    <w:pPr>
      <w:pBdr>
        <w:top w:val="dashed" w:sz="8" w:space="0" w:color="auto"/>
        <w:left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CharCharCharCharChar">
    <w:name w:val="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
    <w:name w:val="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styleId="Refdecomentrio">
    <w:name w:val="annotation reference"/>
    <w:basedOn w:val="Fontepargpadro"/>
    <w:uiPriority w:val="99"/>
    <w:rsid w:val="009A6354"/>
    <w:rPr>
      <w:rFonts w:cs="Times New Roman"/>
      <w:sz w:val="16"/>
    </w:rPr>
  </w:style>
  <w:style w:type="paragraph" w:styleId="Textodecomentrio">
    <w:name w:val="annotation text"/>
    <w:basedOn w:val="Normal"/>
    <w:link w:val="TextodecomentrioChar"/>
    <w:uiPriority w:val="99"/>
    <w:rsid w:val="009A6354"/>
    <w:rPr>
      <w:rFonts w:ascii="Times New Roman" w:eastAsia="Times New Roman" w:hAnsi="Times New Roman"/>
      <w:sz w:val="20"/>
      <w:szCs w:val="20"/>
      <w:lang w:val="pt-BR" w:eastAsia="pt-BR"/>
    </w:rPr>
  </w:style>
  <w:style w:type="character" w:customStyle="1" w:styleId="TextodecomentrioChar">
    <w:name w:val="Texto de comentário Char"/>
    <w:basedOn w:val="Fontepargpadro"/>
    <w:link w:val="Textodecomentrio"/>
    <w:uiPriority w:val="99"/>
    <w:locked/>
    <w:rsid w:val="009A6354"/>
    <w:rPr>
      <w:rFonts w:ascii="Times New Roman" w:hAnsi="Times New Roman" w:cs="Times New Roman"/>
    </w:rPr>
  </w:style>
  <w:style w:type="paragraph" w:customStyle="1" w:styleId="CharCharCharChar1CharCharCharCharCharCharCharCharCharCharCharChar1">
    <w:name w:val="Char Char Char Char1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
    <w:name w:val="Char Char1 Char Char Char Char Char Char Char Char1"/>
    <w:aliases w:val="Char 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PargrafodaLista1">
    <w:name w:val="Parágrafo da Lista1"/>
    <w:basedOn w:val="Normal"/>
    <w:uiPriority w:val="99"/>
    <w:rsid w:val="009A6354"/>
    <w:pPr>
      <w:widowControl w:val="0"/>
      <w:autoSpaceDE w:val="0"/>
      <w:autoSpaceDN w:val="0"/>
      <w:adjustRightInd w:val="0"/>
      <w:ind w:left="708"/>
    </w:pPr>
    <w:rPr>
      <w:rFonts w:ascii="Times New Roman" w:eastAsia="Times New Roman" w:hAnsi="Times New Roman"/>
      <w:lang w:val="pt-BR" w:eastAsia="pt-BR"/>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TOC11">
    <w:name w:val="TOC 11"/>
    <w:basedOn w:val="Normal"/>
    <w:next w:val="Normal"/>
    <w:autoRedefine/>
    <w:hidden/>
    <w:uiPriority w:val="99"/>
    <w:rsid w:val="009A6354"/>
    <w:pPr>
      <w:widowControl w:val="0"/>
      <w:tabs>
        <w:tab w:val="right" w:leader="dot" w:pos="9394"/>
      </w:tabs>
      <w:autoSpaceDE w:val="0"/>
      <w:autoSpaceDN w:val="0"/>
      <w:adjustRightInd w:val="0"/>
      <w:ind w:left="180"/>
    </w:pPr>
    <w:rPr>
      <w:rFonts w:ascii="Arial" w:eastAsia="Times New Roman" w:hAnsi="Arial" w:cs="Arial"/>
      <w:noProof/>
      <w:sz w:val="20"/>
      <w:szCs w:val="20"/>
      <w:lang w:val="pt-BR" w:eastAsia="pt-BR"/>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MoveDestination">
    <w:name w:val="DeltaView Move Destination"/>
    <w:uiPriority w:val="99"/>
    <w:rsid w:val="009A6354"/>
    <w:rPr>
      <w:color w:val="00C000"/>
      <w:spacing w:val="0"/>
      <w:u w:val="double"/>
    </w:rPr>
  </w:style>
  <w:style w:type="paragraph" w:customStyle="1" w:styleId="Header1">
    <w:name w:val="Header1"/>
    <w:basedOn w:val="Normal"/>
    <w:uiPriority w:val="99"/>
    <w:rsid w:val="009A6354"/>
    <w:pPr>
      <w:widowControl w:val="0"/>
      <w:tabs>
        <w:tab w:val="center" w:pos="4419"/>
        <w:tab w:val="right" w:pos="8838"/>
      </w:tabs>
      <w:autoSpaceDE w:val="0"/>
      <w:autoSpaceDN w:val="0"/>
      <w:adjustRightInd w:val="0"/>
    </w:pPr>
    <w:rPr>
      <w:rFonts w:ascii="Times New Roman" w:eastAsia="Times New Roman" w:hAnsi="Times New Roman"/>
      <w:lang w:val="pt-BR" w:eastAsia="pt-BR"/>
    </w:rPr>
  </w:style>
  <w:style w:type="paragraph" w:customStyle="1" w:styleId="BodyText22">
    <w:name w:val="Body Text 22"/>
    <w:basedOn w:val="Normal"/>
    <w:uiPriority w:val="99"/>
    <w:rsid w:val="009A6354"/>
    <w:pPr>
      <w:spacing w:line="312" w:lineRule="auto"/>
      <w:jc w:val="both"/>
    </w:pPr>
    <w:rPr>
      <w:rFonts w:ascii="Times New Roman" w:eastAsia="Times New Roman" w:hAnsi="Times New Roman"/>
      <w:szCs w:val="20"/>
      <w:lang w:val="en-AU" w:eastAsia="pt-BR"/>
    </w:rPr>
  </w:style>
  <w:style w:type="paragraph" w:customStyle="1" w:styleId="Heading31">
    <w:name w:val="Heading 31"/>
    <w:aliases w:val="h31"/>
    <w:basedOn w:val="Normal"/>
    <w:next w:val="Normal"/>
    <w:uiPriority w:val="99"/>
    <w:rsid w:val="009A6354"/>
    <w:pPr>
      <w:keepNext/>
      <w:widowControl w:val="0"/>
      <w:autoSpaceDE w:val="0"/>
      <w:autoSpaceDN w:val="0"/>
      <w:adjustRightInd w:val="0"/>
      <w:jc w:val="both"/>
    </w:pPr>
    <w:rPr>
      <w:rFonts w:ascii="Tahoma" w:eastAsia="Times New Roman" w:hAnsi="Tahoma" w:cs="Tahoma"/>
      <w:b/>
      <w:bCs/>
      <w:lang w:val="pt-BR" w:eastAsia="pt-BR"/>
    </w:rPr>
  </w:style>
  <w:style w:type="paragraph" w:customStyle="1" w:styleId="CharChar2CharCharCharCharCharCharCharCharCharCharCharChar">
    <w:name w:val="Char Char2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
    <w:name w:val="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
    <w:name w:val="Char Char1 Char Char Char Char1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
    <w:name w:val="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CharCharCharChar">
    <w:name w:val="Char Char1 Char Char Char Char Char Char Char Char1 Char Char Char Char"/>
    <w:aliases w:val="Char Char1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insertion0">
    <w:name w:val="deltaviewinsertion"/>
    <w:uiPriority w:val="99"/>
    <w:rsid w:val="009A6354"/>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Char Char1 Char Char Char Char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1CharChar">
    <w:name w:val="Char Char Char Char1 Char Char"/>
    <w:basedOn w:val="Normal"/>
    <w:uiPriority w:val="99"/>
    <w:rsid w:val="009A6354"/>
    <w:pPr>
      <w:spacing w:after="160" w:line="240" w:lineRule="exact"/>
    </w:pPr>
    <w:rPr>
      <w:rFonts w:ascii="Verdana" w:eastAsia="MS Mincho" w:hAnsi="Verdana"/>
      <w:sz w:val="20"/>
      <w:szCs w:val="20"/>
    </w:rPr>
  </w:style>
  <w:style w:type="paragraph" w:customStyle="1" w:styleId="CharChar2CharChar1CharCharCharCharCharCharCharCharCharChar">
    <w:name w:val="Char Char2 Char 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1">
    <w:name w:val="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A6354"/>
    <w:pPr>
      <w:spacing w:after="160" w:line="240" w:lineRule="exact"/>
    </w:pPr>
    <w:rPr>
      <w:rFonts w:ascii="Verdana" w:eastAsia="MS Mincho" w:hAnsi="Verdana"/>
      <w:sz w:val="20"/>
      <w:szCs w:val="20"/>
    </w:rPr>
  </w:style>
  <w:style w:type="paragraph" w:styleId="Textoembloco">
    <w:name w:val="Block Text"/>
    <w:basedOn w:val="Normal"/>
    <w:uiPriority w:val="99"/>
    <w:rsid w:val="009A6354"/>
    <w:pPr>
      <w:spacing w:line="288" w:lineRule="auto"/>
      <w:ind w:left="-120" w:right="-176"/>
      <w:jc w:val="both"/>
    </w:pPr>
    <w:rPr>
      <w:rFonts w:ascii="Arial" w:eastAsia="Times New Roman" w:hAnsi="Arial" w:cs="Arial"/>
      <w:sz w:val="22"/>
      <w:lang w:val="pt-BR"/>
    </w:rPr>
  </w:style>
  <w:style w:type="paragraph" w:styleId="Assuntodocomentrio">
    <w:name w:val="annotation subject"/>
    <w:basedOn w:val="Textodecomentrio"/>
    <w:next w:val="Textodecomentrio"/>
    <w:link w:val="AssuntodocomentrioChar"/>
    <w:uiPriority w:val="99"/>
    <w:rsid w:val="009A6354"/>
    <w:rPr>
      <w:b/>
      <w:bCs/>
    </w:rPr>
  </w:style>
  <w:style w:type="character" w:customStyle="1" w:styleId="AssuntodocomentrioChar">
    <w:name w:val="Assunto do comentário Char"/>
    <w:basedOn w:val="TextodecomentrioChar"/>
    <w:link w:val="Assuntodocomentrio"/>
    <w:uiPriority w:val="99"/>
    <w:locked/>
    <w:rsid w:val="009A6354"/>
    <w:rPr>
      <w:rFonts w:ascii="Times New Roman" w:hAnsi="Times New Roman" w:cs="Times New Roman"/>
      <w:b/>
    </w:rPr>
  </w:style>
  <w:style w:type="paragraph" w:styleId="Textodebalo">
    <w:name w:val="Balloon Text"/>
    <w:basedOn w:val="Normal"/>
    <w:link w:val="TextodebaloChar"/>
    <w:uiPriority w:val="99"/>
    <w:rsid w:val="009A6354"/>
    <w:rPr>
      <w:rFonts w:ascii="Tahoma" w:eastAsia="Times New Roman" w:hAnsi="Tahoma"/>
      <w:sz w:val="16"/>
      <w:szCs w:val="16"/>
      <w:lang w:val="pt-BR" w:eastAsia="pt-BR"/>
    </w:rPr>
  </w:style>
  <w:style w:type="character" w:customStyle="1" w:styleId="TextodebaloChar">
    <w:name w:val="Texto de balão Char"/>
    <w:basedOn w:val="Fontepargpadro"/>
    <w:link w:val="Textodebalo"/>
    <w:uiPriority w:val="99"/>
    <w:locked/>
    <w:rsid w:val="009A6354"/>
    <w:rPr>
      <w:rFonts w:ascii="Tahoma" w:hAnsi="Tahoma" w:cs="Times New Roman"/>
      <w:sz w:val="16"/>
    </w:rPr>
  </w:style>
  <w:style w:type="paragraph" w:styleId="Remetente">
    <w:name w:val="envelope return"/>
    <w:basedOn w:val="Normal"/>
    <w:uiPriority w:val="99"/>
    <w:rsid w:val="009A6354"/>
    <w:rPr>
      <w:rFonts w:ascii="Arial" w:eastAsia="Times New Roman" w:hAnsi="Arial"/>
      <w:sz w:val="20"/>
      <w:szCs w:val="20"/>
    </w:rPr>
  </w:style>
  <w:style w:type="paragraph" w:customStyle="1" w:styleId="ListaColorida-nfase12">
    <w:name w:val="Lista Colorida - Ênfase 12"/>
    <w:basedOn w:val="Normal"/>
    <w:uiPriority w:val="99"/>
    <w:rsid w:val="009A6354"/>
    <w:pPr>
      <w:ind w:left="708"/>
    </w:pPr>
    <w:rPr>
      <w:rFonts w:ascii="Times New Roman" w:eastAsia="Times New Roman" w:hAnsi="Times New Roman"/>
      <w:lang w:val="pt-BR" w:eastAsia="pt-BR"/>
    </w:rPr>
  </w:style>
  <w:style w:type="paragraph" w:customStyle="1" w:styleId="BodyMain">
    <w:name w:val="Body Main"/>
    <w:aliases w:val="BM"/>
    <w:basedOn w:val="Normal"/>
    <w:next w:val="MapadoDocumento"/>
    <w:uiPriority w:val="99"/>
    <w:rsid w:val="009A6354"/>
    <w:pPr>
      <w:widowControl w:val="0"/>
      <w:autoSpaceDE w:val="0"/>
      <w:autoSpaceDN w:val="0"/>
      <w:adjustRightInd w:val="0"/>
      <w:spacing w:before="240"/>
      <w:jc w:val="both"/>
    </w:pPr>
    <w:rPr>
      <w:rFonts w:ascii="Times New Roman" w:eastAsia="Times New Roman" w:hAnsi="Times New Roman"/>
      <w:lang w:val="pt-BR" w:eastAsia="pt-BR"/>
    </w:rPr>
  </w:style>
  <w:style w:type="paragraph" w:customStyle="1" w:styleId="ttulo30">
    <w:name w:val="título3"/>
    <w:basedOn w:val="Normal"/>
    <w:uiPriority w:val="99"/>
    <w:rsid w:val="009A6354"/>
    <w:pPr>
      <w:spacing w:line="360" w:lineRule="auto"/>
      <w:jc w:val="both"/>
    </w:pPr>
    <w:rPr>
      <w:rFonts w:ascii="Arial" w:eastAsia="MS Mincho" w:hAnsi="Arial" w:cs="Arial"/>
      <w:i/>
      <w:iCs/>
      <w:sz w:val="20"/>
      <w:szCs w:val="20"/>
      <w:lang w:val="pt-BR" w:eastAsia="pt-BR"/>
    </w:rPr>
  </w:style>
  <w:style w:type="paragraph" w:customStyle="1" w:styleId="bodytext210">
    <w:name w:val="bodytext21"/>
    <w:basedOn w:val="Normal"/>
    <w:uiPriority w:val="99"/>
    <w:rsid w:val="009A6354"/>
    <w:pPr>
      <w:jc w:val="both"/>
    </w:pPr>
    <w:rPr>
      <w:rFonts w:ascii="Arial" w:eastAsia="Times New Roman" w:hAnsi="Arial" w:cs="Arial"/>
      <w:lang w:val="pt-BR" w:eastAsia="pt-BR"/>
    </w:rPr>
  </w:style>
  <w:style w:type="paragraph" w:customStyle="1" w:styleId="CharChar">
    <w:name w:val="Char Char"/>
    <w:basedOn w:val="Normal"/>
    <w:uiPriority w:val="99"/>
    <w:rsid w:val="009A6354"/>
    <w:pPr>
      <w:spacing w:after="160" w:line="240" w:lineRule="exact"/>
    </w:pPr>
    <w:rPr>
      <w:rFonts w:ascii="Verdana" w:eastAsia="MS Mincho" w:hAnsi="Verdana"/>
      <w:sz w:val="20"/>
      <w:szCs w:val="20"/>
    </w:rPr>
  </w:style>
  <w:style w:type="paragraph" w:customStyle="1" w:styleId="p0">
    <w:name w:val="p0"/>
    <w:basedOn w:val="Normal"/>
    <w:uiPriority w:val="99"/>
    <w:rsid w:val="009A6354"/>
    <w:pPr>
      <w:autoSpaceDE w:val="0"/>
      <w:autoSpaceDN w:val="0"/>
      <w:spacing w:after="120" w:line="240" w:lineRule="atLeast"/>
      <w:jc w:val="both"/>
    </w:pPr>
    <w:rPr>
      <w:rFonts w:ascii="Times" w:eastAsia="Times New Roman" w:hAnsi="Times"/>
      <w:lang w:val="pt-BR" w:eastAsia="pt-BR"/>
    </w:rPr>
  </w:style>
  <w:style w:type="paragraph" w:styleId="Sumrio3">
    <w:name w:val="toc 3"/>
    <w:basedOn w:val="Normal"/>
    <w:next w:val="Normal"/>
    <w:autoRedefine/>
    <w:uiPriority w:val="99"/>
    <w:rsid w:val="009A6354"/>
    <w:pPr>
      <w:ind w:left="480"/>
    </w:pPr>
    <w:rPr>
      <w:rFonts w:ascii="Times New Roman" w:eastAsia="Times New Roman" w:hAnsi="Times New Roman"/>
      <w:i/>
      <w:iCs/>
      <w:sz w:val="20"/>
      <w:szCs w:val="20"/>
      <w:lang w:val="pt-BR" w:eastAsia="pt-BR"/>
    </w:rPr>
  </w:style>
  <w:style w:type="paragraph" w:styleId="Sumrio4">
    <w:name w:val="toc 4"/>
    <w:basedOn w:val="Normal"/>
    <w:next w:val="Normal"/>
    <w:autoRedefine/>
    <w:uiPriority w:val="99"/>
    <w:rsid w:val="009A6354"/>
    <w:pPr>
      <w:ind w:left="720"/>
    </w:pPr>
    <w:rPr>
      <w:rFonts w:ascii="Times New Roman" w:eastAsia="Times New Roman" w:hAnsi="Times New Roman"/>
      <w:sz w:val="18"/>
      <w:szCs w:val="18"/>
      <w:lang w:val="pt-BR" w:eastAsia="pt-BR"/>
    </w:rPr>
  </w:style>
  <w:style w:type="paragraph" w:styleId="Sumrio5">
    <w:name w:val="toc 5"/>
    <w:basedOn w:val="Normal"/>
    <w:next w:val="Normal"/>
    <w:autoRedefine/>
    <w:uiPriority w:val="99"/>
    <w:rsid w:val="009A6354"/>
    <w:pPr>
      <w:ind w:left="960"/>
    </w:pPr>
    <w:rPr>
      <w:rFonts w:ascii="Times New Roman" w:eastAsia="Times New Roman" w:hAnsi="Times New Roman"/>
      <w:sz w:val="18"/>
      <w:szCs w:val="18"/>
      <w:lang w:val="pt-BR" w:eastAsia="pt-BR"/>
    </w:rPr>
  </w:style>
  <w:style w:type="paragraph" w:styleId="Sumrio6">
    <w:name w:val="toc 6"/>
    <w:basedOn w:val="Normal"/>
    <w:next w:val="Normal"/>
    <w:autoRedefine/>
    <w:uiPriority w:val="99"/>
    <w:rsid w:val="009A6354"/>
    <w:pPr>
      <w:ind w:left="1200"/>
    </w:pPr>
    <w:rPr>
      <w:rFonts w:ascii="Times New Roman" w:eastAsia="Times New Roman" w:hAnsi="Times New Roman"/>
      <w:sz w:val="18"/>
      <w:szCs w:val="18"/>
      <w:lang w:val="pt-BR" w:eastAsia="pt-BR"/>
    </w:rPr>
  </w:style>
  <w:style w:type="paragraph" w:styleId="Sumrio7">
    <w:name w:val="toc 7"/>
    <w:basedOn w:val="Normal"/>
    <w:next w:val="Normal"/>
    <w:autoRedefine/>
    <w:uiPriority w:val="99"/>
    <w:rsid w:val="009A6354"/>
    <w:pPr>
      <w:ind w:left="1440"/>
    </w:pPr>
    <w:rPr>
      <w:rFonts w:ascii="Times New Roman" w:eastAsia="Times New Roman" w:hAnsi="Times New Roman"/>
      <w:sz w:val="18"/>
      <w:szCs w:val="18"/>
      <w:lang w:val="pt-BR" w:eastAsia="pt-BR"/>
    </w:rPr>
  </w:style>
  <w:style w:type="paragraph" w:styleId="Sumrio8">
    <w:name w:val="toc 8"/>
    <w:basedOn w:val="Normal"/>
    <w:next w:val="Normal"/>
    <w:autoRedefine/>
    <w:uiPriority w:val="99"/>
    <w:rsid w:val="009A6354"/>
    <w:pPr>
      <w:ind w:left="1680"/>
    </w:pPr>
    <w:rPr>
      <w:rFonts w:ascii="Times New Roman" w:eastAsia="Times New Roman" w:hAnsi="Times New Roman"/>
      <w:sz w:val="18"/>
      <w:szCs w:val="18"/>
      <w:lang w:val="pt-BR" w:eastAsia="pt-BR"/>
    </w:rPr>
  </w:style>
  <w:style w:type="paragraph" w:styleId="Sumrio9">
    <w:name w:val="toc 9"/>
    <w:basedOn w:val="Normal"/>
    <w:next w:val="Normal"/>
    <w:autoRedefine/>
    <w:uiPriority w:val="99"/>
    <w:rsid w:val="009A6354"/>
    <w:pPr>
      <w:ind w:left="1920"/>
    </w:pPr>
    <w:rPr>
      <w:rFonts w:ascii="Times New Roman" w:eastAsia="Times New Roman" w:hAnsi="Times New Roman"/>
      <w:sz w:val="18"/>
      <w:szCs w:val="18"/>
      <w:lang w:val="pt-BR" w:eastAsia="pt-BR"/>
    </w:rPr>
  </w:style>
  <w:style w:type="paragraph" w:customStyle="1" w:styleId="ListaColorida-nfase11">
    <w:name w:val="Lista Colorida - Ênfase 11"/>
    <w:basedOn w:val="Normal"/>
    <w:uiPriority w:val="99"/>
    <w:rsid w:val="009A6354"/>
    <w:pPr>
      <w:ind w:left="708"/>
    </w:pPr>
    <w:rPr>
      <w:rFonts w:ascii="Times New Roman" w:eastAsia="Times New Roman" w:hAnsi="Times New Roman"/>
      <w:lang w:val="pt-BR" w:eastAsia="pt-BR"/>
    </w:rPr>
  </w:style>
  <w:style w:type="paragraph" w:styleId="Reviso">
    <w:name w:val="Revision"/>
    <w:hidden/>
    <w:uiPriority w:val="99"/>
    <w:rsid w:val="009A6354"/>
    <w:rPr>
      <w:rFonts w:ascii="Times New Roman" w:eastAsia="Times New Roman" w:hAnsi="Times New Roman"/>
      <w:sz w:val="24"/>
      <w:szCs w:val="24"/>
    </w:rPr>
  </w:style>
  <w:style w:type="paragraph" w:customStyle="1" w:styleId="Textodebalo1">
    <w:name w:val="Texto de balão1"/>
    <w:basedOn w:val="Normal"/>
    <w:uiPriority w:val="99"/>
    <w:semiHidden/>
    <w:rsid w:val="005B3CF1"/>
    <w:rPr>
      <w:rFonts w:ascii="Tahoma" w:eastAsia="Times New Roman" w:hAnsi="Tahoma" w:cs="Tahoma"/>
      <w:sz w:val="16"/>
      <w:szCs w:val="16"/>
      <w:lang w:val="pt-BR"/>
    </w:rPr>
  </w:style>
  <w:style w:type="paragraph" w:customStyle="1" w:styleId="Recuodecorpodetexto21">
    <w:name w:val="Recuo de corpo de texto 21"/>
    <w:basedOn w:val="Normal"/>
    <w:uiPriority w:val="99"/>
    <w:rsid w:val="006A2AB4"/>
    <w:pPr>
      <w:suppressAutoHyphens/>
      <w:spacing w:line="360" w:lineRule="auto"/>
      <w:ind w:left="1440" w:hanging="720"/>
      <w:jc w:val="both"/>
    </w:pPr>
    <w:rPr>
      <w:rFonts w:ascii="Times New Roman" w:eastAsia="Times New Roman" w:hAnsi="Times New Roman"/>
      <w:lang w:val="pt-BR" w:eastAsia="ar-SA"/>
    </w:rPr>
  </w:style>
  <w:style w:type="paragraph" w:styleId="CabealhodoSumrio">
    <w:name w:val="TOC Heading"/>
    <w:basedOn w:val="Ttulo1"/>
    <w:next w:val="Normal"/>
    <w:uiPriority w:val="39"/>
    <w:qFormat/>
    <w:rsid w:val="002B1223"/>
    <w:pPr>
      <w:keepLines/>
      <w:spacing w:before="480" w:line="276" w:lineRule="auto"/>
      <w:outlineLvl w:val="9"/>
    </w:pPr>
    <w:rPr>
      <w:rFonts w:ascii="Cambria" w:hAnsi="Cambria"/>
      <w:color w:val="365F91"/>
      <w:sz w:val="28"/>
      <w:szCs w:val="28"/>
    </w:rPr>
  </w:style>
  <w:style w:type="paragraph" w:customStyle="1" w:styleId="ROSSI-normal">
    <w:name w:val="(ROSSI - normal)"/>
    <w:basedOn w:val="Normal"/>
    <w:uiPriority w:val="99"/>
    <w:rsid w:val="002D16B4"/>
    <w:pPr>
      <w:suppressAutoHyphens/>
      <w:autoSpaceDE w:val="0"/>
      <w:adjustRightInd w:val="0"/>
      <w:spacing w:after="200" w:line="300" w:lineRule="exact"/>
      <w:jc w:val="both"/>
    </w:pPr>
    <w:rPr>
      <w:rFonts w:ascii="Calibri" w:eastAsia="MS Mincho" w:hAnsi="Calibri"/>
      <w:sz w:val="20"/>
      <w:szCs w:val="20"/>
      <w:lang w:val="pt-BR" w:eastAsia="ar-SA"/>
    </w:rPr>
  </w:style>
  <w:style w:type="paragraph" w:customStyle="1" w:styleId="font5">
    <w:name w:val="font5"/>
    <w:basedOn w:val="Normal"/>
    <w:rsid w:val="00547000"/>
    <w:pPr>
      <w:spacing w:before="100" w:beforeAutospacing="1" w:after="100" w:afterAutospacing="1"/>
    </w:pPr>
    <w:rPr>
      <w:rFonts w:ascii="Tahoma" w:eastAsia="Times New Roman" w:hAnsi="Tahoma" w:cs="Tahoma"/>
      <w:color w:val="000000"/>
      <w:sz w:val="18"/>
      <w:szCs w:val="18"/>
      <w:lang w:val="pt-BR" w:eastAsia="pt-BR"/>
    </w:rPr>
  </w:style>
  <w:style w:type="paragraph" w:customStyle="1" w:styleId="font6">
    <w:name w:val="font6"/>
    <w:basedOn w:val="Normal"/>
    <w:rsid w:val="00547000"/>
    <w:pPr>
      <w:spacing w:before="100" w:beforeAutospacing="1" w:after="100" w:afterAutospacing="1"/>
    </w:pPr>
    <w:rPr>
      <w:rFonts w:ascii="Tahoma" w:eastAsia="Times New Roman" w:hAnsi="Tahoma" w:cs="Tahoma"/>
      <w:b/>
      <w:bCs/>
      <w:color w:val="000000"/>
      <w:sz w:val="18"/>
      <w:szCs w:val="18"/>
      <w:lang w:val="pt-BR" w:eastAsia="pt-BR"/>
    </w:rPr>
  </w:style>
  <w:style w:type="paragraph" w:customStyle="1" w:styleId="font7">
    <w:name w:val="font7"/>
    <w:basedOn w:val="Normal"/>
    <w:rsid w:val="00547000"/>
    <w:pPr>
      <w:spacing w:before="100" w:beforeAutospacing="1" w:after="100" w:afterAutospacing="1"/>
    </w:pPr>
    <w:rPr>
      <w:rFonts w:ascii="Tahoma" w:eastAsia="Times New Roman" w:hAnsi="Tahoma" w:cs="Tahoma"/>
      <w:color w:val="000000"/>
      <w:sz w:val="16"/>
      <w:szCs w:val="16"/>
      <w:lang w:val="pt-BR" w:eastAsia="pt-BR"/>
    </w:rPr>
  </w:style>
  <w:style w:type="paragraph" w:customStyle="1" w:styleId="xl69">
    <w:name w:val="xl69"/>
    <w:basedOn w:val="Normal"/>
    <w:rsid w:val="00547000"/>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0">
    <w:name w:val="xl70"/>
    <w:basedOn w:val="Normal"/>
    <w:rsid w:val="00547000"/>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1">
    <w:name w:val="xl71"/>
    <w:basedOn w:val="Normal"/>
    <w:rsid w:val="00547000"/>
    <w:pP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2">
    <w:name w:val="xl72"/>
    <w:basedOn w:val="Normal"/>
    <w:rsid w:val="00547000"/>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3">
    <w:name w:val="xl73"/>
    <w:basedOn w:val="Normal"/>
    <w:rsid w:val="00547000"/>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4">
    <w:name w:val="xl74"/>
    <w:basedOn w:val="Normal"/>
    <w:rsid w:val="00547000"/>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5">
    <w:name w:val="xl75"/>
    <w:basedOn w:val="Normal"/>
    <w:rsid w:val="00547000"/>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6">
    <w:name w:val="xl76"/>
    <w:basedOn w:val="Normal"/>
    <w:rsid w:val="00547000"/>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7">
    <w:name w:val="xl77"/>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8">
    <w:name w:val="xl78"/>
    <w:basedOn w:val="Normal"/>
    <w:rsid w:val="00547000"/>
    <w:pPr>
      <w:pBdr>
        <w:top w:val="single" w:sz="8" w:space="0" w:color="auto"/>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9">
    <w:name w:val="xl79"/>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0">
    <w:name w:val="xl80"/>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1">
    <w:name w:val="xl81"/>
    <w:basedOn w:val="Normal"/>
    <w:rsid w:val="00547000"/>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2">
    <w:name w:val="xl82"/>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3">
    <w:name w:val="xl83"/>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4">
    <w:name w:val="xl84"/>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5">
    <w:name w:val="xl85"/>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6">
    <w:name w:val="xl86"/>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7">
    <w:name w:val="xl87"/>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8">
    <w:name w:val="xl88"/>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9">
    <w:name w:val="xl89"/>
    <w:basedOn w:val="Normal"/>
    <w:rsid w:val="00547000"/>
    <w:pPr>
      <w:pBdr>
        <w:top w:val="single" w:sz="8" w:space="0" w:color="auto"/>
        <w:left w:val="single" w:sz="4" w:space="0" w:color="auto"/>
        <w:bottom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0">
    <w:name w:val="xl90"/>
    <w:basedOn w:val="Normal"/>
    <w:rsid w:val="00547000"/>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1">
    <w:name w:val="xl91"/>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2">
    <w:name w:val="xl92"/>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3">
    <w:name w:val="xl93"/>
    <w:basedOn w:val="Normal"/>
    <w:rsid w:val="00547000"/>
    <w:pPr>
      <w:pBdr>
        <w:left w:val="single" w:sz="8"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4">
    <w:name w:val="xl94"/>
    <w:basedOn w:val="Normal"/>
    <w:rsid w:val="00547000"/>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5">
    <w:name w:val="xl95"/>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6">
    <w:name w:val="xl96"/>
    <w:basedOn w:val="Normal"/>
    <w:rsid w:val="00547000"/>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7">
    <w:name w:val="xl97"/>
    <w:basedOn w:val="Normal"/>
    <w:rsid w:val="00547000"/>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8">
    <w:name w:val="xl98"/>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9">
    <w:name w:val="xl99"/>
    <w:basedOn w:val="Normal"/>
    <w:rsid w:val="00547000"/>
    <w:pPr>
      <w:pBdr>
        <w:left w:val="single" w:sz="8"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0">
    <w:name w:val="xl100"/>
    <w:basedOn w:val="Normal"/>
    <w:rsid w:val="00547000"/>
    <w:pPr>
      <w:pBdr>
        <w:left w:val="single" w:sz="4" w:space="0" w:color="auto"/>
        <w:right w:val="single" w:sz="4" w:space="0" w:color="auto"/>
      </w:pBdr>
      <w:shd w:val="clear" w:color="000000" w:fill="F2DCDB"/>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1">
    <w:name w:val="xl101"/>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2">
    <w:name w:val="xl102"/>
    <w:basedOn w:val="Normal"/>
    <w:rsid w:val="00547000"/>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3">
    <w:name w:val="xl103"/>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4">
    <w:name w:val="xl104"/>
    <w:basedOn w:val="Normal"/>
    <w:rsid w:val="00547000"/>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5">
    <w:name w:val="xl105"/>
    <w:basedOn w:val="Normal"/>
    <w:rsid w:val="00547000"/>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6">
    <w:name w:val="xl106"/>
    <w:basedOn w:val="Normal"/>
    <w:rsid w:val="00547000"/>
    <w:pPr>
      <w:pBdr>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7">
    <w:name w:val="xl107"/>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8">
    <w:name w:val="xl108"/>
    <w:basedOn w:val="Normal"/>
    <w:rsid w:val="00547000"/>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9">
    <w:name w:val="xl109"/>
    <w:basedOn w:val="Normal"/>
    <w:rsid w:val="00547000"/>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0">
    <w:name w:val="xl110"/>
    <w:basedOn w:val="Normal"/>
    <w:rsid w:val="00547000"/>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1">
    <w:name w:val="xl111"/>
    <w:basedOn w:val="Normal"/>
    <w:rsid w:val="00547000"/>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2">
    <w:name w:val="xl112"/>
    <w:basedOn w:val="Normal"/>
    <w:rsid w:val="00547000"/>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3">
    <w:name w:val="xl113"/>
    <w:basedOn w:val="Normal"/>
    <w:rsid w:val="00547000"/>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4">
    <w:name w:val="xl114"/>
    <w:basedOn w:val="Normal"/>
    <w:rsid w:val="00547000"/>
    <w:pPr>
      <w:pBdr>
        <w:top w:val="single" w:sz="8" w:space="0" w:color="auto"/>
        <w:lef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5">
    <w:name w:val="xl115"/>
    <w:basedOn w:val="Normal"/>
    <w:rsid w:val="00547000"/>
    <w:pPr>
      <w:pBdr>
        <w:top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6">
    <w:name w:val="xl116"/>
    <w:basedOn w:val="Normal"/>
    <w:rsid w:val="00547000"/>
    <w:pPr>
      <w:pBdr>
        <w:top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7">
    <w:name w:val="xl117"/>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8">
    <w:name w:val="xl118"/>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9">
    <w:name w:val="xl119"/>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0">
    <w:name w:val="xl120"/>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1">
    <w:name w:val="xl121"/>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2">
    <w:name w:val="xl122"/>
    <w:basedOn w:val="Normal"/>
    <w:rsid w:val="00547000"/>
    <w:pPr>
      <w:pBdr>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3">
    <w:name w:val="xl123"/>
    <w:basedOn w:val="Normal"/>
    <w:rsid w:val="00547000"/>
    <w:pPr>
      <w:pBdr>
        <w:left w:val="single" w:sz="8"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4">
    <w:name w:val="xl124"/>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5">
    <w:name w:val="xl125"/>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6">
    <w:name w:val="xl126"/>
    <w:basedOn w:val="Normal"/>
    <w:rsid w:val="00547000"/>
    <w:pPr>
      <w:pBdr>
        <w:left w:val="single" w:sz="8" w:space="0" w:color="auto"/>
        <w:bottom w:val="single" w:sz="4"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7">
    <w:name w:val="xl127"/>
    <w:basedOn w:val="Normal"/>
    <w:rsid w:val="00547000"/>
    <w:pPr>
      <w:pBdr>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8">
    <w:name w:val="xl128"/>
    <w:basedOn w:val="Normal"/>
    <w:rsid w:val="00547000"/>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9">
    <w:name w:val="xl129"/>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0">
    <w:name w:val="xl130"/>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1">
    <w:name w:val="xl131"/>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2">
    <w:name w:val="xl132"/>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3">
    <w:name w:val="xl133"/>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4">
    <w:name w:val="xl134"/>
    <w:basedOn w:val="Normal"/>
    <w:rsid w:val="00547000"/>
    <w:pPr>
      <w:pBdr>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5">
    <w:name w:val="xl135"/>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6">
    <w:name w:val="xl136"/>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character" w:styleId="TextodoEspaoReservado">
    <w:name w:val="Placeholder Text"/>
    <w:basedOn w:val="Fontepargpadro"/>
    <w:uiPriority w:val="99"/>
    <w:semiHidden/>
    <w:rsid w:val="00B20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575">
      <w:bodyDiv w:val="1"/>
      <w:marLeft w:val="0"/>
      <w:marRight w:val="0"/>
      <w:marTop w:val="0"/>
      <w:marBottom w:val="0"/>
      <w:divBdr>
        <w:top w:val="none" w:sz="0" w:space="0" w:color="auto"/>
        <w:left w:val="none" w:sz="0" w:space="0" w:color="auto"/>
        <w:bottom w:val="none" w:sz="0" w:space="0" w:color="auto"/>
        <w:right w:val="none" w:sz="0" w:space="0" w:color="auto"/>
      </w:divBdr>
    </w:div>
    <w:div w:id="27141687">
      <w:bodyDiv w:val="1"/>
      <w:marLeft w:val="0"/>
      <w:marRight w:val="0"/>
      <w:marTop w:val="0"/>
      <w:marBottom w:val="0"/>
      <w:divBdr>
        <w:top w:val="none" w:sz="0" w:space="0" w:color="auto"/>
        <w:left w:val="none" w:sz="0" w:space="0" w:color="auto"/>
        <w:bottom w:val="none" w:sz="0" w:space="0" w:color="auto"/>
        <w:right w:val="none" w:sz="0" w:space="0" w:color="auto"/>
      </w:divBdr>
    </w:div>
    <w:div w:id="258484930">
      <w:bodyDiv w:val="1"/>
      <w:marLeft w:val="0"/>
      <w:marRight w:val="0"/>
      <w:marTop w:val="0"/>
      <w:marBottom w:val="0"/>
      <w:divBdr>
        <w:top w:val="none" w:sz="0" w:space="0" w:color="auto"/>
        <w:left w:val="none" w:sz="0" w:space="0" w:color="auto"/>
        <w:bottom w:val="none" w:sz="0" w:space="0" w:color="auto"/>
        <w:right w:val="none" w:sz="0" w:space="0" w:color="auto"/>
      </w:divBdr>
    </w:div>
    <w:div w:id="276527375">
      <w:bodyDiv w:val="1"/>
      <w:marLeft w:val="0"/>
      <w:marRight w:val="0"/>
      <w:marTop w:val="0"/>
      <w:marBottom w:val="0"/>
      <w:divBdr>
        <w:top w:val="none" w:sz="0" w:space="0" w:color="auto"/>
        <w:left w:val="none" w:sz="0" w:space="0" w:color="auto"/>
        <w:bottom w:val="none" w:sz="0" w:space="0" w:color="auto"/>
        <w:right w:val="none" w:sz="0" w:space="0" w:color="auto"/>
      </w:divBdr>
    </w:div>
    <w:div w:id="404649081">
      <w:bodyDiv w:val="1"/>
      <w:marLeft w:val="0"/>
      <w:marRight w:val="0"/>
      <w:marTop w:val="0"/>
      <w:marBottom w:val="0"/>
      <w:divBdr>
        <w:top w:val="none" w:sz="0" w:space="0" w:color="auto"/>
        <w:left w:val="none" w:sz="0" w:space="0" w:color="auto"/>
        <w:bottom w:val="none" w:sz="0" w:space="0" w:color="auto"/>
        <w:right w:val="none" w:sz="0" w:space="0" w:color="auto"/>
      </w:divBdr>
    </w:div>
    <w:div w:id="460852221">
      <w:bodyDiv w:val="1"/>
      <w:marLeft w:val="0"/>
      <w:marRight w:val="0"/>
      <w:marTop w:val="0"/>
      <w:marBottom w:val="0"/>
      <w:divBdr>
        <w:top w:val="none" w:sz="0" w:space="0" w:color="auto"/>
        <w:left w:val="none" w:sz="0" w:space="0" w:color="auto"/>
        <w:bottom w:val="none" w:sz="0" w:space="0" w:color="auto"/>
        <w:right w:val="none" w:sz="0" w:space="0" w:color="auto"/>
      </w:divBdr>
    </w:div>
    <w:div w:id="1172136473">
      <w:bodyDiv w:val="1"/>
      <w:marLeft w:val="0"/>
      <w:marRight w:val="0"/>
      <w:marTop w:val="0"/>
      <w:marBottom w:val="0"/>
      <w:divBdr>
        <w:top w:val="none" w:sz="0" w:space="0" w:color="auto"/>
        <w:left w:val="none" w:sz="0" w:space="0" w:color="auto"/>
        <w:bottom w:val="none" w:sz="0" w:space="0" w:color="auto"/>
        <w:right w:val="none" w:sz="0" w:space="0" w:color="auto"/>
      </w:divBdr>
    </w:div>
    <w:div w:id="1398212433">
      <w:bodyDiv w:val="1"/>
      <w:marLeft w:val="0"/>
      <w:marRight w:val="0"/>
      <w:marTop w:val="0"/>
      <w:marBottom w:val="0"/>
      <w:divBdr>
        <w:top w:val="none" w:sz="0" w:space="0" w:color="auto"/>
        <w:left w:val="none" w:sz="0" w:space="0" w:color="auto"/>
        <w:bottom w:val="none" w:sz="0" w:space="0" w:color="auto"/>
        <w:right w:val="none" w:sz="0" w:space="0" w:color="auto"/>
      </w:divBdr>
    </w:div>
    <w:div w:id="1451702421">
      <w:bodyDiv w:val="1"/>
      <w:marLeft w:val="0"/>
      <w:marRight w:val="0"/>
      <w:marTop w:val="0"/>
      <w:marBottom w:val="0"/>
      <w:divBdr>
        <w:top w:val="none" w:sz="0" w:space="0" w:color="auto"/>
        <w:left w:val="none" w:sz="0" w:space="0" w:color="auto"/>
        <w:bottom w:val="none" w:sz="0" w:space="0" w:color="auto"/>
        <w:right w:val="none" w:sz="0" w:space="0" w:color="auto"/>
      </w:divBdr>
    </w:div>
    <w:div w:id="1649089612">
      <w:bodyDiv w:val="1"/>
      <w:marLeft w:val="0"/>
      <w:marRight w:val="0"/>
      <w:marTop w:val="0"/>
      <w:marBottom w:val="0"/>
      <w:divBdr>
        <w:top w:val="none" w:sz="0" w:space="0" w:color="auto"/>
        <w:left w:val="none" w:sz="0" w:space="0" w:color="auto"/>
        <w:bottom w:val="none" w:sz="0" w:space="0" w:color="auto"/>
        <w:right w:val="none" w:sz="0" w:space="0" w:color="auto"/>
      </w:divBdr>
    </w:div>
    <w:div w:id="1755736402">
      <w:bodyDiv w:val="1"/>
      <w:marLeft w:val="0"/>
      <w:marRight w:val="0"/>
      <w:marTop w:val="0"/>
      <w:marBottom w:val="0"/>
      <w:divBdr>
        <w:top w:val="none" w:sz="0" w:space="0" w:color="auto"/>
        <w:left w:val="none" w:sz="0" w:space="0" w:color="auto"/>
        <w:bottom w:val="none" w:sz="0" w:space="0" w:color="auto"/>
        <w:right w:val="none" w:sz="0" w:space="0" w:color="auto"/>
      </w:divBdr>
    </w:div>
    <w:div w:id="1777168022">
      <w:bodyDiv w:val="1"/>
      <w:marLeft w:val="0"/>
      <w:marRight w:val="0"/>
      <w:marTop w:val="0"/>
      <w:marBottom w:val="0"/>
      <w:divBdr>
        <w:top w:val="none" w:sz="0" w:space="0" w:color="auto"/>
        <w:left w:val="none" w:sz="0" w:space="0" w:color="auto"/>
        <w:bottom w:val="none" w:sz="0" w:space="0" w:color="auto"/>
        <w:right w:val="none" w:sz="0" w:space="0" w:color="auto"/>
      </w:divBdr>
    </w:div>
    <w:div w:id="1844002766">
      <w:marLeft w:val="0"/>
      <w:marRight w:val="0"/>
      <w:marTop w:val="0"/>
      <w:marBottom w:val="0"/>
      <w:divBdr>
        <w:top w:val="none" w:sz="0" w:space="0" w:color="auto"/>
        <w:left w:val="none" w:sz="0" w:space="0" w:color="auto"/>
        <w:bottom w:val="none" w:sz="0" w:space="0" w:color="auto"/>
        <w:right w:val="none" w:sz="0" w:space="0" w:color="auto"/>
      </w:divBdr>
    </w:div>
    <w:div w:id="1844002767">
      <w:marLeft w:val="0"/>
      <w:marRight w:val="0"/>
      <w:marTop w:val="0"/>
      <w:marBottom w:val="0"/>
      <w:divBdr>
        <w:top w:val="none" w:sz="0" w:space="0" w:color="auto"/>
        <w:left w:val="none" w:sz="0" w:space="0" w:color="auto"/>
        <w:bottom w:val="none" w:sz="0" w:space="0" w:color="auto"/>
        <w:right w:val="none" w:sz="0" w:space="0" w:color="auto"/>
      </w:divBdr>
    </w:div>
    <w:div w:id="1844002768">
      <w:marLeft w:val="0"/>
      <w:marRight w:val="0"/>
      <w:marTop w:val="0"/>
      <w:marBottom w:val="0"/>
      <w:divBdr>
        <w:top w:val="none" w:sz="0" w:space="0" w:color="auto"/>
        <w:left w:val="none" w:sz="0" w:space="0" w:color="auto"/>
        <w:bottom w:val="none" w:sz="0" w:space="0" w:color="auto"/>
        <w:right w:val="none" w:sz="0" w:space="0" w:color="auto"/>
      </w:divBdr>
    </w:div>
    <w:div w:id="1844002769">
      <w:marLeft w:val="0"/>
      <w:marRight w:val="0"/>
      <w:marTop w:val="0"/>
      <w:marBottom w:val="0"/>
      <w:divBdr>
        <w:top w:val="none" w:sz="0" w:space="0" w:color="auto"/>
        <w:left w:val="none" w:sz="0" w:space="0" w:color="auto"/>
        <w:bottom w:val="none" w:sz="0" w:space="0" w:color="auto"/>
        <w:right w:val="none" w:sz="0" w:space="0" w:color="auto"/>
      </w:divBdr>
    </w:div>
    <w:div w:id="1844002770">
      <w:marLeft w:val="0"/>
      <w:marRight w:val="0"/>
      <w:marTop w:val="0"/>
      <w:marBottom w:val="0"/>
      <w:divBdr>
        <w:top w:val="none" w:sz="0" w:space="0" w:color="auto"/>
        <w:left w:val="none" w:sz="0" w:space="0" w:color="auto"/>
        <w:bottom w:val="none" w:sz="0" w:space="0" w:color="auto"/>
        <w:right w:val="none" w:sz="0" w:space="0" w:color="auto"/>
      </w:divBdr>
    </w:div>
    <w:div w:id="1844002771">
      <w:marLeft w:val="0"/>
      <w:marRight w:val="0"/>
      <w:marTop w:val="0"/>
      <w:marBottom w:val="0"/>
      <w:divBdr>
        <w:top w:val="none" w:sz="0" w:space="0" w:color="auto"/>
        <w:left w:val="none" w:sz="0" w:space="0" w:color="auto"/>
        <w:bottom w:val="none" w:sz="0" w:space="0" w:color="auto"/>
        <w:right w:val="none" w:sz="0" w:space="0" w:color="auto"/>
      </w:divBdr>
    </w:div>
    <w:div w:id="1844002772">
      <w:marLeft w:val="0"/>
      <w:marRight w:val="0"/>
      <w:marTop w:val="0"/>
      <w:marBottom w:val="0"/>
      <w:divBdr>
        <w:top w:val="none" w:sz="0" w:space="0" w:color="auto"/>
        <w:left w:val="none" w:sz="0" w:space="0" w:color="auto"/>
        <w:bottom w:val="none" w:sz="0" w:space="0" w:color="auto"/>
        <w:right w:val="none" w:sz="0" w:space="0" w:color="auto"/>
      </w:divBdr>
    </w:div>
    <w:div w:id="1844002773">
      <w:marLeft w:val="0"/>
      <w:marRight w:val="0"/>
      <w:marTop w:val="0"/>
      <w:marBottom w:val="0"/>
      <w:divBdr>
        <w:top w:val="none" w:sz="0" w:space="0" w:color="auto"/>
        <w:left w:val="none" w:sz="0" w:space="0" w:color="auto"/>
        <w:bottom w:val="none" w:sz="0" w:space="0" w:color="auto"/>
        <w:right w:val="none" w:sz="0" w:space="0" w:color="auto"/>
      </w:divBdr>
    </w:div>
    <w:div w:id="1844002774">
      <w:marLeft w:val="0"/>
      <w:marRight w:val="0"/>
      <w:marTop w:val="0"/>
      <w:marBottom w:val="0"/>
      <w:divBdr>
        <w:top w:val="none" w:sz="0" w:space="0" w:color="auto"/>
        <w:left w:val="none" w:sz="0" w:space="0" w:color="auto"/>
        <w:bottom w:val="none" w:sz="0" w:space="0" w:color="auto"/>
        <w:right w:val="none" w:sz="0" w:space="0" w:color="auto"/>
      </w:divBdr>
    </w:div>
    <w:div w:id="1844002775">
      <w:marLeft w:val="0"/>
      <w:marRight w:val="0"/>
      <w:marTop w:val="0"/>
      <w:marBottom w:val="0"/>
      <w:divBdr>
        <w:top w:val="none" w:sz="0" w:space="0" w:color="auto"/>
        <w:left w:val="none" w:sz="0" w:space="0" w:color="auto"/>
        <w:bottom w:val="none" w:sz="0" w:space="0" w:color="auto"/>
        <w:right w:val="none" w:sz="0" w:space="0" w:color="auto"/>
      </w:divBdr>
    </w:div>
    <w:div w:id="1844002776">
      <w:marLeft w:val="0"/>
      <w:marRight w:val="0"/>
      <w:marTop w:val="0"/>
      <w:marBottom w:val="0"/>
      <w:divBdr>
        <w:top w:val="none" w:sz="0" w:space="0" w:color="auto"/>
        <w:left w:val="none" w:sz="0" w:space="0" w:color="auto"/>
        <w:bottom w:val="none" w:sz="0" w:space="0" w:color="auto"/>
        <w:right w:val="none" w:sz="0" w:space="0" w:color="auto"/>
      </w:divBdr>
    </w:div>
    <w:div w:id="1844002777">
      <w:marLeft w:val="0"/>
      <w:marRight w:val="0"/>
      <w:marTop w:val="0"/>
      <w:marBottom w:val="0"/>
      <w:divBdr>
        <w:top w:val="none" w:sz="0" w:space="0" w:color="auto"/>
        <w:left w:val="none" w:sz="0" w:space="0" w:color="auto"/>
        <w:bottom w:val="none" w:sz="0" w:space="0" w:color="auto"/>
        <w:right w:val="none" w:sz="0" w:space="0" w:color="auto"/>
      </w:divBdr>
    </w:div>
    <w:div w:id="1844002778">
      <w:marLeft w:val="0"/>
      <w:marRight w:val="0"/>
      <w:marTop w:val="0"/>
      <w:marBottom w:val="0"/>
      <w:divBdr>
        <w:top w:val="none" w:sz="0" w:space="0" w:color="auto"/>
        <w:left w:val="none" w:sz="0" w:space="0" w:color="auto"/>
        <w:bottom w:val="none" w:sz="0" w:space="0" w:color="auto"/>
        <w:right w:val="none" w:sz="0" w:space="0" w:color="auto"/>
      </w:divBdr>
    </w:div>
    <w:div w:id="1844002779">
      <w:marLeft w:val="0"/>
      <w:marRight w:val="0"/>
      <w:marTop w:val="0"/>
      <w:marBottom w:val="0"/>
      <w:divBdr>
        <w:top w:val="none" w:sz="0" w:space="0" w:color="auto"/>
        <w:left w:val="none" w:sz="0" w:space="0" w:color="auto"/>
        <w:bottom w:val="none" w:sz="0" w:space="0" w:color="auto"/>
        <w:right w:val="none" w:sz="0" w:space="0" w:color="auto"/>
      </w:divBdr>
    </w:div>
    <w:div w:id="1844002780">
      <w:marLeft w:val="0"/>
      <w:marRight w:val="0"/>
      <w:marTop w:val="0"/>
      <w:marBottom w:val="0"/>
      <w:divBdr>
        <w:top w:val="none" w:sz="0" w:space="0" w:color="auto"/>
        <w:left w:val="none" w:sz="0" w:space="0" w:color="auto"/>
        <w:bottom w:val="none" w:sz="0" w:space="0" w:color="auto"/>
        <w:right w:val="none" w:sz="0" w:space="0" w:color="auto"/>
      </w:divBdr>
    </w:div>
    <w:div w:id="1844002781">
      <w:marLeft w:val="0"/>
      <w:marRight w:val="0"/>
      <w:marTop w:val="0"/>
      <w:marBottom w:val="0"/>
      <w:divBdr>
        <w:top w:val="none" w:sz="0" w:space="0" w:color="auto"/>
        <w:left w:val="none" w:sz="0" w:space="0" w:color="auto"/>
        <w:bottom w:val="none" w:sz="0" w:space="0" w:color="auto"/>
        <w:right w:val="none" w:sz="0" w:space="0" w:color="auto"/>
      </w:divBdr>
    </w:div>
    <w:div w:id="18440027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9678-D91F-48D2-B37B-A77A3936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62</Pages>
  <Words>23218</Words>
  <Characters>125379</Characters>
  <Application>Microsoft Office Word</Application>
  <DocSecurity>0</DocSecurity>
  <Lines>1044</Lines>
  <Paragraphs>296</Paragraphs>
  <ScaleCrop>false</ScaleCrop>
  <HeadingPairs>
    <vt:vector size="2" baseType="variant">
      <vt:variant>
        <vt:lpstr>Título</vt:lpstr>
      </vt:variant>
      <vt:variant>
        <vt:i4>1</vt:i4>
      </vt:variant>
    </vt:vector>
  </HeadingPairs>
  <TitlesOfParts>
    <vt:vector size="1" baseType="lpstr">
      <vt:lpstr/>
    </vt:vector>
  </TitlesOfParts>
  <Company>PMKA Advogados</Company>
  <LinksUpToDate>false</LinksUpToDate>
  <CharactersWithSpaces>148301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Alonso</dc:creator>
  <cp:lastModifiedBy>Hugo Alves Richard</cp:lastModifiedBy>
  <cp:revision>6</cp:revision>
  <cp:lastPrinted>2016-10-17T12:51:00Z</cp:lastPrinted>
  <dcterms:created xsi:type="dcterms:W3CDTF">2016-10-21T17:28:00Z</dcterms:created>
  <dcterms:modified xsi:type="dcterms:W3CDTF">2016-11-24T21:46:00Z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_x000d_PMKA 319214v_3 216/7 </vt:lpwstr>
  </property>
</Properties>
</file>